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56BEA825" w:rsidR="00FF54CA" w:rsidRPr="00CB04A3" w:rsidDel="00AE4676" w:rsidRDefault="00FF54CA" w:rsidP="00FF54CA">
      <w:pPr>
        <w:spacing w:after="0" w:line="240" w:lineRule="auto"/>
        <w:rPr>
          <w:del w:id="0" w:author="Kelly Kantack" w:date="2024-02-16T17:05:00Z"/>
          <w:rFonts w:ascii="Arial" w:hAnsi="Arial" w:cs="Arial"/>
          <w:b/>
          <w:color w:val="008000"/>
          <w:sz w:val="24"/>
          <w:szCs w:val="24"/>
        </w:rPr>
      </w:pPr>
      <w:bookmarkStart w:id="1" w:name="_GoBack"/>
      <w:bookmarkEnd w:id="1"/>
      <w:del w:id="2" w:author="Kelly Kantack" w:date="2024-02-16T17:05:00Z">
        <w:r w:rsidRPr="00CB04A3" w:rsidDel="00AE4676">
          <w:rPr>
            <w:rFonts w:ascii="Arial" w:hAnsi="Arial" w:cs="Arial"/>
            <w:b/>
            <w:color w:val="008000"/>
            <w:sz w:val="24"/>
            <w:szCs w:val="24"/>
          </w:rPr>
          <w:delText>    --</w:delText>
        </w:r>
        <w:r w:rsidR="00CB0DF3" w:rsidRPr="00CB04A3" w:rsidDel="00AE4676">
          <w:rPr>
            <w:rFonts w:ascii="Arial" w:hAnsi="Arial" w:cs="Arial"/>
            <w:b/>
            <w:color w:val="008000"/>
            <w:sz w:val="24"/>
            <w:szCs w:val="24"/>
          </w:rPr>
          <w:delText> Themes</w:delText>
        </w:r>
        <w:r w:rsidRPr="00CB04A3" w:rsidDel="00AE4676">
          <w:rPr>
            <w:rFonts w:ascii="Arial" w:hAnsi="Arial" w:cs="Arial"/>
            <w:b/>
            <w:color w:val="008000"/>
            <w:sz w:val="24"/>
            <w:szCs w:val="24"/>
          </w:rPr>
          <w:delText xml:space="preserve"> Natalie likes for possible questions are... Jesus' miracles, Saints/Patron Saints, and the Mass (parts of the Mass)</w:delText>
        </w:r>
      </w:del>
    </w:p>
    <w:p w14:paraId="4862F4DB" w14:textId="353C2423" w:rsidR="00FF54CA" w:rsidRPr="00CB04A3" w:rsidDel="00AE4676" w:rsidRDefault="00FF54CA" w:rsidP="00FF54CA">
      <w:pPr>
        <w:spacing w:after="0" w:line="240" w:lineRule="auto"/>
        <w:rPr>
          <w:del w:id="3" w:author="Kelly Kantack" w:date="2024-02-16T17:05:00Z"/>
          <w:rFonts w:ascii="Arial" w:hAnsi="Arial" w:cs="Arial"/>
          <w:b/>
          <w:color w:val="008000"/>
          <w:sz w:val="24"/>
          <w:szCs w:val="24"/>
        </w:rPr>
      </w:pPr>
      <w:del w:id="4" w:author="Kelly Kantack" w:date="2024-02-16T17:05:00Z">
        <w:r w:rsidRPr="00CB04A3" w:rsidDel="00AE4676">
          <w:rPr>
            <w:rFonts w:ascii="Arial" w:hAnsi="Arial" w:cs="Arial"/>
            <w:b/>
            <w:color w:val="008000"/>
            <w:sz w:val="24"/>
            <w:szCs w:val="24"/>
          </w:rPr>
          <w:delText xml:space="preserve">Will include a “Real Presence in the Eucharist” theme for one set of </w:delText>
        </w:r>
        <w:r w:rsidR="00CB0DF3" w:rsidRPr="00CB04A3" w:rsidDel="00AE4676">
          <w:rPr>
            <w:rFonts w:ascii="Arial" w:hAnsi="Arial" w:cs="Arial"/>
            <w:b/>
            <w:color w:val="008000"/>
            <w:sz w:val="24"/>
            <w:szCs w:val="24"/>
          </w:rPr>
          <w:delText>questions.</w:delText>
        </w:r>
      </w:del>
    </w:p>
    <w:p w14:paraId="1758485B" w14:textId="5F4318B2" w:rsidR="00FF54CA" w:rsidRPr="00CB04A3" w:rsidDel="00AE4676" w:rsidRDefault="00FF54CA" w:rsidP="00FF54CA">
      <w:pPr>
        <w:spacing w:after="0" w:line="240" w:lineRule="auto"/>
        <w:rPr>
          <w:del w:id="5" w:author="Kelly Kantack" w:date="2024-02-16T17:05:00Z"/>
          <w:rFonts w:ascii="Arial" w:hAnsi="Arial" w:cs="Arial"/>
          <w:b/>
          <w:color w:val="008000"/>
          <w:sz w:val="24"/>
          <w:szCs w:val="24"/>
        </w:rPr>
      </w:pPr>
    </w:p>
    <w:p w14:paraId="30DC99E2" w14:textId="47ED3A42" w:rsidR="00FF54CA" w:rsidRPr="00B07098" w:rsidDel="00AE4676" w:rsidRDefault="00FF54CA" w:rsidP="00FF54CA">
      <w:pPr>
        <w:spacing w:after="0" w:line="240" w:lineRule="auto"/>
        <w:rPr>
          <w:del w:id="6" w:author="Kelly Kantack" w:date="2024-02-16T17:05:00Z"/>
          <w:rFonts w:ascii="Arial" w:hAnsi="Arial" w:cs="Arial"/>
          <w:b/>
          <w:sz w:val="24"/>
          <w:szCs w:val="24"/>
        </w:rPr>
      </w:pPr>
      <w:del w:id="7" w:author="Kelly Kantack" w:date="2024-02-16T17:05:00Z">
        <w:r w:rsidRPr="00CB04A3" w:rsidDel="00AE4676">
          <w:rPr>
            <w:rFonts w:ascii="Arial" w:hAnsi="Arial" w:cs="Arial"/>
            <w:b/>
            <w:color w:val="008000"/>
            <w:sz w:val="24"/>
            <w:szCs w:val="24"/>
          </w:rPr>
          <w:delText>Round 1… SAINTS</w:delText>
        </w:r>
        <w:r w:rsidR="00492A61" w:rsidRPr="00177CF8" w:rsidDel="00AE4676">
          <w:rPr>
            <w:rFonts w:ascii="Arial" w:hAnsi="Arial" w:cs="Arial"/>
            <w:b/>
            <w:sz w:val="24"/>
            <w:szCs w:val="24"/>
          </w:rPr>
          <w:delText xml:space="preserve"> </w:delText>
        </w:r>
        <w:r w:rsidR="00492A61" w:rsidRPr="00CB04A3" w:rsidDel="00AE4676">
          <w:rPr>
            <w:rFonts w:ascii="Arial" w:hAnsi="Arial" w:cs="Arial"/>
            <w:b/>
            <w:sz w:val="24"/>
            <w:szCs w:val="24"/>
          </w:rPr>
          <w:br/>
          <w:delText>Round 2… M</w:delText>
        </w:r>
        <w:r w:rsidR="00592DC5" w:rsidRPr="00CB04A3" w:rsidDel="00AE4676">
          <w:rPr>
            <w:rFonts w:ascii="Arial" w:hAnsi="Arial" w:cs="Arial"/>
            <w:b/>
            <w:sz w:val="24"/>
            <w:szCs w:val="24"/>
          </w:rPr>
          <w:delText>IRACLES</w:delText>
        </w:r>
      </w:del>
    </w:p>
    <w:p w14:paraId="75C4C5E2" w14:textId="5256B46C" w:rsidR="00680831" w:rsidRPr="00B07098" w:rsidDel="00AE4676" w:rsidRDefault="005E7CCE" w:rsidP="00B07098">
      <w:pPr>
        <w:spacing w:after="0" w:line="240" w:lineRule="auto"/>
        <w:rPr>
          <w:del w:id="8" w:author="Kelly Kantack" w:date="2024-02-16T17:06:00Z"/>
        </w:rPr>
      </w:pPr>
      <w:del w:id="9" w:author="Kelly Kantack" w:date="2024-02-16T17:05:00Z">
        <w:r w:rsidRPr="00177CF8" w:rsidDel="00AE4676">
          <w:rPr>
            <w:rFonts w:ascii="Arial" w:hAnsi="Arial" w:cs="Arial"/>
            <w:b/>
            <w:sz w:val="24"/>
            <w:szCs w:val="24"/>
          </w:rPr>
          <w:delText xml:space="preserve">Round </w:delText>
        </w:r>
        <w:r w:rsidR="00B84331" w:rsidDel="00AE4676">
          <w:rPr>
            <w:rFonts w:ascii="Arial" w:hAnsi="Arial" w:cs="Arial"/>
            <w:b/>
            <w:sz w:val="24"/>
            <w:szCs w:val="24"/>
          </w:rPr>
          <w:delText>3</w:delText>
        </w:r>
        <w:r w:rsidRPr="00177CF8" w:rsidDel="00AE4676">
          <w:rPr>
            <w:rFonts w:ascii="Arial" w:hAnsi="Arial" w:cs="Arial"/>
            <w:b/>
            <w:sz w:val="24"/>
            <w:szCs w:val="24"/>
          </w:rPr>
          <w:delText xml:space="preserve">… </w:delText>
        </w:r>
        <w:r w:rsidR="00B07098" w:rsidDel="00AE4676">
          <w:rPr>
            <w:rFonts w:ascii="Arial" w:hAnsi="Arial" w:cs="Arial"/>
            <w:b/>
            <w:sz w:val="24"/>
            <w:szCs w:val="24"/>
          </w:rPr>
          <w:delText>MASS PARTS, CHURCH BUILDING</w:delText>
        </w:r>
        <w:r w:rsidR="00B07098" w:rsidDel="00AE4676">
          <w:rPr>
            <w:rFonts w:ascii="Arial" w:hAnsi="Arial" w:cs="Arial"/>
            <w:b/>
            <w:sz w:val="24"/>
            <w:szCs w:val="24"/>
          </w:rPr>
          <w:br/>
        </w:r>
        <w:r w:rsidRPr="00CB04A3" w:rsidDel="00AE4676">
          <w:rPr>
            <w:rFonts w:ascii="Arial" w:hAnsi="Arial" w:cs="Arial"/>
            <w:b/>
            <w:sz w:val="24"/>
            <w:szCs w:val="24"/>
          </w:rPr>
          <w:delText xml:space="preserve">Round </w:delText>
        </w:r>
        <w:r w:rsidR="00B07098" w:rsidDel="00AE4676">
          <w:rPr>
            <w:rFonts w:ascii="Arial" w:hAnsi="Arial" w:cs="Arial"/>
            <w:b/>
            <w:sz w:val="24"/>
            <w:szCs w:val="24"/>
          </w:rPr>
          <w:delText>4</w:delText>
        </w:r>
        <w:r w:rsidRPr="00CB04A3" w:rsidDel="00AE4676">
          <w:rPr>
            <w:rFonts w:ascii="Arial" w:hAnsi="Arial" w:cs="Arial"/>
            <w:b/>
            <w:sz w:val="24"/>
            <w:szCs w:val="24"/>
          </w:rPr>
          <w:delText xml:space="preserve">… </w:delText>
        </w:r>
        <w:r w:rsidR="00B07098" w:rsidDel="00AE4676">
          <w:rPr>
            <w:rFonts w:ascii="Arial" w:hAnsi="Arial" w:cs="Arial"/>
            <w:b/>
            <w:sz w:val="24"/>
            <w:szCs w:val="24"/>
          </w:rPr>
          <w:delText>COLORS, NUMBERS, SEASONS</w:delText>
        </w:r>
        <w:r w:rsidR="00592DC5" w:rsidDel="00AE4676">
          <w:rPr>
            <w:rFonts w:ascii="Arial" w:hAnsi="Arial" w:cs="Arial"/>
            <w:b/>
            <w:sz w:val="24"/>
            <w:szCs w:val="24"/>
          </w:rPr>
          <w:delText xml:space="preserve"> </w:delText>
        </w:r>
      </w:del>
      <w:del w:id="10" w:author="Kelly Kantack" w:date="2024-02-16T17:06:00Z">
        <w:r w:rsidR="00B07098" w:rsidRPr="00B07098" w:rsidDel="00AE4676">
          <w:rPr>
            <w:rFonts w:ascii="Arial" w:hAnsi="Arial" w:cs="Arial"/>
            <w:b/>
            <w:sz w:val="24"/>
            <w:szCs w:val="24"/>
          </w:rPr>
          <w:br/>
        </w:r>
      </w:del>
    </w:p>
    <w:p w14:paraId="54B1D803" w14:textId="63548499" w:rsidR="00D06C7F" w:rsidDel="00AE4676" w:rsidRDefault="00D06C7F">
      <w:pPr>
        <w:spacing w:after="0" w:line="240" w:lineRule="auto"/>
        <w:rPr>
          <w:del w:id="11" w:author="Kelly Kantack" w:date="2024-02-16T17:06:00Z"/>
          <w:rFonts w:ascii="Arial" w:hAnsi="Arial" w:cs="Arial"/>
          <w:b/>
          <w:sz w:val="24"/>
          <w:szCs w:val="24"/>
        </w:rPr>
        <w:pPrChange w:id="12" w:author="Kelly Kantack" w:date="2024-02-16T17:06:00Z">
          <w:pPr/>
        </w:pPrChange>
      </w:pPr>
    </w:p>
    <w:p w14:paraId="69613ECF" w14:textId="454C2A13" w:rsidR="00FF54CA" w:rsidDel="00AE4676" w:rsidRDefault="005E7CCE">
      <w:pPr>
        <w:rPr>
          <w:del w:id="13" w:author="Kelly Kantack" w:date="2024-02-16T17:06:00Z"/>
          <w:rFonts w:ascii="Arial" w:hAnsi="Arial" w:cs="Arial"/>
          <w:b/>
          <w:sz w:val="24"/>
          <w:szCs w:val="24"/>
        </w:rPr>
      </w:pPr>
      <w:del w:id="14" w:author="Kelly Kantack" w:date="2024-02-16T17:06:00Z">
        <w:r w:rsidDel="00AE4676">
          <w:rPr>
            <w:rFonts w:ascii="Arial" w:hAnsi="Arial" w:cs="Arial"/>
            <w:b/>
            <w:sz w:val="24"/>
            <w:szCs w:val="24"/>
          </w:rPr>
          <w:br/>
        </w:r>
        <w:r w:rsidDel="00AE4676">
          <w:rPr>
            <w:rFonts w:ascii="Arial" w:hAnsi="Arial" w:cs="Arial"/>
            <w:b/>
            <w:sz w:val="24"/>
            <w:szCs w:val="24"/>
          </w:rPr>
          <w:br/>
        </w:r>
        <w:r w:rsidR="00FF54CA" w:rsidDel="00AE4676">
          <w:rPr>
            <w:rFonts w:ascii="Arial" w:hAnsi="Arial" w:cs="Arial"/>
            <w:b/>
            <w:sz w:val="24"/>
            <w:szCs w:val="24"/>
          </w:rPr>
          <w:br w:type="page"/>
        </w:r>
      </w:del>
    </w:p>
    <w:p w14:paraId="128672B1" w14:textId="4BFB0588" w:rsidR="007B2381" w:rsidRPr="00FF54CA" w:rsidRDefault="005C3566">
      <w:pPr>
        <w:rPr>
          <w:rFonts w:ascii="Arial" w:hAnsi="Arial" w:cs="Arial"/>
          <w:b/>
          <w:sz w:val="24"/>
          <w:szCs w:val="24"/>
        </w:rPr>
        <w:pPrChange w:id="15" w:author="Kelly Kantack" w:date="2024-02-16T17:06:00Z">
          <w:pPr>
            <w:spacing w:after="0" w:line="240" w:lineRule="auto"/>
          </w:pPr>
        </w:pPrChange>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E64EDD" w:rsidRPr="005C3566" w:rsidRDefault="00E64EDD"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E64EDD" w:rsidRPr="005C3566" w:rsidRDefault="00E64EDD"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r>
        <w:rPr>
          <w:rFonts w:ascii="Arial" w:hAnsi="Arial" w:cs="Arial"/>
          <w:b/>
          <w:sz w:val="24"/>
          <w:szCs w:val="24"/>
          <w:u w:val="single"/>
        </w:rPr>
        <w:t>saints</w:t>
      </w:r>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 xml:space="preserve">canonized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r>
        <w:rPr>
          <w:rFonts w:ascii="Arial" w:hAnsi="Arial" w:cs="Arial"/>
          <w:b/>
          <w:sz w:val="24"/>
          <w:szCs w:val="24"/>
          <w:u w:val="single"/>
        </w:rPr>
        <w:t>the</w:t>
      </w:r>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“the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r w:rsidR="00BF1325">
        <w:rPr>
          <w:rFonts w:ascii="Arial" w:hAnsi="Arial" w:cs="Arial"/>
          <w:sz w:val="24"/>
          <w:szCs w:val="24"/>
        </w:rPr>
        <w:t xml:space="preserve">Saints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00BF1325">
        <w:rPr>
          <w:rFonts w:ascii="Arial" w:hAnsi="Arial" w:cs="Arial"/>
          <w:b/>
          <w:sz w:val="24"/>
          <w:szCs w:val="24"/>
          <w:u w:val="single"/>
        </w:rPr>
        <w:t>(s)</w:t>
      </w:r>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9"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 xml:space="preserve">onsidered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FE0738" w:rsidP="00380EA0">
      <w:pPr>
        <w:spacing w:after="0" w:line="240" w:lineRule="auto"/>
        <w:rPr>
          <w:rStyle w:val="Hyperlink"/>
          <w:rFonts w:ascii="Arial" w:hAnsi="Arial" w:cs="Arial"/>
          <w:i/>
          <w:sz w:val="24"/>
          <w:szCs w:val="24"/>
        </w:rPr>
      </w:pPr>
      <w:hyperlink r:id="rId10"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FE0738" w:rsidP="00380EA0">
      <w:pPr>
        <w:spacing w:after="0" w:line="240" w:lineRule="auto"/>
        <w:rPr>
          <w:rFonts w:ascii="Arial" w:hAnsi="Arial" w:cs="Arial"/>
          <w:i/>
          <w:color w:val="943634" w:themeColor="accent2" w:themeShade="BF"/>
        </w:rPr>
      </w:pPr>
      <w:hyperlink r:id="rId11"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 xml:space="preserve">The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2"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3"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8D6472" w:rsidP="00092222">
      <w:pPr>
        <w:spacing w:after="0" w:line="240" w:lineRule="auto"/>
        <w:rPr>
          <w:rFonts w:ascii="Arial" w:hAnsi="Arial" w:cs="Arial"/>
          <w:i/>
          <w:color w:val="0033CC"/>
          <w:sz w:val="24"/>
          <w:szCs w:val="24"/>
        </w:rPr>
      </w:pPr>
      <w:r>
        <w:rPr>
          <w:rFonts w:ascii="Arial" w:hAnsi="Arial" w:cs="Arial"/>
          <w:i/>
          <w:color w:val="0033CC"/>
          <w:sz w:val="24"/>
          <w:szCs w:val="24"/>
        </w:rPr>
        <w:t>Even though Saint Michael the Archangel is not a human, since the word “saint” means “one who is holy,” the church has long attached the title of saint the the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4"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FE0738" w:rsidP="00380EA0">
      <w:pPr>
        <w:spacing w:after="0" w:line="240" w:lineRule="auto"/>
        <w:rPr>
          <w:rFonts w:ascii="Arial" w:hAnsi="Arial" w:cs="Arial"/>
          <w:i/>
          <w:color w:val="943634" w:themeColor="accent2" w:themeShade="BF"/>
          <w:sz w:val="24"/>
          <w:szCs w:val="24"/>
        </w:rPr>
      </w:pPr>
      <w:hyperlink r:id="rId15"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FE0738" w:rsidP="00380EA0">
      <w:pPr>
        <w:spacing w:after="0" w:line="240" w:lineRule="auto"/>
        <w:rPr>
          <w:rFonts w:ascii="Arial" w:hAnsi="Arial" w:cs="Arial"/>
          <w:i/>
          <w:color w:val="943634" w:themeColor="accent2" w:themeShade="BF"/>
          <w:sz w:val="24"/>
          <w:szCs w:val="24"/>
        </w:rPr>
      </w:pPr>
      <w:hyperlink r:id="rId16"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7"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8"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of Lisieux</w:t>
      </w:r>
      <w:r w:rsidR="00A82417">
        <w:rPr>
          <w:rFonts w:ascii="Arial" w:hAnsi="Arial" w:cs="Arial"/>
          <w:b/>
          <w:sz w:val="24"/>
          <w:szCs w:val="24"/>
          <w:u w:val="single"/>
        </w:rPr>
        <w:t>)</w:t>
      </w:r>
      <w:r w:rsidR="00380EA0" w:rsidRPr="006707BE">
        <w:rPr>
          <w:rFonts w:ascii="Arial" w:hAnsi="Arial" w:cs="Arial"/>
          <w:b/>
          <w:i/>
          <w:sz w:val="24"/>
          <w:szCs w:val="24"/>
          <w:u w:val="single"/>
        </w:rPr>
        <w:t xml:space="preserve"> </w:t>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Saint Thérèse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19"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FE0738" w:rsidP="00380EA0">
      <w:pPr>
        <w:spacing w:after="0" w:line="240" w:lineRule="auto"/>
        <w:rPr>
          <w:rFonts w:ascii="Arial" w:hAnsi="Arial" w:cs="Arial"/>
          <w:i/>
          <w:color w:val="943634" w:themeColor="accent2" w:themeShade="BF"/>
          <w:sz w:val="24"/>
          <w:szCs w:val="24"/>
        </w:rPr>
      </w:pPr>
      <w:hyperlink r:id="rId20"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2"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t>Thaddeus</w:t>
      </w:r>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 xml:space="preserve">The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 xml:space="preserve">Known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0A330A18" w14:textId="7A04CE36"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r w:rsidR="008820ED">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sidR="008820ED">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FE0738" w:rsidP="00380EA0">
      <w:pPr>
        <w:spacing w:after="0" w:line="240" w:lineRule="auto"/>
        <w:rPr>
          <w:rStyle w:val="Hyperlink"/>
        </w:rPr>
      </w:pPr>
      <w:hyperlink r:id="rId28"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FE0738" w:rsidP="00380EA0">
      <w:pPr>
        <w:spacing w:after="0" w:line="240" w:lineRule="auto"/>
        <w:rPr>
          <w:rFonts w:ascii="Arial" w:hAnsi="Arial" w:cs="Arial"/>
          <w:i/>
          <w:color w:val="943634" w:themeColor="accent2" w:themeShade="BF"/>
          <w:sz w:val="24"/>
          <w:szCs w:val="24"/>
        </w:rPr>
      </w:pPr>
      <w:hyperlink r:id="rId29"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FE0738" w:rsidP="00380EA0">
      <w:pPr>
        <w:spacing w:after="0" w:line="240" w:lineRule="auto"/>
        <w:rPr>
          <w:rFonts w:ascii="Arial" w:hAnsi="Arial" w:cs="Arial"/>
          <w:i/>
          <w:color w:val="943634" w:themeColor="accent2" w:themeShade="BF"/>
          <w:sz w:val="24"/>
          <w:szCs w:val="24"/>
        </w:rPr>
      </w:pPr>
      <w:hyperlink r:id="rId30"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FE0738" w:rsidP="00380EA0">
      <w:pPr>
        <w:spacing w:after="0" w:line="240" w:lineRule="auto"/>
        <w:rPr>
          <w:rFonts w:ascii="Arial" w:hAnsi="Arial" w:cs="Arial"/>
          <w:i/>
          <w:color w:val="943634" w:themeColor="accent2" w:themeShade="BF"/>
          <w:sz w:val="24"/>
          <w:szCs w:val="24"/>
        </w:rPr>
      </w:pPr>
      <w:hyperlink r:id="rId31"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2"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3"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FE0738" w:rsidP="00380EA0">
      <w:pPr>
        <w:spacing w:after="0" w:line="240" w:lineRule="auto"/>
        <w:rPr>
          <w:rFonts w:ascii="Arial" w:hAnsi="Arial" w:cs="Arial"/>
          <w:i/>
          <w:color w:val="943634" w:themeColor="accent2" w:themeShade="BF"/>
          <w:sz w:val="24"/>
          <w:szCs w:val="24"/>
        </w:rPr>
      </w:pPr>
      <w:hyperlink r:id="rId34"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FE0738" w:rsidP="00DB0E70">
      <w:pPr>
        <w:spacing w:after="0" w:line="240" w:lineRule="auto"/>
        <w:rPr>
          <w:rFonts w:ascii="Arial" w:hAnsi="Arial" w:cs="Arial"/>
          <w:i/>
          <w:sz w:val="24"/>
          <w:szCs w:val="24"/>
        </w:rPr>
      </w:pPr>
      <w:hyperlink r:id="rId35"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Founded in 1781 with a Spanish name meaning “The Town of Our Lady the Queen of the Angels of the River Porciúncula (por-see-OON-coo-lah),”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BA4C39">
        <w:rPr>
          <w:rFonts w:ascii="Arial" w:hAnsi="Arial" w:cs="Arial"/>
          <w:b/>
          <w:sz w:val="24"/>
          <w:szCs w:val="24"/>
        </w:rPr>
        <w:t xml:space="preserve"> </w:t>
      </w:r>
      <w:r w:rsidR="00B95918">
        <w:rPr>
          <w:rFonts w:ascii="Arial" w:hAnsi="Arial" w:cs="Arial"/>
          <w:sz w:val="24"/>
          <w:szCs w:val="24"/>
        </w:rPr>
        <w:t>What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r w:rsidR="00DB0E70">
        <w:rPr>
          <w:rFonts w:ascii="Arial" w:hAnsi="Arial" w:cs="Arial"/>
          <w:i/>
          <w:sz w:val="24"/>
          <w:szCs w:val="24"/>
        </w:rPr>
        <w:t>note…</w:t>
      </w:r>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E64EDD" w:rsidRPr="005C3566" w:rsidRDefault="00E64EDD"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E64EDD" w:rsidRPr="005C3566" w:rsidRDefault="00E64EDD"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r>
        <w:rPr>
          <w:rFonts w:ascii="Arial" w:hAnsi="Arial" w:cs="Arial"/>
          <w:b/>
          <w:sz w:val="24"/>
          <w:szCs w:val="24"/>
          <w:u w:val="single"/>
        </w:rPr>
        <w:t>miracle</w:t>
      </w:r>
      <w:r w:rsidRPr="006707BE">
        <w:rPr>
          <w:rFonts w:ascii="Arial" w:hAnsi="Arial" w:cs="Arial"/>
          <w:b/>
          <w:i/>
          <w:sz w:val="24"/>
          <w:szCs w:val="24"/>
          <w:u w:val="single"/>
        </w:rPr>
        <w:t xml:space="preserve"> </w:t>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FE0738" w:rsidP="00092222">
      <w:pPr>
        <w:spacing w:after="0" w:line="240" w:lineRule="auto"/>
        <w:rPr>
          <w:rFonts w:ascii="Arial" w:hAnsi="Arial" w:cs="Arial"/>
          <w:i/>
          <w:color w:val="943634" w:themeColor="accent2" w:themeShade="BF"/>
          <w:sz w:val="24"/>
          <w:szCs w:val="24"/>
        </w:rPr>
      </w:pPr>
      <w:hyperlink r:id="rId37"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38"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 xml:space="preserve">Jesus’ miracles showed that the kingdom is present in Him and attested that Jesus is the Messiah the Jewish nation was awaiting to come.  </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39"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r>
        <w:rPr>
          <w:rFonts w:ascii="Arial" w:hAnsi="Arial" w:cs="Arial"/>
          <w:b/>
          <w:sz w:val="24"/>
          <w:szCs w:val="24"/>
        </w:rPr>
        <w:t xml:space="preserve">2.4  </w:t>
      </w:r>
      <w:r w:rsidR="00CF7C03">
        <w:rPr>
          <w:rFonts w:ascii="Arial" w:hAnsi="Arial" w:cs="Arial"/>
          <w:sz w:val="24"/>
          <w:szCs w:val="24"/>
        </w:rPr>
        <w:t>Performed</w:t>
      </w:r>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r w:rsidR="00E628C6">
        <w:rPr>
          <w:rFonts w:ascii="Arial" w:hAnsi="Arial" w:cs="Arial"/>
          <w:b/>
          <w:sz w:val="24"/>
          <w:szCs w:val="24"/>
          <w:u w:val="single"/>
        </w:rPr>
        <w:t>turned</w:t>
      </w:r>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0"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2.5  </w:t>
      </w:r>
      <w:r w:rsidR="00CF7C03">
        <w:rPr>
          <w:rFonts w:ascii="Arial" w:hAnsi="Arial" w:cs="Arial"/>
          <w:sz w:val="24"/>
          <w:szCs w:val="24"/>
        </w:rPr>
        <w:t xml:space="preserve">Who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1"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r w:rsidR="0087307B">
        <w:rPr>
          <w:rFonts w:ascii="Arial" w:hAnsi="Arial" w:cs="Arial"/>
          <w:sz w:val="24"/>
          <w:szCs w:val="24"/>
        </w:rPr>
        <w:t>Gerasenes</w:t>
      </w:r>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r w:rsidR="00492A61">
        <w:rPr>
          <w:rFonts w:ascii="Arial" w:hAnsi="Arial" w:cs="Arial"/>
          <w:b/>
          <w:sz w:val="24"/>
          <w:szCs w:val="24"/>
          <w:u w:val="single"/>
        </w:rPr>
        <w:t>i</w:t>
      </w:r>
      <w:r w:rsidR="0087307B">
        <w:rPr>
          <w:rFonts w:ascii="Arial" w:hAnsi="Arial" w:cs="Arial"/>
          <w:b/>
          <w:sz w:val="24"/>
          <w:szCs w:val="24"/>
          <w:u w:val="single"/>
        </w:rPr>
        <w:t>nto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r>
        <w:rPr>
          <w:rFonts w:ascii="Arial" w:hAnsi="Arial" w:cs="Arial"/>
          <w:b/>
          <w:sz w:val="24"/>
          <w:szCs w:val="24"/>
        </w:rPr>
        <w:t xml:space="preserve">2.7  </w:t>
      </w:r>
      <w:r w:rsidR="00CF7C03">
        <w:rPr>
          <w:rFonts w:ascii="Arial" w:hAnsi="Arial" w:cs="Arial"/>
          <w:sz w:val="24"/>
          <w:szCs w:val="24"/>
        </w:rPr>
        <w:t xml:space="preserve">What </w:t>
      </w:r>
      <w:r w:rsidR="0011722E">
        <w:rPr>
          <w:rFonts w:ascii="Arial" w:hAnsi="Arial" w:cs="Arial"/>
          <w:sz w:val="24"/>
          <w:szCs w:val="24"/>
        </w:rPr>
        <w:t>was the name of the demons Jesus cast out of the possessed man in the land of the Gerasenes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r>
        <w:rPr>
          <w:rFonts w:ascii="Arial" w:hAnsi="Arial" w:cs="Arial"/>
          <w:b/>
          <w:sz w:val="24"/>
          <w:szCs w:val="24"/>
        </w:rPr>
        <w:t xml:space="preserve">2.8  </w:t>
      </w:r>
      <w:r>
        <w:rPr>
          <w:rFonts w:ascii="Arial" w:hAnsi="Arial" w:cs="Arial"/>
          <w:sz w:val="24"/>
          <w:szCs w:val="24"/>
        </w:rPr>
        <w:t xml:space="preserve">When Jesus was traveling, a synagogue official named Jairus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  </w:t>
      </w:r>
    </w:p>
    <w:p w14:paraId="1453BE61"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faith</w:t>
      </w:r>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r>
        <w:rPr>
          <w:rFonts w:ascii="Arial" w:hAnsi="Arial" w:cs="Arial"/>
          <w:b/>
          <w:sz w:val="24"/>
          <w:szCs w:val="24"/>
        </w:rPr>
        <w:t>trust</w:t>
      </w:r>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 xml:space="preserve">On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r>
        <w:rPr>
          <w:rFonts w:ascii="Arial" w:hAnsi="Arial" w:cs="Arial"/>
          <w:b/>
          <w:sz w:val="24"/>
          <w:szCs w:val="24"/>
          <w:u w:val="single"/>
        </w:rPr>
        <w:t>touch</w:t>
      </w:r>
      <w:r w:rsidR="008108F1">
        <w:rPr>
          <w:rFonts w:ascii="Arial" w:hAnsi="Arial" w:cs="Arial"/>
          <w:b/>
          <w:sz w:val="24"/>
          <w:szCs w:val="24"/>
          <w:u w:val="single"/>
        </w:rPr>
        <w:t>ed</w:t>
      </w:r>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Pr>
          <w:rFonts w:ascii="Arial" w:hAnsi="Arial" w:cs="Arial"/>
          <w:i/>
          <w:color w:val="0033CC"/>
          <w:sz w:val="24"/>
          <w:szCs w:val="24"/>
        </w:rPr>
        <w:t>Gospel of Mark 2:4-5…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 xml:space="preserve">ow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 xml:space="preserve">What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r>
        <w:rPr>
          <w:rFonts w:ascii="Arial" w:hAnsi="Arial" w:cs="Arial"/>
          <w:b/>
          <w:sz w:val="24"/>
          <w:szCs w:val="24"/>
        </w:rPr>
        <w:t>d</w:t>
      </w:r>
      <w:r w:rsidR="007823D0">
        <w:rPr>
          <w:rFonts w:ascii="Arial" w:hAnsi="Arial" w:cs="Arial"/>
          <w:b/>
          <w:sz w:val="24"/>
          <w:szCs w:val="24"/>
        </w:rPr>
        <w:t>reaming</w:t>
      </w:r>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r w:rsidR="00875A0B" w:rsidRPr="00875A0B">
        <w:rPr>
          <w:rFonts w:ascii="Arial" w:hAnsi="Arial" w:cs="Arial"/>
          <w:sz w:val="24"/>
          <w:szCs w:val="24"/>
        </w:rPr>
        <w:t xml:space="preserve">What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r>
        <w:rPr>
          <w:rFonts w:ascii="Arial" w:hAnsi="Arial" w:cs="Arial"/>
          <w:b/>
          <w:sz w:val="24"/>
          <w:szCs w:val="24"/>
          <w:u w:val="single"/>
        </w:rPr>
        <w:t>s</w:t>
      </w:r>
      <w:r w:rsidR="00875A0B">
        <w:rPr>
          <w:rFonts w:ascii="Arial" w:hAnsi="Arial" w:cs="Arial"/>
          <w:b/>
          <w:sz w:val="24"/>
          <w:szCs w:val="24"/>
          <w:u w:val="single"/>
        </w:rPr>
        <w:t>leeping</w:t>
      </w:r>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r>
        <w:rPr>
          <w:rFonts w:ascii="Arial" w:hAnsi="Arial" w:cs="Arial"/>
          <w:b/>
          <w:sz w:val="24"/>
          <w:szCs w:val="24"/>
        </w:rPr>
        <w:lastRenderedPageBreak/>
        <w:t xml:space="preserve">2.19  </w:t>
      </w:r>
      <w:r w:rsidR="002E600B">
        <w:rPr>
          <w:rFonts w:ascii="Arial" w:hAnsi="Arial" w:cs="Arial"/>
          <w:sz w:val="24"/>
          <w:szCs w:val="24"/>
        </w:rPr>
        <w:t xml:space="preserve">What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 xml:space="preserve">How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dead---1, 3, 5, or 7</w:t>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daughter of Jairus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r>
        <w:rPr>
          <w:rFonts w:ascii="Arial" w:hAnsi="Arial" w:cs="Arial"/>
          <w:b/>
          <w:sz w:val="24"/>
          <w:szCs w:val="24"/>
        </w:rPr>
        <w:t xml:space="preserve">2.22  </w:t>
      </w:r>
      <w:r w:rsidR="00D72556">
        <w:rPr>
          <w:rFonts w:ascii="Arial" w:hAnsi="Arial" w:cs="Arial"/>
          <w:sz w:val="24"/>
          <w:szCs w:val="24"/>
        </w:rPr>
        <w:t xml:space="preserve">Just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Malchus,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 xml:space="preserve">(his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r>
        <w:rPr>
          <w:rFonts w:ascii="Arial" w:hAnsi="Arial" w:cs="Arial"/>
          <w:b/>
          <w:sz w:val="24"/>
          <w:szCs w:val="24"/>
        </w:rPr>
        <w:t>right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r w:rsidR="00557F6B">
        <w:rPr>
          <w:rFonts w:ascii="Arial" w:hAnsi="Arial" w:cs="Arial"/>
          <w:b/>
          <w:sz w:val="24"/>
          <w:szCs w:val="24"/>
          <w:u w:val="single"/>
        </w:rPr>
        <w:t>the)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Catholic Bible Dictionary, by Scott Hahn (general editor), “The Ressurection of Christ” page 767.</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2.24  </w:t>
      </w:r>
      <w:r w:rsidR="00AA75CC">
        <w:rPr>
          <w:rFonts w:ascii="Arial" w:hAnsi="Arial" w:cs="Arial"/>
          <w:sz w:val="24"/>
          <w:szCs w:val="24"/>
        </w:rPr>
        <w:t xml:space="preserve">Roughly, how many </w:t>
      </w:r>
      <w:r w:rsidR="00C11CDB">
        <w:rPr>
          <w:rFonts w:ascii="Arial" w:hAnsi="Arial" w:cs="Arial"/>
          <w:sz w:val="24"/>
          <w:szCs w:val="24"/>
        </w:rPr>
        <w:t>of Jesus’ miracles are recorded in the bible?  15, 25, or 35?</w:t>
      </w:r>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sidR="00C741E7">
        <w:rPr>
          <w:rFonts w:ascii="Arial" w:hAnsi="Arial" w:cs="Arial"/>
          <w:sz w:val="24"/>
          <w:szCs w:val="24"/>
        </w:rPr>
        <w:t>What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sidR="00C741E7">
        <w:rPr>
          <w:rFonts w:ascii="Arial" w:hAnsi="Arial" w:cs="Arial"/>
          <w:sz w:val="24"/>
          <w:szCs w:val="24"/>
        </w:rPr>
        <w:t>Which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expectation</w:t>
      </w:r>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 xml:space="preserve">In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r>
        <w:rPr>
          <w:rFonts w:ascii="Arial" w:hAnsi="Arial" w:cs="Arial"/>
          <w:b/>
          <w:sz w:val="24"/>
          <w:szCs w:val="24"/>
        </w:rPr>
        <w:t>Pharoah’s</w:t>
      </w:r>
      <w:r w:rsidR="00557F6B">
        <w:rPr>
          <w:rFonts w:ascii="Arial" w:hAnsi="Arial" w:cs="Arial"/>
          <w:b/>
          <w:sz w:val="24"/>
          <w:szCs w:val="24"/>
        </w:rPr>
        <w:t xml:space="preserve"> Army</w:t>
      </w:r>
    </w:p>
    <w:p w14:paraId="0DD0EB64" w14:textId="6DA9E80B" w:rsidR="00DB0E70" w:rsidRDefault="00C9609B" w:rsidP="00F96A7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E64EDD" w:rsidRPr="005C3566" w:rsidRDefault="00E64EDD"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E64EDD" w:rsidRPr="005C3566" w:rsidRDefault="00E64EDD"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2DCB1157" w:rsidR="00E64EDD" w:rsidRPr="005C3566" w:rsidRDefault="00E64EDD" w:rsidP="00342D94">
                            <w:pPr>
                              <w:rPr>
                                <w:b/>
                                <w:sz w:val="96"/>
                              </w:rPr>
                            </w:pPr>
                            <w:r>
                              <w:rPr>
                                <w:b/>
                                <w:sz w:val="28"/>
                              </w:rPr>
                              <w:t>(parts of the Mass / church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2DCB1157" w:rsidR="00E64EDD" w:rsidRPr="005C3566" w:rsidRDefault="00E64EDD" w:rsidP="00342D94">
                      <w:pPr>
                        <w:rPr>
                          <w:b/>
                          <w:sz w:val="96"/>
                        </w:rPr>
                      </w:pPr>
                      <w:r>
                        <w:rPr>
                          <w:b/>
                          <w:sz w:val="28"/>
                        </w:rPr>
                        <w:t>(parts of the Mass / church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34030E69" w14:textId="37FE53FE" w:rsidR="00FA289D" w:rsidRDefault="00380EA0" w:rsidP="00FA289D">
      <w:pPr>
        <w:spacing w:after="0" w:line="240" w:lineRule="auto"/>
        <w:rPr>
          <w:rFonts w:ascii="Arial" w:hAnsi="Arial" w:cs="Arial"/>
          <w:sz w:val="24"/>
          <w:szCs w:val="24"/>
        </w:rPr>
      </w:pPr>
      <w:r>
        <w:rPr>
          <w:rFonts w:ascii="Arial" w:hAnsi="Arial" w:cs="Arial"/>
          <w:b/>
          <w:sz w:val="24"/>
          <w:szCs w:val="24"/>
        </w:rPr>
        <w:t>3.</w:t>
      </w:r>
      <w:r w:rsidR="00E875ED">
        <w:rPr>
          <w:rFonts w:ascii="Arial" w:hAnsi="Arial" w:cs="Arial"/>
          <w:b/>
          <w:sz w:val="24"/>
          <w:szCs w:val="24"/>
        </w:rPr>
        <w:t xml:space="preserve">1  </w:t>
      </w:r>
      <w:r w:rsidR="00FA289D">
        <w:rPr>
          <w:rFonts w:ascii="Arial" w:hAnsi="Arial" w:cs="Arial"/>
          <w:sz w:val="24"/>
          <w:szCs w:val="24"/>
        </w:rPr>
        <w:t>The celebration of the Mass begins with the Introductory Rites. Which of the following is not a part of the Introductory Rites: Greeting, Penitential Act, Lord’s Prayer, or Glory to God</w:t>
      </w:r>
      <w:r w:rsidR="00FA289D" w:rsidRPr="006707BE">
        <w:rPr>
          <w:rFonts w:ascii="Arial" w:hAnsi="Arial" w:cs="Arial"/>
          <w:sz w:val="24"/>
          <w:szCs w:val="24"/>
        </w:rPr>
        <w:t>?</w:t>
      </w:r>
    </w:p>
    <w:p w14:paraId="744C9EB8" w14:textId="77777777" w:rsidR="00FA289D" w:rsidRPr="006707BE" w:rsidRDefault="00FA289D" w:rsidP="00FA289D">
      <w:pPr>
        <w:spacing w:after="0" w:line="240" w:lineRule="auto"/>
        <w:rPr>
          <w:rFonts w:ascii="Arial" w:hAnsi="Arial" w:cs="Arial"/>
          <w:sz w:val="24"/>
          <w:szCs w:val="24"/>
        </w:rPr>
      </w:pPr>
    </w:p>
    <w:p w14:paraId="5213CCE2" w14:textId="57FB49D1" w:rsidR="00FA289D" w:rsidRDefault="00DE49A4" w:rsidP="00FA289D">
      <w:pPr>
        <w:spacing w:after="0" w:line="240" w:lineRule="auto"/>
        <w:jc w:val="right"/>
        <w:rPr>
          <w:rFonts w:ascii="Arial" w:hAnsi="Arial" w:cs="Arial"/>
          <w:b/>
          <w:sz w:val="24"/>
          <w:szCs w:val="24"/>
          <w:u w:val="single"/>
        </w:rPr>
      </w:pPr>
      <w:r>
        <w:rPr>
          <w:rFonts w:ascii="Arial" w:hAnsi="Arial" w:cs="Arial"/>
          <w:b/>
          <w:sz w:val="24"/>
          <w:szCs w:val="24"/>
          <w:u w:val="single"/>
        </w:rPr>
        <w:t>(</w:t>
      </w:r>
      <w:r w:rsidR="00FA289D">
        <w:rPr>
          <w:rFonts w:ascii="Arial" w:hAnsi="Arial" w:cs="Arial"/>
          <w:b/>
          <w:sz w:val="24"/>
          <w:szCs w:val="24"/>
          <w:u w:val="single"/>
        </w:rPr>
        <w:t>The</w:t>
      </w:r>
      <w:r>
        <w:rPr>
          <w:rFonts w:ascii="Arial" w:hAnsi="Arial" w:cs="Arial"/>
          <w:b/>
          <w:sz w:val="24"/>
          <w:szCs w:val="24"/>
          <w:u w:val="single"/>
        </w:rPr>
        <w:t>)</w:t>
      </w:r>
      <w:r w:rsidR="00FA289D">
        <w:rPr>
          <w:rFonts w:ascii="Arial" w:hAnsi="Arial" w:cs="Arial"/>
          <w:b/>
          <w:sz w:val="24"/>
          <w:szCs w:val="24"/>
          <w:u w:val="single"/>
        </w:rPr>
        <w:t xml:space="preserve"> Lord’s Prayer</w:t>
      </w:r>
    </w:p>
    <w:p w14:paraId="2DC832BB" w14:textId="77777777" w:rsidR="00FA289D" w:rsidRPr="00B32821" w:rsidRDefault="00FA289D" w:rsidP="00FA289D">
      <w:pPr>
        <w:spacing w:after="0" w:line="240" w:lineRule="auto"/>
        <w:rPr>
          <w:rFonts w:ascii="Arial" w:hAnsi="Arial" w:cs="Arial"/>
          <w:i/>
          <w:color w:val="0033CC"/>
          <w:sz w:val="24"/>
          <w:szCs w:val="24"/>
        </w:rPr>
      </w:pPr>
    </w:p>
    <w:p w14:paraId="3A71EB1C" w14:textId="17B81CC9"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r w:rsidRPr="006707BE">
        <w:rPr>
          <w:rFonts w:ascii="Arial" w:hAnsi="Arial" w:cs="Arial"/>
          <w:b/>
          <w:i/>
          <w:sz w:val="24"/>
          <w:szCs w:val="24"/>
          <w:u w:val="single"/>
        </w:rPr>
        <w:t xml:space="preserve"> </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3E1F01" w14:textId="1EC65416"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sidR="00FA289D">
        <w:rPr>
          <w:rFonts w:ascii="Arial" w:hAnsi="Arial" w:cs="Arial"/>
          <w:sz w:val="24"/>
          <w:szCs w:val="24"/>
        </w:rPr>
        <w:t xml:space="preserve">Found in the main worship space of the church building, what </w:t>
      </w:r>
      <w:r w:rsidR="00FA289D" w:rsidRPr="00E875ED">
        <w:rPr>
          <w:rFonts w:ascii="Arial" w:hAnsi="Arial" w:cs="Arial"/>
          <w:sz w:val="24"/>
          <w:szCs w:val="24"/>
        </w:rPr>
        <w:t>sign of the heavenly banquet</w:t>
      </w:r>
      <w:r w:rsidR="00FA289D">
        <w:rPr>
          <w:rFonts w:ascii="Arial" w:hAnsi="Arial" w:cs="Arial"/>
          <w:sz w:val="24"/>
          <w:szCs w:val="24"/>
        </w:rPr>
        <w:t xml:space="preserve"> </w:t>
      </w:r>
      <w:r w:rsidR="00DE49A4">
        <w:rPr>
          <w:rFonts w:ascii="Arial" w:hAnsi="Arial" w:cs="Arial"/>
          <w:sz w:val="24"/>
          <w:szCs w:val="24"/>
        </w:rPr>
        <w:t xml:space="preserve">and </w:t>
      </w:r>
      <w:r w:rsidR="00FA289D" w:rsidRPr="00E875ED">
        <w:rPr>
          <w:rFonts w:ascii="Arial" w:hAnsi="Arial" w:cs="Arial"/>
          <w:sz w:val="24"/>
          <w:szCs w:val="24"/>
        </w:rPr>
        <w:t>symbol of Christ's presence</w:t>
      </w:r>
      <w:r w:rsidR="00FA289D">
        <w:rPr>
          <w:rFonts w:ascii="Arial" w:hAnsi="Arial" w:cs="Arial"/>
          <w:sz w:val="24"/>
          <w:szCs w:val="24"/>
        </w:rPr>
        <w:t xml:space="preserve"> </w:t>
      </w:r>
      <w:r w:rsidR="00DE49A4">
        <w:rPr>
          <w:rFonts w:ascii="Arial" w:hAnsi="Arial" w:cs="Arial"/>
          <w:sz w:val="24"/>
          <w:szCs w:val="24"/>
        </w:rPr>
        <w:t>does</w:t>
      </w:r>
      <w:r w:rsidR="00FA289D">
        <w:rPr>
          <w:rFonts w:ascii="Arial" w:hAnsi="Arial" w:cs="Arial"/>
          <w:sz w:val="24"/>
          <w:szCs w:val="24"/>
        </w:rPr>
        <w:t xml:space="preserve"> the priest greets with a kiss at the beginning of Mass?</w:t>
      </w:r>
    </w:p>
    <w:p w14:paraId="553848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altar</w:t>
      </w:r>
      <w:r w:rsidRPr="006707BE">
        <w:rPr>
          <w:rFonts w:ascii="Arial" w:hAnsi="Arial" w:cs="Arial"/>
          <w:b/>
          <w:i/>
          <w:sz w:val="24"/>
          <w:szCs w:val="24"/>
          <w:u w:val="single"/>
        </w:rPr>
        <w:t xml:space="preserve"> </w:t>
      </w:r>
    </w:p>
    <w:p w14:paraId="6B48CA1F" w14:textId="77777777" w:rsidR="00FA289D" w:rsidRDefault="00FA289D" w:rsidP="00FA289D">
      <w:pPr>
        <w:spacing w:after="0" w:line="240" w:lineRule="auto"/>
        <w:rPr>
          <w:rFonts w:ascii="Arial" w:hAnsi="Arial" w:cs="Arial"/>
          <w:i/>
          <w:color w:val="943634" w:themeColor="accent2" w:themeShade="BF"/>
          <w:sz w:val="24"/>
          <w:szCs w:val="24"/>
        </w:rPr>
      </w:pPr>
    </w:p>
    <w:p w14:paraId="627EE6B8" w14:textId="77777777" w:rsidR="00FA289D" w:rsidRPr="00E875E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875ED">
        <w:rPr>
          <w:rFonts w:ascii="Arial" w:hAnsi="Arial" w:cs="Arial"/>
          <w:i/>
          <w:color w:val="943634" w:themeColor="accent2" w:themeShade="BF"/>
          <w:sz w:val="24"/>
          <w:szCs w:val="24"/>
        </w:rPr>
        <w:t>https://quizlet.com/40727396/what-do-we-find-in-a-catholic-church-flash-cards/</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971C69" w14:textId="16752B5D"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sidR="00FA289D">
        <w:rPr>
          <w:rFonts w:ascii="Arial" w:hAnsi="Arial" w:cs="Arial"/>
          <w:sz w:val="24"/>
          <w:szCs w:val="24"/>
        </w:rPr>
        <w:t xml:space="preserve">A “rite” (spelled r, i, t, e), is a ceremonial act or action. What word that begins with the letter L </w:t>
      </w:r>
      <w:r w:rsidR="00DE49A4">
        <w:rPr>
          <w:rFonts w:ascii="Arial" w:hAnsi="Arial" w:cs="Arial"/>
          <w:sz w:val="24"/>
          <w:szCs w:val="24"/>
        </w:rPr>
        <w:t xml:space="preserve">refers to a </w:t>
      </w:r>
      <w:r w:rsidR="00FA289D" w:rsidRPr="00FA289D">
        <w:rPr>
          <w:rFonts w:ascii="Arial" w:hAnsi="Arial" w:cs="Arial"/>
          <w:sz w:val="24"/>
          <w:szCs w:val="24"/>
        </w:rPr>
        <w:t>rite or body of rites prescribed for public worship</w:t>
      </w:r>
      <w:r w:rsidR="00FA289D">
        <w:rPr>
          <w:rFonts w:ascii="Arial" w:hAnsi="Arial" w:cs="Arial"/>
          <w:sz w:val="24"/>
          <w:szCs w:val="24"/>
        </w:rPr>
        <w:t xml:space="preserve">? </w:t>
      </w:r>
    </w:p>
    <w:p w14:paraId="2820F375" w14:textId="43C8AD92" w:rsidR="00FA289D" w:rsidRPr="007E772D" w:rsidRDefault="00FA289D" w:rsidP="007E772D">
      <w:pPr>
        <w:spacing w:after="0" w:line="240" w:lineRule="auto"/>
        <w:jc w:val="right"/>
        <w:rPr>
          <w:rFonts w:ascii="Arial" w:hAnsi="Arial" w:cs="Arial"/>
          <w:b/>
          <w:i/>
          <w:sz w:val="24"/>
          <w:szCs w:val="24"/>
          <w:u w:val="single"/>
        </w:rPr>
      </w:pPr>
      <w:r>
        <w:rPr>
          <w:rFonts w:ascii="Arial" w:hAnsi="Arial" w:cs="Arial"/>
          <w:b/>
          <w:sz w:val="24"/>
          <w:szCs w:val="24"/>
          <w:u w:val="single"/>
        </w:rPr>
        <w:t>liturgy</w:t>
      </w:r>
      <w:r w:rsidRPr="00C33D5A">
        <w:rPr>
          <w:rFonts w:ascii="Arial" w:hAnsi="Arial" w:cs="Arial"/>
          <w:b/>
          <w:i/>
          <w:sz w:val="24"/>
          <w:szCs w:val="24"/>
          <w:u w:val="single"/>
        </w:rPr>
        <w:t xml:space="preserve"> </w:t>
      </w:r>
    </w:p>
    <w:p w14:paraId="132899D6" w14:textId="77777777"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A2616A" w14:textId="77777777" w:rsidR="00FA289D" w:rsidRPr="00FA289D" w:rsidRDefault="00FE0738" w:rsidP="00FA289D">
      <w:pPr>
        <w:spacing w:after="0" w:line="240" w:lineRule="auto"/>
        <w:rPr>
          <w:rFonts w:ascii="Arial" w:hAnsi="Arial" w:cs="Arial"/>
          <w:i/>
          <w:color w:val="943634" w:themeColor="accent2" w:themeShade="BF"/>
          <w:sz w:val="24"/>
          <w:szCs w:val="24"/>
        </w:rPr>
      </w:pPr>
      <w:hyperlink r:id="rId42" w:history="1">
        <w:r w:rsidR="00FA289D" w:rsidRPr="00FA289D">
          <w:rPr>
            <w:rFonts w:ascii="Arial" w:hAnsi="Arial" w:cs="Arial"/>
            <w:i/>
            <w:color w:val="943634" w:themeColor="accent2" w:themeShade="BF"/>
            <w:sz w:val="24"/>
            <w:szCs w:val="24"/>
          </w:rPr>
          <w:t>https://www.merriam-webster.com/dictionary/rite</w:t>
        </w:r>
      </w:hyperlink>
    </w:p>
    <w:p w14:paraId="4B7FDB9A" w14:textId="77777777" w:rsidR="00FA289D" w:rsidRPr="00FA289D" w:rsidRDefault="00FE0738" w:rsidP="00FA289D">
      <w:pPr>
        <w:spacing w:after="0" w:line="240" w:lineRule="auto"/>
        <w:rPr>
          <w:rFonts w:ascii="Arial" w:hAnsi="Arial" w:cs="Arial"/>
          <w:i/>
          <w:color w:val="943634" w:themeColor="accent2" w:themeShade="BF"/>
          <w:sz w:val="24"/>
          <w:szCs w:val="24"/>
        </w:rPr>
      </w:pPr>
      <w:hyperlink r:id="rId43" w:history="1">
        <w:r w:rsidR="00FA289D" w:rsidRPr="00FA289D">
          <w:rPr>
            <w:rFonts w:ascii="Arial" w:hAnsi="Arial" w:cs="Arial"/>
            <w:i/>
            <w:color w:val="943634" w:themeColor="accent2" w:themeShade="BF"/>
            <w:sz w:val="24"/>
            <w:szCs w:val="24"/>
          </w:rPr>
          <w:t>https://www.merriam-webster.com/dictionary/liturgy</w:t>
        </w:r>
      </w:hyperlink>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0110AC" w14:textId="7FB8C9EE" w:rsidR="00FA289D" w:rsidRPr="006707BE" w:rsidRDefault="00380EA0" w:rsidP="00FA289D">
      <w:pPr>
        <w:spacing w:after="0" w:line="240" w:lineRule="auto"/>
        <w:rPr>
          <w:rFonts w:ascii="Arial" w:hAnsi="Arial" w:cs="Arial"/>
          <w:sz w:val="24"/>
          <w:szCs w:val="24"/>
        </w:rPr>
      </w:pPr>
      <w:r>
        <w:rPr>
          <w:rFonts w:ascii="Arial" w:hAnsi="Arial" w:cs="Arial"/>
          <w:b/>
          <w:sz w:val="24"/>
          <w:szCs w:val="24"/>
        </w:rPr>
        <w:t xml:space="preserve">3.4  </w:t>
      </w:r>
      <w:r w:rsidR="00FA289D">
        <w:rPr>
          <w:rFonts w:ascii="Arial" w:hAnsi="Arial" w:cs="Arial"/>
          <w:sz w:val="24"/>
          <w:szCs w:val="24"/>
        </w:rPr>
        <w:t xml:space="preserve">The portion of Mass that includes readings from the </w:t>
      </w:r>
      <w:r w:rsidR="00DE49A4">
        <w:rPr>
          <w:rFonts w:ascii="Arial" w:hAnsi="Arial" w:cs="Arial"/>
          <w:sz w:val="24"/>
          <w:szCs w:val="24"/>
        </w:rPr>
        <w:t>Bible</w:t>
      </w:r>
      <w:r w:rsidR="00FA289D">
        <w:rPr>
          <w:rFonts w:ascii="Arial" w:hAnsi="Arial" w:cs="Arial"/>
          <w:sz w:val="24"/>
          <w:szCs w:val="24"/>
        </w:rPr>
        <w:t xml:space="preserve">, a responsorial </w:t>
      </w:r>
      <w:r w:rsidR="00DE49A4">
        <w:rPr>
          <w:rFonts w:ascii="Arial" w:hAnsi="Arial" w:cs="Arial"/>
          <w:sz w:val="24"/>
          <w:szCs w:val="24"/>
        </w:rPr>
        <w:t>psalm</w:t>
      </w:r>
      <w:r w:rsidR="00FA289D">
        <w:rPr>
          <w:rFonts w:ascii="Arial" w:hAnsi="Arial" w:cs="Arial"/>
          <w:sz w:val="24"/>
          <w:szCs w:val="24"/>
        </w:rPr>
        <w:t xml:space="preserve">, a Gospel Acclamation, </w:t>
      </w:r>
      <w:r w:rsidR="00DE49A4">
        <w:rPr>
          <w:rStyle w:val="CommentReference"/>
        </w:rPr>
        <w:commentReference w:id="16"/>
      </w:r>
      <w:r w:rsidR="00FA289D">
        <w:rPr>
          <w:rFonts w:ascii="Arial" w:hAnsi="Arial" w:cs="Arial"/>
          <w:sz w:val="24"/>
          <w:szCs w:val="24"/>
        </w:rPr>
        <w:t xml:space="preserve">and a homily is referred to as the Liturgy of the </w:t>
      </w:r>
      <w:r w:rsidR="00FA289D">
        <w:rPr>
          <w:rFonts w:ascii="Arial" w:hAnsi="Arial" w:cs="Arial"/>
          <w:sz w:val="24"/>
          <w:szCs w:val="24"/>
          <w:u w:val="single"/>
        </w:rPr>
        <w:t xml:space="preserve">  “what”  </w:t>
      </w:r>
      <w:r w:rsidR="00FA289D">
        <w:rPr>
          <w:rFonts w:ascii="Arial" w:hAnsi="Arial" w:cs="Arial"/>
          <w:sz w:val="24"/>
          <w:szCs w:val="24"/>
        </w:rPr>
        <w:t xml:space="preserve"> </w:t>
      </w:r>
      <w:r w:rsidR="00FA289D" w:rsidRPr="006707BE">
        <w:rPr>
          <w:rFonts w:ascii="Arial" w:hAnsi="Arial" w:cs="Arial"/>
          <w:sz w:val="24"/>
          <w:szCs w:val="24"/>
        </w:rPr>
        <w:t>?</w:t>
      </w:r>
    </w:p>
    <w:p w14:paraId="48E97352"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Word</w:t>
      </w:r>
      <w:r w:rsidRPr="00C33D5A">
        <w:rPr>
          <w:rFonts w:ascii="Arial" w:hAnsi="Arial" w:cs="Arial"/>
          <w:b/>
          <w:i/>
          <w:sz w:val="24"/>
          <w:szCs w:val="24"/>
          <w:u w:val="single"/>
        </w:rPr>
        <w:t xml:space="preserve"> </w:t>
      </w:r>
    </w:p>
    <w:p w14:paraId="3EF9ECA7" w14:textId="77777777" w:rsidR="00FA289D" w:rsidRPr="006707BE" w:rsidRDefault="00FA289D" w:rsidP="00FA289D">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F890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ED2CD56" w14:textId="77777777" w:rsidR="00FA289D" w:rsidRPr="006707BE" w:rsidRDefault="00FA289D" w:rsidP="00FA289D">
      <w:pPr>
        <w:spacing w:after="0" w:line="240" w:lineRule="auto"/>
        <w:jc w:val="right"/>
        <w:rPr>
          <w:rFonts w:ascii="Arial" w:hAnsi="Arial" w:cs="Arial"/>
          <w:b/>
          <w:sz w:val="24"/>
          <w:szCs w:val="24"/>
        </w:rPr>
      </w:pPr>
    </w:p>
    <w:p w14:paraId="27FF588A" w14:textId="37D68E38" w:rsid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45" w:history="1">
        <w:r w:rsidR="006138FB" w:rsidRPr="006138FB">
          <w:rPr>
            <w:rFonts w:ascii="Arial" w:hAnsi="Arial" w:cs="Arial"/>
            <w:i/>
            <w:color w:val="943634" w:themeColor="accent2" w:themeShade="BF"/>
            <w:sz w:val="24"/>
            <w:szCs w:val="24"/>
          </w:rPr>
          <w:t>https://www.usccb.org/prayer-and-worship/the-mass/order-of-mass</w:t>
        </w:r>
      </w:hyperlink>
    </w:p>
    <w:p w14:paraId="3D1ABCC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CA0918" w14:textId="6F27A2EC" w:rsidR="006138FB" w:rsidRPr="006707BE" w:rsidRDefault="006138FB" w:rsidP="006138FB">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During the Easter season, the first reading is taken from the Acts of the Apostles</w:t>
      </w:r>
      <w:r w:rsidR="00DE49A4">
        <w:rPr>
          <w:rFonts w:ascii="Arial" w:hAnsi="Arial" w:cs="Arial"/>
          <w:sz w:val="24"/>
          <w:szCs w:val="24"/>
        </w:rPr>
        <w:t>,</w:t>
      </w:r>
      <w:r>
        <w:rPr>
          <w:rFonts w:ascii="Arial" w:hAnsi="Arial" w:cs="Arial"/>
          <w:sz w:val="24"/>
          <w:szCs w:val="24"/>
        </w:rPr>
        <w:t xml:space="preserve"> which tells the story of the Church in its earliest days. But for most of the year, the first reading comes from what portion of the Bible?</w:t>
      </w:r>
    </w:p>
    <w:p w14:paraId="72CBCAE3" w14:textId="54265186" w:rsidR="006138FB" w:rsidRPr="006707BE" w:rsidRDefault="00DE49A4" w:rsidP="006138FB">
      <w:pPr>
        <w:spacing w:after="0" w:line="240" w:lineRule="auto"/>
        <w:jc w:val="right"/>
        <w:rPr>
          <w:rFonts w:ascii="Arial" w:hAnsi="Arial" w:cs="Arial"/>
          <w:b/>
          <w:sz w:val="24"/>
          <w:szCs w:val="24"/>
        </w:rPr>
      </w:pPr>
      <w:r>
        <w:rPr>
          <w:rFonts w:ascii="Arial" w:hAnsi="Arial" w:cs="Arial"/>
          <w:b/>
          <w:sz w:val="24"/>
          <w:szCs w:val="24"/>
          <w:u w:val="single"/>
        </w:rPr>
        <w:t>(</w:t>
      </w:r>
      <w:r w:rsidR="00B332CE">
        <w:rPr>
          <w:rFonts w:ascii="Arial" w:hAnsi="Arial" w:cs="Arial"/>
          <w:b/>
          <w:sz w:val="24"/>
          <w:szCs w:val="24"/>
          <w:u w:val="single"/>
        </w:rPr>
        <w:t>t</w:t>
      </w:r>
      <w:r w:rsidR="006138FB">
        <w:rPr>
          <w:rFonts w:ascii="Arial" w:hAnsi="Arial" w:cs="Arial"/>
          <w:b/>
          <w:sz w:val="24"/>
          <w:szCs w:val="24"/>
          <w:u w:val="single"/>
        </w:rPr>
        <w:t>he</w:t>
      </w:r>
      <w:r>
        <w:rPr>
          <w:rFonts w:ascii="Arial" w:hAnsi="Arial" w:cs="Arial"/>
          <w:b/>
          <w:sz w:val="24"/>
          <w:szCs w:val="24"/>
          <w:u w:val="single"/>
        </w:rPr>
        <w:t>)</w:t>
      </w:r>
      <w:r w:rsidR="006138FB">
        <w:rPr>
          <w:rFonts w:ascii="Arial" w:hAnsi="Arial" w:cs="Arial"/>
          <w:b/>
          <w:sz w:val="24"/>
          <w:szCs w:val="24"/>
          <w:u w:val="single"/>
        </w:rPr>
        <w:t xml:space="preserve"> Old Testament.</w:t>
      </w:r>
    </w:p>
    <w:p w14:paraId="0F335942" w14:textId="77777777" w:rsidR="006138FB" w:rsidRPr="00032BF1"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3FF3F6F1"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D555DB6" w14:textId="6FAB26DD" w:rsidR="006138FB" w:rsidRPr="00B84331" w:rsidRDefault="006138FB" w:rsidP="006138FB">
      <w:pPr>
        <w:spacing w:after="0" w:line="240" w:lineRule="auto"/>
        <w:rPr>
          <w:rFonts w:ascii="Arial" w:hAnsi="Arial" w:cs="Arial"/>
          <w:sz w:val="24"/>
          <w:szCs w:val="24"/>
        </w:rPr>
      </w:pPr>
      <w:r>
        <w:rPr>
          <w:rFonts w:ascii="Arial" w:hAnsi="Arial" w:cs="Arial"/>
          <w:b/>
          <w:sz w:val="24"/>
          <w:szCs w:val="24"/>
        </w:rPr>
        <w:t xml:space="preserve">3.6  </w:t>
      </w:r>
      <w:r w:rsidR="00DE49A4">
        <w:rPr>
          <w:rFonts w:ascii="Arial" w:hAnsi="Arial" w:cs="Arial"/>
          <w:sz w:val="24"/>
          <w:szCs w:val="24"/>
        </w:rPr>
        <w:t xml:space="preserve">During what </w:t>
      </w:r>
      <w:r>
        <w:rPr>
          <w:rFonts w:ascii="Arial" w:hAnsi="Arial" w:cs="Arial"/>
          <w:sz w:val="24"/>
          <w:szCs w:val="24"/>
        </w:rPr>
        <w:t xml:space="preserve">part of the Mass </w:t>
      </w:r>
      <w:r w:rsidR="00DE49A4">
        <w:rPr>
          <w:rFonts w:ascii="Arial" w:hAnsi="Arial" w:cs="Arial"/>
          <w:sz w:val="24"/>
          <w:szCs w:val="24"/>
        </w:rPr>
        <w:t>does</w:t>
      </w:r>
      <w:r>
        <w:rPr>
          <w:rFonts w:ascii="Arial" w:hAnsi="Arial" w:cs="Arial"/>
          <w:sz w:val="24"/>
          <w:szCs w:val="24"/>
        </w:rPr>
        <w:t xml:space="preserve"> the </w:t>
      </w:r>
      <w:r w:rsidR="00DE49A4">
        <w:rPr>
          <w:rFonts w:ascii="Arial" w:hAnsi="Arial" w:cs="Arial"/>
          <w:sz w:val="24"/>
          <w:szCs w:val="24"/>
        </w:rPr>
        <w:t xml:space="preserve">priest </w:t>
      </w:r>
      <w:r w:rsidRPr="00B84331">
        <w:rPr>
          <w:rFonts w:ascii="Arial" w:hAnsi="Arial" w:cs="Arial"/>
          <w:sz w:val="24"/>
          <w:szCs w:val="24"/>
        </w:rPr>
        <w:t>expla</w:t>
      </w:r>
      <w:r>
        <w:rPr>
          <w:rFonts w:ascii="Arial" w:hAnsi="Arial" w:cs="Arial"/>
          <w:sz w:val="24"/>
          <w:szCs w:val="24"/>
        </w:rPr>
        <w:t xml:space="preserve">in </w:t>
      </w:r>
      <w:r w:rsidRPr="00B84331">
        <w:rPr>
          <w:rFonts w:ascii="Arial" w:hAnsi="Arial" w:cs="Arial"/>
          <w:sz w:val="24"/>
          <w:szCs w:val="24"/>
        </w:rPr>
        <w:t>the gospel</w:t>
      </w:r>
      <w:r>
        <w:rPr>
          <w:rFonts w:ascii="Arial" w:hAnsi="Arial" w:cs="Arial"/>
          <w:sz w:val="24"/>
          <w:szCs w:val="24"/>
        </w:rPr>
        <w:t xml:space="preserve"> and/or</w:t>
      </w:r>
      <w:r w:rsidRPr="00B84331">
        <w:rPr>
          <w:rFonts w:ascii="Arial" w:hAnsi="Arial" w:cs="Arial"/>
          <w:sz w:val="24"/>
          <w:szCs w:val="24"/>
        </w:rPr>
        <w:t xml:space="preserve"> other readings</w:t>
      </w:r>
      <w:r w:rsidRPr="002D15AA">
        <w:rPr>
          <w:rFonts w:ascii="Arial" w:hAnsi="Arial" w:cs="Arial"/>
          <w:sz w:val="24"/>
          <w:szCs w:val="24"/>
        </w:rPr>
        <w:t>, drawing from them lessons that may help us to live better lives</w:t>
      </w:r>
      <w:r>
        <w:rPr>
          <w:rFonts w:ascii="Arial" w:hAnsi="Arial" w:cs="Arial"/>
          <w:sz w:val="24"/>
          <w:szCs w:val="24"/>
        </w:rPr>
        <w:t>?</w:t>
      </w:r>
    </w:p>
    <w:p w14:paraId="1EF8C0A6" w14:textId="77777777" w:rsidR="006138FB" w:rsidRPr="006707BE" w:rsidRDefault="006138FB" w:rsidP="006138FB">
      <w:pPr>
        <w:spacing w:after="0" w:line="240" w:lineRule="auto"/>
        <w:jc w:val="right"/>
        <w:rPr>
          <w:rFonts w:ascii="Arial" w:hAnsi="Arial" w:cs="Arial"/>
          <w:b/>
          <w:sz w:val="24"/>
          <w:szCs w:val="24"/>
        </w:rPr>
      </w:pPr>
      <w:r>
        <w:rPr>
          <w:rFonts w:ascii="Arial" w:hAnsi="Arial" w:cs="Arial"/>
          <w:b/>
          <w:sz w:val="24"/>
          <w:szCs w:val="24"/>
          <w:u w:val="single"/>
        </w:rPr>
        <w:t>homily</w:t>
      </w:r>
      <w:r w:rsidRPr="006707BE">
        <w:rPr>
          <w:rFonts w:ascii="Arial" w:hAnsi="Arial" w:cs="Arial"/>
          <w:b/>
          <w:i/>
          <w:sz w:val="24"/>
          <w:szCs w:val="24"/>
          <w:u w:val="single"/>
        </w:rPr>
        <w:t xml:space="preserve"> </w:t>
      </w:r>
    </w:p>
    <w:p w14:paraId="6F7FB1F5" w14:textId="3CF565B3" w:rsidR="007E772D" w:rsidRPr="007E772D" w:rsidRDefault="006138FB" w:rsidP="007E772D">
      <w:pPr>
        <w:shd w:val="clear" w:color="auto" w:fill="FCFCFC"/>
        <w:spacing w:after="0" w:line="330" w:lineRule="atLeast"/>
        <w:outlineLvl w:val="2"/>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br/>
      </w:r>
      <w:hyperlink r:id="rId46" w:history="1">
        <w:r w:rsidRPr="00461859">
          <w:rPr>
            <w:rFonts w:ascii="Arial" w:hAnsi="Arial" w:cs="Arial"/>
            <w:i/>
            <w:color w:val="943634" w:themeColor="accent2" w:themeShade="BF"/>
            <w:sz w:val="24"/>
            <w:szCs w:val="24"/>
          </w:rPr>
          <w:t>https://www.usccb.org/prayer-and-worship/the-mass/order-of-mass/liturgy-of-the-word</w:t>
        </w:r>
      </w:hyperlink>
      <w:r w:rsidRPr="00461859">
        <w:rPr>
          <w:rFonts w:ascii="Arial" w:hAnsi="Arial" w:cs="Arial"/>
          <w:i/>
          <w:color w:val="943634" w:themeColor="accent2" w:themeShade="BF"/>
          <w:sz w:val="24"/>
          <w:szCs w:val="24"/>
        </w:rPr>
        <w:br/>
      </w:r>
      <w:hyperlink r:id="rId47" w:history="1">
        <w:r w:rsidRPr="00461859">
          <w:rPr>
            <w:rFonts w:ascii="Arial" w:hAnsi="Arial" w:cs="Arial"/>
            <w:i/>
            <w:color w:val="943634" w:themeColor="accent2" w:themeShade="BF"/>
            <w:sz w:val="24"/>
            <w:szCs w:val="24"/>
          </w:rPr>
          <w:t>https://quizizz.com/admin/presentation/5fa7d4a3ec53a5001bc1edbe/parts-of-the-holy-mass</w:t>
        </w:r>
      </w:hyperlink>
    </w:p>
    <w:p w14:paraId="10DB0256" w14:textId="77777777" w:rsidR="007E772D" w:rsidRPr="006707BE" w:rsidRDefault="007E772D" w:rsidP="007E772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B7B4B6" w14:textId="13FEE6DF" w:rsidR="006138FB" w:rsidRPr="006138FB" w:rsidRDefault="00FA289D" w:rsidP="00E24A9B">
      <w:pPr>
        <w:spacing w:after="0" w:line="240" w:lineRule="auto"/>
        <w:rPr>
          <w:rFonts w:ascii="Arial" w:hAnsi="Arial" w:cs="Arial"/>
          <w:sz w:val="24"/>
          <w:szCs w:val="24"/>
        </w:rPr>
      </w:pPr>
      <w:r>
        <w:rPr>
          <w:rFonts w:ascii="Arial" w:hAnsi="Arial" w:cs="Arial"/>
          <w:b/>
          <w:sz w:val="24"/>
          <w:szCs w:val="24"/>
        </w:rPr>
        <w:lastRenderedPageBreak/>
        <w:t>3.</w:t>
      </w:r>
      <w:r w:rsidR="006138FB">
        <w:rPr>
          <w:rFonts w:ascii="Arial" w:hAnsi="Arial" w:cs="Arial"/>
          <w:b/>
          <w:sz w:val="24"/>
          <w:szCs w:val="24"/>
        </w:rPr>
        <w:t>7</w:t>
      </w:r>
      <w:r>
        <w:rPr>
          <w:rFonts w:ascii="Arial" w:hAnsi="Arial" w:cs="Arial"/>
          <w:b/>
          <w:sz w:val="24"/>
          <w:szCs w:val="24"/>
        </w:rPr>
        <w:t xml:space="preserve">  </w:t>
      </w:r>
      <w:r w:rsidR="006138FB">
        <w:rPr>
          <w:rFonts w:ascii="Arial" w:hAnsi="Arial" w:cs="Arial"/>
          <w:sz w:val="24"/>
          <w:szCs w:val="24"/>
        </w:rPr>
        <w:t xml:space="preserve">Immediately following the Liturgy of the Word is the Liturgy of the Eucharist. </w:t>
      </w:r>
      <w:commentRangeStart w:id="17"/>
      <w:r w:rsidR="00DE49A4">
        <w:rPr>
          <w:rFonts w:ascii="Arial" w:hAnsi="Arial" w:cs="Arial"/>
          <w:sz w:val="24"/>
          <w:szCs w:val="24"/>
        </w:rPr>
        <w:t>The word “Eucharist” comes from a Greek word meaning what?</w:t>
      </w:r>
      <w:commentRangeEnd w:id="17"/>
      <w:r w:rsidR="00DE49A4">
        <w:rPr>
          <w:rStyle w:val="CommentReference"/>
        </w:rPr>
        <w:commentReference w:id="17"/>
      </w:r>
    </w:p>
    <w:p w14:paraId="681B5947" w14:textId="77777777" w:rsidR="00DE49A4" w:rsidRDefault="006138FB" w:rsidP="00A77B27">
      <w:pPr>
        <w:spacing w:after="0" w:line="240" w:lineRule="auto"/>
        <w:jc w:val="right"/>
        <w:rPr>
          <w:rFonts w:ascii="Arial" w:hAnsi="Arial" w:cs="Arial"/>
          <w:b/>
          <w:sz w:val="24"/>
          <w:szCs w:val="24"/>
          <w:u w:val="single"/>
        </w:rPr>
      </w:pPr>
      <w:r>
        <w:rPr>
          <w:rFonts w:ascii="Arial" w:hAnsi="Arial" w:cs="Arial"/>
          <w:b/>
          <w:sz w:val="24"/>
          <w:szCs w:val="24"/>
          <w:u w:val="single"/>
        </w:rPr>
        <w:t>thanksgiving</w:t>
      </w:r>
    </w:p>
    <w:p w14:paraId="712F25D3" w14:textId="1EAD9CB7" w:rsidR="006138FB" w:rsidRDefault="00DE49A4" w:rsidP="00A77B27">
      <w:pPr>
        <w:spacing w:after="0" w:line="240" w:lineRule="auto"/>
        <w:jc w:val="right"/>
        <w:rPr>
          <w:rFonts w:ascii="Arial" w:hAnsi="Arial" w:cs="Arial"/>
          <w:sz w:val="24"/>
          <w:szCs w:val="24"/>
        </w:rPr>
      </w:pPr>
      <w:r w:rsidRPr="000D282A">
        <w:rPr>
          <w:rFonts w:ascii="Arial" w:hAnsi="Arial" w:cs="Arial"/>
          <w:i/>
          <w:sz w:val="24"/>
          <w:szCs w:val="24"/>
        </w:rPr>
        <w:t>Alternate answers:</w:t>
      </w:r>
      <w:r w:rsidR="006138FB" w:rsidRPr="000D282A">
        <w:rPr>
          <w:rFonts w:ascii="Arial" w:hAnsi="Arial" w:cs="Arial"/>
          <w:i/>
          <w:sz w:val="24"/>
          <w:szCs w:val="24"/>
        </w:rPr>
        <w:t xml:space="preserve"> </w:t>
      </w:r>
    </w:p>
    <w:p w14:paraId="0561DDDE" w14:textId="26B0794C" w:rsidR="00DE49A4" w:rsidRPr="000D282A" w:rsidRDefault="00DE49A4" w:rsidP="00A77B27">
      <w:pPr>
        <w:spacing w:after="0" w:line="240" w:lineRule="auto"/>
        <w:jc w:val="right"/>
        <w:rPr>
          <w:rFonts w:ascii="Arial" w:hAnsi="Arial" w:cs="Arial"/>
          <w:b/>
          <w:sz w:val="24"/>
          <w:szCs w:val="24"/>
          <w:u w:val="single"/>
        </w:rPr>
      </w:pPr>
      <w:r>
        <w:rPr>
          <w:rFonts w:ascii="Arial" w:hAnsi="Arial" w:cs="Arial"/>
          <w:b/>
          <w:sz w:val="24"/>
          <w:szCs w:val="24"/>
          <w:u w:val="single"/>
        </w:rPr>
        <w:t>giving thanks, gratitude</w:t>
      </w:r>
    </w:p>
    <w:p w14:paraId="41B3487C" w14:textId="77777777" w:rsidR="006138FB" w:rsidRPr="00FA289D"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C107D2" w14:textId="0C247FFB" w:rsidR="006138FB" w:rsidRPr="006138FB" w:rsidRDefault="00FE0738" w:rsidP="00E24A9B">
      <w:pPr>
        <w:spacing w:after="0" w:line="240" w:lineRule="auto"/>
        <w:rPr>
          <w:rFonts w:ascii="Arial" w:hAnsi="Arial" w:cs="Arial"/>
          <w:i/>
          <w:color w:val="943634" w:themeColor="accent2" w:themeShade="BF"/>
          <w:sz w:val="24"/>
          <w:szCs w:val="24"/>
        </w:rPr>
      </w:pPr>
      <w:hyperlink r:id="rId48" w:anchor="1360" w:history="1">
        <w:r w:rsidR="006138FB" w:rsidRPr="006138FB">
          <w:rPr>
            <w:rFonts w:ascii="Arial" w:hAnsi="Arial" w:cs="Arial"/>
            <w:i/>
            <w:color w:val="943634" w:themeColor="accent2" w:themeShade="BF"/>
            <w:sz w:val="24"/>
            <w:szCs w:val="24"/>
          </w:rPr>
          <w:t>http://www.scborromeo.org/ccc/p2s2c1a3.htm#1360</w:t>
        </w:r>
      </w:hyperlink>
    </w:p>
    <w:p w14:paraId="420C1B5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5785F76" w14:textId="34EBB2C8" w:rsidR="007E772D" w:rsidRDefault="006138FB" w:rsidP="007E772D">
      <w:pPr>
        <w:spacing w:after="0"/>
        <w:rPr>
          <w:rFonts w:ascii="Arial" w:hAnsi="Arial" w:cs="Arial"/>
          <w:sz w:val="24"/>
          <w:szCs w:val="24"/>
        </w:rPr>
      </w:pPr>
      <w:r>
        <w:rPr>
          <w:rFonts w:ascii="Arial" w:hAnsi="Arial" w:cs="Arial"/>
          <w:b/>
          <w:sz w:val="24"/>
          <w:szCs w:val="24"/>
        </w:rPr>
        <w:t xml:space="preserve">3.8  </w:t>
      </w:r>
      <w:r w:rsidR="00E24A9B">
        <w:rPr>
          <w:rFonts w:ascii="Arial" w:hAnsi="Arial" w:cs="Arial"/>
          <w:sz w:val="24"/>
          <w:szCs w:val="24"/>
        </w:rPr>
        <w:t xml:space="preserve">Which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00380EA0" w:rsidRPr="006707BE">
        <w:rPr>
          <w:rFonts w:ascii="Arial" w:hAnsi="Arial" w:cs="Arial"/>
          <w:sz w:val="24"/>
          <w:szCs w:val="24"/>
        </w:rPr>
        <w:t>?</w:t>
      </w:r>
    </w:p>
    <w:p w14:paraId="60F8829A" w14:textId="26BEDFD1" w:rsidR="00C33D5A" w:rsidRPr="007E772D" w:rsidRDefault="00E24A9B" w:rsidP="007E772D">
      <w:pPr>
        <w:spacing w:after="0"/>
        <w:jc w:val="right"/>
        <w:rPr>
          <w:rFonts w:ascii="Arial" w:hAnsi="Arial" w:cs="Arial"/>
          <w:b/>
          <w:sz w:val="24"/>
          <w:szCs w:val="24"/>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r w:rsidR="006138FB">
        <w:rPr>
          <w:rFonts w:ascii="Arial" w:hAnsi="Arial" w:cs="Arial"/>
          <w:b/>
          <w:i/>
          <w:sz w:val="24"/>
          <w:szCs w:val="24"/>
          <w:u w:val="single"/>
        </w:rPr>
        <w:br/>
      </w: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EA702AF" w14:textId="51367E38" w:rsidR="00FA289D" w:rsidRPr="006707BE" w:rsidRDefault="006138FB" w:rsidP="00FA289D">
      <w:pPr>
        <w:spacing w:after="0" w:line="240" w:lineRule="auto"/>
        <w:rPr>
          <w:rFonts w:ascii="Arial" w:hAnsi="Arial" w:cs="Arial"/>
          <w:sz w:val="24"/>
          <w:szCs w:val="24"/>
        </w:rPr>
      </w:pPr>
      <w:commentRangeStart w:id="18"/>
      <w:r>
        <w:rPr>
          <w:rFonts w:ascii="Arial" w:hAnsi="Arial" w:cs="Arial"/>
          <w:b/>
          <w:sz w:val="24"/>
          <w:szCs w:val="24"/>
        </w:rPr>
        <w:t>3.9</w:t>
      </w:r>
      <w:r w:rsidR="00380EA0">
        <w:rPr>
          <w:rFonts w:ascii="Arial" w:hAnsi="Arial" w:cs="Arial"/>
          <w:b/>
          <w:sz w:val="24"/>
          <w:szCs w:val="24"/>
        </w:rPr>
        <w:t xml:space="preserve">  </w:t>
      </w:r>
      <w:r w:rsidR="00FA289D" w:rsidRPr="00E24A9B">
        <w:rPr>
          <w:rFonts w:ascii="Arial" w:hAnsi="Arial" w:cs="Arial"/>
          <w:sz w:val="24"/>
          <w:szCs w:val="24"/>
        </w:rPr>
        <w:t xml:space="preserve">What is the part </w:t>
      </w:r>
      <w:r w:rsidR="0025492B">
        <w:rPr>
          <w:rFonts w:ascii="Arial" w:hAnsi="Arial" w:cs="Arial"/>
          <w:sz w:val="24"/>
          <w:szCs w:val="24"/>
        </w:rPr>
        <w:t xml:space="preserve">of Mass </w:t>
      </w:r>
      <w:r w:rsidR="00FA289D" w:rsidRPr="00E24A9B">
        <w:rPr>
          <w:rFonts w:ascii="Arial" w:hAnsi="Arial" w:cs="Arial"/>
          <w:sz w:val="24"/>
          <w:szCs w:val="24"/>
        </w:rPr>
        <w:t>wherein the priest blesses our offerings</w:t>
      </w:r>
      <w:r w:rsidR="0025492B">
        <w:rPr>
          <w:rFonts w:ascii="Arial" w:hAnsi="Arial" w:cs="Arial"/>
          <w:sz w:val="24"/>
          <w:szCs w:val="24"/>
        </w:rPr>
        <w:t>,</w:t>
      </w:r>
      <w:r w:rsidR="00FA289D" w:rsidRPr="00E24A9B">
        <w:rPr>
          <w:rFonts w:ascii="Arial" w:hAnsi="Arial" w:cs="Arial"/>
          <w:sz w:val="24"/>
          <w:szCs w:val="24"/>
        </w:rPr>
        <w:t xml:space="preserve"> such as fruits, canned goods, bread, wine, money, and </w:t>
      </w:r>
      <w:r w:rsidR="0025492B">
        <w:rPr>
          <w:rFonts w:ascii="Arial" w:hAnsi="Arial" w:cs="Arial"/>
          <w:sz w:val="24"/>
          <w:szCs w:val="24"/>
        </w:rPr>
        <w:t>ourselves,</w:t>
      </w:r>
      <w:r w:rsidR="00FA289D" w:rsidRPr="00E24A9B">
        <w:rPr>
          <w:rFonts w:ascii="Arial" w:hAnsi="Arial" w:cs="Arial"/>
          <w:sz w:val="24"/>
          <w:szCs w:val="24"/>
        </w:rPr>
        <w:t xml:space="preserve"> which we offer for the love of God?</w:t>
      </w:r>
    </w:p>
    <w:p w14:paraId="274A672F" w14:textId="0081D1B1" w:rsidR="0025492B" w:rsidRDefault="0025492B" w:rsidP="00FA289D">
      <w:pPr>
        <w:spacing w:after="0" w:line="240" w:lineRule="auto"/>
        <w:jc w:val="right"/>
        <w:rPr>
          <w:rFonts w:ascii="Arial" w:hAnsi="Arial" w:cs="Arial"/>
          <w:b/>
          <w:sz w:val="24"/>
          <w:szCs w:val="24"/>
          <w:u w:val="single"/>
        </w:rPr>
      </w:pPr>
      <w:r>
        <w:rPr>
          <w:rFonts w:ascii="Arial" w:hAnsi="Arial" w:cs="Arial"/>
          <w:b/>
          <w:sz w:val="24"/>
          <w:szCs w:val="24"/>
          <w:u w:val="single"/>
        </w:rPr>
        <w:t>O</w:t>
      </w:r>
      <w:r w:rsidR="00FA289D">
        <w:rPr>
          <w:rFonts w:ascii="Arial" w:hAnsi="Arial" w:cs="Arial"/>
          <w:b/>
          <w:sz w:val="24"/>
          <w:szCs w:val="24"/>
          <w:u w:val="single"/>
        </w:rPr>
        <w:t>ffertory</w:t>
      </w:r>
    </w:p>
    <w:p w14:paraId="581EB8F5" w14:textId="24AA4FC0" w:rsidR="00FA289D" w:rsidRPr="00B32821" w:rsidRDefault="0025492B" w:rsidP="00FA289D">
      <w:pPr>
        <w:spacing w:after="0" w:line="240" w:lineRule="auto"/>
        <w:jc w:val="right"/>
        <w:rPr>
          <w:rFonts w:ascii="Arial" w:hAnsi="Arial" w:cs="Arial"/>
          <w:i/>
          <w:color w:val="0033CC"/>
          <w:sz w:val="24"/>
          <w:szCs w:val="24"/>
        </w:rPr>
      </w:pPr>
      <w:r>
        <w:rPr>
          <w:rFonts w:ascii="Arial" w:hAnsi="Arial" w:cs="Arial"/>
          <w:i/>
          <w:sz w:val="24"/>
          <w:szCs w:val="24"/>
        </w:rPr>
        <w:t>Alternate answers:</w:t>
      </w:r>
      <w:r>
        <w:rPr>
          <w:rFonts w:ascii="Arial" w:hAnsi="Arial" w:cs="Arial"/>
          <w:sz w:val="24"/>
          <w:szCs w:val="24"/>
        </w:rPr>
        <w:br/>
      </w:r>
      <w:r>
        <w:rPr>
          <w:rFonts w:ascii="Arial" w:hAnsi="Arial" w:cs="Arial"/>
          <w:b/>
          <w:sz w:val="24"/>
          <w:szCs w:val="24"/>
          <w:u w:val="single"/>
        </w:rPr>
        <w:t>offering</w:t>
      </w:r>
      <w:r w:rsidR="00FA289D" w:rsidRPr="006707BE">
        <w:rPr>
          <w:rFonts w:ascii="Arial" w:hAnsi="Arial" w:cs="Arial"/>
          <w:b/>
          <w:i/>
          <w:sz w:val="24"/>
          <w:szCs w:val="24"/>
          <w:u w:val="single"/>
        </w:rPr>
        <w:t xml:space="preserve"> </w:t>
      </w:r>
      <w:commentRangeEnd w:id="18"/>
      <w:r w:rsidR="00E14BA2">
        <w:rPr>
          <w:rStyle w:val="CommentReference"/>
        </w:rPr>
        <w:commentReference w:id="18"/>
      </w:r>
    </w:p>
    <w:p w14:paraId="5828A545" w14:textId="77777777" w:rsidR="00A77B27" w:rsidRDefault="00A77B27" w:rsidP="00FA289D">
      <w:pPr>
        <w:spacing w:after="0" w:line="240" w:lineRule="auto"/>
        <w:rPr>
          <w:rFonts w:ascii="Arial" w:hAnsi="Arial" w:cs="Arial"/>
          <w:i/>
          <w:color w:val="943634" w:themeColor="accent2" w:themeShade="BF"/>
          <w:sz w:val="24"/>
          <w:szCs w:val="24"/>
        </w:rPr>
      </w:pPr>
    </w:p>
    <w:p w14:paraId="0E7A8CEA" w14:textId="7789C70E" w:rsidR="00380EA0" w:rsidRPr="007E772D" w:rsidRDefault="00FA289D" w:rsidP="00FA289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7EF52F" w14:textId="7C1AA86F" w:rsidR="00FA289D" w:rsidRPr="006707BE" w:rsidRDefault="006138FB" w:rsidP="00FA289D">
      <w:pPr>
        <w:spacing w:after="0" w:line="240" w:lineRule="auto"/>
        <w:rPr>
          <w:rFonts w:ascii="Arial" w:hAnsi="Arial" w:cs="Arial"/>
          <w:sz w:val="24"/>
          <w:szCs w:val="24"/>
        </w:rPr>
      </w:pPr>
      <w:r>
        <w:rPr>
          <w:rFonts w:ascii="Arial" w:hAnsi="Arial" w:cs="Arial"/>
          <w:b/>
          <w:sz w:val="24"/>
          <w:szCs w:val="24"/>
        </w:rPr>
        <w:t>3.10</w:t>
      </w:r>
      <w:r w:rsidR="00380EA0">
        <w:rPr>
          <w:rFonts w:ascii="Arial" w:hAnsi="Arial" w:cs="Arial"/>
          <w:b/>
          <w:sz w:val="24"/>
          <w:szCs w:val="24"/>
        </w:rPr>
        <w:t xml:space="preserve">  </w:t>
      </w:r>
      <w:r w:rsidR="00FA289D">
        <w:rPr>
          <w:rFonts w:ascii="Arial" w:hAnsi="Arial" w:cs="Arial"/>
          <w:sz w:val="24"/>
          <w:szCs w:val="24"/>
        </w:rPr>
        <w:t xml:space="preserve">During Mass, what word is often said and sometimes sung by members of the </w:t>
      </w:r>
      <w:r w:rsidR="00B332CE">
        <w:rPr>
          <w:rFonts w:ascii="Arial" w:hAnsi="Arial" w:cs="Arial"/>
          <w:sz w:val="24"/>
          <w:szCs w:val="24"/>
        </w:rPr>
        <w:t>congregation</w:t>
      </w:r>
      <w:r w:rsidR="00FA289D">
        <w:rPr>
          <w:rFonts w:ascii="Arial" w:hAnsi="Arial" w:cs="Arial"/>
          <w:sz w:val="24"/>
          <w:szCs w:val="24"/>
        </w:rPr>
        <w:t xml:space="preserve"> to express agreement </w:t>
      </w:r>
      <w:r w:rsidR="0025492B">
        <w:rPr>
          <w:rFonts w:ascii="Arial" w:hAnsi="Arial" w:cs="Arial"/>
          <w:sz w:val="24"/>
          <w:szCs w:val="24"/>
        </w:rPr>
        <w:t xml:space="preserve">with </w:t>
      </w:r>
      <w:r w:rsidR="00FA289D">
        <w:rPr>
          <w:rFonts w:ascii="Arial" w:hAnsi="Arial" w:cs="Arial"/>
          <w:sz w:val="24"/>
          <w:szCs w:val="24"/>
        </w:rPr>
        <w:t>or belief in what has been said</w:t>
      </w:r>
      <w:r w:rsidR="00FA289D" w:rsidRPr="006707BE">
        <w:rPr>
          <w:rFonts w:ascii="Arial" w:hAnsi="Arial" w:cs="Arial"/>
          <w:sz w:val="24"/>
          <w:szCs w:val="24"/>
        </w:rPr>
        <w:t>?</w:t>
      </w:r>
    </w:p>
    <w:p w14:paraId="4090D415" w14:textId="77777777" w:rsidR="00FA289D" w:rsidRPr="006707BE" w:rsidDel="00D77C67" w:rsidRDefault="00FA289D" w:rsidP="00FA289D">
      <w:pPr>
        <w:spacing w:after="0" w:line="240" w:lineRule="auto"/>
        <w:jc w:val="right"/>
        <w:rPr>
          <w:del w:id="19" w:author="Kelly Kantack" w:date="2024-02-15T21:17:00Z"/>
          <w:rFonts w:ascii="Arial" w:hAnsi="Arial" w:cs="Arial"/>
          <w:b/>
          <w:i/>
          <w:sz w:val="24"/>
          <w:szCs w:val="24"/>
          <w:u w:val="single"/>
        </w:rPr>
      </w:pPr>
      <w:r>
        <w:rPr>
          <w:rFonts w:ascii="Arial" w:hAnsi="Arial" w:cs="Arial"/>
          <w:b/>
          <w:sz w:val="24"/>
          <w:szCs w:val="24"/>
          <w:u w:val="single"/>
        </w:rPr>
        <w:t>amen</w:t>
      </w:r>
      <w:r w:rsidRPr="006707BE">
        <w:rPr>
          <w:rFonts w:ascii="Arial" w:hAnsi="Arial" w:cs="Arial"/>
          <w:b/>
          <w:i/>
          <w:sz w:val="24"/>
          <w:szCs w:val="24"/>
          <w:u w:val="single"/>
        </w:rPr>
        <w:t xml:space="preserve"> </w:t>
      </w:r>
    </w:p>
    <w:p w14:paraId="0F24F276" w14:textId="77777777" w:rsidR="00FA289D" w:rsidRPr="00B32821" w:rsidRDefault="00FA289D">
      <w:pPr>
        <w:spacing w:after="0" w:line="240" w:lineRule="auto"/>
        <w:jc w:val="right"/>
        <w:rPr>
          <w:rFonts w:ascii="Arial" w:hAnsi="Arial" w:cs="Arial"/>
          <w:i/>
          <w:color w:val="0033CC"/>
          <w:sz w:val="24"/>
          <w:szCs w:val="24"/>
        </w:rPr>
        <w:pPrChange w:id="20" w:author="Kelly Kantack" w:date="2024-02-15T21:17:00Z">
          <w:pPr>
            <w:spacing w:after="0" w:line="240" w:lineRule="auto"/>
          </w:pPr>
        </w:pPrChange>
      </w:pPr>
    </w:p>
    <w:p w14:paraId="793C366A" w14:textId="7BA64B42" w:rsidR="00380EA0" w:rsidRPr="007E772D" w:rsidRDefault="00FA289D"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https://www.proprofs.com/quiz-school</w:t>
      </w:r>
      <w:r>
        <w:rPr>
          <w:rFonts w:ascii="Arial" w:hAnsi="Arial" w:cs="Arial"/>
          <w:i/>
          <w:color w:val="943634" w:themeColor="accent2" w:themeShade="BF"/>
          <w:sz w:val="24"/>
          <w:szCs w:val="24"/>
        </w:rPr>
        <w:t>/story.php?title=mtuxntewnqxe1v</w:t>
      </w: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9BA64DF"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11</w:t>
      </w:r>
      <w:r>
        <w:rPr>
          <w:rFonts w:ascii="Arial" w:hAnsi="Arial" w:cs="Arial"/>
          <w:b/>
          <w:sz w:val="24"/>
          <w:szCs w:val="24"/>
        </w:rPr>
        <w:t xml:space="preserve">  </w:t>
      </w:r>
      <w:r w:rsidR="00B84331">
        <w:rPr>
          <w:rFonts w:ascii="Arial" w:hAnsi="Arial" w:cs="Arial"/>
          <w:sz w:val="24"/>
          <w:szCs w:val="24"/>
        </w:rPr>
        <w:t xml:space="preserve">What is the name of the </w:t>
      </w:r>
      <w:r w:rsidR="0025492B">
        <w:rPr>
          <w:rFonts w:ascii="Arial" w:hAnsi="Arial" w:cs="Arial"/>
          <w:sz w:val="24"/>
          <w:szCs w:val="24"/>
        </w:rPr>
        <w:t>t</w:t>
      </w:r>
      <w:r w:rsidR="0025492B" w:rsidRPr="00B84331">
        <w:rPr>
          <w:rFonts w:ascii="Arial" w:hAnsi="Arial" w:cs="Arial"/>
          <w:sz w:val="24"/>
          <w:szCs w:val="24"/>
        </w:rPr>
        <w:t>hree</w:t>
      </w:r>
      <w:r w:rsidR="0025492B">
        <w:rPr>
          <w:rFonts w:ascii="Arial" w:hAnsi="Arial" w:cs="Arial"/>
          <w:sz w:val="24"/>
          <w:szCs w:val="24"/>
        </w:rPr>
        <w:t>-</w:t>
      </w:r>
      <w:r w:rsidR="00B84331" w:rsidRPr="00B84331">
        <w:rPr>
          <w:rFonts w:ascii="Arial" w:hAnsi="Arial" w:cs="Arial"/>
          <w:sz w:val="24"/>
          <w:szCs w:val="24"/>
        </w:rPr>
        <w:t>part prayer</w:t>
      </w:r>
      <w:r w:rsidR="00B84331">
        <w:rPr>
          <w:rFonts w:ascii="Arial" w:hAnsi="Arial" w:cs="Arial"/>
          <w:sz w:val="24"/>
          <w:szCs w:val="24"/>
        </w:rPr>
        <w:t xml:space="preserve"> to Jesus reminding us </w:t>
      </w:r>
      <w:r w:rsidR="00B84331" w:rsidRPr="00B84331">
        <w:rPr>
          <w:rFonts w:ascii="Arial" w:hAnsi="Arial" w:cs="Arial"/>
          <w:sz w:val="24"/>
          <w:szCs w:val="24"/>
        </w:rPr>
        <w:t xml:space="preserve">that </w:t>
      </w:r>
      <w:r w:rsidR="0025492B">
        <w:rPr>
          <w:rFonts w:ascii="Arial" w:hAnsi="Arial" w:cs="Arial"/>
          <w:sz w:val="24"/>
          <w:szCs w:val="24"/>
        </w:rPr>
        <w:t>He</w:t>
      </w:r>
      <w:r w:rsidR="0025492B" w:rsidRPr="00B84331">
        <w:rPr>
          <w:rFonts w:ascii="Arial" w:hAnsi="Arial" w:cs="Arial"/>
          <w:sz w:val="24"/>
          <w:szCs w:val="24"/>
        </w:rPr>
        <w:t xml:space="preserve"> </w:t>
      </w:r>
      <w:r w:rsidR="00B84331" w:rsidRPr="00B84331">
        <w:rPr>
          <w:rFonts w:ascii="Arial" w:hAnsi="Arial" w:cs="Arial"/>
          <w:sz w:val="24"/>
          <w:szCs w:val="24"/>
        </w:rPr>
        <w:t>is the sacrifice given at the altar</w:t>
      </w:r>
      <w:r w:rsidR="00B84331">
        <w:rPr>
          <w:rFonts w:ascii="Arial" w:hAnsi="Arial" w:cs="Arial"/>
          <w:sz w:val="24"/>
          <w:szCs w:val="24"/>
        </w:rPr>
        <w:t xml:space="preserve"> and asking </w:t>
      </w:r>
      <w:r w:rsidR="0025492B">
        <w:rPr>
          <w:rFonts w:ascii="Arial" w:hAnsi="Arial" w:cs="Arial"/>
          <w:sz w:val="24"/>
          <w:szCs w:val="24"/>
        </w:rPr>
        <w:t xml:space="preserve">Him </w:t>
      </w:r>
      <w:r w:rsidR="00B84331">
        <w:rPr>
          <w:rFonts w:ascii="Arial" w:hAnsi="Arial" w:cs="Arial"/>
          <w:sz w:val="24"/>
          <w:szCs w:val="24"/>
        </w:rPr>
        <w:t xml:space="preserve">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2C3D56F0" w14:textId="77777777" w:rsidR="007E772D" w:rsidRDefault="007E772D" w:rsidP="00380EA0">
      <w:pPr>
        <w:spacing w:after="0" w:line="240" w:lineRule="auto"/>
        <w:rPr>
          <w:rFonts w:ascii="Arial" w:hAnsi="Arial" w:cs="Arial"/>
          <w:i/>
          <w:color w:val="943634" w:themeColor="accent2" w:themeShade="BF"/>
          <w:sz w:val="24"/>
          <w:szCs w:val="24"/>
        </w:rPr>
      </w:pPr>
    </w:p>
    <w:p w14:paraId="510A5AAA" w14:textId="35A227D3"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53D9DDA5" w:rsidR="00380EA0" w:rsidRPr="00032BF1" w:rsidRDefault="00380EA0" w:rsidP="00032BF1">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2</w:t>
      </w:r>
      <w:r>
        <w:rPr>
          <w:rFonts w:ascii="Arial" w:hAnsi="Arial" w:cs="Arial"/>
          <w:b/>
          <w:sz w:val="24"/>
          <w:szCs w:val="24"/>
        </w:rPr>
        <w:t xml:space="preserve">  </w:t>
      </w:r>
      <w:commentRangeStart w:id="21"/>
      <w:r w:rsidR="00313B02">
        <w:rPr>
          <w:rFonts w:ascii="Arial" w:hAnsi="Arial" w:cs="Arial"/>
          <w:sz w:val="24"/>
          <w:szCs w:val="24"/>
        </w:rPr>
        <w:t xml:space="preserve"> Under normal circumstances, to receive communion, Catholics must be old enough to “understand the mystery of Christ according to their capacity.” These Catholics are said to have reached the age of what?</w:t>
      </w:r>
      <w:commentRangeEnd w:id="21"/>
      <w:r w:rsidR="00313B02">
        <w:rPr>
          <w:rStyle w:val="CommentReference"/>
        </w:rPr>
        <w:commentReference w:id="21"/>
      </w:r>
    </w:p>
    <w:p w14:paraId="0EE8585C" w14:textId="77777777" w:rsidR="00313B02" w:rsidRDefault="00616C31" w:rsidP="007E772D">
      <w:pPr>
        <w:spacing w:after="0" w:line="240" w:lineRule="auto"/>
        <w:jc w:val="right"/>
        <w:rPr>
          <w:rFonts w:ascii="Arial" w:hAnsi="Arial" w:cs="Arial"/>
          <w:b/>
          <w:sz w:val="24"/>
          <w:szCs w:val="24"/>
          <w:u w:val="single"/>
        </w:rPr>
      </w:pPr>
      <w:r>
        <w:rPr>
          <w:rFonts w:ascii="Arial" w:hAnsi="Arial" w:cs="Arial"/>
          <w:b/>
          <w:sz w:val="24"/>
          <w:szCs w:val="24"/>
          <w:u w:val="single"/>
        </w:rPr>
        <w:t>reason</w:t>
      </w:r>
    </w:p>
    <w:p w14:paraId="04DD47E8" w14:textId="1DA9A899" w:rsidR="00380EA0" w:rsidRPr="000D282A" w:rsidRDefault="00313B02" w:rsidP="007E772D">
      <w:pPr>
        <w:spacing w:after="0" w:line="240" w:lineRule="auto"/>
        <w:jc w:val="right"/>
        <w:rPr>
          <w:rFonts w:ascii="Arial" w:hAnsi="Arial" w:cs="Arial"/>
          <w:b/>
          <w:i/>
          <w:sz w:val="24"/>
          <w:szCs w:val="24"/>
        </w:rPr>
      </w:pPr>
      <w:r w:rsidRPr="00313B02">
        <w:rPr>
          <w:rFonts w:ascii="Arial" w:hAnsi="Arial" w:cs="Arial"/>
          <w:i/>
          <w:sz w:val="24"/>
          <w:szCs w:val="24"/>
        </w:rPr>
        <w:t>Alterna</w:t>
      </w:r>
      <w:r>
        <w:rPr>
          <w:rFonts w:ascii="Arial" w:hAnsi="Arial" w:cs="Arial"/>
          <w:i/>
          <w:sz w:val="24"/>
          <w:szCs w:val="24"/>
        </w:rPr>
        <w:t>te answer:</w:t>
      </w:r>
      <w:r>
        <w:rPr>
          <w:rFonts w:ascii="Arial" w:hAnsi="Arial" w:cs="Arial"/>
          <w:sz w:val="24"/>
          <w:szCs w:val="24"/>
        </w:rPr>
        <w:br/>
      </w:r>
      <w:r w:rsidRPr="000D282A">
        <w:rPr>
          <w:rFonts w:ascii="Arial" w:hAnsi="Arial" w:cs="Arial"/>
          <w:b/>
          <w:sz w:val="24"/>
          <w:szCs w:val="24"/>
          <w:u w:val="single"/>
        </w:rPr>
        <w:t>discretion</w:t>
      </w:r>
      <w:r w:rsidR="007E772D" w:rsidRPr="000D282A">
        <w:rPr>
          <w:rFonts w:ascii="Arial" w:hAnsi="Arial" w:cs="Arial"/>
          <w:b/>
          <w:i/>
          <w:sz w:val="24"/>
          <w:szCs w:val="24"/>
        </w:rPr>
        <w:t xml:space="preserve"> </w:t>
      </w:r>
    </w:p>
    <w:p w14:paraId="3E5F2BD5" w14:textId="77777777" w:rsidR="00616C31" w:rsidRPr="00D77C67" w:rsidRDefault="00380EA0" w:rsidP="00380EA0">
      <w:pPr>
        <w:spacing w:after="0" w:line="240" w:lineRule="auto"/>
        <w:rPr>
          <w:rFonts w:ascii="Arial" w:hAnsi="Arial" w:cs="Arial"/>
          <w:i/>
          <w:color w:val="943634" w:themeColor="accent2" w:themeShade="BF"/>
          <w:szCs w:val="24"/>
          <w:rPrChange w:id="22" w:author="Kelly Kantack" w:date="2024-02-15T21:17:00Z">
            <w:rPr>
              <w:rFonts w:ascii="Arial" w:hAnsi="Arial" w:cs="Arial"/>
              <w:i/>
              <w:color w:val="943634" w:themeColor="accent2" w:themeShade="BF"/>
              <w:sz w:val="24"/>
              <w:szCs w:val="24"/>
            </w:rPr>
          </w:rPrChange>
        </w:rPr>
      </w:pPr>
      <w:r w:rsidRPr="00D77C67">
        <w:rPr>
          <w:rFonts w:ascii="Arial" w:hAnsi="Arial" w:cs="Arial"/>
          <w:i/>
          <w:color w:val="943634" w:themeColor="accent2" w:themeShade="BF"/>
          <w:szCs w:val="24"/>
          <w:rPrChange w:id="23" w:author="Kelly Kantack" w:date="2024-02-15T21:17:00Z">
            <w:rPr>
              <w:rFonts w:ascii="Arial" w:hAnsi="Arial" w:cs="Arial"/>
              <w:i/>
              <w:color w:val="943634" w:themeColor="accent2" w:themeShade="BF"/>
              <w:sz w:val="24"/>
              <w:szCs w:val="24"/>
            </w:rPr>
          </w:rPrChange>
        </w:rPr>
        <w:t xml:space="preserve">******* Reference:  </w:t>
      </w:r>
    </w:p>
    <w:p w14:paraId="2EC9C332" w14:textId="4B24DE40" w:rsidR="00380EA0" w:rsidRPr="00D77C67" w:rsidDel="00D77C67" w:rsidRDefault="0059391A">
      <w:pPr>
        <w:spacing w:after="0" w:line="240" w:lineRule="auto"/>
        <w:rPr>
          <w:del w:id="24" w:author="Kelly Kantack" w:date="2024-02-15T21:17:00Z"/>
          <w:rFonts w:ascii="Arial" w:hAnsi="Arial" w:cs="Arial"/>
          <w:i/>
          <w:color w:val="943634" w:themeColor="accent2" w:themeShade="BF"/>
          <w:szCs w:val="24"/>
          <w:rPrChange w:id="25" w:author="Kelly Kantack" w:date="2024-02-15T21:17:00Z">
            <w:rPr>
              <w:del w:id="26" w:author="Kelly Kantack" w:date="2024-02-15T21:17:00Z"/>
              <w:rFonts w:ascii="Arial" w:hAnsi="Arial" w:cs="Arial"/>
              <w:i/>
              <w:color w:val="943634" w:themeColor="accent2" w:themeShade="BF"/>
              <w:sz w:val="24"/>
              <w:szCs w:val="24"/>
            </w:rPr>
          </w:rPrChange>
        </w:rPr>
      </w:pPr>
      <w:r w:rsidRPr="00D77C67">
        <w:rPr>
          <w:sz w:val="20"/>
          <w:rPrChange w:id="27" w:author="Kelly Kantack" w:date="2024-02-15T21:17:00Z">
            <w:rPr/>
          </w:rPrChange>
        </w:rPr>
        <w:lastRenderedPageBreak/>
        <w:fldChar w:fldCharType="begin"/>
      </w:r>
      <w:r w:rsidRPr="00D77C67">
        <w:rPr>
          <w:sz w:val="20"/>
          <w:rPrChange w:id="28" w:author="Kelly Kantack" w:date="2024-02-15T21:17:00Z">
            <w:rPr/>
          </w:rPrChange>
        </w:rPr>
        <w:instrText xml:space="preserve"> HYPERLINK "https://www.scholastic.com/parents/family-life/social-emotional-learning/development-milestones/age-reason.html" \l ":~:text=What%20Is%20the%20'Age%20of,as%20the%20age%20of%20reason" </w:instrText>
      </w:r>
      <w:r w:rsidRPr="00D77C67">
        <w:rPr>
          <w:sz w:val="20"/>
          <w:rPrChange w:id="29" w:author="Kelly Kantack" w:date="2024-02-15T21:17:00Z">
            <w:rPr>
              <w:rFonts w:ascii="Arial" w:hAnsi="Arial" w:cs="Arial"/>
              <w:i/>
              <w:color w:val="943634" w:themeColor="accent2" w:themeShade="BF"/>
              <w:sz w:val="24"/>
              <w:szCs w:val="24"/>
            </w:rPr>
          </w:rPrChange>
        </w:rPr>
        <w:fldChar w:fldCharType="separate"/>
      </w:r>
      <w:r w:rsidR="00616C31" w:rsidRPr="00D77C67">
        <w:rPr>
          <w:rFonts w:ascii="Arial" w:hAnsi="Arial" w:cs="Arial"/>
          <w:i/>
          <w:color w:val="943634" w:themeColor="accent2" w:themeShade="BF"/>
          <w:szCs w:val="24"/>
          <w:rPrChange w:id="30" w:author="Kelly Kantack" w:date="2024-02-15T21:17:00Z">
            <w:rPr>
              <w:rFonts w:ascii="Arial" w:hAnsi="Arial" w:cs="Arial"/>
              <w:i/>
              <w:color w:val="943634" w:themeColor="accent2" w:themeShade="BF"/>
              <w:sz w:val="24"/>
              <w:szCs w:val="24"/>
            </w:rPr>
          </w:rPrChange>
        </w:rPr>
        <w:t>https://www.scholastic.com/parents/family-life/social-emotional-learning/development-milestones/age-reason.html#:~:text=What%20Is%20the%20'Age%20of,as%20the%20age%20of%20reason</w:t>
      </w:r>
      <w:r w:rsidRPr="00D77C67">
        <w:rPr>
          <w:rFonts w:ascii="Arial" w:hAnsi="Arial" w:cs="Arial"/>
          <w:i/>
          <w:color w:val="943634" w:themeColor="accent2" w:themeShade="BF"/>
          <w:szCs w:val="24"/>
          <w:rPrChange w:id="31" w:author="Kelly Kantack" w:date="2024-02-15T21:17:00Z">
            <w:rPr>
              <w:rFonts w:ascii="Arial" w:hAnsi="Arial" w:cs="Arial"/>
              <w:i/>
              <w:color w:val="943634" w:themeColor="accent2" w:themeShade="BF"/>
              <w:sz w:val="24"/>
              <w:szCs w:val="24"/>
            </w:rPr>
          </w:rPrChange>
        </w:rPr>
        <w:fldChar w:fldCharType="end"/>
      </w:r>
      <w:r w:rsidR="00616C31" w:rsidRPr="00D77C67">
        <w:rPr>
          <w:rFonts w:ascii="Arial" w:hAnsi="Arial" w:cs="Arial"/>
          <w:i/>
          <w:color w:val="943634" w:themeColor="accent2" w:themeShade="BF"/>
          <w:szCs w:val="24"/>
          <w:rPrChange w:id="32" w:author="Kelly Kantack" w:date="2024-02-15T21:17:00Z">
            <w:rPr>
              <w:rFonts w:ascii="Arial" w:hAnsi="Arial" w:cs="Arial"/>
              <w:i/>
              <w:color w:val="943634" w:themeColor="accent2" w:themeShade="BF"/>
              <w:sz w:val="24"/>
              <w:szCs w:val="24"/>
            </w:rPr>
          </w:rPrChange>
        </w:rPr>
        <w:br/>
        <w:t>https://resources.quizalize.com/view/quiz/parts-of-the-mass-2c405263-d04e-46ce-9a4f-f940cbf83a5f.</w:t>
      </w:r>
    </w:p>
    <w:p w14:paraId="0D520F76" w14:textId="208AE264" w:rsidR="00380EA0" w:rsidRPr="006707BE" w:rsidDel="00D77C67" w:rsidRDefault="00380EA0">
      <w:pPr>
        <w:spacing w:after="0" w:line="240" w:lineRule="auto"/>
        <w:rPr>
          <w:del w:id="33" w:author="Kelly Kantack" w:date="2024-02-15T21:17:00Z"/>
          <w:rFonts w:ascii="Arial" w:hAnsi="Arial" w:cs="Arial"/>
          <w:i/>
          <w:sz w:val="24"/>
          <w:szCs w:val="24"/>
        </w:rPr>
      </w:pPr>
      <w:del w:id="34" w:author="Kelly Kantack" w:date="2024-02-15T21:17:00Z">
        <w:r w:rsidDel="00D77C67">
          <w:rPr>
            <w:rFonts w:ascii="Arial" w:hAnsi="Arial" w:cs="Arial"/>
            <w:i/>
            <w:sz w:val="24"/>
            <w:szCs w:val="24"/>
          </w:rPr>
          <w:delText>______________________________________________________________________________</w:delText>
        </w:r>
      </w:del>
    </w:p>
    <w:p w14:paraId="712747F7" w14:textId="0B1BE7C7" w:rsidR="007E772D" w:rsidRDefault="007E772D">
      <w:pPr>
        <w:spacing w:after="0" w:line="240" w:lineRule="auto"/>
        <w:rPr>
          <w:rFonts w:ascii="Arial" w:hAnsi="Arial" w:cs="Arial"/>
          <w:b/>
          <w:sz w:val="24"/>
          <w:szCs w:val="24"/>
        </w:rPr>
        <w:pPrChange w:id="35" w:author="Kelly Kantack" w:date="2024-02-15T21:17:00Z">
          <w:pPr/>
        </w:pPrChange>
      </w:pPr>
      <w:del w:id="36" w:author="Kelly Kantack" w:date="2024-02-15T21:17:00Z">
        <w:r w:rsidDel="00D77C67">
          <w:rPr>
            <w:rFonts w:ascii="Arial" w:hAnsi="Arial" w:cs="Arial"/>
            <w:b/>
            <w:sz w:val="24"/>
            <w:szCs w:val="24"/>
          </w:rPr>
          <w:br w:type="page"/>
        </w:r>
      </w:del>
    </w:p>
    <w:p w14:paraId="2027E17C" w14:textId="6818E59F" w:rsidR="00380EA0" w:rsidRPr="006707BE" w:rsidRDefault="006138FB" w:rsidP="00380EA0">
      <w:pPr>
        <w:spacing w:after="0" w:line="240" w:lineRule="auto"/>
        <w:rPr>
          <w:rFonts w:ascii="Arial" w:hAnsi="Arial" w:cs="Arial"/>
          <w:sz w:val="24"/>
          <w:szCs w:val="24"/>
        </w:rPr>
      </w:pPr>
      <w:r>
        <w:rPr>
          <w:rFonts w:ascii="Arial" w:hAnsi="Arial" w:cs="Arial"/>
          <w:b/>
          <w:sz w:val="24"/>
          <w:szCs w:val="24"/>
        </w:rPr>
        <w:lastRenderedPageBreak/>
        <w:t>3.13</w:t>
      </w:r>
      <w:r w:rsidR="00380EA0">
        <w:rPr>
          <w:rFonts w:ascii="Arial" w:hAnsi="Arial" w:cs="Arial"/>
          <w:b/>
          <w:sz w:val="24"/>
          <w:szCs w:val="24"/>
        </w:rPr>
        <w:t xml:space="preserve">  </w:t>
      </w:r>
      <w:r w:rsidR="00A1287F">
        <w:rPr>
          <w:rFonts w:ascii="Arial" w:hAnsi="Arial" w:cs="Arial"/>
          <w:sz w:val="24"/>
          <w:szCs w:val="24"/>
        </w:rPr>
        <w:t xml:space="preserve">What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w:t>
      </w:r>
      <w:r w:rsidR="00572B25">
        <w:rPr>
          <w:rFonts w:ascii="Arial" w:hAnsi="Arial" w:cs="Arial"/>
          <w:sz w:val="24"/>
          <w:szCs w:val="24"/>
        </w:rPr>
        <w:t>and</w:t>
      </w:r>
      <w:r w:rsidR="00427951">
        <w:rPr>
          <w:rFonts w:ascii="Arial" w:hAnsi="Arial" w:cs="Arial"/>
          <w:sz w:val="24"/>
          <w:szCs w:val="24"/>
        </w:rPr>
        <w:t xml:space="preserve"> where the priest vests for Mass?</w:t>
      </w:r>
    </w:p>
    <w:p w14:paraId="30782D52" w14:textId="1E2DE712" w:rsidR="00380EA0" w:rsidRPr="007E772D" w:rsidRDefault="00427951" w:rsidP="007E772D">
      <w:pPr>
        <w:spacing w:after="0" w:line="240" w:lineRule="auto"/>
        <w:jc w:val="right"/>
        <w:rPr>
          <w:rFonts w:ascii="Arial" w:hAnsi="Arial" w:cs="Arial"/>
          <w:b/>
          <w:i/>
          <w:sz w:val="24"/>
          <w:szCs w:val="24"/>
          <w:u w:val="single"/>
        </w:rPr>
      </w:pPr>
      <w:r>
        <w:rPr>
          <w:rFonts w:ascii="Arial" w:hAnsi="Arial" w:cs="Arial"/>
          <w:b/>
          <w:sz w:val="24"/>
          <w:szCs w:val="24"/>
          <w:u w:val="single"/>
        </w:rPr>
        <w:t>sacristy</w:t>
      </w:r>
      <w:r w:rsidR="00572B25">
        <w:rPr>
          <w:rFonts w:ascii="Arial" w:hAnsi="Arial" w:cs="Arial"/>
          <w:i/>
          <w:sz w:val="24"/>
          <w:szCs w:val="24"/>
        </w:rPr>
        <w:br/>
      </w:r>
      <w:r w:rsidR="00572B25" w:rsidRPr="000D282A">
        <w:rPr>
          <w:rFonts w:ascii="Arial" w:hAnsi="Arial" w:cs="Arial"/>
          <w:i/>
          <w:sz w:val="24"/>
          <w:szCs w:val="24"/>
        </w:rPr>
        <w:t>Al</w:t>
      </w:r>
      <w:r w:rsidR="00572B25">
        <w:rPr>
          <w:rFonts w:ascii="Arial" w:hAnsi="Arial" w:cs="Arial"/>
          <w:i/>
          <w:sz w:val="24"/>
          <w:szCs w:val="24"/>
        </w:rPr>
        <w:t>ternate answers:</w:t>
      </w:r>
      <w:r w:rsidR="00572B25">
        <w:rPr>
          <w:rFonts w:ascii="Arial" w:hAnsi="Arial" w:cs="Arial"/>
          <w:b/>
          <w:sz w:val="24"/>
          <w:szCs w:val="24"/>
          <w:u w:val="single"/>
        </w:rPr>
        <w:br/>
        <w:t>vestry, preparation room</w:t>
      </w:r>
    </w:p>
    <w:p w14:paraId="06E7F6DD" w14:textId="275E4A05"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7B5785D0" w:rsidR="00380EA0" w:rsidRPr="006707BE" w:rsidRDefault="006138FB" w:rsidP="007E772D">
      <w:pPr>
        <w:spacing w:after="0" w:line="240" w:lineRule="auto"/>
        <w:rPr>
          <w:rFonts w:ascii="Arial" w:hAnsi="Arial" w:cs="Arial"/>
          <w:sz w:val="24"/>
          <w:szCs w:val="24"/>
        </w:rPr>
      </w:pPr>
      <w:r>
        <w:rPr>
          <w:rFonts w:ascii="Arial" w:hAnsi="Arial" w:cs="Arial"/>
          <w:b/>
          <w:sz w:val="24"/>
          <w:szCs w:val="24"/>
        </w:rPr>
        <w:t>3.14</w:t>
      </w:r>
      <w:r w:rsidR="00380EA0">
        <w:rPr>
          <w:rFonts w:ascii="Arial" w:hAnsi="Arial" w:cs="Arial"/>
          <w:b/>
          <w:sz w:val="24"/>
          <w:szCs w:val="24"/>
        </w:rPr>
        <w:t xml:space="preserve">  </w:t>
      </w:r>
      <w:r w:rsidR="00031EB5">
        <w:rPr>
          <w:rFonts w:ascii="Arial" w:hAnsi="Arial" w:cs="Arial"/>
          <w:sz w:val="24"/>
          <w:szCs w:val="24"/>
        </w:rPr>
        <w:t xml:space="preserve">What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00380EA0" w:rsidRPr="006707BE">
        <w:rPr>
          <w:rFonts w:ascii="Arial" w:hAnsi="Arial" w:cs="Arial"/>
          <w:sz w:val="24"/>
          <w:szCs w:val="24"/>
        </w:rPr>
        <w:t>?</w:t>
      </w:r>
      <w:r w:rsidR="00427951">
        <w:rPr>
          <w:rFonts w:ascii="Arial" w:hAnsi="Arial" w:cs="Arial"/>
          <w:sz w:val="24"/>
          <w:szCs w:val="24"/>
        </w:rPr>
        <w:tab/>
      </w:r>
    </w:p>
    <w:p w14:paraId="7E1D25A8" w14:textId="714F6F5E" w:rsidR="00380EA0" w:rsidRPr="006707BE" w:rsidRDefault="00031EB5" w:rsidP="007E772D">
      <w:pPr>
        <w:spacing w:after="0" w:line="240" w:lineRule="auto"/>
        <w:jc w:val="right"/>
        <w:rPr>
          <w:rFonts w:ascii="Arial" w:hAnsi="Arial" w:cs="Arial"/>
          <w:b/>
          <w:i/>
          <w:sz w:val="24"/>
          <w:szCs w:val="24"/>
          <w:u w:val="single"/>
        </w:rPr>
      </w:pPr>
      <w:r>
        <w:rPr>
          <w:rFonts w:ascii="Arial" w:hAnsi="Arial" w:cs="Arial"/>
          <w:b/>
          <w:sz w:val="24"/>
          <w:szCs w:val="24"/>
          <w:u w:val="single"/>
        </w:rPr>
        <w:t>ambo</w:t>
      </w:r>
      <w:r w:rsidR="00EF0F96">
        <w:rPr>
          <w:rFonts w:ascii="Arial" w:hAnsi="Arial" w:cs="Arial"/>
          <w:b/>
          <w:sz w:val="24"/>
          <w:szCs w:val="24"/>
          <w:u w:val="single"/>
        </w:rPr>
        <w:br/>
      </w:r>
      <w:r w:rsidR="00EF0F96" w:rsidRPr="000D282A">
        <w:rPr>
          <w:rFonts w:ascii="Arial" w:hAnsi="Arial" w:cs="Arial"/>
          <w:i/>
          <w:sz w:val="24"/>
          <w:szCs w:val="24"/>
        </w:rPr>
        <w:t>Alternate answer:</w:t>
      </w:r>
      <w:r w:rsidR="00EF0F96">
        <w:rPr>
          <w:rFonts w:ascii="Arial" w:hAnsi="Arial" w:cs="Arial"/>
          <w:sz w:val="24"/>
          <w:szCs w:val="24"/>
          <w:u w:val="single"/>
        </w:rPr>
        <w:br/>
      </w:r>
      <w:commentRangeStart w:id="37"/>
      <w:r w:rsidR="00EF0F96">
        <w:rPr>
          <w:rFonts w:ascii="Arial" w:hAnsi="Arial" w:cs="Arial"/>
          <w:b/>
          <w:sz w:val="24"/>
          <w:szCs w:val="24"/>
          <w:u w:val="single"/>
        </w:rPr>
        <w:t>pulpit</w:t>
      </w:r>
      <w:r w:rsidR="00380EA0" w:rsidRPr="006707BE">
        <w:rPr>
          <w:rFonts w:ascii="Arial" w:hAnsi="Arial" w:cs="Arial"/>
          <w:b/>
          <w:i/>
          <w:sz w:val="24"/>
          <w:szCs w:val="24"/>
          <w:u w:val="single"/>
        </w:rPr>
        <w:t xml:space="preserve"> </w:t>
      </w:r>
      <w:commentRangeEnd w:id="37"/>
      <w:r w:rsidR="00EF0F96">
        <w:rPr>
          <w:rStyle w:val="CommentReference"/>
        </w:rPr>
        <w:commentReference w:id="37"/>
      </w:r>
    </w:p>
    <w:p w14:paraId="5A6FC7FD" w14:textId="56AFAAEE"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3912D66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5</w:t>
      </w:r>
      <w:r>
        <w:rPr>
          <w:rFonts w:ascii="Arial" w:hAnsi="Arial" w:cs="Arial"/>
          <w:b/>
          <w:sz w:val="24"/>
          <w:szCs w:val="24"/>
        </w:rPr>
        <w:t xml:space="preserve">  </w:t>
      </w:r>
      <w:r w:rsidR="00031EB5">
        <w:rPr>
          <w:rFonts w:ascii="Arial" w:hAnsi="Arial" w:cs="Arial"/>
          <w:sz w:val="24"/>
          <w:szCs w:val="24"/>
        </w:rPr>
        <w:t xml:space="preserve">What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35E0C5A7" w14:textId="62065D00" w:rsidR="00EF0F96" w:rsidRDefault="00EF0F96" w:rsidP="00380EA0">
      <w:pPr>
        <w:spacing w:after="0" w:line="240" w:lineRule="auto"/>
        <w:jc w:val="right"/>
        <w:rPr>
          <w:rFonts w:ascii="Arial" w:hAnsi="Arial" w:cs="Arial"/>
          <w:sz w:val="24"/>
          <w:szCs w:val="24"/>
        </w:rPr>
      </w:pPr>
      <w:r>
        <w:rPr>
          <w:rFonts w:ascii="Arial" w:hAnsi="Arial" w:cs="Arial"/>
          <w:b/>
          <w:sz w:val="24"/>
          <w:szCs w:val="24"/>
          <w:u w:val="single"/>
        </w:rPr>
        <w:t>(the)</w:t>
      </w:r>
      <w:r w:rsidR="00031EB5">
        <w:rPr>
          <w:rFonts w:ascii="Arial" w:hAnsi="Arial" w:cs="Arial"/>
          <w:b/>
          <w:sz w:val="24"/>
          <w:szCs w:val="24"/>
          <w:u w:val="single"/>
        </w:rPr>
        <w:t xml:space="preserve"> Presider’s chair</w:t>
      </w:r>
      <w:r>
        <w:rPr>
          <w:rFonts w:ascii="Arial" w:hAnsi="Arial" w:cs="Arial"/>
          <w:b/>
          <w:sz w:val="24"/>
          <w:szCs w:val="24"/>
          <w:u w:val="single"/>
        </w:rPr>
        <w:br/>
      </w:r>
      <w:r w:rsidRPr="00EF0F96">
        <w:rPr>
          <w:rFonts w:ascii="Arial" w:hAnsi="Arial" w:cs="Arial"/>
          <w:i/>
          <w:sz w:val="24"/>
          <w:szCs w:val="24"/>
        </w:rPr>
        <w:t>Alternate answers:</w:t>
      </w:r>
    </w:p>
    <w:p w14:paraId="668AAF8D" w14:textId="28EC021C" w:rsidR="00380EA0" w:rsidRPr="006707BE" w:rsidRDefault="00EF0F96" w:rsidP="00380EA0">
      <w:pPr>
        <w:spacing w:after="0" w:line="240" w:lineRule="auto"/>
        <w:jc w:val="right"/>
        <w:rPr>
          <w:rFonts w:ascii="Arial" w:hAnsi="Arial" w:cs="Arial"/>
          <w:b/>
          <w:i/>
          <w:sz w:val="24"/>
          <w:szCs w:val="24"/>
          <w:u w:val="single"/>
        </w:rPr>
      </w:pPr>
      <w:commentRangeStart w:id="38"/>
      <w:r>
        <w:rPr>
          <w:rFonts w:ascii="Arial" w:hAnsi="Arial" w:cs="Arial"/>
          <w:b/>
          <w:sz w:val="24"/>
          <w:szCs w:val="24"/>
          <w:u w:val="single"/>
        </w:rPr>
        <w:t>celebrant's chair, priest’s chair; chair of the priest celebrant</w:t>
      </w:r>
      <w:r w:rsidR="00380EA0" w:rsidRPr="006707BE">
        <w:rPr>
          <w:rFonts w:ascii="Arial" w:hAnsi="Arial" w:cs="Arial"/>
          <w:b/>
          <w:i/>
          <w:sz w:val="24"/>
          <w:szCs w:val="24"/>
          <w:u w:val="single"/>
        </w:rPr>
        <w:t xml:space="preserve"> </w:t>
      </w:r>
      <w:commentRangeEnd w:id="38"/>
      <w:r>
        <w:rPr>
          <w:rStyle w:val="CommentReference"/>
        </w:rPr>
        <w:commentReference w:id="38"/>
      </w:r>
    </w:p>
    <w:p w14:paraId="3546A281" w14:textId="6FBA9B98" w:rsidR="00380EA0" w:rsidRPr="006707BE" w:rsidRDefault="00031EB5"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57C08E" w14:textId="77777777" w:rsidR="00D77C67" w:rsidRDefault="00380EA0" w:rsidP="00D77C67">
      <w:pPr>
        <w:spacing w:after="0" w:line="240" w:lineRule="auto"/>
        <w:rPr>
          <w:ins w:id="39" w:author="Kelly Kantack" w:date="2024-02-15T21:16:00Z"/>
          <w:rFonts w:ascii="Arial" w:hAnsi="Arial" w:cs="Arial"/>
          <w:sz w:val="24"/>
          <w:szCs w:val="24"/>
        </w:rPr>
      </w:pPr>
      <w:r>
        <w:rPr>
          <w:rFonts w:ascii="Arial" w:hAnsi="Arial" w:cs="Arial"/>
          <w:b/>
          <w:sz w:val="24"/>
          <w:szCs w:val="24"/>
        </w:rPr>
        <w:t>3.1</w:t>
      </w:r>
      <w:r w:rsidR="006138FB">
        <w:rPr>
          <w:rFonts w:ascii="Arial" w:hAnsi="Arial" w:cs="Arial"/>
          <w:b/>
          <w:sz w:val="24"/>
          <w:szCs w:val="24"/>
        </w:rPr>
        <w:t>6</w:t>
      </w:r>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 xml:space="preserve">he </w:t>
      </w:r>
      <w:r w:rsidR="0059391A">
        <w:rPr>
          <w:rFonts w:ascii="Arial" w:hAnsi="Arial" w:cs="Arial"/>
          <w:sz w:val="24"/>
          <w:szCs w:val="24"/>
        </w:rPr>
        <w:t xml:space="preserve">locked </w:t>
      </w:r>
      <w:r w:rsidR="004F14D5" w:rsidRPr="004F14D5">
        <w:rPr>
          <w:rFonts w:ascii="Arial" w:hAnsi="Arial" w:cs="Arial"/>
          <w:sz w:val="24"/>
          <w:szCs w:val="24"/>
        </w:rPr>
        <w:t>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r w:rsidR="0059391A" w:rsidDel="0059391A">
        <w:rPr>
          <w:rFonts w:ascii="Arial" w:hAnsi="Arial" w:cs="Arial"/>
          <w:sz w:val="24"/>
          <w:szCs w:val="24"/>
        </w:rPr>
        <w:t xml:space="preserve"> </w:t>
      </w:r>
    </w:p>
    <w:p w14:paraId="0433DA01" w14:textId="71830A09" w:rsidR="00EF0F96" w:rsidRPr="000D282A" w:rsidDel="00D77C67" w:rsidRDefault="00461859" w:rsidP="00F66118">
      <w:pPr>
        <w:spacing w:after="0" w:line="240" w:lineRule="auto"/>
        <w:jc w:val="right"/>
        <w:rPr>
          <w:del w:id="40" w:author="Kelly Kantack" w:date="2024-02-15T21:15:00Z"/>
          <w:rFonts w:ascii="Arial" w:hAnsi="Arial" w:cs="Arial"/>
          <w:b/>
          <w:sz w:val="24"/>
          <w:szCs w:val="24"/>
          <w:u w:val="single"/>
        </w:rPr>
      </w:pPr>
      <w:r>
        <w:rPr>
          <w:rFonts w:ascii="Arial" w:hAnsi="Arial" w:cs="Arial"/>
          <w:b/>
          <w:sz w:val="24"/>
          <w:szCs w:val="24"/>
          <w:u w:val="single"/>
        </w:rPr>
        <w:t>tabern</w:t>
      </w:r>
      <w:r w:rsidR="004F14D5">
        <w:rPr>
          <w:rFonts w:ascii="Arial" w:hAnsi="Arial" w:cs="Arial"/>
          <w:b/>
          <w:sz w:val="24"/>
          <w:szCs w:val="24"/>
          <w:u w:val="single"/>
        </w:rPr>
        <w:t>acle</w:t>
      </w:r>
      <w:r w:rsidR="0076254A">
        <w:rPr>
          <w:rFonts w:ascii="Arial" w:hAnsi="Arial" w:cs="Arial"/>
          <w:b/>
          <w:sz w:val="24"/>
          <w:szCs w:val="24"/>
          <w:u w:val="single"/>
        </w:rPr>
        <w:br/>
      </w:r>
    </w:p>
    <w:p w14:paraId="50C116CA" w14:textId="77777777" w:rsidR="004F14D5" w:rsidRDefault="004F14D5">
      <w:pPr>
        <w:spacing w:after="0" w:line="240" w:lineRule="auto"/>
        <w:jc w:val="right"/>
        <w:rPr>
          <w:rFonts w:ascii="Arial" w:hAnsi="Arial" w:cs="Arial"/>
          <w:i/>
          <w:color w:val="0033CC"/>
          <w:sz w:val="24"/>
          <w:szCs w:val="24"/>
        </w:rPr>
        <w:pPrChange w:id="41" w:author="Kelly Kantack" w:date="2024-02-15T21:15:00Z">
          <w:pPr>
            <w:spacing w:after="0" w:line="240" w:lineRule="auto"/>
          </w:pPr>
        </w:pPrChange>
      </w:pP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tabernaculum</w:t>
      </w:r>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36F4E519" w14:textId="64EFF7EC"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0698F277"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7</w:t>
      </w:r>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r w:rsidR="00EF0F96">
        <w:rPr>
          <w:rFonts w:ascii="Arial" w:hAnsi="Arial" w:cs="Arial"/>
          <w:sz w:val="24"/>
          <w:szCs w:val="24"/>
        </w:rPr>
        <w:t>?</w:t>
      </w:r>
    </w:p>
    <w:p w14:paraId="023B45C6" w14:textId="77777777" w:rsidR="00871AB2" w:rsidRDefault="004F14D5" w:rsidP="00380EA0">
      <w:pPr>
        <w:spacing w:after="0" w:line="240" w:lineRule="auto"/>
        <w:jc w:val="right"/>
        <w:rPr>
          <w:rFonts w:ascii="Arial" w:hAnsi="Arial" w:cs="Arial"/>
          <w:b/>
          <w:sz w:val="24"/>
          <w:szCs w:val="24"/>
          <w:u w:val="single"/>
        </w:rPr>
      </w:pPr>
      <w:r>
        <w:rPr>
          <w:rFonts w:ascii="Arial" w:hAnsi="Arial" w:cs="Arial"/>
          <w:b/>
          <w:sz w:val="24"/>
          <w:szCs w:val="24"/>
          <w:u w:val="single"/>
        </w:rPr>
        <w:t>s</w:t>
      </w:r>
      <w:r w:rsidRPr="004F14D5">
        <w:rPr>
          <w:rFonts w:ascii="Arial" w:hAnsi="Arial" w:cs="Arial"/>
          <w:b/>
          <w:sz w:val="24"/>
          <w:szCs w:val="24"/>
          <w:u w:val="single"/>
        </w:rPr>
        <w:t>anctuary</w:t>
      </w:r>
    </w:p>
    <w:p w14:paraId="70A95F44" w14:textId="77777777" w:rsidR="00871AB2" w:rsidRPr="000D282A" w:rsidRDefault="00871AB2" w:rsidP="00380EA0">
      <w:pPr>
        <w:spacing w:after="0" w:line="240" w:lineRule="auto"/>
        <w:jc w:val="right"/>
        <w:rPr>
          <w:rFonts w:ascii="Arial" w:hAnsi="Arial" w:cs="Arial"/>
          <w:i/>
          <w:sz w:val="24"/>
          <w:szCs w:val="24"/>
        </w:rPr>
      </w:pPr>
      <w:commentRangeStart w:id="42"/>
      <w:r w:rsidRPr="000D282A">
        <w:rPr>
          <w:rFonts w:ascii="Arial" w:hAnsi="Arial" w:cs="Arial"/>
          <w:i/>
          <w:sz w:val="24"/>
          <w:szCs w:val="24"/>
        </w:rPr>
        <w:t>Alternate answers:</w:t>
      </w:r>
    </w:p>
    <w:p w14:paraId="3FF596C0" w14:textId="349A67B1" w:rsidR="00380EA0" w:rsidRPr="004F14D5" w:rsidRDefault="00871AB2" w:rsidP="00380EA0">
      <w:pPr>
        <w:spacing w:after="0" w:line="240" w:lineRule="auto"/>
        <w:jc w:val="right"/>
        <w:rPr>
          <w:rFonts w:ascii="Arial" w:hAnsi="Arial" w:cs="Arial"/>
          <w:b/>
          <w:i/>
          <w:sz w:val="24"/>
          <w:szCs w:val="24"/>
          <w:u w:val="single"/>
        </w:rPr>
      </w:pPr>
      <w:r>
        <w:rPr>
          <w:rFonts w:ascii="Arial" w:hAnsi="Arial" w:cs="Arial"/>
          <w:b/>
          <w:sz w:val="24"/>
          <w:szCs w:val="24"/>
          <w:u w:val="single"/>
        </w:rPr>
        <w:t>chancel; presbytery</w:t>
      </w:r>
      <w:commentRangeEnd w:id="42"/>
      <w:r>
        <w:rPr>
          <w:rStyle w:val="CommentReference"/>
        </w:rPr>
        <w:commentReference w:id="42"/>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055AA814"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8</w:t>
      </w:r>
      <w:r>
        <w:rPr>
          <w:rFonts w:ascii="Arial" w:hAnsi="Arial" w:cs="Arial"/>
          <w:b/>
          <w:sz w:val="24"/>
          <w:szCs w:val="24"/>
        </w:rPr>
        <w:t xml:space="preserve">  </w:t>
      </w:r>
      <w:r w:rsidR="00871AB2">
        <w:rPr>
          <w:rFonts w:ascii="Arial" w:hAnsi="Arial" w:cs="Arial"/>
          <w:sz w:val="24"/>
          <w:szCs w:val="24"/>
        </w:rPr>
        <w:t>Derived</w:t>
      </w:r>
      <w:r w:rsidR="00461859" w:rsidRPr="00461859">
        <w:rPr>
          <w:rFonts w:ascii="Arial" w:hAnsi="Arial" w:cs="Arial"/>
          <w:sz w:val="24"/>
          <w:szCs w:val="24"/>
        </w:rPr>
        <w:t xml:space="preserve"> from the Latin </w:t>
      </w:r>
      <w:r w:rsidR="00461859">
        <w:rPr>
          <w:rFonts w:ascii="Arial" w:hAnsi="Arial" w:cs="Arial"/>
          <w:sz w:val="24"/>
          <w:szCs w:val="24"/>
        </w:rPr>
        <w:t xml:space="preserve">word </w:t>
      </w:r>
      <w:r w:rsidR="00461859" w:rsidRPr="000D282A">
        <w:rPr>
          <w:rFonts w:ascii="Arial" w:hAnsi="Arial" w:cs="Arial"/>
          <w:i/>
          <w:sz w:val="24"/>
          <w:szCs w:val="24"/>
        </w:rPr>
        <w:t>navis</w:t>
      </w:r>
      <w:r w:rsidR="00461859" w:rsidRPr="00461859">
        <w:rPr>
          <w:rFonts w:ascii="Arial" w:hAnsi="Arial" w:cs="Arial"/>
          <w:sz w:val="24"/>
          <w:szCs w:val="24"/>
        </w:rPr>
        <w:t>, meaning "ship</w:t>
      </w:r>
      <w:r w:rsidR="00871AB2">
        <w:rPr>
          <w:rFonts w:ascii="Arial" w:hAnsi="Arial" w:cs="Arial"/>
          <w:sz w:val="24"/>
          <w:szCs w:val="24"/>
        </w:rPr>
        <w:t>,</w:t>
      </w:r>
      <w:r w:rsidR="00461859" w:rsidRPr="00461859">
        <w:rPr>
          <w:rFonts w:ascii="Arial" w:hAnsi="Arial" w:cs="Arial"/>
          <w:sz w:val="24"/>
          <w:szCs w:val="24"/>
        </w:rPr>
        <w:t xml:space="preserve">" </w:t>
      </w:r>
      <w:r w:rsidR="00871AB2">
        <w:rPr>
          <w:rFonts w:ascii="Arial" w:hAnsi="Arial" w:cs="Arial"/>
          <w:sz w:val="24"/>
          <w:szCs w:val="24"/>
        </w:rPr>
        <w:t xml:space="preserve">what </w:t>
      </w:r>
      <w:r w:rsidR="00461859">
        <w:rPr>
          <w:rFonts w:ascii="Arial" w:hAnsi="Arial" w:cs="Arial"/>
          <w:sz w:val="24"/>
          <w:szCs w:val="24"/>
        </w:rPr>
        <w:t xml:space="preserve">is the name of </w:t>
      </w:r>
      <w:r w:rsidR="00871AB2">
        <w:rPr>
          <w:rFonts w:ascii="Arial" w:hAnsi="Arial" w:cs="Arial"/>
          <w:sz w:val="24"/>
          <w:szCs w:val="24"/>
        </w:rPr>
        <w:t xml:space="preserve">the </w:t>
      </w:r>
      <w:r w:rsidR="00461859">
        <w:rPr>
          <w:rFonts w:ascii="Arial" w:hAnsi="Arial" w:cs="Arial"/>
          <w:sz w:val="24"/>
          <w:szCs w:val="24"/>
        </w:rPr>
        <w:t xml:space="preserve">area </w:t>
      </w:r>
      <w:r w:rsidR="004F14D5" w:rsidRPr="004F14D5">
        <w:rPr>
          <w:rFonts w:ascii="Arial" w:hAnsi="Arial" w:cs="Arial"/>
          <w:sz w:val="24"/>
          <w:szCs w:val="24"/>
        </w:rPr>
        <w:t>of the church where the</w:t>
      </w:r>
      <w:r w:rsidR="00B33BE4">
        <w:rPr>
          <w:rFonts w:ascii="Arial" w:hAnsi="Arial" w:cs="Arial"/>
          <w:sz w:val="24"/>
          <w:szCs w:val="24"/>
        </w:rPr>
        <w:t xml:space="preserve"> pews and </w:t>
      </w:r>
      <w:r w:rsidR="004F14D5" w:rsidRPr="004F14D5">
        <w:rPr>
          <w:rFonts w:ascii="Arial" w:hAnsi="Arial" w:cs="Arial"/>
          <w:sz w:val="24"/>
          <w:szCs w:val="24"/>
        </w:rPr>
        <w:t>congregation</w:t>
      </w:r>
      <w:r w:rsidR="00461859">
        <w:rPr>
          <w:rFonts w:ascii="Arial" w:hAnsi="Arial" w:cs="Arial"/>
          <w:sz w:val="24"/>
          <w:szCs w:val="24"/>
        </w:rPr>
        <w:t xml:space="preserve"> </w:t>
      </w:r>
      <w:r w:rsidR="00B33BE4">
        <w:rPr>
          <w:rFonts w:ascii="Arial" w:hAnsi="Arial" w:cs="Arial"/>
          <w:sz w:val="24"/>
          <w:szCs w:val="24"/>
        </w:rPr>
        <w:t xml:space="preserve">reside during </w:t>
      </w:r>
      <w:r w:rsidR="00461859">
        <w:rPr>
          <w:rFonts w:ascii="Arial" w:hAnsi="Arial" w:cs="Arial"/>
          <w:sz w:val="24"/>
          <w:szCs w:val="24"/>
        </w:rPr>
        <w:t>Mass?</w:t>
      </w:r>
    </w:p>
    <w:p w14:paraId="56C09E47" w14:textId="6CDEFC24" w:rsidR="00380EA0" w:rsidRPr="00A77B27" w:rsidRDefault="004F14D5" w:rsidP="00A77B27">
      <w:pPr>
        <w:spacing w:after="0" w:line="240" w:lineRule="auto"/>
        <w:jc w:val="right"/>
        <w:rPr>
          <w:rFonts w:ascii="Arial" w:hAnsi="Arial" w:cs="Arial"/>
          <w:b/>
          <w:i/>
          <w:sz w:val="24"/>
          <w:szCs w:val="24"/>
          <w:u w:val="single"/>
        </w:rPr>
      </w:pPr>
      <w:r>
        <w:rPr>
          <w:rFonts w:ascii="Arial" w:hAnsi="Arial" w:cs="Arial"/>
          <w:b/>
          <w:sz w:val="24"/>
          <w:szCs w:val="24"/>
          <w:u w:val="single"/>
        </w:rPr>
        <w:t>nave</w:t>
      </w:r>
      <w:r w:rsidR="00A77B27">
        <w:rPr>
          <w:rFonts w:ascii="Arial" w:hAnsi="Arial" w:cs="Arial"/>
          <w:b/>
          <w:i/>
          <w:sz w:val="24"/>
          <w:szCs w:val="24"/>
          <w:u w:val="single"/>
        </w:rPr>
        <w:t xml:space="preserve"> </w:t>
      </w: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2A592B6C" w:rsidR="00380EA0" w:rsidRPr="00A77B27"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06CEA699" w:rsidR="00380EA0" w:rsidRPr="00D77C67" w:rsidDel="00D77C67" w:rsidRDefault="00380EA0" w:rsidP="00380EA0">
      <w:pPr>
        <w:spacing w:after="0" w:line="240" w:lineRule="auto"/>
        <w:rPr>
          <w:del w:id="43" w:author="Kelly Kantack" w:date="2024-02-15T21:19:00Z"/>
          <w:rFonts w:ascii="Arial" w:hAnsi="Arial" w:cs="Arial"/>
          <w:sz w:val="24"/>
          <w:szCs w:val="24"/>
        </w:rPr>
      </w:pPr>
      <w:r>
        <w:rPr>
          <w:rFonts w:ascii="Arial" w:hAnsi="Arial" w:cs="Arial"/>
          <w:b/>
          <w:sz w:val="24"/>
          <w:szCs w:val="24"/>
        </w:rPr>
        <w:t>3.1</w:t>
      </w:r>
      <w:r w:rsidR="006138FB">
        <w:rPr>
          <w:rFonts w:ascii="Arial" w:hAnsi="Arial" w:cs="Arial"/>
          <w:b/>
          <w:sz w:val="24"/>
          <w:szCs w:val="24"/>
        </w:rPr>
        <w:t>9</w:t>
      </w:r>
      <w:r>
        <w:rPr>
          <w:rFonts w:ascii="Arial" w:hAnsi="Arial" w:cs="Arial"/>
          <w:b/>
          <w:sz w:val="24"/>
          <w:szCs w:val="24"/>
        </w:rPr>
        <w:t xml:space="preserve">  </w:t>
      </w:r>
      <w:r w:rsidR="00AD4C38">
        <w:rPr>
          <w:rFonts w:ascii="Arial" w:hAnsi="Arial" w:cs="Arial"/>
          <w:sz w:val="24"/>
          <w:szCs w:val="24"/>
        </w:rPr>
        <w:t xml:space="preserve">On which Jewish holiday did </w:t>
      </w:r>
      <w:r w:rsidR="00AD4C38" w:rsidRPr="00AD4C38">
        <w:rPr>
          <w:rFonts w:ascii="Arial" w:hAnsi="Arial" w:cs="Arial"/>
          <w:sz w:val="24"/>
          <w:szCs w:val="24"/>
        </w:rPr>
        <w:t>Jesus institute the Eucharist</w:t>
      </w:r>
      <w:r w:rsidR="00AD4C38">
        <w:rPr>
          <w:rFonts w:ascii="Arial" w:hAnsi="Arial" w:cs="Arial"/>
          <w:sz w:val="24"/>
          <w:szCs w:val="24"/>
        </w:rPr>
        <w:t>?</w:t>
      </w:r>
    </w:p>
    <w:p w14:paraId="263C2119" w14:textId="40DA02C4" w:rsidR="00871AB2" w:rsidRPr="00D77C67" w:rsidRDefault="00D77C67">
      <w:pPr>
        <w:spacing w:after="0" w:line="240" w:lineRule="auto"/>
        <w:rPr>
          <w:rFonts w:ascii="Arial" w:hAnsi="Arial" w:cs="Arial"/>
          <w:b/>
          <w:sz w:val="24"/>
          <w:szCs w:val="24"/>
          <w:u w:val="single"/>
        </w:rPr>
        <w:pPrChange w:id="44" w:author="Kelly Kantack" w:date="2024-02-15T21:19:00Z">
          <w:pPr>
            <w:spacing w:after="0" w:line="240" w:lineRule="auto"/>
            <w:jc w:val="right"/>
          </w:pPr>
        </w:pPrChange>
      </w:pPr>
      <w:ins w:id="45" w:author="Kelly Kantack" w:date="2024-02-15T21:19:00Z">
        <w:r>
          <w:rPr>
            <w:rFonts w:ascii="Arial" w:hAnsi="Arial" w:cs="Arial"/>
            <w:b/>
            <w:sz w:val="24"/>
            <w:szCs w:val="24"/>
          </w:rPr>
          <w:t xml:space="preserve">                                       </w:t>
        </w:r>
      </w:ins>
      <w:r w:rsidR="00AD4C38" w:rsidRPr="00D77C67">
        <w:rPr>
          <w:rFonts w:ascii="Arial" w:hAnsi="Arial" w:cs="Arial"/>
          <w:b/>
          <w:sz w:val="24"/>
          <w:szCs w:val="24"/>
          <w:u w:val="single"/>
        </w:rPr>
        <w:t>Passover</w:t>
      </w:r>
    </w:p>
    <w:p w14:paraId="714A558C" w14:textId="06A8E21D" w:rsidR="00871AB2" w:rsidRPr="000D282A" w:rsidRDefault="00D77C67">
      <w:pPr>
        <w:spacing w:after="0" w:line="240" w:lineRule="auto"/>
        <w:jc w:val="center"/>
        <w:rPr>
          <w:rFonts w:ascii="Arial" w:hAnsi="Arial" w:cs="Arial"/>
          <w:i/>
          <w:sz w:val="24"/>
          <w:szCs w:val="24"/>
        </w:rPr>
        <w:pPrChange w:id="46" w:author="Kelly Kantack" w:date="2024-02-15T21:18:00Z">
          <w:pPr>
            <w:spacing w:after="0" w:line="240" w:lineRule="auto"/>
            <w:jc w:val="right"/>
          </w:pPr>
        </w:pPrChange>
      </w:pPr>
      <w:ins w:id="47" w:author="Kelly Kantack" w:date="2024-02-15T21:19:00Z">
        <w:r>
          <w:rPr>
            <w:rFonts w:ascii="Arial" w:hAnsi="Arial" w:cs="Arial"/>
            <w:i/>
            <w:sz w:val="24"/>
            <w:szCs w:val="24"/>
          </w:rPr>
          <w:lastRenderedPageBreak/>
          <w:t xml:space="preserve">                                                                                                                           </w:t>
        </w:r>
      </w:ins>
      <w:r w:rsidR="00871AB2" w:rsidRPr="000D282A">
        <w:rPr>
          <w:rFonts w:ascii="Arial" w:hAnsi="Arial" w:cs="Arial"/>
          <w:i/>
          <w:sz w:val="24"/>
          <w:szCs w:val="24"/>
        </w:rPr>
        <w:t>Alternate answer:</w:t>
      </w:r>
    </w:p>
    <w:p w14:paraId="283FA277" w14:textId="54BDE531" w:rsidR="00380EA0" w:rsidRPr="00A61271" w:rsidDel="00D77C67" w:rsidRDefault="00D77C67">
      <w:pPr>
        <w:spacing w:after="0" w:line="240" w:lineRule="auto"/>
        <w:jc w:val="center"/>
        <w:rPr>
          <w:del w:id="48" w:author="Kelly Kantack" w:date="2024-02-15T21:20:00Z"/>
          <w:rFonts w:ascii="Arial" w:hAnsi="Arial" w:cs="Arial"/>
          <w:b/>
          <w:i/>
          <w:sz w:val="24"/>
          <w:szCs w:val="24"/>
          <w:u w:val="single"/>
        </w:rPr>
        <w:pPrChange w:id="49" w:author="Kelly Kantack" w:date="2024-02-15T21:20:00Z">
          <w:pPr>
            <w:spacing w:after="0" w:line="240" w:lineRule="auto"/>
            <w:jc w:val="right"/>
          </w:pPr>
        </w:pPrChange>
      </w:pPr>
      <w:ins w:id="50" w:author="Kelly Kantack" w:date="2024-02-15T21:20:00Z">
        <w:r>
          <w:rPr>
            <w:rFonts w:ascii="Arial" w:hAnsi="Arial" w:cs="Arial"/>
            <w:b/>
            <w:sz w:val="24"/>
            <w:szCs w:val="24"/>
          </w:rPr>
          <w:t xml:space="preserve">                                                                                                                                         </w:t>
        </w:r>
      </w:ins>
      <w:r w:rsidR="00A61271">
        <w:rPr>
          <w:rFonts w:ascii="Arial" w:hAnsi="Arial" w:cs="Arial"/>
          <w:b/>
          <w:sz w:val="24"/>
          <w:szCs w:val="24"/>
          <w:u w:val="single"/>
        </w:rPr>
        <w:t>P</w:t>
      </w:r>
      <w:r w:rsidR="00871AB2" w:rsidRPr="00A61271">
        <w:rPr>
          <w:rFonts w:ascii="Arial" w:hAnsi="Arial" w:cs="Arial"/>
          <w:b/>
          <w:sz w:val="24"/>
          <w:szCs w:val="24"/>
          <w:u w:val="single"/>
        </w:rPr>
        <w:t>esach</w:t>
      </w:r>
      <w:r w:rsidR="00380EA0" w:rsidRPr="00A61271">
        <w:rPr>
          <w:rFonts w:ascii="Arial" w:hAnsi="Arial" w:cs="Arial"/>
          <w:b/>
          <w:i/>
          <w:sz w:val="24"/>
          <w:szCs w:val="24"/>
          <w:u w:val="single"/>
        </w:rPr>
        <w:t xml:space="preserve"> </w:t>
      </w:r>
    </w:p>
    <w:p w14:paraId="2A01BC31" w14:textId="77777777" w:rsidR="00380EA0" w:rsidRPr="006707BE" w:rsidRDefault="00380EA0">
      <w:pPr>
        <w:spacing w:after="0" w:line="240" w:lineRule="auto"/>
        <w:jc w:val="center"/>
        <w:rPr>
          <w:rFonts w:ascii="Arial" w:hAnsi="Arial" w:cs="Arial"/>
          <w:i/>
          <w:sz w:val="24"/>
          <w:szCs w:val="24"/>
        </w:rPr>
        <w:pPrChange w:id="51" w:author="Kelly Kantack" w:date="2024-02-15T21:20:00Z">
          <w:pPr>
            <w:spacing w:after="0" w:line="240" w:lineRule="auto"/>
          </w:pPr>
        </w:pPrChange>
      </w:pPr>
      <w:del w:id="52" w:author="Kelly Kantack" w:date="2024-02-15T21:20:00Z">
        <w:r w:rsidDel="00D77C67">
          <w:rPr>
            <w:rFonts w:ascii="Arial" w:hAnsi="Arial" w:cs="Arial"/>
            <w:i/>
            <w:sz w:val="24"/>
            <w:szCs w:val="24"/>
          </w:rPr>
          <w:delText>______________________________________________________________________________</w:delText>
        </w:r>
      </w:del>
    </w:p>
    <w:p w14:paraId="1F9D7EFE" w14:textId="01EECA55"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3.20</w:t>
      </w:r>
      <w:r w:rsidR="00380EA0">
        <w:rPr>
          <w:rFonts w:ascii="Arial" w:hAnsi="Arial" w:cs="Arial"/>
          <w:b/>
          <w:sz w:val="24"/>
          <w:szCs w:val="24"/>
        </w:rPr>
        <w:t xml:space="preserve">  </w:t>
      </w:r>
      <w:commentRangeStart w:id="53"/>
      <w:r w:rsidR="00AD4C38">
        <w:rPr>
          <w:rFonts w:ascii="Arial" w:hAnsi="Arial" w:cs="Arial"/>
          <w:sz w:val="24"/>
          <w:szCs w:val="24"/>
        </w:rPr>
        <w:t xml:space="preserve">What word </w:t>
      </w:r>
      <w:r w:rsidR="00A61271">
        <w:rPr>
          <w:rFonts w:ascii="Arial" w:hAnsi="Arial" w:cs="Arial"/>
          <w:sz w:val="24"/>
          <w:szCs w:val="24"/>
        </w:rPr>
        <w:t>refers to</w:t>
      </w:r>
      <w:r w:rsidR="00AD4C38">
        <w:rPr>
          <w:rFonts w:ascii="Arial" w:hAnsi="Arial" w:cs="Arial"/>
          <w:sz w:val="24"/>
          <w:szCs w:val="24"/>
        </w:rPr>
        <w:t xml:space="preserve"> the c</w:t>
      </w:r>
      <w:r w:rsidR="00AD4C38" w:rsidRPr="00AD4C38">
        <w:rPr>
          <w:rFonts w:ascii="Arial" w:hAnsi="Arial" w:cs="Arial"/>
          <w:sz w:val="24"/>
          <w:szCs w:val="24"/>
        </w:rPr>
        <w:t>hange of the substance of bread and wine into the substance of Christ’s body and blood</w:t>
      </w:r>
      <w:r w:rsidR="00380EA0" w:rsidRPr="006707BE">
        <w:rPr>
          <w:rFonts w:ascii="Arial" w:hAnsi="Arial" w:cs="Arial"/>
          <w:sz w:val="24"/>
          <w:szCs w:val="24"/>
        </w:rPr>
        <w:t>?</w:t>
      </w:r>
      <w:commentRangeEnd w:id="53"/>
      <w:r w:rsidR="00A61271">
        <w:rPr>
          <w:rStyle w:val="CommentReference"/>
        </w:rPr>
        <w:commentReference w:id="53"/>
      </w:r>
    </w:p>
    <w:p w14:paraId="59451FFC" w14:textId="02BC2988" w:rsidR="00380EA0" w:rsidRPr="00622F10" w:rsidRDefault="00AD4C38" w:rsidP="00622F10">
      <w:pPr>
        <w:spacing w:after="0" w:line="240" w:lineRule="auto"/>
        <w:jc w:val="right"/>
        <w:rPr>
          <w:rFonts w:ascii="Arial" w:hAnsi="Arial" w:cs="Arial"/>
          <w:b/>
          <w:i/>
          <w:sz w:val="24"/>
          <w:szCs w:val="24"/>
          <w:u w:val="single"/>
        </w:rPr>
      </w:pPr>
      <w:r>
        <w:rPr>
          <w:rFonts w:ascii="Arial" w:hAnsi="Arial" w:cs="Arial"/>
          <w:b/>
          <w:sz w:val="24"/>
          <w:szCs w:val="24"/>
          <w:u w:val="single"/>
        </w:rPr>
        <w:t>transubstantiation</w:t>
      </w:r>
      <w:r w:rsidR="00622F10">
        <w:rPr>
          <w:rFonts w:ascii="Arial" w:hAnsi="Arial" w:cs="Arial"/>
          <w:b/>
          <w:i/>
          <w:sz w:val="24"/>
          <w:szCs w:val="24"/>
          <w:u w:val="single"/>
        </w:rPr>
        <w:t xml:space="preserve"> </w:t>
      </w:r>
    </w:p>
    <w:p w14:paraId="4BE8EBA0" w14:textId="77777777" w:rsidR="00380EA0" w:rsidRPr="006707BE" w:rsidDel="00D77C67" w:rsidRDefault="00380EA0" w:rsidP="00380EA0">
      <w:pPr>
        <w:spacing w:after="0" w:line="240" w:lineRule="auto"/>
        <w:rPr>
          <w:del w:id="54" w:author="Kelly Kantack" w:date="2024-02-15T21:19:00Z"/>
          <w:rFonts w:ascii="Arial" w:hAnsi="Arial" w:cs="Arial"/>
          <w:i/>
          <w:sz w:val="24"/>
          <w:szCs w:val="24"/>
        </w:rPr>
      </w:pPr>
      <w:r>
        <w:rPr>
          <w:rFonts w:ascii="Arial" w:hAnsi="Arial" w:cs="Arial"/>
          <w:i/>
          <w:sz w:val="24"/>
          <w:szCs w:val="24"/>
        </w:rPr>
        <w:t>______________________________________________________________________________</w:t>
      </w:r>
    </w:p>
    <w:p w14:paraId="4A882D0B" w14:textId="77777777" w:rsidR="00A77B27" w:rsidRDefault="00A77B27">
      <w:pPr>
        <w:spacing w:after="0" w:line="240" w:lineRule="auto"/>
        <w:rPr>
          <w:rFonts w:ascii="Arial" w:hAnsi="Arial" w:cs="Arial"/>
          <w:b/>
          <w:sz w:val="24"/>
          <w:szCs w:val="24"/>
        </w:rPr>
        <w:pPrChange w:id="55" w:author="Kelly Kantack" w:date="2024-02-15T21:19:00Z">
          <w:pPr/>
        </w:pPrChange>
      </w:pPr>
      <w:del w:id="56" w:author="Kelly Kantack" w:date="2024-02-15T21:19:00Z">
        <w:r w:rsidDel="00D77C67">
          <w:rPr>
            <w:rFonts w:ascii="Arial" w:hAnsi="Arial" w:cs="Arial"/>
            <w:b/>
            <w:sz w:val="24"/>
            <w:szCs w:val="24"/>
          </w:rPr>
          <w:br w:type="page"/>
        </w:r>
      </w:del>
    </w:p>
    <w:p w14:paraId="41A4343D" w14:textId="3D1B7B50" w:rsidR="00380EA0" w:rsidRPr="006707BE" w:rsidRDefault="00787110" w:rsidP="00380EA0">
      <w:pPr>
        <w:spacing w:after="0" w:line="240" w:lineRule="auto"/>
        <w:rPr>
          <w:rFonts w:ascii="Arial" w:hAnsi="Arial" w:cs="Arial"/>
          <w:sz w:val="24"/>
          <w:szCs w:val="24"/>
        </w:rPr>
      </w:pPr>
      <w:r>
        <w:rPr>
          <w:rFonts w:ascii="Arial" w:hAnsi="Arial" w:cs="Arial"/>
          <w:b/>
          <w:sz w:val="24"/>
          <w:szCs w:val="24"/>
        </w:rPr>
        <w:lastRenderedPageBreak/>
        <w:t>3.21</w:t>
      </w:r>
      <w:r w:rsidR="00380EA0">
        <w:rPr>
          <w:rFonts w:ascii="Arial" w:hAnsi="Arial" w:cs="Arial"/>
          <w:b/>
          <w:sz w:val="24"/>
          <w:szCs w:val="24"/>
        </w:rPr>
        <w:t xml:space="preserve">  </w:t>
      </w:r>
      <w:r w:rsidR="009E56B8">
        <w:rPr>
          <w:rFonts w:ascii="Arial" w:hAnsi="Arial" w:cs="Arial"/>
          <w:sz w:val="24"/>
          <w:szCs w:val="24"/>
        </w:rPr>
        <w:t>Fill in the blanks of this sentence</w:t>
      </w:r>
      <w:r w:rsidR="00A61271">
        <w:rPr>
          <w:rFonts w:ascii="Arial" w:hAnsi="Arial" w:cs="Arial"/>
          <w:sz w:val="24"/>
          <w:szCs w:val="24"/>
        </w:rPr>
        <w:t xml:space="preserve">:  </w:t>
      </w:r>
      <w:r w:rsidR="009E56B8">
        <w:rPr>
          <w:rFonts w:ascii="Arial" w:hAnsi="Arial" w:cs="Arial"/>
          <w:sz w:val="24"/>
          <w:szCs w:val="24"/>
        </w:rPr>
        <w:t>“</w:t>
      </w:r>
      <w:r w:rsidR="00BC2812" w:rsidRPr="00BC2812">
        <w:rPr>
          <w:rFonts w:ascii="Arial" w:hAnsi="Arial" w:cs="Arial"/>
          <w:sz w:val="24"/>
          <w:szCs w:val="24"/>
        </w:rPr>
        <w:t>In the c</w:t>
      </w:r>
      <w:r w:rsidR="009E56B8">
        <w:rPr>
          <w:rFonts w:ascii="Arial" w:hAnsi="Arial" w:cs="Arial"/>
          <w:sz w:val="24"/>
          <w:szCs w:val="24"/>
        </w:rPr>
        <w:t>elebration of the Eucharist…t</w:t>
      </w:r>
      <w:r w:rsidR="00BC2812" w:rsidRPr="00BC2812">
        <w:rPr>
          <w:rFonts w:ascii="Arial" w:hAnsi="Arial" w:cs="Arial"/>
          <w:sz w:val="24"/>
          <w:szCs w:val="24"/>
        </w:rPr>
        <w:t xml:space="preserve">he whole Christ is truly present -- body, blood,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and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w:t>
      </w:r>
    </w:p>
    <w:p w14:paraId="3AF198A0" w14:textId="6790525E" w:rsidR="00380EA0" w:rsidRPr="007E772D" w:rsidRDefault="009E56B8" w:rsidP="007E772D">
      <w:pPr>
        <w:spacing w:after="0" w:line="240" w:lineRule="auto"/>
        <w:jc w:val="right"/>
        <w:rPr>
          <w:rFonts w:ascii="Arial" w:hAnsi="Arial" w:cs="Arial"/>
          <w:b/>
          <w:i/>
          <w:sz w:val="24"/>
          <w:szCs w:val="24"/>
          <w:u w:val="single"/>
        </w:rPr>
      </w:pPr>
      <w:r>
        <w:rPr>
          <w:rFonts w:ascii="Arial" w:hAnsi="Arial" w:cs="Arial"/>
          <w:b/>
          <w:sz w:val="24"/>
          <w:szCs w:val="24"/>
          <w:u w:val="single"/>
        </w:rPr>
        <w:t xml:space="preserve">soul </w:t>
      </w:r>
      <w:r w:rsidR="00A61271">
        <w:rPr>
          <w:rFonts w:ascii="Arial" w:hAnsi="Arial" w:cs="Arial"/>
          <w:b/>
          <w:sz w:val="24"/>
          <w:szCs w:val="24"/>
          <w:u w:val="single"/>
        </w:rPr>
        <w:t>(</w:t>
      </w:r>
      <w:r>
        <w:rPr>
          <w:rFonts w:ascii="Arial" w:hAnsi="Arial" w:cs="Arial"/>
          <w:b/>
          <w:sz w:val="24"/>
          <w:szCs w:val="24"/>
          <w:u w:val="single"/>
        </w:rPr>
        <w:t>and</w:t>
      </w:r>
      <w:r w:rsidR="00A61271">
        <w:rPr>
          <w:rFonts w:ascii="Arial" w:hAnsi="Arial" w:cs="Arial"/>
          <w:b/>
          <w:sz w:val="24"/>
          <w:szCs w:val="24"/>
          <w:u w:val="single"/>
        </w:rPr>
        <w:t>)</w:t>
      </w:r>
      <w:r>
        <w:rPr>
          <w:rFonts w:ascii="Arial" w:hAnsi="Arial" w:cs="Arial"/>
          <w:b/>
          <w:sz w:val="24"/>
          <w:szCs w:val="24"/>
          <w:u w:val="single"/>
        </w:rPr>
        <w:t xml:space="preserve"> divinity</w:t>
      </w:r>
      <w:r w:rsidR="007E772D">
        <w:rPr>
          <w:rFonts w:ascii="Arial" w:hAnsi="Arial" w:cs="Arial"/>
          <w:b/>
          <w:i/>
          <w:sz w:val="24"/>
          <w:szCs w:val="24"/>
          <w:u w:val="single"/>
        </w:rPr>
        <w:t xml:space="preserve"> </w:t>
      </w:r>
    </w:p>
    <w:p w14:paraId="1CA3AFDB" w14:textId="77777777" w:rsidR="009E56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8C5EA1" w14:textId="50FA4F34" w:rsidR="009E56B8" w:rsidRDefault="009E56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729610DE" w14:textId="0B325B76" w:rsidR="000044FD" w:rsidRPr="000044FD" w:rsidRDefault="009E56B8"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00BC2812" w:rsidRPr="00BC2812">
        <w:rPr>
          <w:rFonts w:ascii="Arial" w:hAnsi="Arial" w:cs="Arial"/>
          <w:i/>
          <w:color w:val="943634" w:themeColor="accent2" w:themeShade="BF"/>
          <w:sz w:val="24"/>
          <w:szCs w:val="24"/>
        </w:rPr>
        <w:t>ttps://www.usccb.org/eucharist#:~:text=The%20whole%20Christ%20is%20truly,of%20Christ%20in%20the%20Eucharist.</w:t>
      </w:r>
      <w:r w:rsidR="00380EA0">
        <w:rPr>
          <w:rFonts w:ascii="Arial" w:hAnsi="Arial" w:cs="Arial"/>
          <w:i/>
          <w:color w:val="943634" w:themeColor="accent2" w:themeShade="BF"/>
          <w:sz w:val="24"/>
          <w:szCs w:val="24"/>
        </w:rPr>
        <w:t xml:space="preserve"> </w:t>
      </w:r>
    </w:p>
    <w:p w14:paraId="02121814" w14:textId="77777777" w:rsidR="000044FD" w:rsidRPr="006707BE" w:rsidRDefault="000044FD" w:rsidP="000044F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9057FF" w14:textId="6256927D" w:rsidR="009B5D8C" w:rsidRDefault="000044FD" w:rsidP="00380EA0">
      <w:pPr>
        <w:spacing w:after="0" w:line="240" w:lineRule="auto"/>
        <w:rPr>
          <w:rFonts w:ascii="Arial" w:hAnsi="Arial" w:cs="Arial"/>
          <w:sz w:val="24"/>
          <w:szCs w:val="24"/>
        </w:rPr>
      </w:pPr>
      <w:r>
        <w:rPr>
          <w:rFonts w:ascii="Arial" w:hAnsi="Arial" w:cs="Arial"/>
          <w:b/>
          <w:sz w:val="24"/>
          <w:szCs w:val="24"/>
        </w:rPr>
        <w:t xml:space="preserve">3.22   </w:t>
      </w:r>
      <w:r>
        <w:rPr>
          <w:rFonts w:ascii="Arial" w:hAnsi="Arial" w:cs="Arial"/>
          <w:sz w:val="24"/>
          <w:szCs w:val="24"/>
        </w:rPr>
        <w:t>The tru</w:t>
      </w:r>
      <w:r w:rsidR="00E52750">
        <w:rPr>
          <w:rFonts w:ascii="Arial" w:hAnsi="Arial" w:cs="Arial"/>
          <w:sz w:val="24"/>
          <w:szCs w:val="24"/>
        </w:rPr>
        <w:t xml:space="preserve">e existence </w:t>
      </w:r>
      <w:r>
        <w:rPr>
          <w:rFonts w:ascii="Arial" w:hAnsi="Arial" w:cs="Arial"/>
          <w:sz w:val="24"/>
          <w:szCs w:val="24"/>
        </w:rPr>
        <w:t xml:space="preserve">of </w:t>
      </w:r>
      <w:r w:rsidR="00E52750">
        <w:rPr>
          <w:rFonts w:ascii="Arial" w:hAnsi="Arial" w:cs="Arial"/>
          <w:sz w:val="24"/>
          <w:szCs w:val="24"/>
        </w:rPr>
        <w:t xml:space="preserve">Jesus in the </w:t>
      </w:r>
      <w:r w:rsidR="00B332CE">
        <w:rPr>
          <w:rFonts w:ascii="Arial" w:hAnsi="Arial" w:cs="Arial"/>
          <w:sz w:val="24"/>
          <w:szCs w:val="24"/>
        </w:rPr>
        <w:t>Eucharis</w:t>
      </w:r>
      <w:r>
        <w:rPr>
          <w:rFonts w:ascii="Arial" w:hAnsi="Arial" w:cs="Arial"/>
          <w:sz w:val="24"/>
          <w:szCs w:val="24"/>
        </w:rPr>
        <w:t xml:space="preserve">t is often referred to as what? </w:t>
      </w:r>
    </w:p>
    <w:p w14:paraId="303874B7" w14:textId="2C60F6B7" w:rsidR="009B5D8C" w:rsidRDefault="009B5D8C" w:rsidP="009B5D8C">
      <w:pPr>
        <w:spacing w:after="0" w:line="240" w:lineRule="auto"/>
        <w:jc w:val="right"/>
        <w:rPr>
          <w:rFonts w:ascii="Arial" w:hAnsi="Arial" w:cs="Arial"/>
          <w:b/>
          <w:sz w:val="24"/>
          <w:szCs w:val="24"/>
          <w:u w:val="single"/>
        </w:rPr>
      </w:pPr>
      <w:r w:rsidRPr="009B5D8C">
        <w:rPr>
          <w:rFonts w:ascii="Arial" w:hAnsi="Arial" w:cs="Arial"/>
          <w:b/>
          <w:sz w:val="24"/>
          <w:szCs w:val="24"/>
          <w:u w:val="single"/>
        </w:rPr>
        <w:t>Real Presence</w:t>
      </w:r>
    </w:p>
    <w:p w14:paraId="00FC9A65"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BBC850"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39C97790" w14:textId="74AE54F4" w:rsidR="000044FD" w:rsidRP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Pr="00BC2812">
        <w:rPr>
          <w:rFonts w:ascii="Arial" w:hAnsi="Arial" w:cs="Arial"/>
          <w:i/>
          <w:color w:val="943634" w:themeColor="accent2" w:themeShade="BF"/>
          <w:sz w:val="24"/>
          <w:szCs w:val="24"/>
        </w:rPr>
        <w:t>ttps://www.usccb.org/eucharist#:~:text=The%20whole%20Christ%20is%20truly,of%20Christ%20in%20the%20Eucharist.</w:t>
      </w:r>
      <w:r>
        <w:rPr>
          <w:rFonts w:ascii="Arial" w:hAnsi="Arial" w:cs="Arial"/>
          <w:i/>
          <w:color w:val="943634" w:themeColor="accent2" w:themeShade="BF"/>
          <w:sz w:val="24"/>
          <w:szCs w:val="24"/>
        </w:rPr>
        <w:t xml:space="preserve"> </w:t>
      </w: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E3EAADD"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w:t>
      </w:r>
      <w:r w:rsidR="00E52750">
        <w:rPr>
          <w:rFonts w:ascii="Arial" w:hAnsi="Arial" w:cs="Arial"/>
          <w:b/>
          <w:sz w:val="24"/>
          <w:szCs w:val="24"/>
        </w:rPr>
        <w:t>3</w:t>
      </w:r>
      <w:r w:rsidR="00380EA0">
        <w:rPr>
          <w:rFonts w:ascii="Arial" w:hAnsi="Arial" w:cs="Arial"/>
          <w:b/>
          <w:sz w:val="24"/>
          <w:szCs w:val="24"/>
        </w:rPr>
        <w:t xml:space="preserve">  </w:t>
      </w:r>
      <w:r w:rsidR="00AE27C7">
        <w:rPr>
          <w:rFonts w:ascii="Arial" w:hAnsi="Arial" w:cs="Arial"/>
          <w:sz w:val="24"/>
          <w:szCs w:val="24"/>
        </w:rPr>
        <w:t xml:space="preserve">John, Chapter 6, records a dialog </w:t>
      </w:r>
      <w:r w:rsidR="00AD4C38">
        <w:rPr>
          <w:rFonts w:ascii="Arial" w:hAnsi="Arial" w:cs="Arial"/>
          <w:sz w:val="24"/>
          <w:szCs w:val="24"/>
        </w:rPr>
        <w:t>between Jesus</w:t>
      </w:r>
      <w:r w:rsidR="00AE27C7">
        <w:rPr>
          <w:rFonts w:ascii="Arial" w:hAnsi="Arial" w:cs="Arial"/>
          <w:sz w:val="24"/>
          <w:szCs w:val="24"/>
        </w:rPr>
        <w:t xml:space="preserve"> and ma</w:t>
      </w:r>
      <w:r w:rsidR="00B332CE">
        <w:rPr>
          <w:rFonts w:ascii="Arial" w:hAnsi="Arial" w:cs="Arial"/>
          <w:sz w:val="24"/>
          <w:szCs w:val="24"/>
        </w:rPr>
        <w:t xml:space="preserve">ny others in which Jesus said, </w:t>
      </w:r>
      <w:r w:rsidR="00AE27C7" w:rsidRPr="00AE27C7">
        <w:rPr>
          <w:rFonts w:ascii="Arial" w:hAnsi="Arial" w:cs="Arial"/>
          <w:sz w:val="24"/>
          <w:szCs w:val="24"/>
        </w:rPr>
        <w:t>“I am the bread of life; whoever comes to me will never hunger, and whoever believes in me will never thirst.</w:t>
      </w:r>
      <w:r w:rsidR="00AE27C7">
        <w:rPr>
          <w:rFonts w:ascii="Arial" w:hAnsi="Arial" w:cs="Arial"/>
          <w:sz w:val="24"/>
          <w:szCs w:val="24"/>
        </w:rPr>
        <w:t>” What is the name given to this dialog?</w:t>
      </w:r>
    </w:p>
    <w:p w14:paraId="5C5DF9C5" w14:textId="35D7BBB4" w:rsidR="00380EA0" w:rsidRPr="00622F10" w:rsidRDefault="00A61271" w:rsidP="00622F10">
      <w:pPr>
        <w:spacing w:after="0" w:line="240" w:lineRule="auto"/>
        <w:jc w:val="right"/>
        <w:rPr>
          <w:rFonts w:ascii="Arial" w:hAnsi="Arial" w:cs="Arial"/>
          <w:b/>
          <w:i/>
          <w:sz w:val="24"/>
          <w:szCs w:val="24"/>
          <w:u w:val="single"/>
        </w:rPr>
      </w:pPr>
      <w:r>
        <w:rPr>
          <w:rFonts w:ascii="Arial" w:hAnsi="Arial" w:cs="Arial"/>
          <w:b/>
          <w:sz w:val="24"/>
          <w:szCs w:val="24"/>
          <w:u w:val="single"/>
        </w:rPr>
        <w:t>(</w:t>
      </w:r>
      <w:r w:rsidR="00AE27C7">
        <w:rPr>
          <w:rFonts w:ascii="Arial" w:hAnsi="Arial" w:cs="Arial"/>
          <w:b/>
          <w:sz w:val="24"/>
          <w:szCs w:val="24"/>
          <w:u w:val="single"/>
        </w:rPr>
        <w:t>The</w:t>
      </w:r>
      <w:r>
        <w:rPr>
          <w:rFonts w:ascii="Arial" w:hAnsi="Arial" w:cs="Arial"/>
          <w:b/>
          <w:sz w:val="24"/>
          <w:szCs w:val="24"/>
          <w:u w:val="single"/>
        </w:rPr>
        <w:t>)</w:t>
      </w:r>
      <w:r w:rsidR="00AE27C7">
        <w:rPr>
          <w:rFonts w:ascii="Arial" w:hAnsi="Arial" w:cs="Arial"/>
          <w:b/>
          <w:sz w:val="24"/>
          <w:szCs w:val="24"/>
          <w:u w:val="single"/>
        </w:rPr>
        <w:t xml:space="preserve"> Bread of Life Discourse</w:t>
      </w:r>
      <w:r w:rsidR="00622F10">
        <w:rPr>
          <w:rFonts w:ascii="Arial" w:hAnsi="Arial" w:cs="Arial"/>
          <w:b/>
          <w:i/>
          <w:sz w:val="24"/>
          <w:szCs w:val="24"/>
          <w:u w:val="single"/>
        </w:rPr>
        <w:t xml:space="preserve"> </w:t>
      </w: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7DB2E5E6" w:rsidR="00380EA0" w:rsidRDefault="00380EA0" w:rsidP="00380EA0">
      <w:pPr>
        <w:spacing w:after="0" w:line="240" w:lineRule="auto"/>
        <w:rPr>
          <w:rFonts w:ascii="Arial" w:hAnsi="Arial" w:cs="Arial"/>
          <w:sz w:val="24"/>
          <w:szCs w:val="24"/>
        </w:rPr>
      </w:pPr>
      <w:r>
        <w:rPr>
          <w:rFonts w:ascii="Arial" w:hAnsi="Arial" w:cs="Arial"/>
          <w:b/>
          <w:sz w:val="24"/>
          <w:szCs w:val="24"/>
        </w:rPr>
        <w:t>3.2</w:t>
      </w:r>
      <w:r w:rsidR="00E52750">
        <w:rPr>
          <w:rFonts w:ascii="Arial" w:hAnsi="Arial" w:cs="Arial"/>
          <w:b/>
          <w:sz w:val="24"/>
          <w:szCs w:val="24"/>
        </w:rPr>
        <w:t>4</w:t>
      </w:r>
      <w:r>
        <w:rPr>
          <w:rFonts w:ascii="Arial" w:hAnsi="Arial" w:cs="Arial"/>
          <w:b/>
          <w:sz w:val="24"/>
          <w:szCs w:val="24"/>
        </w:rPr>
        <w:t xml:space="preserve">  </w:t>
      </w:r>
      <w:r w:rsidR="00622F10">
        <w:rPr>
          <w:rFonts w:ascii="Arial" w:hAnsi="Arial" w:cs="Arial"/>
          <w:sz w:val="24"/>
          <w:szCs w:val="24"/>
        </w:rPr>
        <w:t>During the Bread of Life Discourse, four times Jesus start</w:t>
      </w:r>
      <w:r w:rsidR="00BC2812">
        <w:rPr>
          <w:rFonts w:ascii="Arial" w:hAnsi="Arial" w:cs="Arial"/>
          <w:sz w:val="24"/>
          <w:szCs w:val="24"/>
        </w:rPr>
        <w:t xml:space="preserve">ed a </w:t>
      </w:r>
      <w:r w:rsidR="00A61271">
        <w:rPr>
          <w:rFonts w:ascii="Arial" w:hAnsi="Arial" w:cs="Arial"/>
          <w:sz w:val="24"/>
          <w:szCs w:val="24"/>
        </w:rPr>
        <w:t xml:space="preserve">sentence </w:t>
      </w:r>
      <w:r w:rsidR="00BC2812">
        <w:rPr>
          <w:rFonts w:ascii="Arial" w:hAnsi="Arial" w:cs="Arial"/>
          <w:sz w:val="24"/>
          <w:szCs w:val="24"/>
        </w:rPr>
        <w:t xml:space="preserve">with </w:t>
      </w:r>
      <w:r w:rsidR="00622F10">
        <w:rPr>
          <w:rFonts w:ascii="Arial" w:hAnsi="Arial" w:cs="Arial"/>
          <w:sz w:val="24"/>
          <w:szCs w:val="24"/>
        </w:rPr>
        <w:t>words to show the seriousness with which he was speaking.</w:t>
      </w:r>
      <w:r w:rsidR="00BC2812">
        <w:rPr>
          <w:rFonts w:ascii="Arial" w:hAnsi="Arial" w:cs="Arial"/>
          <w:sz w:val="24"/>
          <w:szCs w:val="24"/>
        </w:rPr>
        <w:t xml:space="preserve"> What were those words?</w:t>
      </w:r>
    </w:p>
    <w:p w14:paraId="6534C9C6" w14:textId="77777777" w:rsidR="00A77B27" w:rsidRPr="006707BE" w:rsidRDefault="00A77B27" w:rsidP="00380EA0">
      <w:pPr>
        <w:spacing w:after="0" w:line="240" w:lineRule="auto"/>
        <w:rPr>
          <w:rFonts w:ascii="Arial" w:hAnsi="Arial" w:cs="Arial"/>
          <w:sz w:val="24"/>
          <w:szCs w:val="24"/>
        </w:rPr>
      </w:pPr>
    </w:p>
    <w:p w14:paraId="002FC483" w14:textId="7255A7B4" w:rsidR="00BC2812" w:rsidRPr="006707BE" w:rsidRDefault="00BC2812" w:rsidP="00BC2812">
      <w:pPr>
        <w:spacing w:after="0" w:line="240" w:lineRule="auto"/>
        <w:jc w:val="right"/>
        <w:rPr>
          <w:rFonts w:ascii="Arial" w:hAnsi="Arial" w:cs="Arial"/>
          <w:b/>
          <w:i/>
          <w:sz w:val="24"/>
          <w:szCs w:val="24"/>
          <w:u w:val="single"/>
        </w:rPr>
      </w:pPr>
      <w:r>
        <w:rPr>
          <w:rFonts w:ascii="Arial" w:hAnsi="Arial" w:cs="Arial"/>
          <w:b/>
          <w:sz w:val="24"/>
          <w:szCs w:val="24"/>
          <w:u w:val="single"/>
        </w:rPr>
        <w:t>“Amen, amen, I say to you…”</w:t>
      </w:r>
      <w:r w:rsidR="00380EA0" w:rsidRPr="006707BE">
        <w:rPr>
          <w:rFonts w:ascii="Arial" w:hAnsi="Arial" w:cs="Arial"/>
          <w:b/>
          <w:i/>
          <w:sz w:val="24"/>
          <w:szCs w:val="24"/>
          <w:u w:val="single"/>
        </w:rPr>
        <w:t xml:space="preserve"> </w:t>
      </w:r>
    </w:p>
    <w:p w14:paraId="439286E5" w14:textId="775311E1" w:rsidR="00BC2812" w:rsidRDefault="00BC2812" w:rsidP="00BC281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E1E863" w14:textId="620483F9" w:rsidR="00BC2812" w:rsidRPr="00BC2812"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 I say to you…”</w:t>
      </w:r>
    </w:p>
    <w:p w14:paraId="2A0B6256" w14:textId="1596450C" w:rsidR="00BC2812" w:rsidRPr="00BC2812" w:rsidRDefault="00BC2812" w:rsidP="00BC2812">
      <w:pPr>
        <w:spacing w:after="0" w:line="240" w:lineRule="auto"/>
        <w:jc w:val="right"/>
        <w:rPr>
          <w:rFonts w:ascii="Arial" w:hAnsi="Arial" w:cs="Arial"/>
          <w:b/>
          <w:i/>
          <w:sz w:val="24"/>
          <w:szCs w:val="24"/>
        </w:rPr>
      </w:pPr>
      <w:r w:rsidRPr="00BC2812">
        <w:rPr>
          <w:rFonts w:ascii="Arial" w:hAnsi="Arial" w:cs="Arial"/>
          <w:b/>
          <w:sz w:val="24"/>
          <w:szCs w:val="24"/>
        </w:rPr>
        <w:t>“Amen, amen…”</w:t>
      </w:r>
      <w:r w:rsidRPr="00BC2812">
        <w:rPr>
          <w:rFonts w:ascii="Arial" w:hAnsi="Arial" w:cs="Arial"/>
          <w:b/>
          <w:i/>
          <w:sz w:val="24"/>
          <w:szCs w:val="24"/>
        </w:rPr>
        <w:t xml:space="preserve"> </w:t>
      </w:r>
    </w:p>
    <w:p w14:paraId="6677DDFC" w14:textId="7FBD48E5" w:rsidR="00622F10" w:rsidDel="00D77C67" w:rsidRDefault="00BC2812" w:rsidP="00BC2812">
      <w:pPr>
        <w:spacing w:after="0" w:line="240" w:lineRule="auto"/>
        <w:jc w:val="right"/>
        <w:rPr>
          <w:del w:id="57" w:author="Kelly Kantack" w:date="2024-02-15T21:20:00Z"/>
          <w:rFonts w:ascii="Arial" w:hAnsi="Arial" w:cs="Arial"/>
          <w:b/>
          <w:sz w:val="24"/>
          <w:szCs w:val="24"/>
        </w:rPr>
      </w:pPr>
      <w:r w:rsidRPr="00BC2812">
        <w:rPr>
          <w:rFonts w:ascii="Arial" w:hAnsi="Arial" w:cs="Arial"/>
          <w:b/>
          <w:sz w:val="24"/>
          <w:szCs w:val="24"/>
        </w:rPr>
        <w:t>“Truly, truly…”</w:t>
      </w:r>
    </w:p>
    <w:p w14:paraId="352D9569" w14:textId="77777777" w:rsidR="00A77B27" w:rsidRPr="00BC2812" w:rsidRDefault="00A77B27">
      <w:pPr>
        <w:spacing w:after="0" w:line="240" w:lineRule="auto"/>
        <w:jc w:val="right"/>
        <w:rPr>
          <w:rFonts w:ascii="Arial" w:hAnsi="Arial" w:cs="Arial"/>
          <w:b/>
          <w:sz w:val="24"/>
          <w:szCs w:val="24"/>
        </w:rPr>
      </w:pPr>
    </w:p>
    <w:p w14:paraId="30945A4C" w14:textId="6E49B6C5" w:rsidR="00BC2812" w:rsidRDefault="00BC2812" w:rsidP="00380EA0">
      <w:pPr>
        <w:spacing w:after="0" w:line="240" w:lineRule="auto"/>
        <w:rPr>
          <w:rFonts w:ascii="Arial" w:hAnsi="Arial" w:cs="Arial"/>
          <w:i/>
          <w:color w:val="0033CC"/>
          <w:sz w:val="24"/>
          <w:szCs w:val="24"/>
        </w:rPr>
      </w:pPr>
      <w:commentRangeStart w:id="58"/>
      <w:r>
        <w:rPr>
          <w:rFonts w:ascii="Arial" w:hAnsi="Arial" w:cs="Arial"/>
          <w:i/>
          <w:color w:val="0033CC"/>
          <w:sz w:val="24"/>
          <w:szCs w:val="24"/>
        </w:rPr>
        <w:t>The following is f</w:t>
      </w:r>
      <w:r w:rsidR="00E875ED">
        <w:rPr>
          <w:rFonts w:ascii="Arial" w:hAnsi="Arial" w:cs="Arial"/>
          <w:i/>
          <w:color w:val="0033CC"/>
          <w:sz w:val="24"/>
          <w:szCs w:val="24"/>
        </w:rPr>
        <w:t>rom</w:t>
      </w:r>
      <w:r>
        <w:rPr>
          <w:rFonts w:ascii="Arial" w:hAnsi="Arial" w:cs="Arial"/>
          <w:i/>
          <w:color w:val="0033CC"/>
          <w:sz w:val="24"/>
          <w:szCs w:val="24"/>
        </w:rPr>
        <w:t xml:space="preserve"> a homily by </w:t>
      </w:r>
      <w:r w:rsidRPr="00BC2812">
        <w:rPr>
          <w:rFonts w:ascii="Arial" w:hAnsi="Arial" w:cs="Arial"/>
          <w:i/>
          <w:color w:val="0033CC"/>
          <w:sz w:val="24"/>
          <w:szCs w:val="24"/>
        </w:rPr>
        <w:t>BISHOP ANTHONY B. TAYLOR</w:t>
      </w:r>
      <w:r>
        <w:rPr>
          <w:rFonts w:ascii="Arial" w:hAnsi="Arial" w:cs="Arial"/>
          <w:i/>
          <w:color w:val="0033CC"/>
          <w:sz w:val="24"/>
          <w:szCs w:val="24"/>
        </w:rPr>
        <w:t xml:space="preserve"> in Arkansas</w:t>
      </w:r>
      <w:r w:rsidR="00E875ED">
        <w:rPr>
          <w:rFonts w:ascii="Arial" w:hAnsi="Arial" w:cs="Arial"/>
          <w:i/>
          <w:color w:val="0033CC"/>
          <w:sz w:val="24"/>
          <w:szCs w:val="24"/>
        </w:rPr>
        <w:t>…</w:t>
      </w:r>
    </w:p>
    <w:p w14:paraId="5CE40094" w14:textId="0FAE8D40"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[Jesus] starts out with "Amen, amen I say to you, you are not looking for me because you have seen signs, but because you have eaten your share of loaves." </w:t>
      </w:r>
    </w:p>
    <w:p w14:paraId="6D7870A4"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"Amen, amen I say to you, it was not Moses who gave you bread from the heavens; it is my Father who gives you the real heavenly bread..." </w:t>
      </w:r>
    </w:p>
    <w:p w14:paraId="784DD3B6"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"Amen, amen I say to you, he who believes has eternal life. I am the bread of life … the bread I will give is my flesh for the life of the world." </w:t>
      </w:r>
    </w:p>
    <w:p w14:paraId="73E17737"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finally, "Amen, amen I say to you, if you do not eat the flesh of the Son of Man and drink his blood, you have no life in you." </w:t>
      </w:r>
    </w:p>
    <w:p w14:paraId="73CC9BB7" w14:textId="0FAAEC79" w:rsidR="00380EA0"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Jesus says "Amen, amen I say to you" not once, not twice, but four times!  If there's anything to be taken literally in the Bible, this is it.”</w:t>
      </w:r>
      <w:commentRangeEnd w:id="58"/>
      <w:r w:rsidR="00B425BC">
        <w:rPr>
          <w:rStyle w:val="CommentReference"/>
        </w:rPr>
        <w:commentReference w:id="58"/>
      </w:r>
    </w:p>
    <w:p w14:paraId="39DED907" w14:textId="140E7A18" w:rsidR="00380EA0" w:rsidRPr="006707BE" w:rsidDel="00D77C67" w:rsidRDefault="00380EA0" w:rsidP="00380EA0">
      <w:pPr>
        <w:spacing w:after="0" w:line="240" w:lineRule="auto"/>
        <w:rPr>
          <w:del w:id="59" w:author="Kelly Kantack" w:date="2024-02-15T21:20:00Z"/>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22F10" w:rsidRPr="00622F10">
        <w:rPr>
          <w:rFonts w:ascii="Arial" w:hAnsi="Arial" w:cs="Arial"/>
          <w:i/>
          <w:color w:val="943634" w:themeColor="accent2" w:themeShade="BF"/>
          <w:sz w:val="24"/>
          <w:szCs w:val="24"/>
        </w:rPr>
        <w:t>https://www.arkansas-catholic.org/news/article/7830/Believe-what-Jesus-said-about-the-Bread-of-Life</w:t>
      </w:r>
    </w:p>
    <w:p w14:paraId="64A16C8F" w14:textId="77777777" w:rsidR="007E772D" w:rsidRDefault="007E772D">
      <w:pPr>
        <w:spacing w:after="0" w:line="240" w:lineRule="auto"/>
        <w:rPr>
          <w:rFonts w:ascii="Arial" w:hAnsi="Arial" w:cs="Arial"/>
          <w:i/>
          <w:sz w:val="24"/>
          <w:szCs w:val="24"/>
        </w:rPr>
        <w:pPrChange w:id="60" w:author="Kelly Kantack" w:date="2024-02-15T21:20:00Z">
          <w:pPr/>
        </w:pPrChange>
      </w:pPr>
      <w:r>
        <w:rPr>
          <w:rFonts w:ascii="Arial" w:hAnsi="Arial" w:cs="Arial"/>
          <w:i/>
          <w:sz w:val="24"/>
          <w:szCs w:val="24"/>
        </w:rPr>
        <w:br w:type="page"/>
      </w:r>
    </w:p>
    <w:p w14:paraId="3538B384" w14:textId="219B79E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532AAD2D"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sidR="00B756DC">
        <w:rPr>
          <w:rFonts w:ascii="Arial" w:hAnsi="Arial" w:cs="Arial"/>
          <w:sz w:val="24"/>
          <w:szCs w:val="24"/>
        </w:rPr>
        <w:t xml:space="preserve">What is the ancient, prayerful devotion still practiced today when one or more come before the Real Presence of God to worship and pray?  </w:t>
      </w:r>
    </w:p>
    <w:p w14:paraId="2CF8B770" w14:textId="75889E27" w:rsidR="00380EA0" w:rsidRPr="006707BE" w:rsidRDefault="00A61271" w:rsidP="00380EA0">
      <w:pPr>
        <w:spacing w:after="0" w:line="240" w:lineRule="auto"/>
        <w:jc w:val="right"/>
        <w:rPr>
          <w:rFonts w:ascii="Arial" w:hAnsi="Arial" w:cs="Arial"/>
          <w:b/>
          <w:i/>
          <w:sz w:val="24"/>
          <w:szCs w:val="24"/>
          <w:u w:val="single"/>
        </w:rPr>
      </w:pPr>
      <w:commentRangeStart w:id="61"/>
      <w:r>
        <w:rPr>
          <w:rFonts w:ascii="Arial" w:hAnsi="Arial" w:cs="Arial"/>
          <w:b/>
          <w:sz w:val="24"/>
          <w:szCs w:val="24"/>
          <w:u w:val="single"/>
        </w:rPr>
        <w:t>(</w:t>
      </w:r>
      <w:r w:rsidR="00B756DC">
        <w:rPr>
          <w:rFonts w:ascii="Arial" w:hAnsi="Arial" w:cs="Arial"/>
          <w:b/>
          <w:sz w:val="24"/>
          <w:szCs w:val="24"/>
          <w:u w:val="single"/>
        </w:rPr>
        <w:t>Eucharistic</w:t>
      </w:r>
      <w:r>
        <w:rPr>
          <w:rFonts w:ascii="Arial" w:hAnsi="Arial" w:cs="Arial"/>
          <w:b/>
          <w:sz w:val="24"/>
          <w:szCs w:val="24"/>
          <w:u w:val="single"/>
        </w:rPr>
        <w:t>)</w:t>
      </w:r>
      <w:r w:rsidR="00B756DC">
        <w:rPr>
          <w:rFonts w:ascii="Arial" w:hAnsi="Arial" w:cs="Arial"/>
          <w:b/>
          <w:sz w:val="24"/>
          <w:szCs w:val="24"/>
          <w:u w:val="single"/>
        </w:rPr>
        <w:t xml:space="preserve"> a</w:t>
      </w:r>
      <w:r w:rsidR="00B756DC" w:rsidRPr="00B756DC">
        <w:rPr>
          <w:rFonts w:ascii="Arial" w:hAnsi="Arial" w:cs="Arial"/>
          <w:b/>
          <w:sz w:val="24"/>
          <w:szCs w:val="24"/>
          <w:u w:val="single"/>
        </w:rPr>
        <w:t>doration</w:t>
      </w:r>
      <w:commentRangeEnd w:id="61"/>
      <w:r>
        <w:rPr>
          <w:rStyle w:val="CommentReference"/>
        </w:rPr>
        <w:commentReference w:id="61"/>
      </w:r>
      <w:r w:rsidR="00B756DC">
        <w:rPr>
          <w:rFonts w:ascii="Arial" w:hAnsi="Arial" w:cs="Arial"/>
          <w:b/>
          <w:sz w:val="24"/>
          <w:szCs w:val="24"/>
          <w:u w:val="single"/>
        </w:rPr>
        <w:br/>
      </w:r>
      <w:r w:rsidR="00380EA0" w:rsidRPr="006707BE">
        <w:rPr>
          <w:rFonts w:ascii="Arial" w:hAnsi="Arial" w:cs="Arial"/>
          <w:b/>
          <w:i/>
          <w:sz w:val="24"/>
          <w:szCs w:val="24"/>
          <w:u w:val="single"/>
        </w:rPr>
        <w:t xml:space="preserve"> </w:t>
      </w:r>
    </w:p>
    <w:p w14:paraId="78286083" w14:textId="7A1099CC"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32DC9" w:rsidRPr="00B32DC9">
        <w:rPr>
          <w:rFonts w:ascii="Arial" w:hAnsi="Arial" w:cs="Arial"/>
          <w:i/>
          <w:color w:val="943634" w:themeColor="accent2" w:themeShade="BF"/>
          <w:sz w:val="24"/>
          <w:szCs w:val="24"/>
        </w:rPr>
        <w:t>https://www.thewordiscatholic.com/the-monstrance</w:t>
      </w: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55752F0" w14:textId="77777777" w:rsidR="00B32DC9" w:rsidRPr="006707BE" w:rsidRDefault="00380EA0" w:rsidP="00B32DC9">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sidR="00B32DC9">
        <w:rPr>
          <w:rFonts w:ascii="Arial" w:hAnsi="Arial" w:cs="Arial"/>
          <w:sz w:val="24"/>
          <w:szCs w:val="24"/>
        </w:rPr>
        <w:t>During Eucharistic Adoration, what is the name of the vessel used to display the Real Presence of our Lord in the form of the Sacred Host</w:t>
      </w:r>
      <w:r w:rsidR="00B32DC9" w:rsidRPr="006707BE">
        <w:rPr>
          <w:rFonts w:ascii="Arial" w:hAnsi="Arial" w:cs="Arial"/>
          <w:sz w:val="24"/>
          <w:szCs w:val="24"/>
        </w:rPr>
        <w:t>?</w:t>
      </w:r>
    </w:p>
    <w:p w14:paraId="1356AB35" w14:textId="77777777" w:rsidR="00A61271" w:rsidRDefault="00B32DC9" w:rsidP="00B32DC9">
      <w:pPr>
        <w:spacing w:after="0" w:line="240" w:lineRule="auto"/>
        <w:jc w:val="right"/>
        <w:rPr>
          <w:rFonts w:ascii="Arial" w:hAnsi="Arial" w:cs="Arial"/>
          <w:b/>
          <w:sz w:val="24"/>
          <w:szCs w:val="24"/>
          <w:u w:val="single"/>
        </w:rPr>
      </w:pPr>
      <w:r>
        <w:rPr>
          <w:rFonts w:ascii="Arial" w:hAnsi="Arial" w:cs="Arial"/>
          <w:b/>
          <w:sz w:val="24"/>
          <w:szCs w:val="24"/>
          <w:u w:val="single"/>
        </w:rPr>
        <w:t>monstrance</w:t>
      </w:r>
    </w:p>
    <w:p w14:paraId="32645C2D" w14:textId="77777777" w:rsidR="00A61271" w:rsidRDefault="00A61271" w:rsidP="00A61271">
      <w:pPr>
        <w:spacing w:after="0" w:line="240" w:lineRule="auto"/>
        <w:jc w:val="right"/>
        <w:rPr>
          <w:rFonts w:ascii="Arial" w:hAnsi="Arial" w:cs="Arial"/>
          <w:i/>
          <w:sz w:val="24"/>
          <w:szCs w:val="24"/>
        </w:rPr>
      </w:pPr>
      <w:r>
        <w:rPr>
          <w:rFonts w:ascii="Arial" w:hAnsi="Arial" w:cs="Arial"/>
          <w:i/>
          <w:sz w:val="24"/>
          <w:szCs w:val="24"/>
        </w:rPr>
        <w:t>Alternate answer:</w:t>
      </w:r>
    </w:p>
    <w:p w14:paraId="4F30FF8A" w14:textId="647F2681" w:rsidR="00A61271" w:rsidRPr="006707BE" w:rsidRDefault="00A61271" w:rsidP="00A61271">
      <w:pPr>
        <w:spacing w:after="0" w:line="240" w:lineRule="auto"/>
        <w:jc w:val="right"/>
        <w:rPr>
          <w:rFonts w:ascii="Arial" w:hAnsi="Arial" w:cs="Arial"/>
          <w:b/>
          <w:i/>
          <w:sz w:val="24"/>
          <w:szCs w:val="24"/>
          <w:u w:val="single"/>
        </w:rPr>
      </w:pPr>
      <w:r>
        <w:rPr>
          <w:rFonts w:ascii="Arial" w:hAnsi="Arial" w:cs="Arial"/>
          <w:b/>
          <w:sz w:val="24"/>
          <w:szCs w:val="24"/>
          <w:u w:val="single"/>
        </w:rPr>
        <w:t>ostensorium; ostensory</w:t>
      </w:r>
    </w:p>
    <w:p w14:paraId="12159C27" w14:textId="274284AB" w:rsidR="00B32DC9" w:rsidRPr="006707BE" w:rsidRDefault="00B32DC9" w:rsidP="00B32DC9">
      <w:pPr>
        <w:spacing w:after="0" w:line="240" w:lineRule="auto"/>
        <w:jc w:val="right"/>
        <w:rPr>
          <w:rFonts w:ascii="Arial" w:hAnsi="Arial" w:cs="Arial"/>
          <w:b/>
          <w:i/>
          <w:sz w:val="24"/>
          <w:szCs w:val="24"/>
          <w:u w:val="single"/>
        </w:rPr>
      </w:pPr>
    </w:p>
    <w:p w14:paraId="16B5A0C5" w14:textId="58957E06" w:rsidR="00380EA0" w:rsidRPr="00B332CE" w:rsidRDefault="00B32DC9" w:rsidP="00B32DC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32DC9">
        <w:rPr>
          <w:rFonts w:ascii="Arial" w:hAnsi="Arial" w:cs="Arial"/>
          <w:i/>
          <w:color w:val="943634" w:themeColor="accent2" w:themeShade="BF"/>
          <w:sz w:val="24"/>
          <w:szCs w:val="24"/>
        </w:rPr>
        <w:t>https://www.thewordiscatholic.com/the-monstrance</w:t>
      </w: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3DE86E7C"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B756DC">
        <w:rPr>
          <w:rFonts w:ascii="Arial" w:hAnsi="Arial" w:cs="Arial"/>
          <w:sz w:val="24"/>
          <w:szCs w:val="24"/>
        </w:rPr>
        <w:t>What is the name of the city in Texas that means “Body of Christ</w:t>
      </w:r>
      <w:r w:rsidRPr="006707BE">
        <w:rPr>
          <w:rFonts w:ascii="Arial" w:hAnsi="Arial" w:cs="Arial"/>
          <w:sz w:val="24"/>
          <w:szCs w:val="24"/>
        </w:rPr>
        <w:t>?</w:t>
      </w:r>
      <w:r w:rsidR="00F3513A">
        <w:rPr>
          <w:rFonts w:ascii="Arial" w:hAnsi="Arial" w:cs="Arial"/>
          <w:sz w:val="24"/>
          <w:szCs w:val="24"/>
        </w:rPr>
        <w:t>”</w:t>
      </w:r>
    </w:p>
    <w:p w14:paraId="5A5608A8" w14:textId="7B2B4171"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Corpus Christi</w:t>
      </w:r>
      <w:r w:rsidR="00380EA0" w:rsidRPr="006707BE">
        <w:rPr>
          <w:rFonts w:ascii="Arial" w:hAnsi="Arial" w:cs="Arial"/>
          <w:b/>
          <w:i/>
          <w:sz w:val="24"/>
          <w:szCs w:val="24"/>
          <w:u w:val="single"/>
        </w:rPr>
        <w:t xml:space="preserve"> </w:t>
      </w:r>
    </w:p>
    <w:p w14:paraId="211CB768" w14:textId="77777777" w:rsidR="00B756DC" w:rsidRDefault="00B756DC" w:rsidP="00380EA0">
      <w:pPr>
        <w:spacing w:after="0" w:line="240" w:lineRule="auto"/>
        <w:rPr>
          <w:rFonts w:ascii="Arial" w:hAnsi="Arial" w:cs="Arial"/>
          <w:i/>
          <w:color w:val="943634" w:themeColor="accent2" w:themeShade="BF"/>
          <w:sz w:val="24"/>
          <w:szCs w:val="24"/>
        </w:rPr>
      </w:pPr>
    </w:p>
    <w:p w14:paraId="53870D3C" w14:textId="7CC2CF3E"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56DC">
        <w:rPr>
          <w:rFonts w:ascii="Arial" w:hAnsi="Arial" w:cs="Arial"/>
          <w:i/>
          <w:color w:val="943634" w:themeColor="accent2" w:themeShade="BF"/>
          <w:sz w:val="24"/>
          <w:szCs w:val="24"/>
        </w:rPr>
        <w:t xml:space="preserve">  </w:t>
      </w:r>
      <w:r w:rsidR="00B756DC" w:rsidRPr="00B756DC">
        <w:rPr>
          <w:rFonts w:ascii="Arial" w:hAnsi="Arial" w:cs="Arial"/>
          <w:i/>
          <w:color w:val="943634" w:themeColor="accent2" w:themeShade="BF"/>
          <w:sz w:val="24"/>
          <w:szCs w:val="24"/>
        </w:rPr>
        <w:t>https://news.cctexas.com/resources/facts/city-of-corpus-christi-history#:~:text=In%20the%20year%201519%2C%20on,the%20%E2%80%9CBody%20of%20Christ.%E2%80%9D</w:t>
      </w:r>
      <w:r>
        <w:rPr>
          <w:rFonts w:ascii="Arial" w:hAnsi="Arial" w:cs="Arial"/>
          <w:i/>
          <w:color w:val="943634" w:themeColor="accent2" w:themeShade="BF"/>
          <w:sz w:val="24"/>
          <w:szCs w:val="24"/>
        </w:rPr>
        <w:t xml:space="preserve">  </w:t>
      </w: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A925E82" w:rsidR="00380EA0" w:rsidRPr="006707BE" w:rsidRDefault="00906265"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1792" behindDoc="0" locked="0" layoutInCell="1" allowOverlap="1" wp14:anchorId="79DD6934" wp14:editId="6F2E7ED2">
                <wp:simplePos x="0" y="0"/>
                <wp:positionH relativeFrom="column">
                  <wp:posOffset>3353435</wp:posOffset>
                </wp:positionH>
                <wp:positionV relativeFrom="paragraph">
                  <wp:posOffset>-86995</wp:posOffset>
                </wp:positionV>
                <wp:extent cx="3157220" cy="37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5722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11D10494" w14:textId="185B95DE" w:rsidR="00E64EDD" w:rsidRPr="005C3566" w:rsidRDefault="00E64EDD" w:rsidP="00DC03EF">
                            <w:pPr>
                              <w:jc w:val="center"/>
                              <w:rPr>
                                <w:b/>
                                <w:sz w:val="96"/>
                              </w:rPr>
                            </w:pPr>
                            <w:r>
                              <w:rPr>
                                <w:b/>
                                <w:sz w:val="28"/>
                              </w:rPr>
                              <w:t>(colors / numbers / seasons /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264.05pt;margin-top:-6.85pt;width:248.6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" filled="f" stroked="f" strokeweight="1.75pt">
                <v:textbox>
                  <w:txbxContent>
                    <w:p w14:paraId="11D10494" w14:textId="185B95DE" w:rsidR="00E64EDD" w:rsidRPr="005C3566" w:rsidRDefault="00E64EDD" w:rsidP="00DC03EF">
                      <w:pPr>
                        <w:jc w:val="center"/>
                        <w:rPr>
                          <w:b/>
                          <w:sz w:val="96"/>
                        </w:rPr>
                      </w:pPr>
                      <w:r>
                        <w:rPr>
                          <w:b/>
                          <w:sz w:val="28"/>
                        </w:rPr>
                        <w:t>(</w:t>
                      </w:r>
                      <w:proofErr w:type="gramStart"/>
                      <w:r>
                        <w:rPr>
                          <w:b/>
                          <w:sz w:val="28"/>
                        </w:rPr>
                        <w:t>colors</w:t>
                      </w:r>
                      <w:proofErr w:type="gramEnd"/>
                      <w:r>
                        <w:rPr>
                          <w:b/>
                          <w:sz w:val="28"/>
                        </w:rPr>
                        <w:t xml:space="preserve"> / numbers / seasons / symbols)</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1C3F2C85" wp14:editId="1C4070A7">
                <wp:simplePos x="0" y="0"/>
                <wp:positionH relativeFrom="column">
                  <wp:posOffset>3353435</wp:posOffset>
                </wp:positionH>
                <wp:positionV relativeFrom="paragraph">
                  <wp:posOffset>-734695</wp:posOffset>
                </wp:positionV>
                <wp:extent cx="3104515" cy="956945"/>
                <wp:effectExtent l="0" t="0" r="19685" b="14605"/>
                <wp:wrapNone/>
                <wp:docPr id="10" name="Text Box 10"/>
                <wp:cNvGraphicFramePr/>
                <a:graphic xmlns:a="http://schemas.openxmlformats.org/drawingml/2006/main">
                  <a:graphicData uri="http://schemas.microsoft.com/office/word/2010/wordprocessingShape">
                    <wps:wsp>
                      <wps:cNvSpPr txBox="1"/>
                      <wps:spPr>
                        <a:xfrm>
                          <a:off x="0" y="0"/>
                          <a:ext cx="3104515" cy="95694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63B0D465" w:rsidR="00E64EDD" w:rsidRPr="005C3566" w:rsidRDefault="00E64EDD"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64.05pt;margin-top:-57.85pt;width:244.45pt;height:7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" fillcolor="white [3201]" strokeweight="1.75pt">
                <v:textbox>
                  <w:txbxContent>
                    <w:p w14:paraId="5CD8FDD9" w14:textId="63B0D465" w:rsidR="00E64EDD" w:rsidRPr="005C3566" w:rsidRDefault="00E64EDD" w:rsidP="00380EA0">
                      <w:pPr>
                        <w:jc w:val="center"/>
                        <w:rPr>
                          <w:b/>
                          <w:sz w:val="96"/>
                        </w:rPr>
                      </w:pPr>
                      <w:r w:rsidRPr="005C3566">
                        <w:rPr>
                          <w:b/>
                          <w:sz w:val="48"/>
                        </w:rPr>
                        <w:t>ROUND</w:t>
                      </w:r>
                      <w:r>
                        <w:rPr>
                          <w:b/>
                          <w:sz w:val="96"/>
                        </w:rPr>
                        <w:t xml:space="preserve"> 4</w:t>
                      </w:r>
                    </w:p>
                  </w:txbxContent>
                </v:textbox>
              </v:shape>
            </w:pict>
          </mc:Fallback>
        </mc:AlternateContent>
      </w:r>
      <w:r w:rsidR="00380EA0" w:rsidRPr="006707BE">
        <w:rPr>
          <w:rFonts w:ascii="Arial" w:hAnsi="Arial" w:cs="Arial"/>
          <w:b/>
          <w:sz w:val="24"/>
          <w:szCs w:val="24"/>
        </w:rPr>
        <w:t xml:space="preserve">++++++   Round </w:t>
      </w:r>
      <w:r w:rsidR="00E5628B">
        <w:rPr>
          <w:rFonts w:ascii="Arial" w:hAnsi="Arial" w:cs="Arial"/>
          <w:b/>
          <w:sz w:val="24"/>
          <w:szCs w:val="24"/>
        </w:rPr>
        <w:t>4</w:t>
      </w:r>
      <w:r w:rsidR="00380EA0" w:rsidRPr="006707BE">
        <w:rPr>
          <w:rFonts w:ascii="Arial" w:hAnsi="Arial" w:cs="Arial"/>
          <w:b/>
          <w:sz w:val="24"/>
          <w:szCs w:val="24"/>
        </w:rPr>
        <w:t xml:space="preserve">   +++++</w:t>
      </w:r>
      <w:r w:rsidR="004E0380">
        <w:rPr>
          <w:rFonts w:ascii="Arial" w:hAnsi="Arial" w:cs="Arial"/>
          <w:b/>
          <w:sz w:val="24"/>
          <w:szCs w:val="24"/>
        </w:rPr>
        <w:br/>
      </w:r>
    </w:p>
    <w:p w14:paraId="5F48069A" w14:textId="031D8FA9" w:rsidR="004E0380" w:rsidRDefault="004E0380" w:rsidP="00380EA0">
      <w:pPr>
        <w:spacing w:after="0" w:line="240" w:lineRule="auto"/>
        <w:rPr>
          <w:rFonts w:ascii="Arial" w:hAnsi="Arial" w:cs="Arial"/>
          <w:sz w:val="24"/>
          <w:szCs w:val="24"/>
        </w:rPr>
      </w:pPr>
      <w:r>
        <w:rPr>
          <w:rFonts w:ascii="Arial" w:hAnsi="Arial" w:cs="Arial"/>
          <w:szCs w:val="24"/>
        </w:rPr>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 seasons</w:t>
      </w:r>
      <w:r>
        <w:rPr>
          <w:rFonts w:ascii="Arial" w:hAnsi="Arial" w:cs="Arial"/>
          <w:color w:val="0000FF"/>
          <w:sz w:val="24"/>
          <w:szCs w:val="24"/>
        </w:rPr>
        <w:t>.</w:t>
      </w:r>
      <w:r w:rsidRPr="004E0380">
        <w:rPr>
          <w:rFonts w:ascii="Arial" w:hAnsi="Arial" w:cs="Arial"/>
          <w:color w:val="0000FF"/>
          <w:sz w:val="24"/>
          <w:szCs w:val="24"/>
        </w:rPr>
        <w:t>”</w:t>
      </w:r>
    </w:p>
    <w:p w14:paraId="4249C0BA" w14:textId="77777777" w:rsidR="004E0380" w:rsidRDefault="004E0380" w:rsidP="00380EA0">
      <w:pPr>
        <w:spacing w:after="0" w:line="240" w:lineRule="auto"/>
        <w:rPr>
          <w:rFonts w:ascii="Arial" w:hAnsi="Arial" w:cs="Arial"/>
          <w:sz w:val="24"/>
          <w:szCs w:val="24"/>
        </w:rPr>
      </w:pPr>
    </w:p>
    <w:p w14:paraId="44648852" w14:textId="69321B2F" w:rsidR="00DC03EF"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sidR="00B71939">
        <w:rPr>
          <w:rFonts w:ascii="Arial" w:hAnsi="Arial" w:cs="Arial"/>
          <w:sz w:val="24"/>
          <w:szCs w:val="24"/>
        </w:rPr>
        <w:t>How many seasons are there in the Catholic Church’s liturgical year</w:t>
      </w:r>
      <w:r w:rsidRPr="006707BE">
        <w:rPr>
          <w:rFonts w:ascii="Arial" w:hAnsi="Arial" w:cs="Arial"/>
          <w:sz w:val="24"/>
          <w:szCs w:val="24"/>
        </w:rPr>
        <w:t>?</w:t>
      </w:r>
    </w:p>
    <w:p w14:paraId="19EE9861" w14:textId="47177D5C" w:rsidR="00380EA0" w:rsidRPr="006707BE" w:rsidRDefault="00B71939" w:rsidP="00380EA0">
      <w:pPr>
        <w:spacing w:after="0" w:line="240" w:lineRule="auto"/>
        <w:jc w:val="right"/>
        <w:rPr>
          <w:rFonts w:ascii="Arial" w:hAnsi="Arial" w:cs="Arial"/>
          <w:b/>
          <w:i/>
          <w:sz w:val="24"/>
          <w:szCs w:val="24"/>
          <w:u w:val="single"/>
        </w:rPr>
      </w:pPr>
      <w:r>
        <w:rPr>
          <w:rFonts w:ascii="Arial" w:hAnsi="Arial" w:cs="Arial"/>
          <w:b/>
          <w:sz w:val="24"/>
          <w:szCs w:val="24"/>
          <w:u w:val="single"/>
        </w:rPr>
        <w:t>six</w:t>
      </w:r>
      <w:r w:rsidR="00380EA0" w:rsidRPr="006707BE">
        <w:rPr>
          <w:rFonts w:ascii="Arial" w:hAnsi="Arial" w:cs="Arial"/>
          <w:b/>
          <w:i/>
          <w:sz w:val="24"/>
          <w:szCs w:val="24"/>
          <w:u w:val="single"/>
        </w:rPr>
        <w:t xml:space="preserve"> </w:t>
      </w:r>
    </w:p>
    <w:p w14:paraId="4F26A474" w14:textId="0CD579C0" w:rsidR="00380EA0" w:rsidRPr="00B719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1939" w:rsidRPr="00B71939">
        <w:t xml:space="preserve"> </w:t>
      </w:r>
      <w:r w:rsidR="00B71939"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72246709"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sidR="00B71939">
        <w:rPr>
          <w:rFonts w:ascii="Arial" w:hAnsi="Arial" w:cs="Arial"/>
          <w:sz w:val="24"/>
          <w:szCs w:val="24"/>
        </w:rPr>
        <w:t>What is the name for the season comprising of the four weeks before the celebration of Jesus’ birth</w:t>
      </w:r>
      <w:r w:rsidRPr="006707BE">
        <w:rPr>
          <w:rFonts w:ascii="Arial" w:hAnsi="Arial" w:cs="Arial"/>
          <w:sz w:val="24"/>
          <w:szCs w:val="24"/>
        </w:rPr>
        <w:t>?</w:t>
      </w:r>
    </w:p>
    <w:p w14:paraId="095D7DFE" w14:textId="6D5BC1EF"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A</w:t>
      </w:r>
      <w:r w:rsidR="00B71939">
        <w:rPr>
          <w:rFonts w:ascii="Arial" w:hAnsi="Arial" w:cs="Arial"/>
          <w:b/>
          <w:sz w:val="24"/>
          <w:szCs w:val="24"/>
          <w:u w:val="single"/>
        </w:rPr>
        <w:t>dvent</w:t>
      </w:r>
      <w:r w:rsidR="00380EA0" w:rsidRPr="006707BE">
        <w:rPr>
          <w:rFonts w:ascii="Arial" w:hAnsi="Arial" w:cs="Arial"/>
          <w:b/>
          <w:i/>
          <w:sz w:val="24"/>
          <w:szCs w:val="24"/>
          <w:u w:val="single"/>
        </w:rPr>
        <w:t xml:space="preserve"> </w:t>
      </w:r>
    </w:p>
    <w:p w14:paraId="5B829E4B" w14:textId="0A6257A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CB3FB33" w14:textId="2779F21E" w:rsidR="00B71939"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sidR="00F3513A">
        <w:rPr>
          <w:rFonts w:ascii="Arial" w:hAnsi="Arial" w:cs="Arial"/>
          <w:sz w:val="24"/>
          <w:szCs w:val="24"/>
        </w:rPr>
        <w:t>What very short season, when Christians recall the suffering, death, and resurrection of Jesus, is considered the holiest three days of the liturgical year?</w:t>
      </w:r>
    </w:p>
    <w:p w14:paraId="79AC5600" w14:textId="2F17AB16" w:rsidR="00B71939" w:rsidRPr="006707BE" w:rsidRDefault="00B71939" w:rsidP="00B332CE">
      <w:pPr>
        <w:spacing w:after="0" w:line="240" w:lineRule="auto"/>
        <w:jc w:val="right"/>
        <w:rPr>
          <w:rFonts w:ascii="Arial" w:hAnsi="Arial" w:cs="Arial"/>
          <w:b/>
          <w:i/>
          <w:sz w:val="24"/>
          <w:szCs w:val="24"/>
          <w:u w:val="single"/>
        </w:rPr>
      </w:pPr>
      <w:r>
        <w:rPr>
          <w:rFonts w:ascii="Arial" w:hAnsi="Arial" w:cs="Arial"/>
          <w:b/>
          <w:sz w:val="24"/>
          <w:szCs w:val="24"/>
          <w:u w:val="single"/>
        </w:rPr>
        <w:t>Triduum</w:t>
      </w:r>
      <w:r w:rsidR="00B332CE">
        <w:rPr>
          <w:rFonts w:ascii="Arial" w:hAnsi="Arial" w:cs="Arial"/>
          <w:b/>
          <w:i/>
          <w:sz w:val="24"/>
          <w:szCs w:val="24"/>
          <w:u w:val="single"/>
        </w:rPr>
        <w:t xml:space="preserve"> </w:t>
      </w:r>
    </w:p>
    <w:p w14:paraId="6099E0FC" w14:textId="4759882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5013A7A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sidR="00933BD3">
        <w:rPr>
          <w:rFonts w:ascii="Arial" w:hAnsi="Arial" w:cs="Arial"/>
          <w:sz w:val="24"/>
          <w:szCs w:val="24"/>
        </w:rPr>
        <w:t xml:space="preserve">What is the name of the liturgical season that lasts for 50 days and is a </w:t>
      </w:r>
      <w:r w:rsidR="00933BD3" w:rsidRPr="00933BD3">
        <w:rPr>
          <w:rFonts w:ascii="Arial" w:hAnsi="Arial" w:cs="Arial"/>
          <w:sz w:val="24"/>
          <w:szCs w:val="24"/>
        </w:rPr>
        <w:t>joyful celebration of the Lord's resurrection from the dead and his sending forth of the Holy Spirit</w:t>
      </w:r>
      <w:r w:rsidRPr="006707BE">
        <w:rPr>
          <w:rFonts w:ascii="Arial" w:hAnsi="Arial" w:cs="Arial"/>
          <w:sz w:val="24"/>
          <w:szCs w:val="24"/>
        </w:rPr>
        <w:t>?</w:t>
      </w:r>
    </w:p>
    <w:p w14:paraId="29F9EB7A" w14:textId="1E82DAC9"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Easter</w:t>
      </w:r>
      <w:r w:rsidR="00380EA0" w:rsidRPr="006707BE">
        <w:rPr>
          <w:rFonts w:ascii="Arial" w:hAnsi="Arial" w:cs="Arial"/>
          <w:b/>
          <w:i/>
          <w:sz w:val="24"/>
          <w:szCs w:val="24"/>
          <w:u w:val="single"/>
        </w:rPr>
        <w:t xml:space="preserve"> </w:t>
      </w:r>
    </w:p>
    <w:p w14:paraId="6A090302" w14:textId="4AE60DDA"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0C4A3E1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sidR="00933BD3">
        <w:rPr>
          <w:rFonts w:ascii="Arial" w:hAnsi="Arial" w:cs="Arial"/>
          <w:sz w:val="24"/>
          <w:szCs w:val="24"/>
        </w:rPr>
        <w:t xml:space="preserve">What is the name of the season that is </w:t>
      </w:r>
      <w:r w:rsidR="00933BD3" w:rsidRPr="00933BD3">
        <w:rPr>
          <w:rFonts w:ascii="Arial" w:hAnsi="Arial" w:cs="Arial"/>
          <w:sz w:val="24"/>
          <w:szCs w:val="24"/>
        </w:rPr>
        <w:t>divided into two sections</w:t>
      </w:r>
      <w:r w:rsidR="00933BD3">
        <w:rPr>
          <w:rFonts w:ascii="Arial" w:hAnsi="Arial" w:cs="Arial"/>
          <w:sz w:val="24"/>
          <w:szCs w:val="24"/>
        </w:rPr>
        <w:t xml:space="preserve"> over the year and</w:t>
      </w:r>
      <w:r w:rsidR="00933BD3" w:rsidRPr="00933BD3">
        <w:rPr>
          <w:rFonts w:ascii="Arial" w:hAnsi="Arial" w:cs="Arial"/>
          <w:sz w:val="24"/>
          <w:szCs w:val="24"/>
        </w:rPr>
        <w:t xml:space="preserve"> wherein the faithful consider the fullness of Jesus' teachings and works among </w:t>
      </w:r>
      <w:r w:rsidR="00F3513A">
        <w:rPr>
          <w:rFonts w:ascii="Arial" w:hAnsi="Arial" w:cs="Arial"/>
          <w:sz w:val="24"/>
          <w:szCs w:val="24"/>
        </w:rPr>
        <w:t>H</w:t>
      </w:r>
      <w:r w:rsidR="00F3513A" w:rsidRPr="00933BD3">
        <w:rPr>
          <w:rFonts w:ascii="Arial" w:hAnsi="Arial" w:cs="Arial"/>
          <w:sz w:val="24"/>
          <w:szCs w:val="24"/>
        </w:rPr>
        <w:t xml:space="preserve">is </w:t>
      </w:r>
      <w:r w:rsidR="00933BD3" w:rsidRPr="00933BD3">
        <w:rPr>
          <w:rFonts w:ascii="Arial" w:hAnsi="Arial" w:cs="Arial"/>
          <w:sz w:val="24"/>
          <w:szCs w:val="24"/>
        </w:rPr>
        <w:t>people</w:t>
      </w:r>
    </w:p>
    <w:p w14:paraId="42031031" w14:textId="583ACA78"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Ordinary Time</w:t>
      </w:r>
      <w:r w:rsidR="00380EA0" w:rsidRPr="006707BE">
        <w:rPr>
          <w:rFonts w:ascii="Arial" w:hAnsi="Arial" w:cs="Arial"/>
          <w:b/>
          <w:i/>
          <w:sz w:val="24"/>
          <w:szCs w:val="24"/>
          <w:u w:val="single"/>
        </w:rPr>
        <w:t xml:space="preserve"> </w:t>
      </w:r>
    </w:p>
    <w:p w14:paraId="30F4C1C0" w14:textId="4F821619"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360D2C0" w14:textId="165DD70D" w:rsidR="00933BD3" w:rsidRPr="006707BE" w:rsidRDefault="00933BD3" w:rsidP="00933BD3">
      <w:pPr>
        <w:spacing w:after="0" w:line="240" w:lineRule="auto"/>
        <w:rPr>
          <w:rFonts w:ascii="Arial" w:hAnsi="Arial" w:cs="Arial"/>
          <w:sz w:val="24"/>
          <w:szCs w:val="24"/>
        </w:rPr>
      </w:pPr>
      <w:r>
        <w:rPr>
          <w:rFonts w:ascii="Arial" w:hAnsi="Arial" w:cs="Arial"/>
          <w:b/>
          <w:sz w:val="24"/>
          <w:szCs w:val="24"/>
        </w:rPr>
        <w:t xml:space="preserve">4.6  </w:t>
      </w:r>
      <w:r>
        <w:rPr>
          <w:rFonts w:ascii="Arial" w:hAnsi="Arial" w:cs="Arial"/>
          <w:sz w:val="24"/>
          <w:szCs w:val="24"/>
        </w:rPr>
        <w:t xml:space="preserve">What is the name of the </w:t>
      </w:r>
      <w:r w:rsidR="00F3513A">
        <w:rPr>
          <w:rFonts w:ascii="Arial" w:hAnsi="Arial" w:cs="Arial"/>
          <w:sz w:val="24"/>
          <w:szCs w:val="24"/>
        </w:rPr>
        <w:t>six-week-</w:t>
      </w:r>
      <w:r>
        <w:rPr>
          <w:rFonts w:ascii="Arial" w:hAnsi="Arial" w:cs="Arial"/>
          <w:sz w:val="24"/>
          <w:szCs w:val="24"/>
        </w:rPr>
        <w:t xml:space="preserve">long season before Easter? </w:t>
      </w:r>
    </w:p>
    <w:p w14:paraId="1481F13C" w14:textId="7BBAFCD3" w:rsidR="00933BD3" w:rsidRPr="006707BE" w:rsidRDefault="00933BD3" w:rsidP="00933BD3">
      <w:pPr>
        <w:spacing w:after="0" w:line="240" w:lineRule="auto"/>
        <w:jc w:val="right"/>
        <w:rPr>
          <w:rFonts w:ascii="Arial" w:hAnsi="Arial" w:cs="Arial"/>
          <w:b/>
          <w:i/>
          <w:sz w:val="24"/>
          <w:szCs w:val="24"/>
          <w:u w:val="single"/>
        </w:rPr>
      </w:pPr>
      <w:r>
        <w:rPr>
          <w:rFonts w:ascii="Arial" w:hAnsi="Arial" w:cs="Arial"/>
          <w:b/>
          <w:sz w:val="24"/>
          <w:szCs w:val="24"/>
          <w:u w:val="single"/>
        </w:rPr>
        <w:t>Lent</w:t>
      </w:r>
      <w:r w:rsidRPr="006707BE">
        <w:rPr>
          <w:rFonts w:ascii="Arial" w:hAnsi="Arial" w:cs="Arial"/>
          <w:b/>
          <w:i/>
          <w:sz w:val="24"/>
          <w:szCs w:val="24"/>
          <w:u w:val="single"/>
        </w:rPr>
        <w:t xml:space="preserve"> </w:t>
      </w:r>
    </w:p>
    <w:p w14:paraId="667182A2" w14:textId="593E3974" w:rsidR="00933BD3" w:rsidRPr="006707BE" w:rsidRDefault="00933BD3" w:rsidP="00933BD3">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8AAAFB" w14:textId="77777777" w:rsidR="00933BD3" w:rsidRPr="006707BE" w:rsidRDefault="00933BD3" w:rsidP="00933BD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CE4B01" w14:textId="290FC4B9" w:rsidR="00933BD3" w:rsidRPr="006707BE" w:rsidRDefault="00933BD3" w:rsidP="00933BD3">
      <w:pPr>
        <w:spacing w:after="0" w:line="240" w:lineRule="auto"/>
        <w:rPr>
          <w:rFonts w:ascii="Arial" w:hAnsi="Arial" w:cs="Arial"/>
          <w:sz w:val="24"/>
          <w:szCs w:val="24"/>
        </w:rPr>
      </w:pPr>
      <w:r>
        <w:rPr>
          <w:rFonts w:ascii="Arial" w:hAnsi="Arial" w:cs="Arial"/>
          <w:b/>
          <w:sz w:val="24"/>
          <w:szCs w:val="24"/>
        </w:rPr>
        <w:t>4.</w:t>
      </w:r>
      <w:r w:rsidR="007A51C4">
        <w:rPr>
          <w:rFonts w:ascii="Arial" w:hAnsi="Arial" w:cs="Arial"/>
          <w:b/>
          <w:sz w:val="24"/>
          <w:szCs w:val="24"/>
        </w:rPr>
        <w:t>7</w:t>
      </w:r>
      <w:r>
        <w:rPr>
          <w:rFonts w:ascii="Arial" w:hAnsi="Arial" w:cs="Arial"/>
          <w:b/>
          <w:sz w:val="24"/>
          <w:szCs w:val="24"/>
        </w:rPr>
        <w:t xml:space="preserve">  </w:t>
      </w:r>
      <w:r>
        <w:rPr>
          <w:rFonts w:ascii="Arial" w:hAnsi="Arial" w:cs="Arial"/>
          <w:sz w:val="24"/>
          <w:szCs w:val="24"/>
        </w:rPr>
        <w:t>Which of the six liturgical seasons is missing from this list</w:t>
      </w:r>
      <w:r w:rsidR="007A51C4">
        <w:rPr>
          <w:rFonts w:ascii="Arial" w:hAnsi="Arial" w:cs="Arial"/>
          <w:sz w:val="24"/>
          <w:szCs w:val="24"/>
        </w:rPr>
        <w:t xml:space="preserve">: Advent, Lent, Triduum, Easter, and </w:t>
      </w:r>
      <w:r w:rsidR="00B332CE">
        <w:rPr>
          <w:rFonts w:ascii="Arial" w:hAnsi="Arial" w:cs="Arial"/>
          <w:sz w:val="24"/>
          <w:szCs w:val="24"/>
        </w:rPr>
        <w:t>Ordinary</w:t>
      </w:r>
      <w:r w:rsidR="007A51C4">
        <w:rPr>
          <w:rFonts w:ascii="Arial" w:hAnsi="Arial" w:cs="Arial"/>
          <w:sz w:val="24"/>
          <w:szCs w:val="24"/>
        </w:rPr>
        <w:t xml:space="preserve"> Time?</w:t>
      </w:r>
      <w:r>
        <w:rPr>
          <w:rFonts w:ascii="Arial" w:hAnsi="Arial" w:cs="Arial"/>
          <w:sz w:val="24"/>
          <w:szCs w:val="24"/>
        </w:rPr>
        <w:t xml:space="preserve"> </w:t>
      </w:r>
    </w:p>
    <w:p w14:paraId="70204DD0" w14:textId="369409E6" w:rsidR="00933BD3" w:rsidRPr="006707BE" w:rsidRDefault="007A51C4" w:rsidP="00933BD3">
      <w:pPr>
        <w:spacing w:after="0" w:line="240" w:lineRule="auto"/>
        <w:jc w:val="right"/>
        <w:rPr>
          <w:rFonts w:ascii="Arial" w:hAnsi="Arial" w:cs="Arial"/>
          <w:b/>
          <w:i/>
          <w:sz w:val="24"/>
          <w:szCs w:val="24"/>
          <w:u w:val="single"/>
        </w:rPr>
      </w:pPr>
      <w:r>
        <w:rPr>
          <w:rFonts w:ascii="Arial" w:hAnsi="Arial" w:cs="Arial"/>
          <w:b/>
          <w:sz w:val="24"/>
          <w:szCs w:val="24"/>
          <w:u w:val="single"/>
        </w:rPr>
        <w:t>Christmas</w:t>
      </w:r>
      <w:r w:rsidR="00933BD3" w:rsidRPr="006707BE">
        <w:rPr>
          <w:rFonts w:ascii="Arial" w:hAnsi="Arial" w:cs="Arial"/>
          <w:b/>
          <w:i/>
          <w:sz w:val="24"/>
          <w:szCs w:val="24"/>
          <w:u w:val="single"/>
        </w:rPr>
        <w:t xml:space="preserve"> </w:t>
      </w:r>
    </w:p>
    <w:p w14:paraId="09097113" w14:textId="7C72C972" w:rsidR="007A51C4" w:rsidRPr="006707BE" w:rsidRDefault="00933BD3" w:rsidP="007A51C4">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A43A478" w14:textId="77777777" w:rsidR="007A51C4" w:rsidRPr="006707BE" w:rsidRDefault="007A51C4" w:rsidP="007A51C4">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5A3D55" w14:textId="77777777" w:rsidR="00780DE3" w:rsidRDefault="00780DE3">
      <w:pPr>
        <w:rPr>
          <w:rFonts w:ascii="Arial" w:hAnsi="Arial" w:cs="Arial"/>
          <w:szCs w:val="24"/>
        </w:rPr>
      </w:pPr>
      <w:r>
        <w:rPr>
          <w:rFonts w:ascii="Arial" w:hAnsi="Arial" w:cs="Arial"/>
          <w:szCs w:val="24"/>
        </w:rPr>
        <w:br w:type="page"/>
      </w:r>
    </w:p>
    <w:p w14:paraId="164C2549" w14:textId="795C19E4"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colors.</w:t>
      </w:r>
      <w:r w:rsidRPr="004E0380">
        <w:rPr>
          <w:rFonts w:ascii="Arial" w:hAnsi="Arial" w:cs="Arial"/>
          <w:color w:val="0000FF"/>
          <w:sz w:val="24"/>
          <w:szCs w:val="24"/>
        </w:rPr>
        <w:t>”</w:t>
      </w:r>
    </w:p>
    <w:p w14:paraId="20095CC6" w14:textId="17D055C8" w:rsidR="007A51C4" w:rsidRPr="006707BE" w:rsidRDefault="004E0380" w:rsidP="007A51C4">
      <w:pPr>
        <w:spacing w:after="0" w:line="240" w:lineRule="auto"/>
        <w:rPr>
          <w:rFonts w:ascii="Arial" w:hAnsi="Arial" w:cs="Arial"/>
          <w:sz w:val="24"/>
          <w:szCs w:val="24"/>
        </w:rPr>
      </w:pPr>
      <w:r>
        <w:rPr>
          <w:rFonts w:ascii="Arial" w:hAnsi="Arial" w:cs="Arial"/>
          <w:b/>
          <w:sz w:val="24"/>
          <w:szCs w:val="24"/>
        </w:rPr>
        <w:br/>
      </w:r>
      <w:r w:rsidR="007A51C4">
        <w:rPr>
          <w:rFonts w:ascii="Arial" w:hAnsi="Arial" w:cs="Arial"/>
          <w:b/>
          <w:sz w:val="24"/>
          <w:szCs w:val="24"/>
        </w:rPr>
        <w:t>4.</w:t>
      </w:r>
      <w:r w:rsidR="000D2778">
        <w:rPr>
          <w:rFonts w:ascii="Arial" w:hAnsi="Arial" w:cs="Arial"/>
          <w:b/>
          <w:sz w:val="24"/>
          <w:szCs w:val="24"/>
        </w:rPr>
        <w:t>8</w:t>
      </w:r>
      <w:r w:rsidR="007A51C4">
        <w:rPr>
          <w:rFonts w:ascii="Arial" w:hAnsi="Arial" w:cs="Arial"/>
          <w:b/>
          <w:sz w:val="24"/>
          <w:szCs w:val="24"/>
        </w:rPr>
        <w:t xml:space="preserve">  </w:t>
      </w:r>
      <w:r w:rsidR="007A51C4">
        <w:rPr>
          <w:rFonts w:ascii="Arial" w:hAnsi="Arial" w:cs="Arial"/>
          <w:sz w:val="24"/>
          <w:szCs w:val="24"/>
        </w:rPr>
        <w:t>What is the</w:t>
      </w:r>
      <w:r w:rsidR="000D2778">
        <w:rPr>
          <w:rFonts w:ascii="Arial" w:hAnsi="Arial" w:cs="Arial"/>
          <w:sz w:val="24"/>
          <w:szCs w:val="24"/>
        </w:rPr>
        <w:t xml:space="preserve"> usual color of the altar cloth and the priest’s vestments during the season of Easter—a color that represents l</w:t>
      </w:r>
      <w:r w:rsidR="000D2778" w:rsidRPr="000D2778">
        <w:rPr>
          <w:rFonts w:ascii="Arial" w:hAnsi="Arial" w:cs="Arial"/>
          <w:sz w:val="24"/>
          <w:szCs w:val="24"/>
        </w:rPr>
        <w:t xml:space="preserve">ight, innocence, purity, </w:t>
      </w:r>
      <w:r w:rsidR="00F72C63">
        <w:rPr>
          <w:rStyle w:val="CommentReference"/>
        </w:rPr>
        <w:commentReference w:id="62"/>
      </w:r>
      <w:r w:rsidR="000D2778" w:rsidRPr="000D2778">
        <w:rPr>
          <w:rFonts w:ascii="Arial" w:hAnsi="Arial" w:cs="Arial"/>
          <w:sz w:val="24"/>
          <w:szCs w:val="24"/>
        </w:rPr>
        <w:t xml:space="preserve">triumph, </w:t>
      </w:r>
      <w:r w:rsidR="000D2778">
        <w:rPr>
          <w:rFonts w:ascii="Arial" w:hAnsi="Arial" w:cs="Arial"/>
          <w:sz w:val="24"/>
          <w:szCs w:val="24"/>
        </w:rPr>
        <w:t xml:space="preserve">and </w:t>
      </w:r>
      <w:r w:rsidR="000D2778" w:rsidRPr="000D2778">
        <w:rPr>
          <w:rFonts w:ascii="Arial" w:hAnsi="Arial" w:cs="Arial"/>
          <w:sz w:val="24"/>
          <w:szCs w:val="24"/>
        </w:rPr>
        <w:t>glory</w:t>
      </w:r>
      <w:r w:rsidR="000D2778">
        <w:rPr>
          <w:rFonts w:ascii="Arial" w:hAnsi="Arial" w:cs="Arial"/>
          <w:sz w:val="24"/>
          <w:szCs w:val="24"/>
        </w:rPr>
        <w:t>?</w:t>
      </w:r>
      <w:r w:rsidR="007A51C4">
        <w:rPr>
          <w:rFonts w:ascii="Arial" w:hAnsi="Arial" w:cs="Arial"/>
          <w:sz w:val="24"/>
          <w:szCs w:val="24"/>
        </w:rPr>
        <w:t xml:space="preserve"> </w:t>
      </w:r>
    </w:p>
    <w:p w14:paraId="2238CEDB" w14:textId="2D53D169" w:rsidR="007A51C4" w:rsidRPr="006707BE" w:rsidRDefault="000D2778" w:rsidP="007A51C4">
      <w:pPr>
        <w:spacing w:after="0" w:line="240" w:lineRule="auto"/>
        <w:jc w:val="right"/>
        <w:rPr>
          <w:rFonts w:ascii="Arial" w:hAnsi="Arial" w:cs="Arial"/>
          <w:b/>
          <w:i/>
          <w:sz w:val="24"/>
          <w:szCs w:val="24"/>
          <w:u w:val="single"/>
        </w:rPr>
      </w:pPr>
      <w:r>
        <w:rPr>
          <w:rFonts w:ascii="Arial" w:hAnsi="Arial" w:cs="Arial"/>
          <w:b/>
          <w:sz w:val="24"/>
          <w:szCs w:val="24"/>
          <w:u w:val="single"/>
        </w:rPr>
        <w:t>white</w:t>
      </w:r>
      <w:r w:rsidR="007A51C4" w:rsidRPr="006707BE">
        <w:rPr>
          <w:rFonts w:ascii="Arial" w:hAnsi="Arial" w:cs="Arial"/>
          <w:b/>
          <w:i/>
          <w:sz w:val="24"/>
          <w:szCs w:val="24"/>
          <w:u w:val="single"/>
        </w:rPr>
        <w:t xml:space="preserve"> </w:t>
      </w:r>
    </w:p>
    <w:p w14:paraId="44526010" w14:textId="77777777" w:rsidR="000D2778" w:rsidRDefault="007A51C4" w:rsidP="007A51C4">
      <w:pPr>
        <w:spacing w:after="0" w:line="240" w:lineRule="auto"/>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p>
    <w:p w14:paraId="78646080" w14:textId="273C2892" w:rsidR="007A51C4" w:rsidRDefault="007A51C4" w:rsidP="007A51C4">
      <w:pPr>
        <w:spacing w:after="0" w:line="240" w:lineRule="auto"/>
        <w:rPr>
          <w:rFonts w:ascii="Arial" w:hAnsi="Arial" w:cs="Arial"/>
          <w:i/>
          <w:color w:val="943634" w:themeColor="accent2" w:themeShade="BF"/>
          <w:sz w:val="24"/>
          <w:szCs w:val="24"/>
        </w:rPr>
      </w:pP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ED2BF3" w14:textId="5E4A73F2" w:rsidR="000D2778" w:rsidRDefault="000D2778" w:rsidP="007A51C4">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63FF8CA5"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C385CF" w14:textId="683E7477" w:rsidR="000D2778" w:rsidRPr="006707BE" w:rsidRDefault="000D2778" w:rsidP="000D2778">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 xml:space="preserve">What is the usual color of the altar cloth and the priest’s vestments during the seasons of Advent and Lent—a color that </w:t>
      </w:r>
      <w:r w:rsidRPr="000D2778">
        <w:rPr>
          <w:rFonts w:ascii="Arial" w:hAnsi="Arial" w:cs="Arial"/>
          <w:sz w:val="24"/>
          <w:szCs w:val="24"/>
        </w:rPr>
        <w:t xml:space="preserve">represents </w:t>
      </w:r>
      <w:r>
        <w:rPr>
          <w:rFonts w:ascii="Arial" w:hAnsi="Arial" w:cs="Arial"/>
          <w:bCs/>
          <w:sz w:val="24"/>
          <w:szCs w:val="24"/>
        </w:rPr>
        <w:t>p</w:t>
      </w:r>
      <w:r w:rsidRPr="000D2778">
        <w:rPr>
          <w:rFonts w:ascii="Arial" w:hAnsi="Arial" w:cs="Arial"/>
          <w:bCs/>
          <w:sz w:val="24"/>
          <w:szCs w:val="24"/>
        </w:rPr>
        <w:t>enance, humility, and melancholy</w:t>
      </w:r>
      <w:r>
        <w:rPr>
          <w:rFonts w:ascii="Arial" w:hAnsi="Arial" w:cs="Arial"/>
          <w:sz w:val="24"/>
          <w:szCs w:val="24"/>
        </w:rPr>
        <w:t xml:space="preserve">?  </w:t>
      </w:r>
    </w:p>
    <w:p w14:paraId="30F1374F" w14:textId="3CF813CF" w:rsidR="000D2778" w:rsidRPr="006707BE" w:rsidRDefault="000D2778" w:rsidP="000D2778">
      <w:pPr>
        <w:spacing w:after="0" w:line="240" w:lineRule="auto"/>
        <w:jc w:val="right"/>
        <w:rPr>
          <w:rFonts w:ascii="Arial" w:hAnsi="Arial" w:cs="Arial"/>
          <w:b/>
          <w:i/>
          <w:sz w:val="24"/>
          <w:szCs w:val="24"/>
          <w:u w:val="single"/>
        </w:rPr>
      </w:pPr>
      <w:r>
        <w:rPr>
          <w:rFonts w:ascii="Arial" w:hAnsi="Arial" w:cs="Arial"/>
          <w:b/>
          <w:sz w:val="24"/>
          <w:szCs w:val="24"/>
          <w:u w:val="single"/>
        </w:rPr>
        <w:t>violet (purple)</w:t>
      </w:r>
      <w:r w:rsidRPr="006707BE">
        <w:rPr>
          <w:rFonts w:ascii="Arial" w:hAnsi="Arial" w:cs="Arial"/>
          <w:b/>
          <w:i/>
          <w:sz w:val="24"/>
          <w:szCs w:val="24"/>
          <w:u w:val="single"/>
        </w:rPr>
        <w:t xml:space="preserve"> </w:t>
      </w:r>
    </w:p>
    <w:p w14:paraId="3290EE23" w14:textId="77777777" w:rsidR="000D2778" w:rsidRDefault="000D2778" w:rsidP="000D277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A78C794" w14:textId="77777777" w:rsidR="000D2778" w:rsidRDefault="000D2778" w:rsidP="000D2778">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68D69D6"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E394C3" w14:textId="77777777" w:rsidR="000D2778" w:rsidRPr="006707BE" w:rsidRDefault="000D2778" w:rsidP="000D2778">
      <w:pPr>
        <w:spacing w:after="0" w:line="240" w:lineRule="auto"/>
        <w:rPr>
          <w:rFonts w:ascii="Arial" w:hAnsi="Arial" w:cs="Arial"/>
          <w:i/>
          <w:sz w:val="24"/>
          <w:szCs w:val="24"/>
        </w:rPr>
      </w:pPr>
    </w:p>
    <w:p w14:paraId="74E3CDB3" w14:textId="157949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10</w:t>
      </w:r>
      <w:r>
        <w:rPr>
          <w:rFonts w:ascii="Arial" w:hAnsi="Arial" w:cs="Arial"/>
          <w:b/>
          <w:sz w:val="24"/>
          <w:szCs w:val="24"/>
        </w:rPr>
        <w:t xml:space="preserve">  </w:t>
      </w:r>
      <w:r w:rsidR="000D2778">
        <w:rPr>
          <w:rFonts w:ascii="Arial" w:hAnsi="Arial" w:cs="Arial"/>
          <w:sz w:val="24"/>
          <w:szCs w:val="24"/>
        </w:rPr>
        <w:t xml:space="preserve">What is the usual color of the altar cloth and the priest’s vestments during the season of Ordinary Time—a color that </w:t>
      </w:r>
      <w:r w:rsidR="000D2778" w:rsidRPr="000D2778">
        <w:rPr>
          <w:rFonts w:ascii="Arial" w:hAnsi="Arial" w:cs="Arial"/>
          <w:sz w:val="24"/>
          <w:szCs w:val="24"/>
        </w:rPr>
        <w:t xml:space="preserve">represents </w:t>
      </w:r>
      <w:r w:rsidR="001B3B66">
        <w:rPr>
          <w:rFonts w:ascii="Arial" w:hAnsi="Arial" w:cs="Arial"/>
          <w:sz w:val="24"/>
          <w:szCs w:val="24"/>
        </w:rPr>
        <w:t>t</w:t>
      </w:r>
      <w:r w:rsidR="000D2778" w:rsidRPr="000D2778">
        <w:rPr>
          <w:rFonts w:ascii="Arial" w:hAnsi="Arial" w:cs="Arial"/>
          <w:sz w:val="24"/>
          <w:szCs w:val="24"/>
        </w:rPr>
        <w:t xml:space="preserve">he Holy </w:t>
      </w:r>
      <w:r w:rsidR="001B3B66">
        <w:rPr>
          <w:rFonts w:ascii="Arial" w:hAnsi="Arial" w:cs="Arial"/>
          <w:sz w:val="24"/>
          <w:szCs w:val="24"/>
        </w:rPr>
        <w:t>Spirit</w:t>
      </w:r>
      <w:r w:rsidR="000D2778" w:rsidRPr="000D2778">
        <w:rPr>
          <w:rFonts w:ascii="Arial" w:hAnsi="Arial" w:cs="Arial"/>
          <w:sz w:val="24"/>
          <w:szCs w:val="24"/>
        </w:rPr>
        <w:t xml:space="preserve">, life eternal, </w:t>
      </w:r>
      <w:r w:rsidR="000D2778">
        <w:rPr>
          <w:rFonts w:ascii="Arial" w:hAnsi="Arial" w:cs="Arial"/>
          <w:sz w:val="24"/>
          <w:szCs w:val="24"/>
        </w:rPr>
        <w:t xml:space="preserve">and </w:t>
      </w:r>
      <w:r w:rsidR="000D2778" w:rsidRPr="000D2778">
        <w:rPr>
          <w:rFonts w:ascii="Arial" w:hAnsi="Arial" w:cs="Arial"/>
          <w:sz w:val="24"/>
          <w:szCs w:val="24"/>
        </w:rPr>
        <w:t>hope</w:t>
      </w:r>
      <w:r w:rsidR="000D2778">
        <w:rPr>
          <w:rFonts w:ascii="Arial" w:hAnsi="Arial" w:cs="Arial"/>
          <w:sz w:val="24"/>
          <w:szCs w:val="24"/>
        </w:rPr>
        <w:t>?</w:t>
      </w:r>
    </w:p>
    <w:p w14:paraId="6257488E" w14:textId="6359FEE9" w:rsidR="00380EA0" w:rsidRPr="006707BE" w:rsidRDefault="000D2778" w:rsidP="00380EA0">
      <w:pPr>
        <w:spacing w:after="0" w:line="240" w:lineRule="auto"/>
        <w:jc w:val="right"/>
        <w:rPr>
          <w:rFonts w:ascii="Arial" w:hAnsi="Arial" w:cs="Arial"/>
          <w:b/>
          <w:i/>
          <w:sz w:val="24"/>
          <w:szCs w:val="24"/>
          <w:u w:val="single"/>
        </w:rPr>
      </w:pPr>
      <w:r>
        <w:rPr>
          <w:rFonts w:ascii="Arial" w:hAnsi="Arial" w:cs="Arial"/>
          <w:b/>
          <w:sz w:val="24"/>
          <w:szCs w:val="24"/>
          <w:u w:val="single"/>
        </w:rPr>
        <w:t>green</w:t>
      </w:r>
      <w:r w:rsidR="00380EA0" w:rsidRPr="006707BE">
        <w:rPr>
          <w:rFonts w:ascii="Arial" w:hAnsi="Arial" w:cs="Arial"/>
          <w:b/>
          <w:i/>
          <w:sz w:val="24"/>
          <w:szCs w:val="24"/>
          <w:u w:val="single"/>
        </w:rPr>
        <w:t xml:space="preserve"> </w:t>
      </w:r>
    </w:p>
    <w:p w14:paraId="50F21A01" w14:textId="77777777" w:rsidR="001B3B66" w:rsidRDefault="000D2778"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0F49BD3" w14:textId="3A0B36F8"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2E779321"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11</w:t>
      </w:r>
      <w:r>
        <w:rPr>
          <w:rFonts w:ascii="Arial" w:hAnsi="Arial" w:cs="Arial"/>
          <w:b/>
          <w:sz w:val="24"/>
          <w:szCs w:val="24"/>
        </w:rPr>
        <w:t xml:space="preserve">  </w:t>
      </w:r>
      <w:r w:rsidR="001B3B66">
        <w:rPr>
          <w:rFonts w:ascii="Arial" w:hAnsi="Arial" w:cs="Arial"/>
          <w:sz w:val="24"/>
          <w:szCs w:val="24"/>
        </w:rPr>
        <w:t xml:space="preserve">Red is the color used for Palm Sunday, Pentecost, and for feasts of the Lord’s passion, Blood, and Cross. This is also the color used for the celebration of which type of saints? </w:t>
      </w:r>
    </w:p>
    <w:p w14:paraId="07BEBE1F" w14:textId="22A0BB8B"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martyrs</w:t>
      </w:r>
      <w:r w:rsidR="00380EA0" w:rsidRPr="006707BE">
        <w:rPr>
          <w:rFonts w:ascii="Arial" w:hAnsi="Arial" w:cs="Arial"/>
          <w:b/>
          <w:i/>
          <w:sz w:val="24"/>
          <w:szCs w:val="24"/>
          <w:u w:val="single"/>
        </w:rPr>
        <w:t xml:space="preserve"> </w:t>
      </w:r>
    </w:p>
    <w:p w14:paraId="6FB4D9FD" w14:textId="77777777" w:rsidR="001B3B66" w:rsidRDefault="001B3B66"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BE7782E" w14:textId="5B48A8FA"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5CBF897F"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12</w:t>
      </w:r>
      <w:r>
        <w:rPr>
          <w:rFonts w:ascii="Arial" w:hAnsi="Arial" w:cs="Arial"/>
          <w:b/>
          <w:sz w:val="24"/>
          <w:szCs w:val="24"/>
        </w:rPr>
        <w:t xml:space="preserve">  </w:t>
      </w:r>
      <w:r w:rsidR="001B3B66">
        <w:rPr>
          <w:rFonts w:ascii="Arial" w:hAnsi="Arial" w:cs="Arial"/>
          <w:sz w:val="24"/>
          <w:szCs w:val="24"/>
        </w:rPr>
        <w:t xml:space="preserve">If desired, the priest may </w:t>
      </w:r>
      <w:r w:rsidR="00B425BC">
        <w:rPr>
          <w:rFonts w:ascii="Arial" w:hAnsi="Arial" w:cs="Arial"/>
          <w:sz w:val="24"/>
          <w:szCs w:val="24"/>
        </w:rPr>
        <w:t xml:space="preserve">wear </w:t>
      </w:r>
      <w:r w:rsidR="001B3B66">
        <w:rPr>
          <w:rFonts w:ascii="Arial" w:hAnsi="Arial" w:cs="Arial"/>
          <w:sz w:val="24"/>
          <w:szCs w:val="24"/>
        </w:rPr>
        <w:t xml:space="preserve">vestments of </w:t>
      </w:r>
      <w:r w:rsidR="006C3EC5">
        <w:rPr>
          <w:rFonts w:ascii="Arial" w:hAnsi="Arial" w:cs="Arial"/>
          <w:sz w:val="24"/>
          <w:szCs w:val="24"/>
        </w:rPr>
        <w:t xml:space="preserve">what </w:t>
      </w:r>
      <w:r w:rsidR="001B3B66">
        <w:rPr>
          <w:rFonts w:ascii="Arial" w:hAnsi="Arial" w:cs="Arial"/>
          <w:sz w:val="24"/>
          <w:szCs w:val="24"/>
        </w:rPr>
        <w:t xml:space="preserve">particular color </w:t>
      </w:r>
      <w:r w:rsidR="006C3EC5">
        <w:rPr>
          <w:rFonts w:ascii="Arial" w:hAnsi="Arial" w:cs="Arial"/>
          <w:sz w:val="24"/>
          <w:szCs w:val="24"/>
        </w:rPr>
        <w:t xml:space="preserve">representing joy </w:t>
      </w:r>
      <w:r w:rsidR="001B3B66">
        <w:rPr>
          <w:rFonts w:ascii="Arial" w:hAnsi="Arial" w:cs="Arial"/>
          <w:sz w:val="24"/>
          <w:szCs w:val="24"/>
        </w:rPr>
        <w:t xml:space="preserve">on just two days of the church year, Gaudete </w:t>
      </w:r>
      <w:r w:rsidR="00F72C63">
        <w:rPr>
          <w:rFonts w:ascii="Arial" w:hAnsi="Arial" w:cs="Arial"/>
          <w:sz w:val="24"/>
          <w:szCs w:val="24"/>
        </w:rPr>
        <w:t xml:space="preserve">[gow-DAY-tay] </w:t>
      </w:r>
      <w:r w:rsidR="001B3B66">
        <w:rPr>
          <w:rFonts w:ascii="Arial" w:hAnsi="Arial" w:cs="Arial"/>
          <w:sz w:val="24"/>
          <w:szCs w:val="24"/>
        </w:rPr>
        <w:t xml:space="preserve">Sunday (the third Sunday of Advent) and Laetare </w:t>
      </w:r>
      <w:r w:rsidR="00F72C63">
        <w:rPr>
          <w:rFonts w:ascii="Arial" w:hAnsi="Arial" w:cs="Arial"/>
          <w:sz w:val="24"/>
          <w:szCs w:val="24"/>
        </w:rPr>
        <w:t xml:space="preserve">[lay-TAH-ray] </w:t>
      </w:r>
      <w:r w:rsidR="001B3B66">
        <w:rPr>
          <w:rFonts w:ascii="Arial" w:hAnsi="Arial" w:cs="Arial"/>
          <w:sz w:val="24"/>
          <w:szCs w:val="24"/>
        </w:rPr>
        <w:t>Sunday (the fourth Sunday of Lent)?</w:t>
      </w:r>
    </w:p>
    <w:p w14:paraId="24F18237" w14:textId="461192BC"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rose</w:t>
      </w:r>
      <w:r w:rsidR="00380EA0"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CFC9A29" w:rsidR="00380EA0" w:rsidRPr="006707BE" w:rsidRDefault="001B3B66" w:rsidP="00380EA0">
      <w:pPr>
        <w:spacing w:after="0" w:line="240" w:lineRule="auto"/>
        <w:jc w:val="right"/>
        <w:rPr>
          <w:rFonts w:ascii="Arial" w:hAnsi="Arial" w:cs="Arial"/>
          <w:b/>
          <w:sz w:val="24"/>
          <w:szCs w:val="24"/>
        </w:rPr>
      </w:pPr>
      <w:r>
        <w:rPr>
          <w:rFonts w:ascii="Arial" w:hAnsi="Arial" w:cs="Arial"/>
          <w:b/>
          <w:sz w:val="24"/>
          <w:szCs w:val="24"/>
        </w:rPr>
        <w:t>pink</w:t>
      </w:r>
    </w:p>
    <w:p w14:paraId="7E1CEA0A" w14:textId="6CAA50DD" w:rsidR="00380EA0" w:rsidRPr="006707BE" w:rsidRDefault="00380EA0" w:rsidP="00AD1AB6">
      <w:pPr>
        <w:spacing w:after="0" w:line="240" w:lineRule="auto"/>
        <w:rPr>
          <w:rFonts w:ascii="Arial" w:hAnsi="Arial" w:cs="Arial"/>
          <w:b/>
          <w:i/>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B3B66" w:rsidRPr="000D2778">
        <w:rPr>
          <w:rFonts w:ascii="Arial" w:hAnsi="Arial" w:cs="Arial"/>
          <w:i/>
          <w:color w:val="943634" w:themeColor="accent2" w:themeShade="BF"/>
          <w:sz w:val="24"/>
          <w:szCs w:val="24"/>
        </w:rPr>
        <w:t>https://www.catholic.org/clife/lcolors.php</w:t>
      </w:r>
      <w:r w:rsidRPr="006707BE">
        <w:rPr>
          <w:rFonts w:ascii="Arial" w:hAnsi="Arial" w:cs="Arial"/>
          <w:b/>
          <w:i/>
          <w:sz w:val="24"/>
          <w:szCs w:val="24"/>
          <w:u w:val="single"/>
        </w:rPr>
        <w:t xml:space="preserve"> </w:t>
      </w: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0AB6F7" w14:textId="77777777" w:rsidR="00780DE3" w:rsidRDefault="00780DE3">
      <w:pPr>
        <w:rPr>
          <w:rFonts w:ascii="Arial" w:hAnsi="Arial" w:cs="Arial"/>
          <w:szCs w:val="24"/>
        </w:rPr>
      </w:pPr>
      <w:r>
        <w:rPr>
          <w:rFonts w:ascii="Arial" w:hAnsi="Arial" w:cs="Arial"/>
          <w:szCs w:val="24"/>
        </w:rPr>
        <w:br w:type="page"/>
      </w:r>
    </w:p>
    <w:p w14:paraId="057892A2" w14:textId="7DBA463E"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numbers</w:t>
      </w:r>
      <w:r w:rsidR="00F66118">
        <w:rPr>
          <w:rFonts w:ascii="Arial" w:hAnsi="Arial" w:cs="Arial"/>
          <w:color w:val="0000FF"/>
          <w:sz w:val="24"/>
          <w:szCs w:val="24"/>
        </w:rPr>
        <w:t xml:space="preserve"> and some questions may be difficult</w:t>
      </w:r>
      <w:r>
        <w:rPr>
          <w:rFonts w:ascii="Arial" w:hAnsi="Arial" w:cs="Arial"/>
          <w:color w:val="0000FF"/>
          <w:sz w:val="24"/>
          <w:szCs w:val="24"/>
        </w:rPr>
        <w:t>.</w:t>
      </w:r>
      <w:r w:rsidRPr="004E0380">
        <w:rPr>
          <w:rFonts w:ascii="Arial" w:hAnsi="Arial" w:cs="Arial"/>
          <w:color w:val="0000FF"/>
          <w:sz w:val="24"/>
          <w:szCs w:val="24"/>
        </w:rPr>
        <w:t>”</w:t>
      </w:r>
    </w:p>
    <w:p w14:paraId="4902A4C9" w14:textId="77777777" w:rsidR="004E0380" w:rsidRDefault="004E0380" w:rsidP="00380EA0">
      <w:pPr>
        <w:spacing w:after="0" w:line="240" w:lineRule="auto"/>
        <w:rPr>
          <w:rFonts w:ascii="Arial" w:hAnsi="Arial" w:cs="Arial"/>
          <w:b/>
          <w:sz w:val="24"/>
          <w:szCs w:val="24"/>
        </w:rPr>
      </w:pPr>
    </w:p>
    <w:p w14:paraId="456A7F10" w14:textId="5DE4C1E1" w:rsidR="00380EA0" w:rsidRPr="006707BE" w:rsidRDefault="00380EA0" w:rsidP="00380EA0">
      <w:pPr>
        <w:spacing w:after="0" w:line="240" w:lineRule="auto"/>
        <w:rPr>
          <w:rFonts w:ascii="Arial" w:hAnsi="Arial" w:cs="Arial"/>
          <w:sz w:val="24"/>
          <w:szCs w:val="24"/>
        </w:rPr>
      </w:pPr>
      <w:commentRangeStart w:id="63"/>
      <w:r>
        <w:rPr>
          <w:rFonts w:ascii="Arial" w:hAnsi="Arial" w:cs="Arial"/>
          <w:b/>
          <w:sz w:val="24"/>
          <w:szCs w:val="24"/>
        </w:rPr>
        <w:t xml:space="preserve">4.13  </w:t>
      </w:r>
      <w:r w:rsidR="004E0380">
        <w:rPr>
          <w:rFonts w:ascii="Arial" w:hAnsi="Arial" w:cs="Arial"/>
          <w:sz w:val="24"/>
          <w:szCs w:val="24"/>
        </w:rPr>
        <w:t xml:space="preserve">What </w:t>
      </w:r>
      <w:r w:rsidR="00F66118">
        <w:rPr>
          <w:rFonts w:ascii="Arial" w:hAnsi="Arial" w:cs="Arial"/>
          <w:sz w:val="24"/>
          <w:szCs w:val="24"/>
        </w:rPr>
        <w:t xml:space="preserve">number less than 10 </w:t>
      </w:r>
      <w:r w:rsidR="004E0380">
        <w:rPr>
          <w:rFonts w:ascii="Arial" w:hAnsi="Arial" w:cs="Arial"/>
          <w:sz w:val="24"/>
          <w:szCs w:val="24"/>
        </w:rPr>
        <w:t xml:space="preserve">is </w:t>
      </w:r>
      <w:del w:id="64" w:author="Kelly Kantack" w:date="2024-02-15T21:24:00Z">
        <w:r w:rsidR="004E0380" w:rsidDel="004827D5">
          <w:rPr>
            <w:rFonts w:ascii="Arial" w:hAnsi="Arial" w:cs="Arial"/>
            <w:sz w:val="24"/>
            <w:szCs w:val="24"/>
          </w:rPr>
          <w:delText xml:space="preserve">the number </w:delText>
        </w:r>
      </w:del>
      <w:r w:rsidR="004E0380" w:rsidRPr="004E0380">
        <w:rPr>
          <w:rFonts w:ascii="Arial" w:hAnsi="Arial" w:cs="Arial"/>
          <w:sz w:val="24"/>
          <w:szCs w:val="24"/>
        </w:rPr>
        <w:t xml:space="preserve">symbolic of </w:t>
      </w:r>
      <w:r w:rsidR="00CA732D">
        <w:rPr>
          <w:rFonts w:ascii="Arial" w:hAnsi="Arial" w:cs="Arial"/>
          <w:sz w:val="24"/>
          <w:szCs w:val="24"/>
        </w:rPr>
        <w:t xml:space="preserve">perfection, </w:t>
      </w:r>
      <w:r w:rsidR="004E0380" w:rsidRPr="004E0380">
        <w:rPr>
          <w:rFonts w:ascii="Arial" w:hAnsi="Arial" w:cs="Arial"/>
          <w:sz w:val="24"/>
          <w:szCs w:val="24"/>
        </w:rPr>
        <w:t>charity, grace, and the Holy Spirit</w:t>
      </w:r>
      <w:r w:rsidR="00CA732D">
        <w:rPr>
          <w:rFonts w:ascii="Arial" w:hAnsi="Arial" w:cs="Arial"/>
          <w:sz w:val="24"/>
          <w:szCs w:val="24"/>
        </w:rPr>
        <w:t>?</w:t>
      </w:r>
    </w:p>
    <w:p w14:paraId="550F196D" w14:textId="18394F82" w:rsidR="00CA732D" w:rsidRPr="00CA732D" w:rsidRDefault="00CA732D" w:rsidP="00CA732D">
      <w:pPr>
        <w:spacing w:after="0" w:line="240" w:lineRule="auto"/>
        <w:jc w:val="right"/>
        <w:rPr>
          <w:rFonts w:ascii="Arial" w:hAnsi="Arial" w:cs="Arial"/>
          <w:b/>
          <w:i/>
          <w:sz w:val="24"/>
          <w:szCs w:val="24"/>
          <w:u w:val="single"/>
        </w:rPr>
      </w:pPr>
      <w:r>
        <w:rPr>
          <w:rFonts w:ascii="Arial" w:hAnsi="Arial" w:cs="Arial"/>
          <w:b/>
          <w:sz w:val="24"/>
          <w:szCs w:val="24"/>
          <w:u w:val="single"/>
        </w:rPr>
        <w:t>seven</w:t>
      </w:r>
      <w:r>
        <w:rPr>
          <w:rFonts w:ascii="Arial" w:hAnsi="Arial" w:cs="Arial"/>
          <w:b/>
          <w:i/>
          <w:sz w:val="24"/>
          <w:szCs w:val="24"/>
          <w:u w:val="single"/>
        </w:rPr>
        <w:t xml:space="preserve"> </w:t>
      </w:r>
      <w:commentRangeEnd w:id="63"/>
      <w:r w:rsidR="006F0339">
        <w:rPr>
          <w:rStyle w:val="CommentReference"/>
        </w:rPr>
        <w:commentReference w:id="63"/>
      </w:r>
    </w:p>
    <w:p w14:paraId="72D8381B" w14:textId="77777777" w:rsidR="00CA732D" w:rsidRDefault="00CA732D" w:rsidP="00CA732D">
      <w:pPr>
        <w:spacing w:after="0" w:line="240" w:lineRule="auto"/>
        <w:rPr>
          <w:rFonts w:ascii="Arial" w:hAnsi="Arial" w:cs="Arial"/>
          <w:color w:val="0000FF"/>
          <w:sz w:val="24"/>
          <w:szCs w:val="24"/>
        </w:rPr>
      </w:pPr>
      <w:r>
        <w:rPr>
          <w:rFonts w:ascii="Arial" w:hAnsi="Arial" w:cs="Arial"/>
          <w:color w:val="0000FF"/>
          <w:sz w:val="24"/>
          <w:szCs w:val="24"/>
        </w:rPr>
        <w:t>7 sacraments</w:t>
      </w:r>
    </w:p>
    <w:p w14:paraId="0DC0B1CD" w14:textId="77777777" w:rsidR="00CA732D" w:rsidRDefault="00CA732D" w:rsidP="00CA732D">
      <w:pPr>
        <w:spacing w:after="0" w:line="240" w:lineRule="auto"/>
        <w:rPr>
          <w:rFonts w:ascii="Arial" w:hAnsi="Arial" w:cs="Arial"/>
          <w:color w:val="0000FF"/>
          <w:sz w:val="24"/>
          <w:szCs w:val="24"/>
        </w:rPr>
      </w:pPr>
      <w:r>
        <w:rPr>
          <w:rFonts w:ascii="Arial" w:hAnsi="Arial" w:cs="Arial"/>
          <w:color w:val="0000FF"/>
          <w:sz w:val="24"/>
          <w:szCs w:val="24"/>
        </w:rPr>
        <w:t>7 gifts of the Holy Spirit</w:t>
      </w:r>
    </w:p>
    <w:p w14:paraId="22594A5A" w14:textId="13149AC1" w:rsidR="00CA732D" w:rsidRDefault="00CA732D" w:rsidP="00CA732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p>
    <w:p w14:paraId="5FD39CB2" w14:textId="225E5ACC"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732D" w:rsidRPr="00CA732D">
        <w:rPr>
          <w:rFonts w:ascii="Arial" w:hAnsi="Arial" w:cs="Arial"/>
          <w:i/>
          <w:color w:val="943634" w:themeColor="accent2" w:themeShade="BF"/>
          <w:sz w:val="24"/>
          <w:szCs w:val="24"/>
        </w:rPr>
        <w:t>https://www.catholicculture.org/culture/library/dictionary/index.cfm?id=35179</w:t>
      </w: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CADF17" w14:textId="6BD68A83" w:rsidR="0040261F" w:rsidRPr="00F66118" w:rsidRDefault="00CA732D" w:rsidP="0040261F">
      <w:pPr>
        <w:spacing w:after="0" w:line="240" w:lineRule="auto"/>
        <w:rPr>
          <w:rFonts w:ascii="Arial" w:hAnsi="Arial" w:cs="Arial"/>
          <w:sz w:val="24"/>
          <w:szCs w:val="24"/>
        </w:rPr>
      </w:pPr>
      <w:r>
        <w:rPr>
          <w:rFonts w:ascii="Arial" w:hAnsi="Arial" w:cs="Arial"/>
          <w:b/>
          <w:sz w:val="24"/>
          <w:szCs w:val="24"/>
        </w:rPr>
        <w:t xml:space="preserve">4.14  </w:t>
      </w:r>
      <w:r w:rsidR="00570758">
        <w:rPr>
          <w:rFonts w:ascii="Arial" w:hAnsi="Arial" w:cs="Arial"/>
          <w:sz w:val="24"/>
          <w:szCs w:val="24"/>
        </w:rPr>
        <w:t xml:space="preserve">What </w:t>
      </w:r>
      <w:r w:rsidR="0040261F">
        <w:rPr>
          <w:rFonts w:ascii="Arial" w:hAnsi="Arial" w:cs="Arial"/>
          <w:sz w:val="24"/>
          <w:szCs w:val="24"/>
        </w:rPr>
        <w:t xml:space="preserve">number </w:t>
      </w:r>
      <w:r w:rsidR="00F66118">
        <w:rPr>
          <w:rFonts w:ascii="Arial" w:hAnsi="Arial" w:cs="Arial"/>
          <w:sz w:val="24"/>
          <w:szCs w:val="24"/>
        </w:rPr>
        <w:t xml:space="preserve">within the Bible </w:t>
      </w:r>
      <w:r w:rsidR="0040261F" w:rsidRPr="00115F1B">
        <w:rPr>
          <w:rFonts w:ascii="Arial" w:hAnsi="Arial" w:cs="Arial"/>
          <w:sz w:val="24"/>
          <w:szCs w:val="24"/>
        </w:rPr>
        <w:t>often means simply an immense number, too large to be counted</w:t>
      </w:r>
      <w:r w:rsidR="00570758">
        <w:rPr>
          <w:rFonts w:ascii="Arial" w:hAnsi="Arial" w:cs="Arial"/>
          <w:sz w:val="24"/>
          <w:szCs w:val="24"/>
        </w:rPr>
        <w:t>, and</w:t>
      </w:r>
      <w:r w:rsidR="0040261F">
        <w:rPr>
          <w:rFonts w:ascii="Arial" w:hAnsi="Arial" w:cs="Arial"/>
          <w:sz w:val="24"/>
          <w:szCs w:val="24"/>
        </w:rPr>
        <w:t xml:space="preserve"> has also </w:t>
      </w:r>
      <w:r w:rsidR="0040261F" w:rsidRPr="00115F1B">
        <w:rPr>
          <w:rFonts w:ascii="Arial" w:hAnsi="Arial" w:cs="Arial"/>
          <w:sz w:val="24"/>
          <w:szCs w:val="24"/>
        </w:rPr>
        <w:t xml:space="preserve">come to </w:t>
      </w:r>
      <w:r w:rsidR="0040261F" w:rsidRPr="00F66118">
        <w:rPr>
          <w:rFonts w:ascii="Arial" w:hAnsi="Arial" w:cs="Arial"/>
          <w:sz w:val="24"/>
          <w:szCs w:val="24"/>
        </w:rPr>
        <w:t>symbolize eternity?</w:t>
      </w:r>
      <w:r w:rsidR="00F66118" w:rsidRPr="00F66118">
        <w:rPr>
          <w:rFonts w:ascii="Arial" w:hAnsi="Arial" w:cs="Arial"/>
          <w:sz w:val="24"/>
          <w:szCs w:val="24"/>
        </w:rPr>
        <w:t xml:space="preserve">  Hint:  </w:t>
      </w:r>
      <w:r w:rsidR="00F66118" w:rsidRPr="00D77C67">
        <w:rPr>
          <w:rFonts w:ascii="Arial" w:hAnsi="Arial" w:cs="Arial"/>
          <w:sz w:val="24"/>
          <w:szCs w:val="24"/>
          <w:rPrChange w:id="65" w:author="Kelly Kantack" w:date="2024-02-15T21:21:00Z">
            <w:rPr>
              <w:rFonts w:ascii="Segoe UI" w:hAnsi="Segoe UI" w:cs="Segoe UI"/>
              <w:color w:val="22215F"/>
              <w:sz w:val="24"/>
              <w:szCs w:val="24"/>
              <w:shd w:val="clear" w:color="auto" w:fill="EDEDF9"/>
            </w:rPr>
          </w:rPrChange>
        </w:rPr>
        <w:t>In finance and everyday language, the letter “K” is used as an abbreviation to represent this number.</w:t>
      </w:r>
    </w:p>
    <w:p w14:paraId="44DD3FD6" w14:textId="2CE47DEA" w:rsidR="0040261F" w:rsidRPr="006707BE" w:rsidRDefault="007879EC" w:rsidP="0040261F">
      <w:pPr>
        <w:spacing w:after="0" w:line="240" w:lineRule="auto"/>
        <w:jc w:val="right"/>
        <w:rPr>
          <w:rFonts w:ascii="Arial" w:hAnsi="Arial" w:cs="Arial"/>
          <w:b/>
          <w:i/>
          <w:sz w:val="24"/>
          <w:szCs w:val="24"/>
          <w:u w:val="single"/>
        </w:rPr>
      </w:pPr>
      <w:r>
        <w:rPr>
          <w:rFonts w:ascii="Arial" w:hAnsi="Arial" w:cs="Arial"/>
          <w:b/>
          <w:sz w:val="24"/>
          <w:szCs w:val="24"/>
          <w:u w:val="single"/>
        </w:rPr>
        <w:t>o</w:t>
      </w:r>
      <w:r w:rsidR="0040261F">
        <w:rPr>
          <w:rFonts w:ascii="Arial" w:hAnsi="Arial" w:cs="Arial"/>
          <w:b/>
          <w:sz w:val="24"/>
          <w:szCs w:val="24"/>
          <w:u w:val="single"/>
        </w:rPr>
        <w:t>ne thousand</w:t>
      </w:r>
      <w:r w:rsidR="0040261F" w:rsidRPr="006707BE">
        <w:rPr>
          <w:rFonts w:ascii="Arial" w:hAnsi="Arial" w:cs="Arial"/>
          <w:b/>
          <w:i/>
          <w:sz w:val="24"/>
          <w:szCs w:val="24"/>
          <w:u w:val="single"/>
        </w:rPr>
        <w:t xml:space="preserve"> </w:t>
      </w:r>
    </w:p>
    <w:p w14:paraId="76E6BD58" w14:textId="77777777" w:rsidR="0040261F" w:rsidRPr="006707BE" w:rsidRDefault="0040261F" w:rsidP="0040261F">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CFAD98D" w14:textId="63B703D7" w:rsidR="0040261F" w:rsidRDefault="007879EC" w:rsidP="0040261F">
      <w:pPr>
        <w:spacing w:after="0" w:line="240" w:lineRule="auto"/>
        <w:jc w:val="right"/>
        <w:rPr>
          <w:rFonts w:ascii="Arial" w:hAnsi="Arial" w:cs="Arial"/>
          <w:b/>
          <w:sz w:val="24"/>
          <w:szCs w:val="24"/>
        </w:rPr>
      </w:pPr>
      <w:r>
        <w:rPr>
          <w:rFonts w:ascii="Arial" w:hAnsi="Arial" w:cs="Arial"/>
          <w:b/>
          <w:sz w:val="24"/>
          <w:szCs w:val="24"/>
        </w:rPr>
        <w:t>a</w:t>
      </w:r>
      <w:r w:rsidR="0040261F">
        <w:rPr>
          <w:rFonts w:ascii="Arial" w:hAnsi="Arial" w:cs="Arial"/>
          <w:b/>
          <w:sz w:val="24"/>
          <w:szCs w:val="24"/>
        </w:rPr>
        <w:t xml:space="preserve"> thousand</w:t>
      </w:r>
    </w:p>
    <w:p w14:paraId="0E789E03" w14:textId="77777777" w:rsidR="0040261F" w:rsidRPr="006707BE" w:rsidRDefault="0040261F" w:rsidP="0040261F">
      <w:pPr>
        <w:spacing w:after="0" w:line="240" w:lineRule="auto"/>
        <w:jc w:val="right"/>
        <w:rPr>
          <w:rFonts w:ascii="Arial" w:hAnsi="Arial" w:cs="Arial"/>
          <w:b/>
          <w:sz w:val="24"/>
          <w:szCs w:val="24"/>
        </w:rPr>
      </w:pPr>
      <w:r>
        <w:rPr>
          <w:rFonts w:ascii="Arial" w:hAnsi="Arial" w:cs="Arial"/>
          <w:b/>
          <w:sz w:val="24"/>
          <w:szCs w:val="24"/>
        </w:rPr>
        <w:t>thousand</w:t>
      </w:r>
    </w:p>
    <w:p w14:paraId="6AEA6001" w14:textId="77777777" w:rsidR="00B332CE" w:rsidRDefault="00B332CE" w:rsidP="0040261F">
      <w:pPr>
        <w:spacing w:after="0" w:line="240" w:lineRule="auto"/>
        <w:rPr>
          <w:rFonts w:ascii="Arial" w:hAnsi="Arial" w:cs="Arial"/>
          <w:i/>
          <w:color w:val="0033CC"/>
          <w:sz w:val="24"/>
          <w:szCs w:val="24"/>
        </w:rPr>
      </w:pPr>
    </w:p>
    <w:p w14:paraId="307F6A7A"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4FB0DD9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sidR="00CA732D">
        <w:rPr>
          <w:rFonts w:ascii="Arial" w:hAnsi="Arial" w:cs="Arial"/>
          <w:sz w:val="24"/>
          <w:szCs w:val="24"/>
        </w:rPr>
        <w:t xml:space="preserve">What number </w:t>
      </w:r>
      <w:r w:rsidR="00CA732D" w:rsidRPr="00CA732D">
        <w:rPr>
          <w:rFonts w:ascii="Arial" w:hAnsi="Arial" w:cs="Arial"/>
          <w:sz w:val="24"/>
          <w:szCs w:val="24"/>
        </w:rPr>
        <w:t>has come to mean incompleteness, as typified among the Apostles after the defection of Judas</w:t>
      </w:r>
      <w:r w:rsidRPr="006707BE">
        <w:rPr>
          <w:rFonts w:ascii="Arial" w:hAnsi="Arial" w:cs="Arial"/>
          <w:sz w:val="24"/>
          <w:szCs w:val="24"/>
        </w:rPr>
        <w:t>?</w:t>
      </w:r>
    </w:p>
    <w:p w14:paraId="286C31B9" w14:textId="6875E7B6" w:rsidR="00380EA0" w:rsidRPr="006707BE" w:rsidRDefault="00CA732D" w:rsidP="00380EA0">
      <w:pPr>
        <w:spacing w:after="0" w:line="240" w:lineRule="auto"/>
        <w:jc w:val="right"/>
        <w:rPr>
          <w:rFonts w:ascii="Arial" w:hAnsi="Arial" w:cs="Arial"/>
          <w:b/>
          <w:i/>
          <w:sz w:val="24"/>
          <w:szCs w:val="24"/>
          <w:u w:val="single"/>
        </w:rPr>
      </w:pPr>
      <w:r>
        <w:rPr>
          <w:rFonts w:ascii="Arial" w:hAnsi="Arial" w:cs="Arial"/>
          <w:b/>
          <w:sz w:val="24"/>
          <w:szCs w:val="24"/>
          <w:u w:val="single"/>
        </w:rPr>
        <w:t>eleven</w:t>
      </w:r>
      <w:r w:rsidR="00380EA0" w:rsidRPr="006707BE">
        <w:rPr>
          <w:rFonts w:ascii="Arial" w:hAnsi="Arial" w:cs="Arial"/>
          <w:b/>
          <w:i/>
          <w:sz w:val="24"/>
          <w:szCs w:val="24"/>
          <w:u w:val="single"/>
        </w:rPr>
        <w:t xml:space="preserve"> </w:t>
      </w:r>
    </w:p>
    <w:p w14:paraId="719E3B51" w14:textId="77777777" w:rsidR="00CA732D" w:rsidRDefault="00CA732D" w:rsidP="00CA732D">
      <w:pPr>
        <w:spacing w:after="0" w:line="240" w:lineRule="auto"/>
        <w:rPr>
          <w:rFonts w:ascii="Arial" w:hAnsi="Arial" w:cs="Arial"/>
          <w:i/>
          <w:color w:val="943634" w:themeColor="accent2" w:themeShade="BF"/>
          <w:sz w:val="24"/>
          <w:szCs w:val="24"/>
        </w:rPr>
      </w:pPr>
    </w:p>
    <w:p w14:paraId="5BEB6C15" w14:textId="77777777" w:rsidR="00CA732D" w:rsidRPr="006707BE" w:rsidRDefault="00CA732D" w:rsidP="00CA732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F125BE3" w14:textId="4A09848A"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w:t>
      </w:r>
    </w:p>
    <w:p w14:paraId="6C5DA7AE" w14:textId="65112155"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4.16  </w:t>
      </w:r>
      <w:r w:rsidR="000C519F">
        <w:rPr>
          <w:rFonts w:ascii="Arial" w:hAnsi="Arial" w:cs="Arial"/>
          <w:sz w:val="24"/>
          <w:szCs w:val="24"/>
        </w:rPr>
        <w:t>What number, related to the fulfillment of a divine promise, is the number of days between the giving of the Law to Moses and Pentecost, and the number of days between Easter and when the Holy Spirit descended upon the Apostles?</w:t>
      </w:r>
    </w:p>
    <w:p w14:paraId="142825F8" w14:textId="0F1FB5C9" w:rsidR="0040261F" w:rsidRDefault="0040261F" w:rsidP="00B332CE">
      <w:pPr>
        <w:spacing w:after="0" w:line="240" w:lineRule="auto"/>
        <w:jc w:val="right"/>
        <w:rPr>
          <w:rFonts w:ascii="Arial" w:hAnsi="Arial" w:cs="Arial"/>
          <w:b/>
          <w:i/>
          <w:sz w:val="24"/>
          <w:szCs w:val="24"/>
          <w:u w:val="single"/>
        </w:rPr>
      </w:pPr>
      <w:r>
        <w:rPr>
          <w:rFonts w:ascii="Arial" w:hAnsi="Arial" w:cs="Arial"/>
          <w:b/>
          <w:sz w:val="24"/>
          <w:szCs w:val="24"/>
          <w:u w:val="single"/>
        </w:rPr>
        <w:t>fifty</w:t>
      </w:r>
      <w:r w:rsidR="00B332CE">
        <w:rPr>
          <w:rFonts w:ascii="Arial" w:hAnsi="Arial" w:cs="Arial"/>
          <w:b/>
          <w:i/>
          <w:sz w:val="24"/>
          <w:szCs w:val="24"/>
          <w:u w:val="single"/>
        </w:rPr>
        <w:t xml:space="preserve"> </w:t>
      </w:r>
    </w:p>
    <w:p w14:paraId="4E8DA4BA" w14:textId="77777777" w:rsidR="00B332CE" w:rsidRPr="00B332CE" w:rsidRDefault="00B332CE" w:rsidP="00B332CE">
      <w:pPr>
        <w:spacing w:after="0" w:line="240" w:lineRule="auto"/>
        <w:jc w:val="right"/>
        <w:rPr>
          <w:rFonts w:ascii="Arial" w:hAnsi="Arial" w:cs="Arial"/>
          <w:b/>
          <w:i/>
          <w:sz w:val="24"/>
          <w:szCs w:val="24"/>
          <w:u w:val="single"/>
        </w:rPr>
      </w:pPr>
    </w:p>
    <w:p w14:paraId="634560ED"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6270DF" w14:textId="65A10FAF" w:rsidR="00380EA0" w:rsidRPr="006707BE" w:rsidRDefault="00380EA0" w:rsidP="00E86254">
      <w:pPr>
        <w:spacing w:after="0" w:line="240" w:lineRule="auto"/>
        <w:rPr>
          <w:rFonts w:ascii="Arial" w:hAnsi="Arial" w:cs="Arial"/>
          <w:b/>
          <w:i/>
          <w:sz w:val="24"/>
          <w:szCs w:val="24"/>
          <w:u w:val="single"/>
        </w:rPr>
      </w:pPr>
      <w:r>
        <w:rPr>
          <w:rFonts w:ascii="Arial" w:hAnsi="Arial" w:cs="Arial"/>
          <w:b/>
          <w:sz w:val="24"/>
          <w:szCs w:val="24"/>
        </w:rPr>
        <w:t xml:space="preserve">4.17  </w:t>
      </w:r>
      <w:r w:rsidR="00E86254">
        <w:rPr>
          <w:rFonts w:ascii="Arial" w:hAnsi="Arial" w:cs="Arial"/>
          <w:sz w:val="24"/>
          <w:szCs w:val="24"/>
        </w:rPr>
        <w:t xml:space="preserve">What </w:t>
      </w:r>
      <w:r w:rsidR="00E86254" w:rsidRPr="00E86254">
        <w:rPr>
          <w:rFonts w:ascii="Arial" w:hAnsi="Arial" w:cs="Arial"/>
          <w:sz w:val="24"/>
          <w:szCs w:val="24"/>
        </w:rPr>
        <w:t>number</w:t>
      </w:r>
      <w:r w:rsidR="006F0339">
        <w:rPr>
          <w:rFonts w:ascii="Arial" w:hAnsi="Arial" w:cs="Arial"/>
          <w:sz w:val="24"/>
          <w:szCs w:val="24"/>
        </w:rPr>
        <w:t>, recalling Noah’s journey on the ark and Jesus’ fasting in the desert,</w:t>
      </w:r>
      <w:r w:rsidR="00E86254" w:rsidRPr="00E86254">
        <w:rPr>
          <w:rFonts w:ascii="Arial" w:hAnsi="Arial" w:cs="Arial"/>
          <w:sz w:val="24"/>
          <w:szCs w:val="24"/>
        </w:rPr>
        <w:t xml:space="preserve"> </w:t>
      </w:r>
      <w:r w:rsidR="000C519F">
        <w:rPr>
          <w:rFonts w:ascii="Arial" w:hAnsi="Arial" w:cs="Arial"/>
          <w:sz w:val="24"/>
          <w:szCs w:val="24"/>
        </w:rPr>
        <w:t>represents</w:t>
      </w:r>
      <w:r w:rsidR="000C519F" w:rsidRPr="00E86254">
        <w:rPr>
          <w:rFonts w:ascii="Arial" w:hAnsi="Arial" w:cs="Arial"/>
          <w:sz w:val="24"/>
          <w:szCs w:val="24"/>
        </w:rPr>
        <w:t xml:space="preserve"> </w:t>
      </w:r>
      <w:r w:rsidR="00E86254" w:rsidRPr="00E86254">
        <w:rPr>
          <w:rFonts w:ascii="Arial" w:hAnsi="Arial" w:cs="Arial"/>
          <w:sz w:val="24"/>
          <w:szCs w:val="24"/>
        </w:rPr>
        <w:t>trial, testing, or waiting</w:t>
      </w:r>
      <w:r w:rsidR="000C519F">
        <w:rPr>
          <w:rFonts w:ascii="Arial" w:hAnsi="Arial" w:cs="Arial"/>
          <w:sz w:val="24"/>
          <w:szCs w:val="24"/>
        </w:rPr>
        <w:t>?</w:t>
      </w:r>
    </w:p>
    <w:p w14:paraId="1E5B91DE" w14:textId="093A8627" w:rsidR="00380EA0" w:rsidRPr="006707BE" w:rsidRDefault="00341F99" w:rsidP="00380EA0">
      <w:pPr>
        <w:spacing w:after="0" w:line="240" w:lineRule="auto"/>
        <w:jc w:val="right"/>
        <w:rPr>
          <w:rFonts w:ascii="Arial" w:hAnsi="Arial" w:cs="Arial"/>
          <w:b/>
          <w:sz w:val="24"/>
          <w:szCs w:val="24"/>
        </w:rPr>
      </w:pPr>
      <w:r>
        <w:rPr>
          <w:rFonts w:ascii="Arial" w:hAnsi="Arial" w:cs="Arial"/>
          <w:b/>
          <w:sz w:val="24"/>
          <w:szCs w:val="24"/>
          <w:u w:val="single"/>
        </w:rPr>
        <w:t>forty</w:t>
      </w:r>
    </w:p>
    <w:p w14:paraId="3807A0B3" w14:textId="19B745BC" w:rsidR="00341F99" w:rsidRPr="00E86254" w:rsidRDefault="00E86254" w:rsidP="00341F99">
      <w:pPr>
        <w:spacing w:after="0" w:line="240" w:lineRule="auto"/>
        <w:rPr>
          <w:rFonts w:ascii="Arial" w:hAnsi="Arial" w:cs="Arial"/>
          <w:color w:val="0000FF"/>
          <w:sz w:val="24"/>
          <w:szCs w:val="24"/>
        </w:rPr>
      </w:pPr>
      <w:commentRangeStart w:id="66"/>
      <w:r>
        <w:rPr>
          <w:rFonts w:ascii="Arial" w:hAnsi="Arial" w:cs="Arial"/>
          <w:color w:val="0000FF"/>
          <w:sz w:val="24"/>
          <w:szCs w:val="24"/>
        </w:rPr>
        <w:t>T</w:t>
      </w:r>
      <w:r w:rsidRPr="00E86254">
        <w:rPr>
          <w:rFonts w:ascii="Arial" w:hAnsi="Arial" w:cs="Arial"/>
          <w:color w:val="0000FF"/>
          <w:sz w:val="24"/>
          <w:szCs w:val="24"/>
        </w:rPr>
        <w:t xml:space="preserve">he Israelites wandered forty years in the wilderness; </w:t>
      </w:r>
      <w:r>
        <w:rPr>
          <w:rFonts w:ascii="Arial" w:hAnsi="Arial" w:cs="Arial"/>
          <w:color w:val="0000FF"/>
          <w:sz w:val="24"/>
          <w:szCs w:val="24"/>
        </w:rPr>
        <w:br/>
      </w:r>
      <w:r w:rsidRPr="00E86254">
        <w:rPr>
          <w:rFonts w:ascii="Arial" w:hAnsi="Arial" w:cs="Arial"/>
          <w:color w:val="0000FF"/>
          <w:sz w:val="24"/>
          <w:szCs w:val="24"/>
        </w:rPr>
        <w:t xml:space="preserve">Moses remained forty days on Mount Sinai. After his Resurrection, he appeared to the disciples for forty days before the Ascension. </w:t>
      </w:r>
      <w:commentRangeEnd w:id="66"/>
      <w:r w:rsidR="006F0339">
        <w:rPr>
          <w:rStyle w:val="CommentReference"/>
        </w:rPr>
        <w:commentReference w:id="66"/>
      </w:r>
    </w:p>
    <w:p w14:paraId="17ACC347" w14:textId="77777777" w:rsidR="00341F99" w:rsidRDefault="00341F99" w:rsidP="00341F99">
      <w:pPr>
        <w:spacing w:after="0" w:line="240" w:lineRule="auto"/>
        <w:rPr>
          <w:rFonts w:ascii="Arial" w:hAnsi="Arial" w:cs="Arial"/>
          <w:i/>
          <w:color w:val="943634" w:themeColor="accent2" w:themeShade="BF"/>
          <w:sz w:val="24"/>
          <w:szCs w:val="24"/>
        </w:rPr>
      </w:pPr>
    </w:p>
    <w:p w14:paraId="4F51817A" w14:textId="0C2E5B2D" w:rsidR="00380EA0" w:rsidRPr="006707BE" w:rsidRDefault="00341F99" w:rsidP="00341F99">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B04318" w14:textId="61A32DDB" w:rsidR="0040261F" w:rsidRPr="006707BE" w:rsidRDefault="00780DE3" w:rsidP="0040261F">
      <w:pPr>
        <w:spacing w:after="0" w:line="240" w:lineRule="auto"/>
        <w:rPr>
          <w:rFonts w:ascii="Arial" w:hAnsi="Arial" w:cs="Arial"/>
          <w:sz w:val="24"/>
          <w:szCs w:val="24"/>
        </w:rPr>
      </w:pPr>
      <w:r>
        <w:rPr>
          <w:rFonts w:ascii="Arial" w:hAnsi="Arial" w:cs="Arial"/>
          <w:b/>
          <w:sz w:val="24"/>
          <w:szCs w:val="24"/>
        </w:rPr>
        <w:br w:type="column"/>
      </w:r>
      <w:r w:rsidR="00380EA0">
        <w:rPr>
          <w:rFonts w:ascii="Arial" w:hAnsi="Arial" w:cs="Arial"/>
          <w:b/>
          <w:sz w:val="24"/>
          <w:szCs w:val="24"/>
        </w:rPr>
        <w:lastRenderedPageBreak/>
        <w:t xml:space="preserve">4.18  </w:t>
      </w:r>
      <w:r w:rsidR="000C519F">
        <w:rPr>
          <w:rFonts w:ascii="Arial" w:hAnsi="Arial" w:cs="Arial"/>
          <w:sz w:val="24"/>
          <w:szCs w:val="24"/>
        </w:rPr>
        <w:t xml:space="preserve">What </w:t>
      </w:r>
      <w:r w:rsidR="0040261F">
        <w:rPr>
          <w:rFonts w:ascii="Arial" w:hAnsi="Arial" w:cs="Arial"/>
          <w:sz w:val="24"/>
          <w:szCs w:val="24"/>
        </w:rPr>
        <w:t xml:space="preserve">number </w:t>
      </w:r>
      <w:r w:rsidR="0040261F" w:rsidRPr="00F151EE">
        <w:rPr>
          <w:rFonts w:ascii="Arial" w:hAnsi="Arial" w:cs="Arial"/>
          <w:sz w:val="24"/>
          <w:szCs w:val="24"/>
        </w:rPr>
        <w:t>implies maturity or totality</w:t>
      </w:r>
      <w:r w:rsidR="000C519F">
        <w:rPr>
          <w:rFonts w:ascii="Arial" w:hAnsi="Arial" w:cs="Arial"/>
          <w:sz w:val="24"/>
          <w:szCs w:val="24"/>
        </w:rPr>
        <w:t xml:space="preserve"> and</w:t>
      </w:r>
      <w:r w:rsidR="0040261F">
        <w:rPr>
          <w:rFonts w:ascii="Arial" w:hAnsi="Arial" w:cs="Arial"/>
          <w:sz w:val="24"/>
          <w:szCs w:val="24"/>
        </w:rPr>
        <w:t xml:space="preserve"> is also the number of the </w:t>
      </w:r>
      <w:r w:rsidR="0040261F" w:rsidRPr="00F151EE">
        <w:rPr>
          <w:rFonts w:ascii="Arial" w:hAnsi="Arial" w:cs="Arial"/>
          <w:sz w:val="24"/>
          <w:szCs w:val="24"/>
        </w:rPr>
        <w:t>fruits of the Holy Spirit</w:t>
      </w:r>
      <w:r w:rsidR="000C519F">
        <w:rPr>
          <w:rFonts w:ascii="Arial" w:hAnsi="Arial" w:cs="Arial"/>
          <w:sz w:val="24"/>
          <w:szCs w:val="24"/>
        </w:rPr>
        <w:t>?</w:t>
      </w:r>
    </w:p>
    <w:p w14:paraId="400AD998"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twelve</w:t>
      </w:r>
      <w:r w:rsidRPr="006707BE">
        <w:rPr>
          <w:rFonts w:ascii="Arial" w:hAnsi="Arial" w:cs="Arial"/>
          <w:b/>
          <w:i/>
          <w:sz w:val="24"/>
          <w:szCs w:val="24"/>
          <w:u w:val="single"/>
        </w:rPr>
        <w:t xml:space="preserve"> </w:t>
      </w:r>
    </w:p>
    <w:p w14:paraId="7B4A6904" w14:textId="77777777" w:rsidR="0040261F" w:rsidRPr="00E86254" w:rsidRDefault="0040261F" w:rsidP="0040261F">
      <w:pPr>
        <w:spacing w:after="0" w:line="240" w:lineRule="auto"/>
        <w:rPr>
          <w:rFonts w:ascii="Arial" w:hAnsi="Arial" w:cs="Arial"/>
          <w:color w:val="0000FF"/>
          <w:sz w:val="24"/>
          <w:szCs w:val="24"/>
        </w:rPr>
      </w:pPr>
      <w:commentRangeStart w:id="67"/>
      <w:r w:rsidRPr="00E86254">
        <w:rPr>
          <w:rFonts w:ascii="Arial" w:hAnsi="Arial" w:cs="Arial"/>
          <w:color w:val="0000FF"/>
          <w:sz w:val="24"/>
          <w:szCs w:val="24"/>
        </w:rPr>
        <w:t>The Book of Revelation is filled with imagery built around this number where the heavenly Jerusalem is described to…</w:t>
      </w:r>
    </w:p>
    <w:p w14:paraId="70ABC59F" w14:textId="4C23151B"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 xml:space="preserve">…be </w:t>
      </w:r>
      <w:r w:rsidR="006F0339">
        <w:rPr>
          <w:rFonts w:ascii="Arial" w:hAnsi="Arial" w:cs="Arial"/>
          <w:color w:val="0000FF"/>
          <w:sz w:val="24"/>
          <w:szCs w:val="24"/>
        </w:rPr>
        <w:t>12,000</w:t>
      </w:r>
      <w:r w:rsidRPr="00E86254">
        <w:rPr>
          <w:rFonts w:ascii="Arial" w:hAnsi="Arial" w:cs="Arial"/>
          <w:color w:val="0000FF"/>
          <w:sz w:val="24"/>
          <w:szCs w:val="24"/>
        </w:rPr>
        <w:t xml:space="preserve"> furlongs on all sides,</w:t>
      </w:r>
    </w:p>
    <w:p w14:paraId="08C958AE" w14:textId="78ED91E2"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 xml:space="preserve">…having </w:t>
      </w:r>
      <w:r w:rsidR="006F0339">
        <w:rPr>
          <w:rFonts w:ascii="Arial" w:hAnsi="Arial" w:cs="Arial"/>
          <w:color w:val="0000FF"/>
          <w:sz w:val="24"/>
          <w:szCs w:val="24"/>
        </w:rPr>
        <w:t>12</w:t>
      </w:r>
      <w:r w:rsidRPr="00E86254">
        <w:rPr>
          <w:rFonts w:ascii="Arial" w:hAnsi="Arial" w:cs="Arial"/>
          <w:color w:val="0000FF"/>
          <w:sz w:val="24"/>
          <w:szCs w:val="24"/>
        </w:rPr>
        <w:t xml:space="preserve"> jeweled foundations,</w:t>
      </w:r>
    </w:p>
    <w:p w14:paraId="6DAF379B" w14:textId="758B8B41" w:rsidR="0040261F" w:rsidRPr="00E86254" w:rsidRDefault="0040261F" w:rsidP="006F0339">
      <w:pPr>
        <w:spacing w:after="0" w:line="240" w:lineRule="auto"/>
        <w:rPr>
          <w:rFonts w:ascii="Arial" w:hAnsi="Arial" w:cs="Arial"/>
          <w:color w:val="0000FF"/>
          <w:sz w:val="24"/>
          <w:szCs w:val="24"/>
        </w:rPr>
      </w:pPr>
      <w:r w:rsidRPr="00E86254">
        <w:rPr>
          <w:rFonts w:ascii="Arial" w:hAnsi="Arial" w:cs="Arial"/>
          <w:color w:val="0000FF"/>
          <w:sz w:val="24"/>
          <w:szCs w:val="24"/>
        </w:rPr>
        <w:t xml:space="preserve">…with </w:t>
      </w:r>
      <w:r w:rsidR="006F0339">
        <w:rPr>
          <w:rFonts w:ascii="Arial" w:hAnsi="Arial" w:cs="Arial"/>
          <w:color w:val="0000FF"/>
          <w:sz w:val="24"/>
          <w:szCs w:val="24"/>
        </w:rPr>
        <w:t>12</w:t>
      </w:r>
      <w:r w:rsidRPr="00E86254">
        <w:rPr>
          <w:rFonts w:ascii="Arial" w:hAnsi="Arial" w:cs="Arial"/>
          <w:color w:val="0000FF"/>
          <w:sz w:val="24"/>
          <w:szCs w:val="24"/>
        </w:rPr>
        <w:t xml:space="preserve"> gates</w:t>
      </w:r>
      <w:r w:rsidR="006F0339">
        <w:rPr>
          <w:rFonts w:ascii="Arial" w:hAnsi="Arial" w:cs="Arial"/>
          <w:color w:val="0000FF"/>
          <w:sz w:val="24"/>
          <w:szCs w:val="24"/>
        </w:rPr>
        <w:t xml:space="preserve"> with 12 pearls each.</w:t>
      </w:r>
      <w:commentRangeEnd w:id="67"/>
      <w:r w:rsidR="006F0339">
        <w:rPr>
          <w:rStyle w:val="CommentReference"/>
        </w:rPr>
        <w:commentReference w:id="67"/>
      </w:r>
    </w:p>
    <w:p w14:paraId="75F5350F" w14:textId="77777777" w:rsidR="0040261F" w:rsidRDefault="0040261F" w:rsidP="0040261F">
      <w:pPr>
        <w:spacing w:after="0" w:line="240" w:lineRule="auto"/>
        <w:rPr>
          <w:rFonts w:ascii="Arial" w:hAnsi="Arial" w:cs="Arial"/>
          <w:i/>
          <w:color w:val="943634" w:themeColor="accent2" w:themeShade="BF"/>
          <w:sz w:val="24"/>
          <w:szCs w:val="24"/>
        </w:rPr>
      </w:pPr>
    </w:p>
    <w:p w14:paraId="432AF18B" w14:textId="0073D427" w:rsidR="00380EA0"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ABB7D8A" w14:textId="25BB2771"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4.19  </w:t>
      </w:r>
      <w:r w:rsidR="000C519F">
        <w:rPr>
          <w:rFonts w:ascii="Arial" w:hAnsi="Arial" w:cs="Arial"/>
          <w:sz w:val="24"/>
          <w:szCs w:val="24"/>
        </w:rPr>
        <w:t xml:space="preserve">What </w:t>
      </w:r>
      <w:r w:rsidR="0040261F">
        <w:rPr>
          <w:rFonts w:ascii="Arial" w:hAnsi="Arial" w:cs="Arial"/>
          <w:sz w:val="24"/>
          <w:szCs w:val="24"/>
        </w:rPr>
        <w:t>number associated with joy and the resurrection is also the number of Beatitudes and often the number of sides to a baptismal font?</w:t>
      </w:r>
    </w:p>
    <w:p w14:paraId="75CBDEE9"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eight</w:t>
      </w:r>
      <w:r w:rsidRPr="006707BE">
        <w:rPr>
          <w:rFonts w:ascii="Arial" w:hAnsi="Arial" w:cs="Arial"/>
          <w:b/>
          <w:i/>
          <w:sz w:val="24"/>
          <w:szCs w:val="24"/>
          <w:u w:val="single"/>
        </w:rPr>
        <w:t xml:space="preserve"> </w:t>
      </w:r>
    </w:p>
    <w:p w14:paraId="2933914C" w14:textId="77777777" w:rsidR="0040261F" w:rsidRDefault="0040261F" w:rsidP="0040261F">
      <w:pPr>
        <w:spacing w:after="0" w:line="240" w:lineRule="auto"/>
        <w:rPr>
          <w:rFonts w:ascii="Arial" w:hAnsi="Arial" w:cs="Arial"/>
          <w:i/>
          <w:color w:val="943634" w:themeColor="accent2" w:themeShade="BF"/>
          <w:sz w:val="24"/>
          <w:szCs w:val="24"/>
        </w:rPr>
      </w:pPr>
    </w:p>
    <w:p w14:paraId="37A7B003" w14:textId="77777777" w:rsidR="00906265" w:rsidRPr="006707BE" w:rsidRDefault="0040261F" w:rsidP="00906265">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3A59E5CE" w14:textId="34E10AEC" w:rsidR="0040261F" w:rsidRPr="006707BE" w:rsidRDefault="00906265" w:rsidP="0040261F">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285EE6" w14:textId="66600D19" w:rsidR="00906265" w:rsidRDefault="00906265" w:rsidP="00906265">
      <w:pPr>
        <w:spacing w:after="0" w:line="240" w:lineRule="auto"/>
        <w:rPr>
          <w:rFonts w:ascii="Arial" w:hAnsi="Arial" w:cs="Arial"/>
          <w:sz w:val="24"/>
          <w:szCs w:val="24"/>
        </w:rPr>
      </w:pPr>
      <w:r>
        <w:rPr>
          <w:rFonts w:ascii="Arial" w:hAnsi="Arial" w:cs="Arial"/>
          <w:szCs w:val="24"/>
        </w:rPr>
        <w:t>[say]…</w:t>
      </w:r>
      <w:r>
        <w:rPr>
          <w:rFonts w:ascii="Arial" w:hAnsi="Arial" w:cs="Arial"/>
          <w:color w:val="0000FF"/>
          <w:sz w:val="24"/>
          <w:szCs w:val="24"/>
        </w:rPr>
        <w:t xml:space="preserve">“The remaining </w:t>
      </w:r>
      <w:r w:rsidRPr="004E0380">
        <w:rPr>
          <w:rFonts w:ascii="Arial" w:hAnsi="Arial" w:cs="Arial"/>
          <w:color w:val="0000FF"/>
          <w:sz w:val="24"/>
          <w:szCs w:val="24"/>
        </w:rPr>
        <w:t>questions pertain to</w:t>
      </w:r>
      <w:r>
        <w:rPr>
          <w:rFonts w:ascii="Arial" w:hAnsi="Arial" w:cs="Arial"/>
          <w:color w:val="0000FF"/>
          <w:sz w:val="24"/>
          <w:szCs w:val="24"/>
        </w:rPr>
        <w:t xml:space="preserve"> symbols.</w:t>
      </w:r>
      <w:r w:rsidRPr="004E0380">
        <w:rPr>
          <w:rFonts w:ascii="Arial" w:hAnsi="Arial" w:cs="Arial"/>
          <w:color w:val="0000FF"/>
          <w:sz w:val="24"/>
          <w:szCs w:val="24"/>
        </w:rPr>
        <w:t>”</w:t>
      </w:r>
    </w:p>
    <w:p w14:paraId="10F89F56" w14:textId="6D0BD1AE" w:rsidR="00380EA0" w:rsidRPr="006707BE" w:rsidRDefault="00906265" w:rsidP="00906265">
      <w:pPr>
        <w:spacing w:after="0" w:line="240" w:lineRule="auto"/>
        <w:rPr>
          <w:rFonts w:ascii="Arial" w:hAnsi="Arial" w:cs="Arial"/>
          <w:sz w:val="24"/>
          <w:szCs w:val="24"/>
        </w:rPr>
      </w:pPr>
      <w:r>
        <w:rPr>
          <w:rFonts w:ascii="Arial" w:hAnsi="Arial" w:cs="Arial"/>
          <w:b/>
          <w:sz w:val="24"/>
          <w:szCs w:val="24"/>
        </w:rPr>
        <w:t xml:space="preserve">4.20  </w:t>
      </w:r>
      <w:r w:rsidR="000C519F">
        <w:rPr>
          <w:rFonts w:ascii="Arial" w:hAnsi="Arial" w:cs="Arial"/>
          <w:sz w:val="24"/>
          <w:szCs w:val="24"/>
        </w:rPr>
        <w:t>What two Greek</w:t>
      </w:r>
      <w:r>
        <w:rPr>
          <w:rFonts w:ascii="Arial" w:hAnsi="Arial" w:cs="Arial"/>
          <w:sz w:val="24"/>
          <w:szCs w:val="24"/>
        </w:rPr>
        <w:t xml:space="preserve"> letters </w:t>
      </w:r>
      <w:r w:rsidRPr="00906265">
        <w:rPr>
          <w:rFonts w:ascii="Arial" w:hAnsi="Arial" w:cs="Arial"/>
          <w:sz w:val="24"/>
          <w:szCs w:val="24"/>
        </w:rPr>
        <w:t>have been used by Catholics since the</w:t>
      </w:r>
      <w:r>
        <w:rPr>
          <w:rFonts w:ascii="Arial" w:hAnsi="Arial" w:cs="Arial"/>
          <w:sz w:val="24"/>
          <w:szCs w:val="24"/>
        </w:rPr>
        <w:t xml:space="preserve"> </w:t>
      </w:r>
      <w:r w:rsidRPr="00906265">
        <w:rPr>
          <w:rFonts w:ascii="Arial" w:hAnsi="Arial" w:cs="Arial"/>
          <w:sz w:val="24"/>
          <w:szCs w:val="24"/>
        </w:rPr>
        <w:t xml:space="preserve">fourth century </w:t>
      </w:r>
      <w:r w:rsidR="000C519F">
        <w:rPr>
          <w:rFonts w:ascii="Arial" w:hAnsi="Arial" w:cs="Arial"/>
          <w:sz w:val="24"/>
          <w:szCs w:val="24"/>
        </w:rPr>
        <w:t>to express</w:t>
      </w:r>
      <w:r w:rsidRPr="00906265">
        <w:rPr>
          <w:rFonts w:ascii="Arial" w:hAnsi="Arial" w:cs="Arial"/>
          <w:sz w:val="24"/>
          <w:szCs w:val="24"/>
        </w:rPr>
        <w:t xml:space="preserve"> that God</w:t>
      </w:r>
      <w:r>
        <w:rPr>
          <w:rFonts w:ascii="Arial" w:hAnsi="Arial" w:cs="Arial"/>
          <w:sz w:val="24"/>
          <w:szCs w:val="24"/>
        </w:rPr>
        <w:t xml:space="preserve"> </w:t>
      </w:r>
      <w:r w:rsidRPr="00906265">
        <w:rPr>
          <w:rFonts w:ascii="Arial" w:hAnsi="Arial" w:cs="Arial"/>
          <w:sz w:val="24"/>
          <w:szCs w:val="24"/>
        </w:rPr>
        <w:t>is infinite and eternal</w:t>
      </w:r>
      <w:ins w:id="68" w:author="Kelly Kantack" w:date="2024-02-26T16:34:00Z">
        <w:r w:rsidR="00E64EDD">
          <w:rPr>
            <w:rFonts w:ascii="Arial" w:hAnsi="Arial" w:cs="Arial"/>
            <w:sz w:val="24"/>
            <w:szCs w:val="24"/>
          </w:rPr>
          <w:t xml:space="preserve"> </w:t>
        </w:r>
      </w:ins>
      <w:r w:rsidR="000C519F">
        <w:rPr>
          <w:rFonts w:ascii="Arial" w:hAnsi="Arial" w:cs="Arial"/>
          <w:sz w:val="24"/>
          <w:szCs w:val="24"/>
        </w:rPr>
        <w:t>and</w:t>
      </w:r>
      <w:r>
        <w:rPr>
          <w:rFonts w:ascii="Arial" w:hAnsi="Arial" w:cs="Arial"/>
          <w:sz w:val="24"/>
          <w:szCs w:val="24"/>
        </w:rPr>
        <w:t xml:space="preserve"> </w:t>
      </w:r>
      <w:r w:rsidRPr="00906265">
        <w:rPr>
          <w:rFonts w:ascii="Arial" w:hAnsi="Arial" w:cs="Arial"/>
          <w:sz w:val="24"/>
          <w:szCs w:val="24"/>
        </w:rPr>
        <w:t>that Christ is the beginning and the</w:t>
      </w:r>
      <w:r>
        <w:rPr>
          <w:rFonts w:ascii="Arial" w:hAnsi="Arial" w:cs="Arial"/>
          <w:sz w:val="24"/>
          <w:szCs w:val="24"/>
        </w:rPr>
        <w:t xml:space="preserve"> end of all creation</w:t>
      </w:r>
      <w:r w:rsidR="00380EA0" w:rsidRPr="006707BE">
        <w:rPr>
          <w:rFonts w:ascii="Arial" w:hAnsi="Arial" w:cs="Arial"/>
          <w:sz w:val="24"/>
          <w:szCs w:val="24"/>
        </w:rPr>
        <w:t>?</w:t>
      </w:r>
    </w:p>
    <w:p w14:paraId="2D0559F2" w14:textId="3EFADA3E" w:rsidR="00380EA0" w:rsidRPr="006707BE" w:rsidRDefault="00906265" w:rsidP="00380EA0">
      <w:pPr>
        <w:spacing w:after="0" w:line="240" w:lineRule="auto"/>
        <w:jc w:val="right"/>
        <w:rPr>
          <w:rFonts w:ascii="Arial" w:hAnsi="Arial" w:cs="Arial"/>
          <w:b/>
          <w:i/>
          <w:sz w:val="24"/>
          <w:szCs w:val="24"/>
          <w:u w:val="single"/>
        </w:rPr>
      </w:pPr>
      <w:r>
        <w:rPr>
          <w:rFonts w:ascii="Arial" w:hAnsi="Arial" w:cs="Arial"/>
          <w:b/>
          <w:sz w:val="24"/>
          <w:szCs w:val="24"/>
          <w:u w:val="single"/>
        </w:rPr>
        <w:t>alpha and omega</w:t>
      </w:r>
      <w:r w:rsidR="00380EA0" w:rsidRPr="006707BE">
        <w:rPr>
          <w:rFonts w:ascii="Arial" w:hAnsi="Arial" w:cs="Arial"/>
          <w:b/>
          <w:i/>
          <w:sz w:val="24"/>
          <w:szCs w:val="24"/>
          <w:u w:val="single"/>
        </w:rPr>
        <w:t xml:space="preserve"> </w:t>
      </w:r>
    </w:p>
    <w:p w14:paraId="54AF98F9" w14:textId="77777777" w:rsidR="00906265" w:rsidRDefault="00906265" w:rsidP="00380EA0">
      <w:pPr>
        <w:spacing w:after="0" w:line="240" w:lineRule="auto"/>
        <w:rPr>
          <w:rFonts w:ascii="Arial" w:hAnsi="Arial" w:cs="Arial"/>
          <w:i/>
          <w:color w:val="943634" w:themeColor="accent2" w:themeShade="BF"/>
          <w:sz w:val="24"/>
          <w:szCs w:val="24"/>
        </w:rPr>
      </w:pPr>
    </w:p>
    <w:p w14:paraId="0578CCF2" w14:textId="6F8C7CF8" w:rsidR="00380EA0" w:rsidRPr="009062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06265" w:rsidRPr="00906265">
        <w:rPr>
          <w:rFonts w:ascii="Arial" w:hAnsi="Arial" w:cs="Arial"/>
          <w:i/>
          <w:color w:val="943634" w:themeColor="accent2" w:themeShade="BF"/>
          <w:sz w:val="24"/>
          <w:szCs w:val="24"/>
        </w:rPr>
        <w:t>https://www.godwhospeaks.uk/wp-content/uploads/2020/10/10-symbols_Poster.pdf</w:t>
      </w: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D39964" w14:textId="34C9874F" w:rsidR="00906265" w:rsidRPr="00906265" w:rsidRDefault="00380EA0" w:rsidP="00906265">
      <w:pPr>
        <w:spacing w:after="0" w:line="240" w:lineRule="auto"/>
        <w:rPr>
          <w:rFonts w:ascii="Arial" w:hAnsi="Arial" w:cs="Arial"/>
          <w:sz w:val="24"/>
          <w:szCs w:val="24"/>
        </w:rPr>
      </w:pPr>
      <w:r>
        <w:rPr>
          <w:rFonts w:ascii="Arial" w:hAnsi="Arial" w:cs="Arial"/>
          <w:b/>
          <w:sz w:val="24"/>
          <w:szCs w:val="24"/>
        </w:rPr>
        <w:t xml:space="preserve">4.21  </w:t>
      </w:r>
      <w:r w:rsidR="00906265">
        <w:rPr>
          <w:rFonts w:ascii="Arial" w:hAnsi="Arial" w:cs="Arial"/>
          <w:sz w:val="24"/>
          <w:szCs w:val="24"/>
        </w:rPr>
        <w:t>This symbol is o</w:t>
      </w:r>
      <w:r w:rsidR="00906265" w:rsidRPr="00906265">
        <w:rPr>
          <w:rFonts w:ascii="Arial" w:hAnsi="Arial" w:cs="Arial"/>
          <w:sz w:val="24"/>
          <w:szCs w:val="24"/>
        </w:rPr>
        <w:t xml:space="preserve">ne of the oldest Christian symbols </w:t>
      </w:r>
      <w:r w:rsidR="00906265">
        <w:rPr>
          <w:rFonts w:ascii="Arial" w:hAnsi="Arial" w:cs="Arial"/>
          <w:sz w:val="24"/>
          <w:szCs w:val="24"/>
        </w:rPr>
        <w:t xml:space="preserve">and it was </w:t>
      </w:r>
      <w:r w:rsidR="00906265" w:rsidRPr="00906265">
        <w:rPr>
          <w:rFonts w:ascii="Arial" w:hAnsi="Arial" w:cs="Arial"/>
          <w:sz w:val="24"/>
          <w:szCs w:val="24"/>
        </w:rPr>
        <w:t xml:space="preserve">used by Christians to identify themselves and each other, often in times of persecution. </w:t>
      </w:r>
      <w:r w:rsidR="00906265">
        <w:rPr>
          <w:rFonts w:ascii="Arial" w:hAnsi="Arial" w:cs="Arial"/>
          <w:sz w:val="24"/>
          <w:szCs w:val="24"/>
        </w:rPr>
        <w:t xml:space="preserve">  This symbol </w:t>
      </w:r>
      <w:r w:rsidR="00906265" w:rsidRPr="00906265">
        <w:rPr>
          <w:rFonts w:ascii="Arial" w:hAnsi="Arial" w:cs="Arial"/>
          <w:sz w:val="24"/>
          <w:szCs w:val="24"/>
        </w:rPr>
        <w:t>was found in the Roman catacombs, a secret meeting place during the time when the Christians were persecuted</w:t>
      </w:r>
    </w:p>
    <w:p w14:paraId="6E0100A3" w14:textId="75758048" w:rsidR="00380EA0" w:rsidRPr="00906265" w:rsidRDefault="00906265" w:rsidP="00906265">
      <w:pPr>
        <w:spacing w:after="0" w:line="240" w:lineRule="auto"/>
        <w:rPr>
          <w:rFonts w:ascii="Arial" w:hAnsi="Arial" w:cs="Arial"/>
          <w:sz w:val="24"/>
          <w:szCs w:val="24"/>
        </w:rPr>
      </w:pPr>
      <w:r w:rsidRPr="00906265">
        <w:rPr>
          <w:rFonts w:ascii="Arial" w:hAnsi="Arial" w:cs="Arial"/>
          <w:sz w:val="24"/>
          <w:szCs w:val="24"/>
        </w:rPr>
        <w:t>for their faith by the Romans.</w:t>
      </w:r>
      <w:r>
        <w:rPr>
          <w:rFonts w:ascii="Arial" w:hAnsi="Arial" w:cs="Arial"/>
          <w:sz w:val="24"/>
          <w:szCs w:val="24"/>
        </w:rPr>
        <w:t xml:space="preserve">  What is this symbol</w:t>
      </w:r>
      <w:r w:rsidR="00380EA0" w:rsidRPr="00906265">
        <w:rPr>
          <w:rFonts w:ascii="Arial" w:hAnsi="Arial" w:cs="Arial"/>
          <w:sz w:val="24"/>
          <w:szCs w:val="24"/>
        </w:rPr>
        <w:t>?</w:t>
      </w:r>
    </w:p>
    <w:p w14:paraId="0AF8A7ED" w14:textId="77777777" w:rsidR="005946E0" w:rsidRDefault="008608B2" w:rsidP="008608B2">
      <w:pPr>
        <w:spacing w:after="0" w:line="240" w:lineRule="auto"/>
        <w:jc w:val="right"/>
        <w:rPr>
          <w:rFonts w:ascii="Arial" w:hAnsi="Arial" w:cs="Arial"/>
          <w:b/>
          <w:sz w:val="24"/>
          <w:szCs w:val="24"/>
          <w:u w:val="single"/>
        </w:rPr>
      </w:pPr>
      <w:r>
        <w:rPr>
          <w:rFonts w:ascii="Arial" w:hAnsi="Arial" w:cs="Arial"/>
          <w:b/>
          <w:sz w:val="24"/>
          <w:szCs w:val="24"/>
          <w:u w:val="single"/>
        </w:rPr>
        <w:t xml:space="preserve">the </w:t>
      </w:r>
      <w:r w:rsidR="00906265">
        <w:rPr>
          <w:rFonts w:ascii="Arial" w:hAnsi="Arial" w:cs="Arial"/>
          <w:b/>
          <w:sz w:val="24"/>
          <w:szCs w:val="24"/>
          <w:u w:val="single"/>
        </w:rPr>
        <w:t>fish</w:t>
      </w:r>
    </w:p>
    <w:p w14:paraId="033917AA" w14:textId="77777777" w:rsidR="005946E0" w:rsidRDefault="005946E0" w:rsidP="008608B2">
      <w:pPr>
        <w:spacing w:after="0" w:line="240" w:lineRule="auto"/>
        <w:jc w:val="right"/>
        <w:rPr>
          <w:rFonts w:ascii="Arial" w:hAnsi="Arial" w:cs="Arial"/>
          <w:i/>
          <w:sz w:val="24"/>
          <w:szCs w:val="24"/>
        </w:rPr>
      </w:pPr>
      <w:r>
        <w:rPr>
          <w:rFonts w:ascii="Arial" w:hAnsi="Arial" w:cs="Arial"/>
          <w:i/>
          <w:sz w:val="24"/>
          <w:szCs w:val="24"/>
        </w:rPr>
        <w:t>Alternate answers:</w:t>
      </w:r>
    </w:p>
    <w:p w14:paraId="657D3D9E" w14:textId="34293DFC" w:rsidR="008608B2" w:rsidRPr="000D282A" w:rsidRDefault="005946E0" w:rsidP="008608B2">
      <w:pPr>
        <w:spacing w:after="0" w:line="240" w:lineRule="auto"/>
        <w:jc w:val="right"/>
        <w:rPr>
          <w:rFonts w:ascii="Arial" w:hAnsi="Arial" w:cs="Arial"/>
          <w:b/>
          <w:sz w:val="24"/>
          <w:szCs w:val="24"/>
          <w:u w:val="single"/>
        </w:rPr>
      </w:pPr>
      <w:r>
        <w:rPr>
          <w:rFonts w:ascii="Arial" w:hAnsi="Arial" w:cs="Arial"/>
          <w:b/>
          <w:sz w:val="24"/>
          <w:szCs w:val="24"/>
          <w:u w:val="single"/>
        </w:rPr>
        <w:t>ichthys,</w:t>
      </w:r>
      <w:r w:rsidR="008608B2">
        <w:rPr>
          <w:rFonts w:ascii="Arial" w:hAnsi="Arial" w:cs="Arial"/>
          <w:b/>
          <w:i/>
          <w:sz w:val="24"/>
          <w:szCs w:val="24"/>
          <w:u w:val="single"/>
        </w:rPr>
        <w:t xml:space="preserve"> </w:t>
      </w:r>
      <w:r>
        <w:rPr>
          <w:rFonts w:ascii="Arial" w:hAnsi="Arial" w:cs="Arial"/>
          <w:b/>
          <w:sz w:val="24"/>
          <w:szCs w:val="24"/>
          <w:u w:val="single"/>
        </w:rPr>
        <w:t>ichthus</w:t>
      </w:r>
    </w:p>
    <w:p w14:paraId="5382ACE6" w14:textId="0CF0B842" w:rsidR="00380EA0" w:rsidRPr="008608B2"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6B16A021" w:rsidR="00380EA0" w:rsidRPr="008608B2" w:rsidRDefault="00380EA0" w:rsidP="008608B2">
      <w:pPr>
        <w:spacing w:after="0" w:line="240" w:lineRule="auto"/>
        <w:rPr>
          <w:rFonts w:ascii="Arial" w:hAnsi="Arial" w:cs="Arial"/>
          <w:b/>
          <w:sz w:val="24"/>
          <w:szCs w:val="24"/>
        </w:rPr>
      </w:pPr>
      <w:r>
        <w:rPr>
          <w:rFonts w:ascii="Arial" w:hAnsi="Arial" w:cs="Arial"/>
          <w:b/>
          <w:sz w:val="24"/>
          <w:szCs w:val="24"/>
        </w:rPr>
        <w:t xml:space="preserve">4.22  </w:t>
      </w:r>
      <w:r w:rsidR="003D3042">
        <w:rPr>
          <w:rFonts w:ascii="Arial" w:hAnsi="Arial" w:cs="Arial"/>
          <w:sz w:val="24"/>
          <w:szCs w:val="24"/>
        </w:rPr>
        <w:t xml:space="preserve">When warning of coming persercutions, Jesus said, “Behold, I am sending you like sheep in the midst of  [blank]” what animal to His disciples that He was sending them like sheep among this animal that symbolizes </w:t>
      </w:r>
      <w:r w:rsidR="00DB6623">
        <w:rPr>
          <w:rFonts w:ascii="Arial" w:hAnsi="Arial" w:cs="Arial"/>
          <w:sz w:val="24"/>
          <w:szCs w:val="24"/>
        </w:rPr>
        <w:t>deceit and danger</w:t>
      </w:r>
    </w:p>
    <w:p w14:paraId="6DC88D38" w14:textId="5E0A1137" w:rsidR="00380EA0" w:rsidRPr="006707BE" w:rsidRDefault="00DF4288"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780DE3">
        <w:rPr>
          <w:rFonts w:ascii="Arial" w:hAnsi="Arial" w:cs="Arial"/>
          <w:b/>
          <w:sz w:val="24"/>
          <w:szCs w:val="24"/>
          <w:u w:val="single"/>
        </w:rPr>
        <w:t>t</w:t>
      </w:r>
      <w:r w:rsidR="008608B2">
        <w:rPr>
          <w:rFonts w:ascii="Arial" w:hAnsi="Arial" w:cs="Arial"/>
          <w:b/>
          <w:sz w:val="24"/>
          <w:szCs w:val="24"/>
          <w:u w:val="single"/>
        </w:rPr>
        <w:t>he</w:t>
      </w:r>
      <w:r w:rsidR="003D3042">
        <w:rPr>
          <w:rFonts w:ascii="Arial" w:hAnsi="Arial" w:cs="Arial"/>
          <w:b/>
          <w:sz w:val="24"/>
          <w:szCs w:val="24"/>
          <w:u w:val="single"/>
        </w:rPr>
        <w:t xml:space="preserve"> wolf</w:t>
      </w:r>
      <w:r>
        <w:rPr>
          <w:rFonts w:ascii="Arial" w:hAnsi="Arial" w:cs="Arial"/>
          <w:b/>
          <w:sz w:val="24"/>
          <w:szCs w:val="24"/>
          <w:u w:val="single"/>
        </w:rPr>
        <w:t>)</w:t>
      </w:r>
      <w:r w:rsidR="008608B2">
        <w:rPr>
          <w:rFonts w:ascii="Arial" w:hAnsi="Arial" w:cs="Arial"/>
          <w:b/>
          <w:sz w:val="24"/>
          <w:szCs w:val="24"/>
          <w:u w:val="single"/>
        </w:rPr>
        <w:t xml:space="preserve"> </w:t>
      </w:r>
      <w:r w:rsidR="003D3042">
        <w:rPr>
          <w:rFonts w:ascii="Arial" w:hAnsi="Arial" w:cs="Arial"/>
          <w:b/>
          <w:sz w:val="24"/>
          <w:szCs w:val="24"/>
          <w:u w:val="single"/>
        </w:rPr>
        <w:t>wolves</w:t>
      </w:r>
      <w:r w:rsidR="00380EA0" w:rsidRPr="006707BE">
        <w:rPr>
          <w:rFonts w:ascii="Arial" w:hAnsi="Arial" w:cs="Arial"/>
          <w:b/>
          <w:i/>
          <w:sz w:val="24"/>
          <w:szCs w:val="24"/>
          <w:u w:val="single"/>
        </w:rPr>
        <w:t xml:space="preserve"> </w:t>
      </w:r>
    </w:p>
    <w:p w14:paraId="0EB1BED2" w14:textId="092C6183" w:rsidR="00380EA0" w:rsidRPr="00780DE3"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B6623" w:rsidRPr="00DB6623">
        <w:rPr>
          <w:rFonts w:ascii="Arial" w:hAnsi="Arial" w:cs="Arial"/>
          <w:i/>
          <w:color w:val="943634" w:themeColor="accent2" w:themeShade="BF"/>
          <w:sz w:val="24"/>
          <w:szCs w:val="24"/>
        </w:rPr>
        <w:t>https://www.uniguide.com/animals-bible</w:t>
      </w: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3AC8B95" w14:textId="4BD78D57" w:rsidR="00380EA0" w:rsidRPr="00B332CE" w:rsidRDefault="00380EA0" w:rsidP="008608B2">
      <w:pPr>
        <w:spacing w:after="0" w:line="240" w:lineRule="auto"/>
        <w:rPr>
          <w:rFonts w:ascii="Arial" w:hAnsi="Arial" w:cs="Arial"/>
          <w:sz w:val="24"/>
          <w:szCs w:val="24"/>
        </w:rPr>
      </w:pPr>
      <w:r>
        <w:rPr>
          <w:rFonts w:ascii="Arial" w:hAnsi="Arial" w:cs="Arial"/>
          <w:b/>
          <w:sz w:val="24"/>
          <w:szCs w:val="24"/>
        </w:rPr>
        <w:t xml:space="preserve">4.23 </w:t>
      </w:r>
      <w:r w:rsidR="00DF4288">
        <w:rPr>
          <w:rFonts w:ascii="Arial" w:hAnsi="Arial" w:cs="Arial"/>
          <w:sz w:val="24"/>
          <w:szCs w:val="24"/>
        </w:rPr>
        <w:t>What animal, whose flesh the Ancient Greeks believed didn’t decompose after death, and whose tail feathers have eye-like markings, symbolizes immortality and the all-seeing God?</w:t>
      </w:r>
    </w:p>
    <w:p w14:paraId="59E85816" w14:textId="57D5BE7C" w:rsidR="00DF4288" w:rsidRDefault="00DF4288" w:rsidP="00780DE3">
      <w:pPr>
        <w:spacing w:after="0" w:line="240" w:lineRule="auto"/>
        <w:jc w:val="right"/>
        <w:rPr>
          <w:rFonts w:ascii="Arial" w:hAnsi="Arial" w:cs="Arial"/>
          <w:i/>
          <w:sz w:val="24"/>
          <w:szCs w:val="24"/>
        </w:rPr>
      </w:pPr>
      <w:r>
        <w:rPr>
          <w:rFonts w:ascii="Arial" w:hAnsi="Arial" w:cs="Arial"/>
          <w:b/>
          <w:sz w:val="24"/>
          <w:szCs w:val="24"/>
          <w:u w:val="single"/>
        </w:rPr>
        <w:t>(</w:t>
      </w:r>
      <w:r w:rsidR="00780DE3">
        <w:rPr>
          <w:rFonts w:ascii="Arial" w:hAnsi="Arial" w:cs="Arial"/>
          <w:b/>
          <w:sz w:val="24"/>
          <w:szCs w:val="24"/>
          <w:u w:val="single"/>
        </w:rPr>
        <w:t>the</w:t>
      </w:r>
      <w:r>
        <w:rPr>
          <w:rFonts w:ascii="Arial" w:hAnsi="Arial" w:cs="Arial"/>
          <w:b/>
          <w:sz w:val="24"/>
          <w:szCs w:val="24"/>
          <w:u w:val="single"/>
        </w:rPr>
        <w:t>)</w:t>
      </w:r>
      <w:r w:rsidR="00780DE3">
        <w:rPr>
          <w:rFonts w:ascii="Arial" w:hAnsi="Arial" w:cs="Arial"/>
          <w:b/>
          <w:sz w:val="24"/>
          <w:szCs w:val="24"/>
          <w:u w:val="single"/>
        </w:rPr>
        <w:t xml:space="preserve"> peacock</w:t>
      </w:r>
      <w:r>
        <w:rPr>
          <w:rFonts w:ascii="Arial" w:hAnsi="Arial" w:cs="Arial"/>
          <w:b/>
          <w:sz w:val="24"/>
          <w:szCs w:val="24"/>
          <w:u w:val="single"/>
        </w:rPr>
        <w:br/>
      </w:r>
      <w:r>
        <w:rPr>
          <w:rFonts w:ascii="Arial" w:hAnsi="Arial" w:cs="Arial"/>
          <w:i/>
          <w:sz w:val="24"/>
          <w:szCs w:val="24"/>
        </w:rPr>
        <w:t>Alternate answer:</w:t>
      </w:r>
    </w:p>
    <w:p w14:paraId="081C38EF" w14:textId="0D9508D9" w:rsidR="00780DE3" w:rsidRPr="006707BE" w:rsidRDefault="00DF4288" w:rsidP="00780DE3">
      <w:pPr>
        <w:spacing w:after="0" w:line="240" w:lineRule="auto"/>
        <w:jc w:val="right"/>
        <w:rPr>
          <w:rFonts w:ascii="Arial" w:hAnsi="Arial" w:cs="Arial"/>
          <w:b/>
          <w:i/>
          <w:sz w:val="24"/>
          <w:szCs w:val="24"/>
          <w:u w:val="single"/>
        </w:rPr>
      </w:pPr>
      <w:r>
        <w:rPr>
          <w:rFonts w:ascii="Arial" w:hAnsi="Arial" w:cs="Arial"/>
          <w:b/>
          <w:sz w:val="24"/>
          <w:szCs w:val="24"/>
          <w:u w:val="single"/>
        </w:rPr>
        <w:t>peafowl</w:t>
      </w:r>
      <w:r w:rsidR="00780DE3" w:rsidRPr="006707BE">
        <w:rPr>
          <w:rFonts w:ascii="Arial" w:hAnsi="Arial" w:cs="Arial"/>
          <w:b/>
          <w:i/>
          <w:sz w:val="24"/>
          <w:szCs w:val="24"/>
          <w:u w:val="single"/>
        </w:rPr>
        <w:t xml:space="preserve"> </w:t>
      </w:r>
    </w:p>
    <w:p w14:paraId="2539B71B" w14:textId="4CDB0553"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5C838C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sidR="002D6AFE">
        <w:rPr>
          <w:rFonts w:ascii="Arial" w:hAnsi="Arial" w:cs="Arial"/>
          <w:sz w:val="24"/>
          <w:szCs w:val="24"/>
        </w:rPr>
        <w:t xml:space="preserve">The whiteness of what animal, commonly used to represent Jesus Christ, symbolizes innocence and purity </w:t>
      </w:r>
    </w:p>
    <w:p w14:paraId="17291D02" w14:textId="24545B1C" w:rsidR="00380EA0" w:rsidRPr="00B32821" w:rsidRDefault="00780DE3" w:rsidP="00780DE3">
      <w:pPr>
        <w:spacing w:after="0" w:line="240" w:lineRule="auto"/>
        <w:jc w:val="right"/>
        <w:rPr>
          <w:rFonts w:ascii="Arial" w:hAnsi="Arial" w:cs="Arial"/>
          <w:i/>
          <w:color w:val="0033CC"/>
          <w:sz w:val="24"/>
          <w:szCs w:val="24"/>
        </w:rPr>
      </w:pPr>
      <w:r>
        <w:rPr>
          <w:rFonts w:ascii="Arial" w:hAnsi="Arial" w:cs="Arial"/>
          <w:b/>
          <w:sz w:val="24"/>
          <w:szCs w:val="24"/>
          <w:u w:val="single"/>
        </w:rPr>
        <w:t>the lamb</w:t>
      </w:r>
      <w:r w:rsidR="00380EA0" w:rsidRPr="006707BE">
        <w:rPr>
          <w:rFonts w:ascii="Arial" w:hAnsi="Arial" w:cs="Arial"/>
          <w:b/>
          <w:i/>
          <w:sz w:val="24"/>
          <w:szCs w:val="24"/>
          <w:u w:val="single"/>
        </w:rPr>
        <w:t xml:space="preserve"> </w:t>
      </w:r>
    </w:p>
    <w:p w14:paraId="0D7513EA" w14:textId="0968178C"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52322CA7" w:rsidR="00380EA0" w:rsidRPr="006707BE" w:rsidRDefault="00380EA0" w:rsidP="00E16028">
      <w:pPr>
        <w:spacing w:after="0" w:line="240" w:lineRule="auto"/>
        <w:rPr>
          <w:rFonts w:ascii="Arial" w:hAnsi="Arial" w:cs="Arial"/>
          <w:sz w:val="24"/>
          <w:szCs w:val="24"/>
        </w:rPr>
      </w:pPr>
      <w:commentRangeStart w:id="69"/>
      <w:r>
        <w:rPr>
          <w:rFonts w:ascii="Arial" w:hAnsi="Arial" w:cs="Arial"/>
          <w:b/>
          <w:sz w:val="24"/>
          <w:szCs w:val="24"/>
          <w:highlight w:val="yellow"/>
        </w:rPr>
        <w:t>D</w:t>
      </w:r>
      <w:r w:rsidRPr="00BF589C">
        <w:rPr>
          <w:rFonts w:ascii="Arial" w:hAnsi="Arial" w:cs="Arial"/>
          <w:b/>
          <w:sz w:val="24"/>
          <w:szCs w:val="24"/>
          <w:highlight w:val="yellow"/>
        </w:rPr>
        <w:t xml:space="preserve">_1  </w:t>
      </w:r>
      <w:r w:rsidR="00FC5011" w:rsidRPr="00FC5011">
        <w:rPr>
          <w:rFonts w:ascii="Arial" w:hAnsi="Arial" w:cs="Arial"/>
          <w:sz w:val="24"/>
          <w:szCs w:val="24"/>
        </w:rPr>
        <w:t>Th</w:t>
      </w:r>
      <w:r w:rsidR="00E16028">
        <w:rPr>
          <w:rFonts w:ascii="Arial" w:hAnsi="Arial" w:cs="Arial"/>
          <w:sz w:val="24"/>
          <w:szCs w:val="24"/>
        </w:rPr>
        <w:t>is is perhaps th</w:t>
      </w:r>
      <w:r w:rsidR="00FC5011" w:rsidRPr="00FC5011">
        <w:rPr>
          <w:rFonts w:ascii="Arial" w:hAnsi="Arial" w:cs="Arial"/>
          <w:sz w:val="24"/>
          <w:szCs w:val="24"/>
        </w:rPr>
        <w:t>e most common symbol of our faith</w:t>
      </w:r>
      <w:r w:rsidR="00E16028">
        <w:rPr>
          <w:rFonts w:ascii="Arial" w:hAnsi="Arial" w:cs="Arial"/>
          <w:sz w:val="24"/>
          <w:szCs w:val="24"/>
        </w:rPr>
        <w:t xml:space="preserve"> and is a </w:t>
      </w:r>
      <w:r w:rsidR="00FC5011" w:rsidRPr="00FC5011">
        <w:rPr>
          <w:rFonts w:ascii="Arial" w:hAnsi="Arial" w:cs="Arial"/>
          <w:sz w:val="24"/>
          <w:szCs w:val="24"/>
        </w:rPr>
        <w:t>symbol of sacrifice</w:t>
      </w:r>
      <w:r w:rsidR="00FC5011">
        <w:rPr>
          <w:rFonts w:ascii="Arial" w:hAnsi="Arial" w:cs="Arial"/>
          <w:sz w:val="24"/>
          <w:szCs w:val="24"/>
        </w:rPr>
        <w:t xml:space="preserve"> </w:t>
      </w:r>
      <w:r w:rsidR="00FC5011" w:rsidRPr="00FC5011">
        <w:rPr>
          <w:rFonts w:ascii="Arial" w:hAnsi="Arial" w:cs="Arial"/>
          <w:sz w:val="24"/>
          <w:szCs w:val="24"/>
        </w:rPr>
        <w:t>and atonement</w:t>
      </w:r>
      <w:r w:rsidR="00E16028">
        <w:rPr>
          <w:rFonts w:ascii="Arial" w:hAnsi="Arial" w:cs="Arial"/>
          <w:sz w:val="24"/>
          <w:szCs w:val="24"/>
        </w:rPr>
        <w:t>.</w:t>
      </w:r>
    </w:p>
    <w:p w14:paraId="29C07FB4" w14:textId="72F672DC"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crucifix</w:t>
      </w:r>
      <w:r w:rsidR="00380EA0"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435CD9B1"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u w:val="single"/>
        </w:rPr>
        <w:t>cross</w:t>
      </w:r>
      <w:commentRangeEnd w:id="69"/>
      <w:r w:rsidR="00E671D0">
        <w:rPr>
          <w:rStyle w:val="CommentReference"/>
        </w:rPr>
        <w:commentReference w:id="69"/>
      </w:r>
    </w:p>
    <w:p w14:paraId="35EBB3A7" w14:textId="0BEEE1D0" w:rsidR="00380EA0" w:rsidRPr="00E16028" w:rsidRDefault="00E1602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3DC0044E"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sidR="00FC5011">
        <w:rPr>
          <w:rFonts w:ascii="Arial" w:hAnsi="Arial" w:cs="Arial"/>
          <w:sz w:val="24"/>
          <w:szCs w:val="24"/>
        </w:rPr>
        <w:t xml:space="preserve"> </w:t>
      </w:r>
      <w:r w:rsidR="00FC5011" w:rsidRPr="00FC5011">
        <w:rPr>
          <w:rFonts w:ascii="Arial" w:hAnsi="Arial" w:cs="Arial"/>
          <w:sz w:val="24"/>
          <w:szCs w:val="24"/>
        </w:rPr>
        <w:t>In Christian art</w:t>
      </w:r>
      <w:r w:rsidR="00E16028">
        <w:rPr>
          <w:rFonts w:ascii="Arial" w:hAnsi="Arial" w:cs="Arial"/>
          <w:sz w:val="24"/>
          <w:szCs w:val="24"/>
        </w:rPr>
        <w:t xml:space="preserve">, what symbol is often found near St. Peter and is </w:t>
      </w:r>
      <w:r w:rsidR="00E16028" w:rsidRPr="00FC5011">
        <w:rPr>
          <w:rFonts w:ascii="Arial" w:hAnsi="Arial" w:cs="Arial"/>
          <w:sz w:val="24"/>
          <w:szCs w:val="24"/>
        </w:rPr>
        <w:t>a symbol of the</w:t>
      </w:r>
      <w:r w:rsidR="00E16028">
        <w:rPr>
          <w:rFonts w:ascii="Arial" w:hAnsi="Arial" w:cs="Arial"/>
          <w:sz w:val="24"/>
          <w:szCs w:val="24"/>
        </w:rPr>
        <w:t xml:space="preserve"> </w:t>
      </w:r>
      <w:r w:rsidR="00E16028" w:rsidRPr="00FC5011">
        <w:rPr>
          <w:rFonts w:ascii="Arial" w:hAnsi="Arial" w:cs="Arial"/>
          <w:sz w:val="24"/>
          <w:szCs w:val="24"/>
        </w:rPr>
        <w:t>Pope’s authority</w:t>
      </w:r>
      <w:r w:rsidR="00E16028">
        <w:rPr>
          <w:rFonts w:ascii="Arial" w:hAnsi="Arial" w:cs="Arial"/>
          <w:sz w:val="24"/>
          <w:szCs w:val="24"/>
        </w:rPr>
        <w:t xml:space="preserve"> to take </w:t>
      </w:r>
      <w:r w:rsidR="00FC5011" w:rsidRPr="00FC5011">
        <w:rPr>
          <w:rFonts w:ascii="Arial" w:hAnsi="Arial" w:cs="Arial"/>
          <w:sz w:val="24"/>
          <w:szCs w:val="24"/>
        </w:rPr>
        <w:t>binding</w:t>
      </w:r>
      <w:r w:rsidR="00FC5011">
        <w:rPr>
          <w:rFonts w:ascii="Arial" w:hAnsi="Arial" w:cs="Arial"/>
          <w:sz w:val="24"/>
          <w:szCs w:val="24"/>
        </w:rPr>
        <w:t xml:space="preserve"> </w:t>
      </w:r>
      <w:r w:rsidR="00FC5011" w:rsidRPr="00FC5011">
        <w:rPr>
          <w:rFonts w:ascii="Arial" w:hAnsi="Arial" w:cs="Arial"/>
          <w:sz w:val="24"/>
          <w:szCs w:val="24"/>
        </w:rPr>
        <w:t>actions in leading the institution of</w:t>
      </w:r>
      <w:r w:rsidR="00FC5011">
        <w:rPr>
          <w:rFonts w:ascii="Arial" w:hAnsi="Arial" w:cs="Arial"/>
          <w:sz w:val="24"/>
          <w:szCs w:val="24"/>
        </w:rPr>
        <w:t xml:space="preserve"> </w:t>
      </w:r>
      <w:r w:rsidR="00FC5011" w:rsidRPr="00FC5011">
        <w:rPr>
          <w:rFonts w:ascii="Arial" w:hAnsi="Arial" w:cs="Arial"/>
          <w:sz w:val="24"/>
          <w:szCs w:val="24"/>
        </w:rPr>
        <w:t>the Church</w:t>
      </w:r>
      <w:r w:rsidR="00E671D0">
        <w:rPr>
          <w:rFonts w:ascii="Arial" w:hAnsi="Arial" w:cs="Arial"/>
          <w:sz w:val="24"/>
          <w:szCs w:val="24"/>
        </w:rPr>
        <w:t>?</w:t>
      </w:r>
      <w:r w:rsidR="00E671D0" w:rsidRPr="00FC5011">
        <w:rPr>
          <w:rFonts w:ascii="Arial" w:hAnsi="Arial" w:cs="Arial"/>
          <w:sz w:val="24"/>
          <w:szCs w:val="24"/>
        </w:rPr>
        <w:t xml:space="preserve"> </w:t>
      </w:r>
    </w:p>
    <w:p w14:paraId="2C4A3717" w14:textId="1AB66407"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crossed keys</w:t>
      </w:r>
      <w:r w:rsidR="00380EA0"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4726D64C"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rPr>
        <w:t>keys</w:t>
      </w:r>
    </w:p>
    <w:p w14:paraId="694F2DD6" w14:textId="1B4C8F3E" w:rsidR="00380EA0" w:rsidRPr="00E1602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16028" w:rsidRPr="00E16028">
        <w:rPr>
          <w:rFonts w:ascii="Arial" w:hAnsi="Arial" w:cs="Arial"/>
          <w:i/>
          <w:color w:val="943634" w:themeColor="accent2" w:themeShade="BF"/>
          <w:sz w:val="24"/>
          <w:szCs w:val="24"/>
        </w:rPr>
        <w:t>https://www.godwhospeaks.uk/wp-content/uploads/2020/10/10-symbols_Poster.pdf</w:t>
      </w: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4FC9B1B2" w:rsidR="00380EA0" w:rsidRPr="006707BE" w:rsidRDefault="00380EA0" w:rsidP="00E16028">
      <w:pPr>
        <w:spacing w:after="0" w:line="240" w:lineRule="auto"/>
        <w:rPr>
          <w:rFonts w:ascii="Arial" w:hAnsi="Arial" w:cs="Arial"/>
          <w:sz w:val="24"/>
          <w:szCs w:val="24"/>
        </w:rPr>
      </w:pPr>
      <w:commentRangeStart w:id="70"/>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E16028">
        <w:rPr>
          <w:rFonts w:ascii="Arial" w:hAnsi="Arial" w:cs="Arial"/>
          <w:sz w:val="24"/>
          <w:szCs w:val="24"/>
        </w:rPr>
        <w:t xml:space="preserve">In Catholic art, what </w:t>
      </w:r>
      <w:r w:rsidR="00541362">
        <w:rPr>
          <w:rFonts w:ascii="Arial" w:hAnsi="Arial" w:cs="Arial"/>
          <w:sz w:val="24"/>
          <w:szCs w:val="24"/>
        </w:rPr>
        <w:t xml:space="preserve">body part </w:t>
      </w:r>
      <w:r w:rsidR="00E16028">
        <w:rPr>
          <w:rFonts w:ascii="Arial" w:hAnsi="Arial" w:cs="Arial"/>
          <w:sz w:val="24"/>
          <w:szCs w:val="24"/>
        </w:rPr>
        <w:t xml:space="preserve">is depicted as </w:t>
      </w:r>
      <w:r w:rsidR="00E16028" w:rsidRPr="00E16028">
        <w:rPr>
          <w:rFonts w:ascii="Arial" w:hAnsi="Arial" w:cs="Arial"/>
          <w:sz w:val="24"/>
          <w:szCs w:val="24"/>
        </w:rPr>
        <w:t>shining with divine light,</w:t>
      </w:r>
      <w:r w:rsidR="00E16028">
        <w:rPr>
          <w:rFonts w:ascii="Arial" w:hAnsi="Arial" w:cs="Arial"/>
          <w:sz w:val="24"/>
          <w:szCs w:val="24"/>
        </w:rPr>
        <w:t xml:space="preserve"> </w:t>
      </w:r>
      <w:r w:rsidR="00E16028" w:rsidRPr="00E16028">
        <w:rPr>
          <w:rFonts w:ascii="Arial" w:hAnsi="Arial" w:cs="Arial"/>
          <w:sz w:val="24"/>
          <w:szCs w:val="24"/>
        </w:rPr>
        <w:t>pierced from a lance, encircled by a</w:t>
      </w:r>
      <w:r w:rsidR="00E16028">
        <w:rPr>
          <w:rFonts w:ascii="Arial" w:hAnsi="Arial" w:cs="Arial"/>
          <w:sz w:val="24"/>
          <w:szCs w:val="24"/>
        </w:rPr>
        <w:t xml:space="preserve"> </w:t>
      </w:r>
      <w:r w:rsidR="00E16028" w:rsidRPr="00E16028">
        <w:rPr>
          <w:rFonts w:ascii="Arial" w:hAnsi="Arial" w:cs="Arial"/>
          <w:sz w:val="24"/>
          <w:szCs w:val="24"/>
        </w:rPr>
        <w:t>crown of thorns, surmounted by a</w:t>
      </w:r>
      <w:r w:rsidR="00E16028">
        <w:rPr>
          <w:rFonts w:ascii="Arial" w:hAnsi="Arial" w:cs="Arial"/>
          <w:sz w:val="24"/>
          <w:szCs w:val="24"/>
        </w:rPr>
        <w:t xml:space="preserve"> cross, and bleeding?</w:t>
      </w:r>
    </w:p>
    <w:p w14:paraId="3283B140" w14:textId="3D1F202E" w:rsidR="00380EA0" w:rsidRPr="006707BE" w:rsidRDefault="00E671D0"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E16028">
        <w:rPr>
          <w:rFonts w:ascii="Arial" w:hAnsi="Arial" w:cs="Arial"/>
          <w:b/>
          <w:sz w:val="24"/>
          <w:szCs w:val="24"/>
          <w:u w:val="single"/>
        </w:rPr>
        <w:t>the Sacred</w:t>
      </w:r>
      <w:r w:rsidR="00541362">
        <w:rPr>
          <w:rFonts w:ascii="Arial" w:hAnsi="Arial" w:cs="Arial"/>
          <w:b/>
          <w:sz w:val="24"/>
          <w:szCs w:val="24"/>
          <w:u w:val="single"/>
        </w:rPr>
        <w:t>)</w:t>
      </w:r>
      <w:r w:rsidR="00E16028">
        <w:rPr>
          <w:rFonts w:ascii="Arial" w:hAnsi="Arial" w:cs="Arial"/>
          <w:b/>
          <w:sz w:val="24"/>
          <w:szCs w:val="24"/>
          <w:u w:val="single"/>
        </w:rPr>
        <w:t xml:space="preserve"> Heart</w:t>
      </w:r>
      <w:r w:rsidR="00380EA0" w:rsidRPr="006707BE">
        <w:rPr>
          <w:rFonts w:ascii="Arial" w:hAnsi="Arial" w:cs="Arial"/>
          <w:b/>
          <w:i/>
          <w:sz w:val="24"/>
          <w:szCs w:val="24"/>
          <w:u w:val="single"/>
        </w:rPr>
        <w:t xml:space="preserve"> </w:t>
      </w:r>
      <w:commentRangeEnd w:id="70"/>
      <w:r w:rsidR="00541362">
        <w:rPr>
          <w:rStyle w:val="CommentReference"/>
        </w:rPr>
        <w:commentReference w:id="70"/>
      </w:r>
    </w:p>
    <w:p w14:paraId="4920230B" w14:textId="77777777" w:rsidR="00B332CE" w:rsidRDefault="00B332CE" w:rsidP="00B332CE">
      <w:pPr>
        <w:spacing w:after="0" w:line="240" w:lineRule="auto"/>
        <w:rPr>
          <w:rFonts w:ascii="Arial" w:hAnsi="Arial" w:cs="Arial"/>
          <w:i/>
          <w:color w:val="943634" w:themeColor="accent2" w:themeShade="BF"/>
          <w:sz w:val="24"/>
          <w:szCs w:val="24"/>
        </w:rPr>
      </w:pPr>
    </w:p>
    <w:p w14:paraId="19F0E223" w14:textId="77777777" w:rsidR="00B332CE" w:rsidRPr="00E16028" w:rsidRDefault="00B332CE" w:rsidP="00B332C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E64EDD" w:rsidRPr="005C3566" w:rsidRDefault="00E64EDD"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ywtA4ZYCAAC6BQAADgAAAAAAAAAAAAAAAAAuAgAAZHJzL2Uyb0Rv&#10;Yy54bWxQSwECLQAUAAYACAAAACEAbw7fKOAAAAAMAQAADwAAAAAAAAAAAAAAAADwBAAAZHJzL2Rv&#10;d25yZXYueG1sUEsFBgAAAAAEAAQA8wAAAP0FAAAAAA==&#10;" fillcolor="white [3201]" strokeweight="1.75pt">
                <v:textbox>
                  <w:txbxContent>
                    <w:p w14:paraId="7F446CBE" w14:textId="475CDAE6" w:rsidR="00E64EDD" w:rsidRPr="005C3566" w:rsidRDefault="00E64EDD"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71" w:name="51019027"/>
      <w:bookmarkEnd w:id="7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xxxx</w:t>
      </w:r>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E64EDD" w:rsidRPr="005C3566" w:rsidRDefault="00E64EDD"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CN1ug6mAIAALoFAAAOAAAAAAAAAAAAAAAAAC4CAABkcnMvZTJv&#10;RG9jLnhtbFBLAQItABQABgAIAAAAIQA8T4vn4AAAAAsBAAAPAAAAAAAAAAAAAAAAAPIEAABkcnMv&#10;ZG93bnJldi54bWxQSwUGAAAAAAQABADzAAAA/wUAAAAA&#10;" fillcolor="white [3201]" strokeweight="1.75pt">
                <v:textbox>
                  <w:txbxContent>
                    <w:p w14:paraId="7C2CD10D" w14:textId="39CE5D46" w:rsidR="00E64EDD" w:rsidRPr="005C3566" w:rsidRDefault="00E64EDD"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E64EDD" w:rsidRPr="005C3566" w:rsidRDefault="00E64EDD"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lkkwFlwIAALoFAAAOAAAAAAAAAAAAAAAAAC4CAABkcnMvZTJvRG9j&#10;LnhtbFBLAQItABQABgAIAAAAIQARATrg3gAAAAsBAAAPAAAAAAAAAAAAAAAAAPEEAABkcnMvZG93&#10;bnJldi54bWxQSwUGAAAAAAQABADzAAAA/AUAAAAA&#10;" fillcolor="white [3201]" strokeweight="1.75pt">
                <v:textbox>
                  <w:txbxContent>
                    <w:p w14:paraId="43D9F9A0" w14:textId="41E588B3" w:rsidR="00E64EDD" w:rsidRPr="005C3566" w:rsidRDefault="00E64EDD"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9"/>
      <w:footerReference w:type="default" r:id="rId50"/>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BENJAMIN KANTACK" w:date="2024-02-14T12:59:00Z" w:initials="BK">
    <w:p w14:paraId="6C8CB626" w14:textId="77777777" w:rsidR="00E64EDD" w:rsidRDefault="00E64EDD">
      <w:pPr>
        <w:pStyle w:val="CommentText"/>
      </w:pPr>
      <w:r>
        <w:rPr>
          <w:rStyle w:val="CommentReference"/>
        </w:rPr>
        <w:annotationRef/>
      </w:r>
      <w:r>
        <w:t>This is the answer to 3.8, so including it as part of the Liturgy of the Word here gives away a later answer.</w:t>
      </w:r>
    </w:p>
    <w:p w14:paraId="1BEC279F" w14:textId="77777777" w:rsidR="00E64EDD" w:rsidRDefault="00E64EDD">
      <w:pPr>
        <w:pStyle w:val="CommentText"/>
      </w:pPr>
    </w:p>
    <w:p w14:paraId="3F1D78C6" w14:textId="22C53A70" w:rsidR="00E64EDD" w:rsidRPr="0025492B" w:rsidRDefault="00E64EDD">
      <w:pPr>
        <w:pStyle w:val="CommentText"/>
      </w:pPr>
      <w:r>
        <w:t xml:space="preserve">Removing it here does </w:t>
      </w:r>
      <w:r>
        <w:rPr>
          <w:i/>
        </w:rPr>
        <w:t>not</w:t>
      </w:r>
      <w:r>
        <w:t xml:space="preserve"> make this question inaccurate, because </w:t>
      </w:r>
      <w:r>
        <w:rPr>
          <w:i/>
        </w:rPr>
        <w:t>includes</w:t>
      </w:r>
      <w:r>
        <w:t xml:space="preserve"> doesn’t mean all elements need to be mentioned.</w:t>
      </w:r>
    </w:p>
  </w:comment>
  <w:comment w:id="17" w:author="BENJAMIN KANTACK" w:date="2024-02-14T12:56:00Z" w:initials="BK">
    <w:p w14:paraId="5B2A30F3" w14:textId="19F55BF5" w:rsidR="00E64EDD" w:rsidRDefault="00E64EDD">
      <w:pPr>
        <w:pStyle w:val="CommentText"/>
      </w:pPr>
      <w:r>
        <w:rPr>
          <w:rStyle w:val="CommentReference"/>
        </w:rPr>
        <w:annotationRef/>
      </w:r>
      <w:r>
        <w:t>If the desired answer is the word origin rather than the liturgical meaning, this will clarify that for the competitors and readers.</w:t>
      </w:r>
    </w:p>
  </w:comment>
  <w:comment w:id="18" w:author="BENJAMIN KANTACK [2]" w:date="2024-02-15T18:55:00Z" w:initials="BK">
    <w:p w14:paraId="6BD19C11" w14:textId="77777777" w:rsidR="00E64EDD" w:rsidRDefault="00E64EDD" w:rsidP="00E14BA2">
      <w:pPr>
        <w:pStyle w:val="CommentText"/>
      </w:pPr>
      <w:r>
        <w:rPr>
          <w:rStyle w:val="CommentReference"/>
        </w:rPr>
        <w:annotationRef/>
      </w:r>
      <w:r>
        <w:t>Consider rewriting or using a different question.</w:t>
      </w:r>
    </w:p>
    <w:p w14:paraId="635D1BE7" w14:textId="77777777" w:rsidR="00E64EDD" w:rsidRDefault="00E64EDD" w:rsidP="00E14BA2">
      <w:pPr>
        <w:pStyle w:val="CommentText"/>
      </w:pPr>
    </w:p>
    <w:p w14:paraId="06046422" w14:textId="77777777" w:rsidR="00E64EDD" w:rsidRDefault="00E64EDD" w:rsidP="00E14BA2">
      <w:pPr>
        <w:pStyle w:val="CommentText"/>
        <w:ind w:left="300"/>
      </w:pPr>
      <w:r>
        <w:rPr>
          <w:i/>
          <w:iCs/>
        </w:rPr>
        <w:t>Offerings</w:t>
      </w:r>
      <w:r>
        <w:t xml:space="preserve"> and </w:t>
      </w:r>
      <w:r>
        <w:rPr>
          <w:i/>
          <w:iCs/>
        </w:rPr>
        <w:t>offer</w:t>
      </w:r>
      <w:r>
        <w:t xml:space="preserve"> are in the question, which makes </w:t>
      </w:r>
      <w:r>
        <w:rPr>
          <w:i/>
          <w:iCs/>
        </w:rPr>
        <w:t>offering</w:t>
      </w:r>
      <w:r>
        <w:t xml:space="preserve"> a sort of obvious answer.</w:t>
      </w:r>
    </w:p>
    <w:p w14:paraId="2508D3E0" w14:textId="77777777" w:rsidR="00E64EDD" w:rsidRDefault="00E64EDD" w:rsidP="00E14BA2">
      <w:pPr>
        <w:pStyle w:val="CommentText"/>
        <w:ind w:left="300"/>
      </w:pPr>
      <w:r>
        <w:t>We’re not sure that the priest actually blesses the canned goods or money or ourselves during the offering. The bread and wine, yes; the other stuff, no.</w:t>
      </w:r>
    </w:p>
  </w:comment>
  <w:comment w:id="21" w:author="BENJAMIN KANTACK" w:date="2024-02-14T13:13:00Z" w:initials="BK">
    <w:p w14:paraId="4108EB89" w14:textId="27FD7A56" w:rsidR="00E64EDD" w:rsidRDefault="00E64EDD">
      <w:pPr>
        <w:pStyle w:val="CommentText"/>
      </w:pPr>
      <w:r>
        <w:rPr>
          <w:rStyle w:val="CommentReference"/>
        </w:rPr>
        <w:annotationRef/>
      </w:r>
      <w:r>
        <w:t>Two issues here:</w:t>
      </w:r>
    </w:p>
    <w:p w14:paraId="621655C7" w14:textId="77777777" w:rsidR="00E64EDD" w:rsidRDefault="00E64EDD">
      <w:pPr>
        <w:pStyle w:val="CommentText"/>
      </w:pPr>
    </w:p>
    <w:p w14:paraId="2CF46C3B" w14:textId="77777777" w:rsidR="00E64EDD" w:rsidRDefault="00E64EDD">
      <w:pPr>
        <w:pStyle w:val="CommentText"/>
      </w:pPr>
      <w:r>
        <w:t xml:space="preserve">First, age 7 isn’t precisely established in Canon law. Pius X’s decree </w:t>
      </w:r>
      <w:r>
        <w:rPr>
          <w:i/>
        </w:rPr>
        <w:t>Quam singulari</w:t>
      </w:r>
      <w:r>
        <w:t xml:space="preserve"> says that children acquire the power of reason “about the seventh year, more or less.”</w:t>
      </w:r>
    </w:p>
    <w:p w14:paraId="79711B50" w14:textId="77777777" w:rsidR="00E64EDD" w:rsidRDefault="00E64EDD">
      <w:pPr>
        <w:pStyle w:val="CommentText"/>
      </w:pPr>
    </w:p>
    <w:p w14:paraId="142397F9" w14:textId="44CB8E6C" w:rsidR="00E64EDD" w:rsidRPr="00313B02" w:rsidRDefault="00E64EDD">
      <w:pPr>
        <w:pStyle w:val="CommentText"/>
      </w:pPr>
      <w:r>
        <w:t>Second, it’s debatable whether the purpose was to encourage frequent communion. A prior decree by the Sacred Congregation of the Council had encouraged frequent communion, but it seems highly likely that Pius X was motivated by Ellen Organ’s unusually young acquisition of reason rather than something else.</w:t>
      </w:r>
    </w:p>
  </w:comment>
  <w:comment w:id="37" w:author="BENJAMIN KANTACK" w:date="2024-02-14T14:02:00Z" w:initials="BK">
    <w:p w14:paraId="0CF9027E" w14:textId="7BD1C46B" w:rsidR="00E64EDD" w:rsidRPr="00EF0F96" w:rsidRDefault="00E64EDD">
      <w:pPr>
        <w:pStyle w:val="CommentText"/>
      </w:pPr>
      <w:r>
        <w:rPr>
          <w:rStyle w:val="CommentReference"/>
        </w:rPr>
        <w:annotationRef/>
      </w:r>
      <w:r>
        <w:rPr>
          <w:i/>
        </w:rPr>
        <w:t>Pulpit</w:t>
      </w:r>
      <w:r>
        <w:t xml:space="preserve"> comes from Latin, but its Latin root likely has Greek origins as well.</w:t>
      </w:r>
    </w:p>
  </w:comment>
  <w:comment w:id="38" w:author="BENJAMIN KANTACK" w:date="2024-02-14T13:59:00Z" w:initials="BK">
    <w:p w14:paraId="5B60F407" w14:textId="77777777" w:rsidR="00E64EDD" w:rsidRDefault="00E64EDD" w:rsidP="00E14BA2">
      <w:pPr>
        <w:pStyle w:val="CommentText"/>
      </w:pPr>
      <w:r>
        <w:rPr>
          <w:rStyle w:val="CommentReference"/>
        </w:rPr>
        <w:annotationRef/>
      </w:r>
      <w:r>
        <w:rPr>
          <w:i/>
          <w:iCs/>
        </w:rPr>
        <w:t>Priest’s chair</w:t>
      </w:r>
      <w:r>
        <w:t xml:space="preserve"> might be seen as too easy of an answer, but it seems correct.</w:t>
      </w:r>
    </w:p>
  </w:comment>
  <w:comment w:id="42" w:author="BENJAMIN KANTACK" w:date="2024-02-14T14:23:00Z" w:initials="BK">
    <w:p w14:paraId="281C79BF" w14:textId="3C37E510" w:rsidR="00E64EDD" w:rsidRDefault="00E64EDD">
      <w:pPr>
        <w:pStyle w:val="CommentText"/>
      </w:pPr>
      <w:r>
        <w:rPr>
          <w:rStyle w:val="CommentReference"/>
        </w:rPr>
        <w:annotationRef/>
      </w:r>
      <w:r>
        <w:t>The chancel/presbytery seems to be a broader zone that includes the sanctuary, but it is also raised (though the sanctuary is often raised higher within it) and therefore a valid alternate answer.</w:t>
      </w:r>
    </w:p>
  </w:comment>
  <w:comment w:id="53" w:author="BENJAMIN KANTACK" w:date="2024-02-14T14:28:00Z" w:initials="BK">
    <w:p w14:paraId="7BA9E764" w14:textId="7A0CF48A" w:rsidR="00E64EDD" w:rsidRPr="00A61271" w:rsidRDefault="00E64EDD">
      <w:pPr>
        <w:pStyle w:val="CommentText"/>
      </w:pPr>
      <w:r>
        <w:rPr>
          <w:rStyle w:val="CommentReference"/>
        </w:rPr>
        <w:annotationRef/>
      </w:r>
      <w:r>
        <w:t xml:space="preserve">Given all the focus on convincing Catholics that the Eucharist really is the body and the blood of Christ, saying </w:t>
      </w:r>
      <w:r>
        <w:rPr>
          <w:i/>
        </w:rPr>
        <w:t>the Church defines as</w:t>
      </w:r>
      <w:r>
        <w:t xml:space="preserve"> undercuts the message, making it seem more like an opinion than a fact. </w:t>
      </w:r>
    </w:p>
  </w:comment>
  <w:comment w:id="58" w:author="BENJAMIN KANTACK [2]" w:date="2024-02-15T19:04:00Z" w:initials="BK">
    <w:p w14:paraId="3589DC56" w14:textId="77777777" w:rsidR="00E64EDD" w:rsidRDefault="00E64EDD" w:rsidP="00B425BC">
      <w:pPr>
        <w:pStyle w:val="CommentText"/>
      </w:pPr>
      <w:r>
        <w:rPr>
          <w:rStyle w:val="CommentReference"/>
        </w:rPr>
        <w:annotationRef/>
      </w:r>
      <w:r>
        <w:t>This is a lot of blue text to read. Consider paring it down somehow.</w:t>
      </w:r>
    </w:p>
  </w:comment>
  <w:comment w:id="61" w:author="BENJAMIN KANTACK" w:date="2024-02-14T14:33:00Z" w:initials="BK">
    <w:p w14:paraId="58C9AAEC" w14:textId="77777777" w:rsidR="00E64EDD" w:rsidRDefault="00E64EDD" w:rsidP="00B425BC">
      <w:pPr>
        <w:pStyle w:val="CommentText"/>
      </w:pPr>
      <w:r>
        <w:rPr>
          <w:rStyle w:val="CommentReference"/>
        </w:rPr>
        <w:annotationRef/>
      </w:r>
      <w:r>
        <w:t xml:space="preserve">Decide whether to accept </w:t>
      </w:r>
      <w:r>
        <w:rPr>
          <w:i/>
          <w:iCs/>
        </w:rPr>
        <w:t>adoration</w:t>
      </w:r>
      <w:r>
        <w:t xml:space="preserve"> as a correct answer, prompt for more information, or consider it incorrect.</w:t>
      </w:r>
    </w:p>
    <w:p w14:paraId="4BAF0A35" w14:textId="77777777" w:rsidR="00E64EDD" w:rsidRDefault="00E64EDD" w:rsidP="00B425BC">
      <w:pPr>
        <w:pStyle w:val="CommentText"/>
      </w:pPr>
    </w:p>
    <w:p w14:paraId="15283ED3" w14:textId="77777777" w:rsidR="00E64EDD" w:rsidRDefault="00E64EDD" w:rsidP="00B425BC">
      <w:pPr>
        <w:pStyle w:val="CommentText"/>
      </w:pPr>
      <w:r>
        <w:t xml:space="preserve">Mom and I recommend accepting </w:t>
      </w:r>
      <w:r>
        <w:rPr>
          <w:i/>
          <w:iCs/>
        </w:rPr>
        <w:t>adoration</w:t>
      </w:r>
      <w:r>
        <w:t xml:space="preserve"> as correct, without prompting for more information.</w:t>
      </w:r>
    </w:p>
  </w:comment>
  <w:comment w:id="62" w:author="BENJAMIN KANTACK [2]" w:date="2024-02-15T19:09:00Z" w:initials="BK">
    <w:p w14:paraId="3295294B" w14:textId="77777777" w:rsidR="00E64EDD" w:rsidRDefault="00E64EDD" w:rsidP="00F72C63">
      <w:pPr>
        <w:pStyle w:val="CommentText"/>
      </w:pPr>
      <w:r>
        <w:rPr>
          <w:rStyle w:val="CommentReference"/>
        </w:rPr>
        <w:annotationRef/>
      </w:r>
      <w:r>
        <w:t>This is used later as the sole emotion symbolized by rose/pink. To avoid confusion, we recommend skipping it here.</w:t>
      </w:r>
    </w:p>
  </w:comment>
  <w:comment w:id="63" w:author="BENJAMIN KANTACK [2]" w:date="2024-02-15T19:13:00Z" w:initials="BK">
    <w:p w14:paraId="72505691" w14:textId="77777777" w:rsidR="00E64EDD" w:rsidRDefault="00E64EDD" w:rsidP="006F0339">
      <w:pPr>
        <w:pStyle w:val="CommentText"/>
      </w:pPr>
      <w:r>
        <w:rPr>
          <w:rStyle w:val="CommentReference"/>
        </w:rPr>
        <w:annotationRef/>
      </w:r>
      <w:r>
        <w:t>From this point forward, the questions get a lot harder - particularly, 4.14,, 4.22, and 4.23. Consider giving more clues in the question or replacing with more obvious numbers/animals.</w:t>
      </w:r>
    </w:p>
  </w:comment>
  <w:comment w:id="66" w:author="BENJAMIN KANTACK [2]" w:date="2024-02-15T19:14:00Z" w:initials="BK">
    <w:p w14:paraId="17F94BA2" w14:textId="346A4A89" w:rsidR="00E64EDD" w:rsidRDefault="00E64EDD" w:rsidP="006F0339">
      <w:pPr>
        <w:pStyle w:val="CommentText"/>
      </w:pPr>
      <w:r>
        <w:rPr>
          <w:rStyle w:val="CommentReference"/>
        </w:rPr>
        <w:annotationRef/>
      </w:r>
      <w:r>
        <w:t>One way to make this question more gettable would be to use one or two of these examples in the question. We’ve suggested such a change here.</w:t>
      </w:r>
    </w:p>
  </w:comment>
  <w:comment w:id="67" w:author="BENJAMIN KANTACK [2]" w:date="2024-02-15T19:19:00Z" w:initials="BK">
    <w:p w14:paraId="053B236E" w14:textId="77777777" w:rsidR="00E64EDD" w:rsidRDefault="00E64EDD" w:rsidP="006F0339">
      <w:pPr>
        <w:pStyle w:val="CommentText"/>
      </w:pPr>
      <w:r>
        <w:rPr>
          <w:rStyle w:val="CommentReference"/>
        </w:rPr>
        <w:annotationRef/>
      </w:r>
      <w:r>
        <w:t>There’s no need to be cagey about “this number” when the answer was just given. Saying “12” shortens the blue text considerably.</w:t>
      </w:r>
    </w:p>
  </w:comment>
  <w:comment w:id="69" w:author="BENJAMIN KANTACK" w:date="2024-02-14T14:55:00Z" w:initials="BK">
    <w:p w14:paraId="7BE6C1CC" w14:textId="77777777" w:rsidR="00E64EDD" w:rsidRDefault="00E64EDD" w:rsidP="00541362">
      <w:pPr>
        <w:pStyle w:val="CommentText"/>
      </w:pPr>
      <w:r>
        <w:rPr>
          <w:rStyle w:val="CommentReference"/>
        </w:rPr>
        <w:annotationRef/>
      </w:r>
      <w:r>
        <w:t>I think this is right, but it feels like at least a debatably vague question. Consider clarifying.</w:t>
      </w:r>
    </w:p>
  </w:comment>
  <w:comment w:id="70" w:author="BENJAMIN KANTACK [2]" w:date="2024-02-15T19:22:00Z" w:initials="BK">
    <w:p w14:paraId="6AAB758E" w14:textId="77777777" w:rsidR="00E64EDD" w:rsidRDefault="00E64EDD" w:rsidP="00541362">
      <w:pPr>
        <w:pStyle w:val="CommentText"/>
      </w:pPr>
      <w:r>
        <w:rPr>
          <w:rStyle w:val="CommentReference"/>
        </w:rPr>
        <w:annotationRef/>
      </w:r>
      <w:r>
        <w:t xml:space="preserve">This is a hard question as originally worded. Adding </w:t>
      </w:r>
      <w:r>
        <w:rPr>
          <w:i/>
          <w:iCs/>
        </w:rPr>
        <w:t>body part</w:t>
      </w:r>
      <w:r>
        <w:t xml:space="preserve"> to the text and accepting just </w:t>
      </w:r>
      <w:r>
        <w:rPr>
          <w:i/>
          <w:iCs/>
        </w:rPr>
        <w:t>heart</w:t>
      </w:r>
      <w:r>
        <w:t xml:space="preserve"> in addition to </w:t>
      </w:r>
      <w:r>
        <w:rPr>
          <w:i/>
          <w:iCs/>
        </w:rPr>
        <w:t>Sacred Heart</w:t>
      </w:r>
      <w:r>
        <w:t xml:space="preserve"> would make it more gettable.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D78C6" w15:done="0"/>
  <w15:commentEx w15:paraId="5B2A30F3" w15:done="0"/>
  <w15:commentEx w15:paraId="2508D3E0" w15:done="0"/>
  <w15:commentEx w15:paraId="142397F9" w15:done="0"/>
  <w15:commentEx w15:paraId="0CF9027E" w15:done="0"/>
  <w15:commentEx w15:paraId="5B60F407" w15:done="0"/>
  <w15:commentEx w15:paraId="2C07A23B" w15:done="0"/>
  <w15:commentEx w15:paraId="281C79BF" w15:done="0"/>
  <w15:commentEx w15:paraId="7BA9E764" w15:done="0"/>
  <w15:commentEx w15:paraId="3589DC56" w15:done="0"/>
  <w15:commentEx w15:paraId="15283ED3" w15:done="0"/>
  <w15:commentEx w15:paraId="3295294B" w15:done="0"/>
  <w15:commentEx w15:paraId="72505691" w15:done="0"/>
  <w15:commentEx w15:paraId="17F94BA2" w15:done="0"/>
  <w15:commentEx w15:paraId="053B236E" w15:done="0"/>
  <w15:commentEx w15:paraId="7BE6C1CC" w15:done="0"/>
  <w15:commentEx w15:paraId="6AAB7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F51802" w16cex:dateUtc="2024-02-15T23:55:00Z"/>
  <w16cex:commentExtensible w16cex:durableId="26337488" w16cex:dateUtc="2024-02-16T00:04:00Z"/>
  <w16cex:commentExtensible w16cex:durableId="1BDA96FF" w16cex:dateUtc="2024-02-16T00:09:00Z"/>
  <w16cex:commentExtensible w16cex:durableId="2D964BF8" w16cex:dateUtc="2024-02-16T00:13:00Z"/>
  <w16cex:commentExtensible w16cex:durableId="6E8F3E14" w16cex:dateUtc="2024-02-16T00:14:00Z"/>
  <w16cex:commentExtensible w16cex:durableId="6B901F2E" w16cex:dateUtc="2024-02-16T00:19:00Z"/>
  <w16cex:commentExtensible w16cex:durableId="36D1E27F" w16cex:dateUtc="2024-02-16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D78C6" w16cid:durableId="29773794"/>
  <w16cid:commentId w16cid:paraId="5B2A30F3" w16cid:durableId="29773703"/>
  <w16cid:commentId w16cid:paraId="2508D3E0" w16cid:durableId="49F51802"/>
  <w16cid:commentId w16cid:paraId="142397F9" w16cid:durableId="29773AFD"/>
  <w16cid:commentId w16cid:paraId="0CF9027E" w16cid:durableId="29774679"/>
  <w16cid:commentId w16cid:paraId="5B60F407" w16cid:durableId="297745A9"/>
  <w16cid:commentId w16cid:paraId="2C07A23B" w16cid:durableId="29774527"/>
  <w16cid:commentId w16cid:paraId="281C79BF" w16cid:durableId="29774B75"/>
  <w16cid:commentId w16cid:paraId="7BA9E764" w16cid:durableId="29774C75"/>
  <w16cid:commentId w16cid:paraId="3589DC56" w16cid:durableId="26337488"/>
  <w16cid:commentId w16cid:paraId="15283ED3" w16cid:durableId="29774DA0"/>
  <w16cid:commentId w16cid:paraId="3295294B" w16cid:durableId="1BDA96FF"/>
  <w16cid:commentId w16cid:paraId="72505691" w16cid:durableId="2D964BF8"/>
  <w16cid:commentId w16cid:paraId="17F94BA2" w16cid:durableId="6E8F3E14"/>
  <w16cid:commentId w16cid:paraId="053B236E" w16cid:durableId="6B901F2E"/>
  <w16cid:commentId w16cid:paraId="7BE6C1CC" w16cid:durableId="297752EF"/>
  <w16cid:commentId w16cid:paraId="6AAB758E" w16cid:durableId="36D1E2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40324" w14:textId="77777777" w:rsidR="00FE0738" w:rsidRDefault="00FE0738" w:rsidP="00BF0E88">
      <w:pPr>
        <w:spacing w:after="0" w:line="240" w:lineRule="auto"/>
      </w:pPr>
      <w:r>
        <w:separator/>
      </w:r>
    </w:p>
  </w:endnote>
  <w:endnote w:type="continuationSeparator" w:id="0">
    <w:p w14:paraId="350F1ABA" w14:textId="77777777" w:rsidR="00FE0738" w:rsidRDefault="00FE0738"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E64EDD" w:rsidRDefault="00E64ED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737EA" w:rsidRPr="00F737E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DBE5CE4" w14:textId="77777777" w:rsidR="00E64EDD" w:rsidRDefault="00E64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8A783" w14:textId="77777777" w:rsidR="00FE0738" w:rsidRDefault="00FE0738" w:rsidP="00BF0E88">
      <w:pPr>
        <w:spacing w:after="0" w:line="240" w:lineRule="auto"/>
      </w:pPr>
      <w:r>
        <w:separator/>
      </w:r>
    </w:p>
  </w:footnote>
  <w:footnote w:type="continuationSeparator" w:id="0">
    <w:p w14:paraId="6A99F425" w14:textId="77777777" w:rsidR="00FE0738" w:rsidRDefault="00FE0738"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EndPr/>
    <w:sdtContent>
      <w:p w14:paraId="61EE9E49" w14:textId="7B4D7F77" w:rsidR="00E64EDD" w:rsidRPr="00BF0E88" w:rsidRDefault="00E64EDD"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E64EDD" w:rsidRDefault="00E64E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D20DE"/>
    <w:multiLevelType w:val="hybridMultilevel"/>
    <w:tmpl w:val="5D6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3"/>
  </w:num>
  <w:num w:numId="7">
    <w:abstractNumId w:val="6"/>
  </w:num>
  <w:num w:numId="8">
    <w:abstractNumId w:val="8"/>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None" w15:userId="BENJAMIN KANTACK"/>
  </w15:person>
  <w15:person w15:author="BENJAMIN KANTACK [2]">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4FD"/>
    <w:rsid w:val="00011840"/>
    <w:rsid w:val="000154F5"/>
    <w:rsid w:val="000200A7"/>
    <w:rsid w:val="00021D96"/>
    <w:rsid w:val="000236E5"/>
    <w:rsid w:val="00030BB7"/>
    <w:rsid w:val="00031EB5"/>
    <w:rsid w:val="00032BF1"/>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C519F"/>
    <w:rsid w:val="000D2778"/>
    <w:rsid w:val="000D282A"/>
    <w:rsid w:val="000E026A"/>
    <w:rsid w:val="000E694B"/>
    <w:rsid w:val="000E7316"/>
    <w:rsid w:val="000F0211"/>
    <w:rsid w:val="000F28EF"/>
    <w:rsid w:val="001007CD"/>
    <w:rsid w:val="00103557"/>
    <w:rsid w:val="001037CE"/>
    <w:rsid w:val="00103BF2"/>
    <w:rsid w:val="00115F1B"/>
    <w:rsid w:val="0011722E"/>
    <w:rsid w:val="001204EB"/>
    <w:rsid w:val="001217CA"/>
    <w:rsid w:val="001250D8"/>
    <w:rsid w:val="00133765"/>
    <w:rsid w:val="00134DF4"/>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3B66"/>
    <w:rsid w:val="001B6A32"/>
    <w:rsid w:val="001B7415"/>
    <w:rsid w:val="001C613B"/>
    <w:rsid w:val="001D1512"/>
    <w:rsid w:val="001F2016"/>
    <w:rsid w:val="001F264F"/>
    <w:rsid w:val="001F267E"/>
    <w:rsid w:val="001F33FF"/>
    <w:rsid w:val="001F58B8"/>
    <w:rsid w:val="00205FCD"/>
    <w:rsid w:val="002067D7"/>
    <w:rsid w:val="00207D62"/>
    <w:rsid w:val="002133CE"/>
    <w:rsid w:val="002264DC"/>
    <w:rsid w:val="00234578"/>
    <w:rsid w:val="002347A7"/>
    <w:rsid w:val="00236174"/>
    <w:rsid w:val="0024462C"/>
    <w:rsid w:val="0024683B"/>
    <w:rsid w:val="00251E42"/>
    <w:rsid w:val="00253C0A"/>
    <w:rsid w:val="0025492B"/>
    <w:rsid w:val="002555C0"/>
    <w:rsid w:val="00257F21"/>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D6AFE"/>
    <w:rsid w:val="002E59B3"/>
    <w:rsid w:val="002E600B"/>
    <w:rsid w:val="002E6CB3"/>
    <w:rsid w:val="002F61CA"/>
    <w:rsid w:val="002F75E2"/>
    <w:rsid w:val="00303C38"/>
    <w:rsid w:val="003063D0"/>
    <w:rsid w:val="00306A1B"/>
    <w:rsid w:val="00313B02"/>
    <w:rsid w:val="00320618"/>
    <w:rsid w:val="00325633"/>
    <w:rsid w:val="0033033C"/>
    <w:rsid w:val="003312F1"/>
    <w:rsid w:val="00341F99"/>
    <w:rsid w:val="00342D94"/>
    <w:rsid w:val="003438BC"/>
    <w:rsid w:val="00343ACA"/>
    <w:rsid w:val="003566E1"/>
    <w:rsid w:val="003616ED"/>
    <w:rsid w:val="003667B9"/>
    <w:rsid w:val="00380EA0"/>
    <w:rsid w:val="00396356"/>
    <w:rsid w:val="00396531"/>
    <w:rsid w:val="003A29E6"/>
    <w:rsid w:val="003B18DF"/>
    <w:rsid w:val="003B1EB8"/>
    <w:rsid w:val="003B2872"/>
    <w:rsid w:val="003B7FBD"/>
    <w:rsid w:val="003C25CD"/>
    <w:rsid w:val="003C3A99"/>
    <w:rsid w:val="003D3042"/>
    <w:rsid w:val="003E2999"/>
    <w:rsid w:val="003E33F4"/>
    <w:rsid w:val="003E44F3"/>
    <w:rsid w:val="003F5936"/>
    <w:rsid w:val="003F6E4E"/>
    <w:rsid w:val="004019D1"/>
    <w:rsid w:val="0040261F"/>
    <w:rsid w:val="004105D6"/>
    <w:rsid w:val="00414157"/>
    <w:rsid w:val="00416C56"/>
    <w:rsid w:val="00423183"/>
    <w:rsid w:val="00425271"/>
    <w:rsid w:val="00427951"/>
    <w:rsid w:val="00433596"/>
    <w:rsid w:val="0043709F"/>
    <w:rsid w:val="0044175B"/>
    <w:rsid w:val="0044335E"/>
    <w:rsid w:val="004550AC"/>
    <w:rsid w:val="00457320"/>
    <w:rsid w:val="00461859"/>
    <w:rsid w:val="00477C9D"/>
    <w:rsid w:val="0048130F"/>
    <w:rsid w:val="004827D5"/>
    <w:rsid w:val="004902F3"/>
    <w:rsid w:val="00492A61"/>
    <w:rsid w:val="00497026"/>
    <w:rsid w:val="00497DFA"/>
    <w:rsid w:val="004B2EF4"/>
    <w:rsid w:val="004B525A"/>
    <w:rsid w:val="004B6583"/>
    <w:rsid w:val="004C66E4"/>
    <w:rsid w:val="004D1FD6"/>
    <w:rsid w:val="004D6FD3"/>
    <w:rsid w:val="004E0380"/>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41362"/>
    <w:rsid w:val="005532F8"/>
    <w:rsid w:val="00557722"/>
    <w:rsid w:val="00557F6B"/>
    <w:rsid w:val="00564635"/>
    <w:rsid w:val="00564FE7"/>
    <w:rsid w:val="00565E3A"/>
    <w:rsid w:val="005679FB"/>
    <w:rsid w:val="00570758"/>
    <w:rsid w:val="0057264F"/>
    <w:rsid w:val="005727D0"/>
    <w:rsid w:val="00572B25"/>
    <w:rsid w:val="00573169"/>
    <w:rsid w:val="00573B70"/>
    <w:rsid w:val="005742E6"/>
    <w:rsid w:val="00584A84"/>
    <w:rsid w:val="00586AEC"/>
    <w:rsid w:val="005906BB"/>
    <w:rsid w:val="005923A4"/>
    <w:rsid w:val="00592DC5"/>
    <w:rsid w:val="005932A1"/>
    <w:rsid w:val="0059391A"/>
    <w:rsid w:val="0059466B"/>
    <w:rsid w:val="005946E0"/>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138FB"/>
    <w:rsid w:val="00616C31"/>
    <w:rsid w:val="00622BEA"/>
    <w:rsid w:val="00622F10"/>
    <w:rsid w:val="006235FD"/>
    <w:rsid w:val="00626CD1"/>
    <w:rsid w:val="006338DB"/>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3EC5"/>
    <w:rsid w:val="006C5E73"/>
    <w:rsid w:val="006D3B30"/>
    <w:rsid w:val="006F0339"/>
    <w:rsid w:val="006F1BE9"/>
    <w:rsid w:val="006F3A3E"/>
    <w:rsid w:val="006F580D"/>
    <w:rsid w:val="0070174D"/>
    <w:rsid w:val="00702514"/>
    <w:rsid w:val="00704447"/>
    <w:rsid w:val="00712904"/>
    <w:rsid w:val="00721A23"/>
    <w:rsid w:val="00724915"/>
    <w:rsid w:val="00724E39"/>
    <w:rsid w:val="007327FB"/>
    <w:rsid w:val="00733CE1"/>
    <w:rsid w:val="007412F0"/>
    <w:rsid w:val="007422CF"/>
    <w:rsid w:val="007455C8"/>
    <w:rsid w:val="00747A73"/>
    <w:rsid w:val="00752181"/>
    <w:rsid w:val="00754E61"/>
    <w:rsid w:val="00761C0A"/>
    <w:rsid w:val="0076254A"/>
    <w:rsid w:val="0076640C"/>
    <w:rsid w:val="00774BEB"/>
    <w:rsid w:val="00780D2E"/>
    <w:rsid w:val="00780DE3"/>
    <w:rsid w:val="00781921"/>
    <w:rsid w:val="007823D0"/>
    <w:rsid w:val="00783C7A"/>
    <w:rsid w:val="00787110"/>
    <w:rsid w:val="007879EC"/>
    <w:rsid w:val="00787BA4"/>
    <w:rsid w:val="00792D4D"/>
    <w:rsid w:val="007A18EE"/>
    <w:rsid w:val="007A4CE6"/>
    <w:rsid w:val="007A51C4"/>
    <w:rsid w:val="007A54A3"/>
    <w:rsid w:val="007A5E6C"/>
    <w:rsid w:val="007B2381"/>
    <w:rsid w:val="007D2595"/>
    <w:rsid w:val="007D271B"/>
    <w:rsid w:val="007E4A6A"/>
    <w:rsid w:val="007E65E6"/>
    <w:rsid w:val="007E6A80"/>
    <w:rsid w:val="007E772D"/>
    <w:rsid w:val="007F4355"/>
    <w:rsid w:val="00800414"/>
    <w:rsid w:val="008108F1"/>
    <w:rsid w:val="00810C64"/>
    <w:rsid w:val="008127EE"/>
    <w:rsid w:val="00814412"/>
    <w:rsid w:val="008173DB"/>
    <w:rsid w:val="008206A7"/>
    <w:rsid w:val="00821B09"/>
    <w:rsid w:val="008238B5"/>
    <w:rsid w:val="0082602C"/>
    <w:rsid w:val="00826848"/>
    <w:rsid w:val="00832614"/>
    <w:rsid w:val="00835475"/>
    <w:rsid w:val="00835DE4"/>
    <w:rsid w:val="008369C0"/>
    <w:rsid w:val="00840B42"/>
    <w:rsid w:val="00843FC1"/>
    <w:rsid w:val="008455F4"/>
    <w:rsid w:val="008466C0"/>
    <w:rsid w:val="008608B2"/>
    <w:rsid w:val="00870D37"/>
    <w:rsid w:val="00871AB2"/>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06265"/>
    <w:rsid w:val="00910C9B"/>
    <w:rsid w:val="00910D28"/>
    <w:rsid w:val="00916116"/>
    <w:rsid w:val="0091715F"/>
    <w:rsid w:val="00917B1C"/>
    <w:rsid w:val="00927C98"/>
    <w:rsid w:val="009336B6"/>
    <w:rsid w:val="00933BD3"/>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B5D8C"/>
    <w:rsid w:val="009C2904"/>
    <w:rsid w:val="009C3EFC"/>
    <w:rsid w:val="009D046D"/>
    <w:rsid w:val="009E56B8"/>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1271"/>
    <w:rsid w:val="00A632F1"/>
    <w:rsid w:val="00A64672"/>
    <w:rsid w:val="00A667D5"/>
    <w:rsid w:val="00A70C5D"/>
    <w:rsid w:val="00A70F31"/>
    <w:rsid w:val="00A732B3"/>
    <w:rsid w:val="00A77B27"/>
    <w:rsid w:val="00A80D2E"/>
    <w:rsid w:val="00A8147F"/>
    <w:rsid w:val="00A81677"/>
    <w:rsid w:val="00A82417"/>
    <w:rsid w:val="00A971F3"/>
    <w:rsid w:val="00AA2D48"/>
    <w:rsid w:val="00AA75CC"/>
    <w:rsid w:val="00AB138C"/>
    <w:rsid w:val="00AB6F27"/>
    <w:rsid w:val="00AC10E9"/>
    <w:rsid w:val="00AC2B0E"/>
    <w:rsid w:val="00AC6139"/>
    <w:rsid w:val="00AD1AB6"/>
    <w:rsid w:val="00AD4C38"/>
    <w:rsid w:val="00AD65A5"/>
    <w:rsid w:val="00AE27C7"/>
    <w:rsid w:val="00AE3CC1"/>
    <w:rsid w:val="00AE4676"/>
    <w:rsid w:val="00AE538A"/>
    <w:rsid w:val="00AE69A2"/>
    <w:rsid w:val="00AF547A"/>
    <w:rsid w:val="00AF7847"/>
    <w:rsid w:val="00B020AC"/>
    <w:rsid w:val="00B05824"/>
    <w:rsid w:val="00B07098"/>
    <w:rsid w:val="00B07648"/>
    <w:rsid w:val="00B13E21"/>
    <w:rsid w:val="00B1522C"/>
    <w:rsid w:val="00B157A9"/>
    <w:rsid w:val="00B15EE0"/>
    <w:rsid w:val="00B16E3F"/>
    <w:rsid w:val="00B212B0"/>
    <w:rsid w:val="00B262D2"/>
    <w:rsid w:val="00B32821"/>
    <w:rsid w:val="00B32DC9"/>
    <w:rsid w:val="00B332CE"/>
    <w:rsid w:val="00B33BE4"/>
    <w:rsid w:val="00B425BC"/>
    <w:rsid w:val="00B43F43"/>
    <w:rsid w:val="00B45ACA"/>
    <w:rsid w:val="00B46AB2"/>
    <w:rsid w:val="00B50D32"/>
    <w:rsid w:val="00B5234B"/>
    <w:rsid w:val="00B7069F"/>
    <w:rsid w:val="00B71939"/>
    <w:rsid w:val="00B756DC"/>
    <w:rsid w:val="00B80953"/>
    <w:rsid w:val="00B84331"/>
    <w:rsid w:val="00B8467E"/>
    <w:rsid w:val="00B91167"/>
    <w:rsid w:val="00B92639"/>
    <w:rsid w:val="00B9490A"/>
    <w:rsid w:val="00B95918"/>
    <w:rsid w:val="00B96143"/>
    <w:rsid w:val="00B97C1B"/>
    <w:rsid w:val="00BA4C39"/>
    <w:rsid w:val="00BA5D53"/>
    <w:rsid w:val="00BB7E68"/>
    <w:rsid w:val="00BC2812"/>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54213"/>
    <w:rsid w:val="00C62C15"/>
    <w:rsid w:val="00C641D0"/>
    <w:rsid w:val="00C738B8"/>
    <w:rsid w:val="00C741E7"/>
    <w:rsid w:val="00C7485A"/>
    <w:rsid w:val="00C74BD3"/>
    <w:rsid w:val="00C868D3"/>
    <w:rsid w:val="00C872F9"/>
    <w:rsid w:val="00C9609B"/>
    <w:rsid w:val="00C971C3"/>
    <w:rsid w:val="00CA177A"/>
    <w:rsid w:val="00CA732D"/>
    <w:rsid w:val="00CB04A3"/>
    <w:rsid w:val="00CB0DF3"/>
    <w:rsid w:val="00CC1A26"/>
    <w:rsid w:val="00CC3906"/>
    <w:rsid w:val="00CC40B2"/>
    <w:rsid w:val="00CC44D6"/>
    <w:rsid w:val="00CD2A5A"/>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35F2"/>
    <w:rsid w:val="00D269B6"/>
    <w:rsid w:val="00D31714"/>
    <w:rsid w:val="00D352B8"/>
    <w:rsid w:val="00D375BE"/>
    <w:rsid w:val="00D401B7"/>
    <w:rsid w:val="00D51F80"/>
    <w:rsid w:val="00D57B1D"/>
    <w:rsid w:val="00D65141"/>
    <w:rsid w:val="00D72556"/>
    <w:rsid w:val="00D75F7C"/>
    <w:rsid w:val="00D77C67"/>
    <w:rsid w:val="00DA7849"/>
    <w:rsid w:val="00DB0E70"/>
    <w:rsid w:val="00DB2994"/>
    <w:rsid w:val="00DB6623"/>
    <w:rsid w:val="00DC035A"/>
    <w:rsid w:val="00DC03EF"/>
    <w:rsid w:val="00DC4598"/>
    <w:rsid w:val="00DC7ADC"/>
    <w:rsid w:val="00DD1029"/>
    <w:rsid w:val="00DD2C8B"/>
    <w:rsid w:val="00DD36D7"/>
    <w:rsid w:val="00DE28C4"/>
    <w:rsid w:val="00DE49A4"/>
    <w:rsid w:val="00DE7084"/>
    <w:rsid w:val="00DF0088"/>
    <w:rsid w:val="00DF0587"/>
    <w:rsid w:val="00DF293D"/>
    <w:rsid w:val="00DF3B03"/>
    <w:rsid w:val="00DF4288"/>
    <w:rsid w:val="00DF652D"/>
    <w:rsid w:val="00E043CF"/>
    <w:rsid w:val="00E1402F"/>
    <w:rsid w:val="00E14BA2"/>
    <w:rsid w:val="00E16028"/>
    <w:rsid w:val="00E160A0"/>
    <w:rsid w:val="00E222D2"/>
    <w:rsid w:val="00E23C05"/>
    <w:rsid w:val="00E24A9B"/>
    <w:rsid w:val="00E24FF4"/>
    <w:rsid w:val="00E27819"/>
    <w:rsid w:val="00E30FD8"/>
    <w:rsid w:val="00E35A26"/>
    <w:rsid w:val="00E36DD1"/>
    <w:rsid w:val="00E3735C"/>
    <w:rsid w:val="00E44E53"/>
    <w:rsid w:val="00E502D9"/>
    <w:rsid w:val="00E524E0"/>
    <w:rsid w:val="00E52750"/>
    <w:rsid w:val="00E5628B"/>
    <w:rsid w:val="00E56CCF"/>
    <w:rsid w:val="00E628C6"/>
    <w:rsid w:val="00E64D93"/>
    <w:rsid w:val="00E64EDD"/>
    <w:rsid w:val="00E671D0"/>
    <w:rsid w:val="00E711CF"/>
    <w:rsid w:val="00E7274D"/>
    <w:rsid w:val="00E744E7"/>
    <w:rsid w:val="00E765A1"/>
    <w:rsid w:val="00E82842"/>
    <w:rsid w:val="00E86254"/>
    <w:rsid w:val="00E875ED"/>
    <w:rsid w:val="00E919F7"/>
    <w:rsid w:val="00E91E7F"/>
    <w:rsid w:val="00EA2428"/>
    <w:rsid w:val="00EA3C6A"/>
    <w:rsid w:val="00EA5C25"/>
    <w:rsid w:val="00EB06E4"/>
    <w:rsid w:val="00EC0D6A"/>
    <w:rsid w:val="00EC157C"/>
    <w:rsid w:val="00EC2F4A"/>
    <w:rsid w:val="00EC669E"/>
    <w:rsid w:val="00EC7998"/>
    <w:rsid w:val="00ED373D"/>
    <w:rsid w:val="00ED681B"/>
    <w:rsid w:val="00EE2F2D"/>
    <w:rsid w:val="00EE6471"/>
    <w:rsid w:val="00EF0F96"/>
    <w:rsid w:val="00EF49FA"/>
    <w:rsid w:val="00F01C9F"/>
    <w:rsid w:val="00F023B4"/>
    <w:rsid w:val="00F050D1"/>
    <w:rsid w:val="00F05614"/>
    <w:rsid w:val="00F151EE"/>
    <w:rsid w:val="00F25F9E"/>
    <w:rsid w:val="00F326E4"/>
    <w:rsid w:val="00F34139"/>
    <w:rsid w:val="00F3513A"/>
    <w:rsid w:val="00F35A9B"/>
    <w:rsid w:val="00F35D0E"/>
    <w:rsid w:val="00F36B3C"/>
    <w:rsid w:val="00F43353"/>
    <w:rsid w:val="00F4467F"/>
    <w:rsid w:val="00F46313"/>
    <w:rsid w:val="00F46AA9"/>
    <w:rsid w:val="00F47EF9"/>
    <w:rsid w:val="00F51135"/>
    <w:rsid w:val="00F5376D"/>
    <w:rsid w:val="00F55252"/>
    <w:rsid w:val="00F6007A"/>
    <w:rsid w:val="00F66118"/>
    <w:rsid w:val="00F72BFF"/>
    <w:rsid w:val="00F72C63"/>
    <w:rsid w:val="00F737EA"/>
    <w:rsid w:val="00F842CB"/>
    <w:rsid w:val="00F87083"/>
    <w:rsid w:val="00F91F9D"/>
    <w:rsid w:val="00F96A76"/>
    <w:rsid w:val="00F97FBB"/>
    <w:rsid w:val="00FA289D"/>
    <w:rsid w:val="00FA2BBB"/>
    <w:rsid w:val="00FA7416"/>
    <w:rsid w:val="00FB328C"/>
    <w:rsid w:val="00FC5011"/>
    <w:rsid w:val="00FD1729"/>
    <w:rsid w:val="00FD1EA7"/>
    <w:rsid w:val="00FD1FB6"/>
    <w:rsid w:val="00FD43FA"/>
    <w:rsid w:val="00FD4448"/>
    <w:rsid w:val="00FD5C67"/>
    <w:rsid w:val="00FD7A79"/>
    <w:rsid w:val="00FE0738"/>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CE"/>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CE"/>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5358" TargetMode="External"/><Relationship Id="rId18" Type="http://schemas.openxmlformats.org/officeDocument/2006/relationships/hyperlink" Target="https://www.catholic.org/saints/saint.php?saint_id=89"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catholicculture.org/culture/library/dictionary/index.cfm?id=34853" TargetMode="External"/><Relationship Id="rId21" Type="http://schemas.openxmlformats.org/officeDocument/2006/relationships/hyperlink" Target="https://www.simplycatholic.com/the-blessed-virgin-mary-a-saint-for-mothers/" TargetMode="External"/><Relationship Id="rId34" Type="http://schemas.openxmlformats.org/officeDocument/2006/relationships/hyperlink" Target="https://www.catholic.org/saints/saint.php?saint_id=1" TargetMode="External"/><Relationship Id="rId42" Type="http://schemas.openxmlformats.org/officeDocument/2006/relationships/hyperlink" Target="https://www.merriam-webster.com/dictionary/rite" TargetMode="External"/><Relationship Id="rId47" Type="http://schemas.openxmlformats.org/officeDocument/2006/relationships/hyperlink" Target="https://quizizz.com/admin/presentation/5fa7d4a3ec53a5001bc1edbe/parts-of-the-holy-mass" TargetMode="External"/><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news/hf/faith/story.php?id=67565" TargetMode="External"/><Relationship Id="rId17" Type="http://schemas.openxmlformats.org/officeDocument/2006/relationships/hyperlink" Target="https://santamaria.wa.edu.au/why-do-catholics-celebrate-feast-days/"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370" TargetMode="External"/><Relationship Id="rId38" Type="http://schemas.openxmlformats.org/officeDocument/2006/relationships/hyperlink" Target="https://www.usccb.org/sites/default/files/flipbooks/catechism/890" TargetMode="External"/><Relationship Id="rId46" Type="http://schemas.openxmlformats.org/officeDocument/2006/relationships/hyperlink" Target="https://www.usccb.org/prayer-and-worship/the-mass/order-of-mass/liturgy-of-the-word" TargetMode="External"/><Relationship Id="rId2" Type="http://schemas.openxmlformats.org/officeDocument/2006/relationships/numbering" Target="numbering.xml"/><Relationship Id="rId16" Type="http://schemas.openxmlformats.org/officeDocument/2006/relationships/hyperlink" Target="https://www.ewtn.com/catholicism/devotions/prayer-to-st-michael-the-archangel-371" TargetMode="External"/><Relationship Id="rId20" Type="http://schemas.openxmlformats.org/officeDocument/2006/relationships/hyperlink" Target="https://www.littleflower.org/st-therese/who-is-st-therese/" TargetMode="External"/><Relationship Id="rId29" Type="http://schemas.openxmlformats.org/officeDocument/2006/relationships/hyperlink" Target="https://www.britannica.com/summary/Mother-Teresa" TargetMode="External"/><Relationship Id="rId41" Type="http://schemas.openxmlformats.org/officeDocument/2006/relationships/hyperlink" Target="http://www.usccb.org/bible/john/2"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org/saints/saint.php?saint_id=324"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83" TargetMode="External"/><Relationship Id="rId37" Type="http://schemas.openxmlformats.org/officeDocument/2006/relationships/hyperlink" Target="http://www.seraphim.my/ccc/ccc-glossary.htm" TargetMode="External"/><Relationship Id="rId40" Type="http://schemas.openxmlformats.org/officeDocument/2006/relationships/hyperlink" Target="http://www.usccb.org/bible/john/2" TargetMode="External"/><Relationship Id="rId45" Type="http://schemas.openxmlformats.org/officeDocument/2006/relationships/hyperlink" Target="https://www.usccb.org/prayer-and-worship/the-mass/order-of-mass"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atholicreview.org/why-is-michael-a-saint-ashes-of-a-non-catholic/" TargetMode="External"/><Relationship Id="rId23" Type="http://schemas.openxmlformats.org/officeDocument/2006/relationships/hyperlink" Target="https://catholicworldmission.org/important-catholic-saints/" TargetMode="External"/><Relationship Id="rId28" Type="http://schemas.openxmlformats.org/officeDocument/2006/relationships/hyperlink" Target="https://www.catholic.org/saints/saint.php?saint_id=5611" TargetMode="External"/><Relationship Id="rId36" Type="http://schemas.openxmlformats.org/officeDocument/2006/relationships/hyperlink" Target="https://www.answers.com/Q/What_us_capitals_are_named_after_saints" TargetMode="External"/><Relationship Id="rId49" Type="http://schemas.openxmlformats.org/officeDocument/2006/relationships/header" Target="header1.xml"/><Relationship Id="rId57" Type="http://schemas.microsoft.com/office/2011/relationships/commentsExtended" Target="commentsExtended.xml"/><Relationship Id="rId10" Type="http://schemas.openxmlformats.org/officeDocument/2006/relationships/hyperlink" Target="https://allthatsinteresting.com/sir-thomas-more" TargetMode="External"/><Relationship Id="rId19" Type="http://schemas.openxmlformats.org/officeDocument/2006/relationships/hyperlink" Target="https://www.catholic.org/saints/saint.php?saint_id=105" TargetMode="External"/><Relationship Id="rId31" Type="http://schemas.openxmlformats.org/officeDocument/2006/relationships/hyperlink" Target="https://saintandrewmidmon.org/st-andrew-biography" TargetMode="External"/><Relationship Id="rId44" Type="http://schemas.openxmlformats.org/officeDocument/2006/relationships/comments" Target="comments.xml"/><Relationship Id="rId52"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ucatholic.com/blog/what-is-a-patron-saint/" TargetMode="External"/><Relationship Id="rId14" Type="http://schemas.openxmlformats.org/officeDocument/2006/relationships/hyperlink" Target="https://www.catholic.org/saints/saint.php?saint_id=308" TargetMode="External"/><Relationship Id="rId22" Type="http://schemas.openxmlformats.org/officeDocument/2006/relationships/hyperlink" Target="https://catholicworldmission.org/important-catholic-saints/"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109" TargetMode="External"/><Relationship Id="rId35" Type="http://schemas.openxmlformats.org/officeDocument/2006/relationships/hyperlink" Target="https://www.franciscanmedia.org/saint-of-the-day/saint-monica/" TargetMode="External"/><Relationship Id="rId43" Type="http://schemas.openxmlformats.org/officeDocument/2006/relationships/hyperlink" Target="https://www.merriam-webster.com/dictionary/liturgy" TargetMode="External"/><Relationship Id="rId48" Type="http://schemas.openxmlformats.org/officeDocument/2006/relationships/hyperlink" Target="http://www.scborromeo.org/ccc/p2s2c1a3.htm" TargetMode="External"/><Relationship Id="rId56" Type="http://schemas.microsoft.com/office/2016/09/relationships/commentsIds" Target="commentsIds.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42198"/>
    <w:rsid w:val="000800F0"/>
    <w:rsid w:val="0008413D"/>
    <w:rsid w:val="00195947"/>
    <w:rsid w:val="00202BC7"/>
    <w:rsid w:val="002311DE"/>
    <w:rsid w:val="002701B4"/>
    <w:rsid w:val="00275521"/>
    <w:rsid w:val="002A3692"/>
    <w:rsid w:val="002C376E"/>
    <w:rsid w:val="00322620"/>
    <w:rsid w:val="00416BC1"/>
    <w:rsid w:val="004C538C"/>
    <w:rsid w:val="004D49B0"/>
    <w:rsid w:val="004E4DC5"/>
    <w:rsid w:val="0054474E"/>
    <w:rsid w:val="00596231"/>
    <w:rsid w:val="005D6D3B"/>
    <w:rsid w:val="00600CEB"/>
    <w:rsid w:val="00617CE0"/>
    <w:rsid w:val="00690CA7"/>
    <w:rsid w:val="006A7FE3"/>
    <w:rsid w:val="006D3096"/>
    <w:rsid w:val="006E2053"/>
    <w:rsid w:val="006E6993"/>
    <w:rsid w:val="0074067B"/>
    <w:rsid w:val="00770BC8"/>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716F6"/>
    <w:rsid w:val="00D918C4"/>
    <w:rsid w:val="00DB3879"/>
    <w:rsid w:val="00E6514B"/>
    <w:rsid w:val="00E70C9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D8550-EDCF-4653-B887-D75AB12D5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9566</Words>
  <Characters>54529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2024-03-01T16:31:00Z</dcterms:created>
  <dcterms:modified xsi:type="dcterms:W3CDTF">2024-03-01T16:31:00Z</dcterms:modified>
</cp:coreProperties>
</file>