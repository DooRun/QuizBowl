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672B1" w14:textId="4BFB0588" w:rsidR="007B2381" w:rsidRPr="00FF54CA" w:rsidRDefault="005C3566" w:rsidP="00BB48BE">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4C2FBD03" w:rsidR="009C7C12" w:rsidRPr="005C3566" w:rsidRDefault="009C7C12" w:rsidP="005C3566">
                            <w:pPr>
                              <w:jc w:val="center"/>
                              <w:rPr>
                                <w:b/>
                                <w:sz w:val="96"/>
                              </w:rPr>
                            </w:pPr>
                            <w:r w:rsidRPr="005C3566">
                              <w:rPr>
                                <w:b/>
                                <w:sz w:val="48"/>
                              </w:rPr>
                              <w:t>ROUND</w:t>
                            </w:r>
                            <w:r w:rsidRPr="005C3566">
                              <w:rPr>
                                <w:b/>
                                <w:sz w:val="96"/>
                              </w:rPr>
                              <w:t xml:space="preserve"> 1</w:t>
                            </w:r>
                            <w:r w:rsidRPr="00342D94">
                              <w:rPr>
                                <w:b/>
                                <w:sz w:val="28"/>
                              </w:rPr>
                              <w:t>(saints)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4C2FBD03" w:rsidR="009C7C12" w:rsidRPr="005C3566" w:rsidRDefault="009C7C12" w:rsidP="005C3566">
                      <w:pPr>
                        <w:jc w:val="center"/>
                        <w:rPr>
                          <w:b/>
                          <w:sz w:val="96"/>
                        </w:rPr>
                      </w:pPr>
                      <w:r w:rsidRPr="005C3566">
                        <w:rPr>
                          <w:b/>
                          <w:sz w:val="48"/>
                        </w:rPr>
                        <w:t>ROUND</w:t>
                      </w:r>
                      <w:r w:rsidRPr="005C3566">
                        <w:rPr>
                          <w:b/>
                          <w:sz w:val="96"/>
                        </w:rPr>
                        <w:t xml:space="preserve"> 1</w:t>
                      </w:r>
                      <w:r w:rsidRPr="00342D94">
                        <w:rPr>
                          <w:b/>
                          <w:sz w:val="28"/>
                        </w:rPr>
                        <w:t>(saints)</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5D7D0F8C" w:rsidR="00FF54CA" w:rsidRPr="006707BE" w:rsidRDefault="00FF54CA"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Human beings who lived holy lives in obedience to God’s will and are now in heaven are called what</w:t>
      </w:r>
      <w:r w:rsidRPr="006707BE">
        <w:rPr>
          <w:rFonts w:ascii="Arial" w:hAnsi="Arial" w:cs="Arial"/>
          <w:sz w:val="24"/>
          <w:szCs w:val="24"/>
        </w:rPr>
        <w:t>?</w:t>
      </w:r>
    </w:p>
    <w:p w14:paraId="79020179" w14:textId="77777777" w:rsidR="00FF54CA" w:rsidRDefault="00FF54CA" w:rsidP="00FF54CA">
      <w:pPr>
        <w:spacing w:after="0" w:line="240" w:lineRule="auto"/>
        <w:jc w:val="right"/>
        <w:rPr>
          <w:rFonts w:ascii="Arial" w:hAnsi="Arial" w:cs="Arial"/>
          <w:b/>
          <w:i/>
          <w:sz w:val="24"/>
          <w:szCs w:val="24"/>
          <w:u w:val="single"/>
        </w:rPr>
      </w:pPr>
      <w:r>
        <w:rPr>
          <w:rFonts w:ascii="Arial" w:hAnsi="Arial" w:cs="Arial"/>
          <w:b/>
          <w:sz w:val="24"/>
          <w:szCs w:val="24"/>
          <w:u w:val="single"/>
        </w:rPr>
        <w:t>saints</w:t>
      </w:r>
      <w:r w:rsidRPr="006707BE">
        <w:rPr>
          <w:rFonts w:ascii="Arial" w:hAnsi="Arial" w:cs="Arial"/>
          <w:b/>
          <w:i/>
          <w:sz w:val="24"/>
          <w:szCs w:val="24"/>
          <w:u w:val="single"/>
        </w:rPr>
        <w:t xml:space="preserve"> </w:t>
      </w:r>
    </w:p>
    <w:p w14:paraId="480CD40E" w14:textId="77777777" w:rsidR="00DB0E70" w:rsidRPr="006707BE" w:rsidRDefault="00DB0E70" w:rsidP="00FF54CA">
      <w:pPr>
        <w:spacing w:after="0" w:line="240" w:lineRule="auto"/>
        <w:jc w:val="right"/>
        <w:rPr>
          <w:rFonts w:ascii="Arial" w:hAnsi="Arial" w:cs="Arial"/>
          <w:b/>
          <w:sz w:val="24"/>
          <w:szCs w:val="24"/>
        </w:rPr>
      </w:pPr>
    </w:p>
    <w:p w14:paraId="5CFF8AB2" w14:textId="74DE3867"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Saints were ordinary and typical human beings</w:t>
      </w:r>
      <w:r w:rsidR="00BF1325">
        <w:rPr>
          <w:rFonts w:ascii="Arial" w:hAnsi="Arial" w:cs="Arial"/>
          <w:i/>
          <w:color w:val="0033CC"/>
          <w:sz w:val="24"/>
          <w:szCs w:val="24"/>
        </w:rPr>
        <w:t xml:space="preserve"> on earth</w:t>
      </w:r>
      <w:r>
        <w:rPr>
          <w:rFonts w:ascii="Arial" w:hAnsi="Arial" w:cs="Arial"/>
          <w:i/>
          <w:color w:val="0033CC"/>
          <w:sz w:val="24"/>
          <w:szCs w:val="24"/>
        </w:rPr>
        <w:t xml:space="preserve">—with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w:t>
      </w:r>
      <w:r w:rsidR="00BF1325">
        <w:rPr>
          <w:rFonts w:ascii="Arial" w:hAnsi="Arial" w:cs="Arial"/>
          <w:i/>
          <w:color w:val="0033CC"/>
          <w:sz w:val="24"/>
          <w:szCs w:val="24"/>
        </w:rPr>
        <w:t xml:space="preserve">but </w:t>
      </w:r>
      <w:r>
        <w:rPr>
          <w:rFonts w:ascii="Arial" w:hAnsi="Arial" w:cs="Arial"/>
          <w:i/>
          <w:color w:val="0033CC"/>
          <w:sz w:val="24"/>
          <w:szCs w:val="24"/>
        </w:rPr>
        <w:t xml:space="preserve">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DBB58A1" w14:textId="75E79C02" w:rsidR="00FF54CA" w:rsidRDefault="00CB0DF3" w:rsidP="00FF54CA">
      <w:pPr>
        <w:spacing w:after="0" w:line="240" w:lineRule="auto"/>
        <w:rPr>
          <w:ins w:id="0" w:author="Kelly Kantack" w:date="2024-03-01T10:59:00Z"/>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w:t>
      </w:r>
      <w:r w:rsidR="00BF1325">
        <w:rPr>
          <w:rFonts w:ascii="Arial" w:hAnsi="Arial" w:cs="Arial"/>
          <w:sz w:val="24"/>
          <w:szCs w:val="24"/>
        </w:rPr>
        <w:t>“</w:t>
      </w:r>
      <w:r w:rsidR="00D00654">
        <w:rPr>
          <w:rFonts w:ascii="Arial" w:hAnsi="Arial" w:cs="Arial"/>
          <w:sz w:val="24"/>
          <w:szCs w:val="24"/>
        </w:rPr>
        <w:t>canon</w:t>
      </w:r>
      <w:r w:rsidR="00BF1325">
        <w:rPr>
          <w:rFonts w:ascii="Arial" w:hAnsi="Arial" w:cs="Arial"/>
          <w:sz w:val="24"/>
          <w:szCs w:val="24"/>
        </w:rPr>
        <w:t xml:space="preserve">,” </w:t>
      </w:r>
      <w:r w:rsidR="00D00654">
        <w:rPr>
          <w:rFonts w:ascii="Arial" w:hAnsi="Arial" w:cs="Arial"/>
          <w:sz w:val="24"/>
          <w:szCs w:val="24"/>
        </w:rPr>
        <w:t xml:space="preserve">or list of saints </w:t>
      </w:r>
      <w:r w:rsidR="00BF1325">
        <w:rPr>
          <w:rFonts w:ascii="Arial" w:hAnsi="Arial" w:cs="Arial"/>
          <w:sz w:val="24"/>
          <w:szCs w:val="24"/>
        </w:rPr>
        <w:t xml:space="preserve">whose </w:t>
      </w:r>
      <w:r w:rsidR="00FF54CA">
        <w:rPr>
          <w:rFonts w:ascii="Arial" w:hAnsi="Arial" w:cs="Arial"/>
          <w:sz w:val="24"/>
          <w:szCs w:val="24"/>
        </w:rPr>
        <w:t xml:space="preserve">holiness </w:t>
      </w:r>
      <w:r w:rsidR="00BF1325">
        <w:rPr>
          <w:rFonts w:ascii="Arial" w:hAnsi="Arial" w:cs="Arial"/>
          <w:sz w:val="24"/>
          <w:szCs w:val="24"/>
        </w:rPr>
        <w:t xml:space="preserve">is </w:t>
      </w:r>
      <w:r w:rsidR="00FF54CA">
        <w:rPr>
          <w:rFonts w:ascii="Arial" w:hAnsi="Arial" w:cs="Arial"/>
          <w:sz w:val="24"/>
          <w:szCs w:val="24"/>
        </w:rPr>
        <w:t xml:space="preserve">known, proven, recognized, and </w:t>
      </w:r>
      <w:r w:rsidR="00821B09">
        <w:rPr>
          <w:rFonts w:ascii="Arial" w:hAnsi="Arial" w:cs="Arial"/>
          <w:sz w:val="24"/>
          <w:szCs w:val="24"/>
        </w:rPr>
        <w:t xml:space="preserve">publicly </w:t>
      </w:r>
      <w:r w:rsidR="00FF54CA">
        <w:rPr>
          <w:rFonts w:ascii="Arial" w:hAnsi="Arial" w:cs="Arial"/>
          <w:sz w:val="24"/>
          <w:szCs w:val="24"/>
        </w:rPr>
        <w:t>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1F6B2F7A" w14:textId="77777777" w:rsidR="00977721" w:rsidRPr="006707BE" w:rsidRDefault="00977721" w:rsidP="00FF54CA">
      <w:pPr>
        <w:spacing w:after="0" w:line="240" w:lineRule="auto"/>
        <w:rPr>
          <w:rFonts w:ascii="Arial" w:hAnsi="Arial" w:cs="Arial"/>
          <w:sz w:val="24"/>
          <w:szCs w:val="24"/>
        </w:rPr>
      </w:pPr>
    </w:p>
    <w:p w14:paraId="26499491" w14:textId="7553DD5E" w:rsidR="00D00654" w:rsidRPr="006707BE" w:rsidRDefault="00D00654" w:rsidP="00D00654">
      <w:pPr>
        <w:spacing w:after="0" w:line="240" w:lineRule="auto"/>
        <w:jc w:val="right"/>
        <w:rPr>
          <w:rFonts w:ascii="Arial" w:hAnsi="Arial" w:cs="Arial"/>
          <w:i/>
          <w:sz w:val="24"/>
          <w:szCs w:val="24"/>
        </w:rPr>
      </w:pPr>
      <w:r>
        <w:rPr>
          <w:rFonts w:ascii="Arial" w:hAnsi="Arial" w:cs="Arial"/>
          <w:b/>
          <w:sz w:val="24"/>
          <w:szCs w:val="24"/>
          <w:u w:val="single"/>
        </w:rPr>
        <w:t xml:space="preserve">canonized </w:t>
      </w:r>
      <w:r w:rsidR="00BF1325">
        <w:rPr>
          <w:rFonts w:ascii="Arial" w:hAnsi="Arial" w:cs="Arial"/>
          <w:b/>
          <w:sz w:val="24"/>
          <w:szCs w:val="24"/>
          <w:u w:val="single"/>
        </w:rPr>
        <w:t>(</w:t>
      </w:r>
      <w:r>
        <w:rPr>
          <w:rFonts w:ascii="Arial" w:hAnsi="Arial" w:cs="Arial"/>
          <w:b/>
          <w:sz w:val="24"/>
          <w:szCs w:val="24"/>
          <w:u w:val="single"/>
        </w:rPr>
        <w:t>saints</w:t>
      </w:r>
      <w:r w:rsidR="00BF1325">
        <w:rPr>
          <w:rFonts w:ascii="Arial" w:hAnsi="Arial" w:cs="Arial"/>
          <w:b/>
          <w:sz w:val="24"/>
          <w:szCs w:val="24"/>
          <w:u w:val="single"/>
        </w:rPr>
        <w:t>)</w:t>
      </w:r>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2156B764" w:rsidR="00FF54CA" w:rsidRPr="00B32821" w:rsidRDefault="00BF1325" w:rsidP="00FF54CA">
      <w:pPr>
        <w:spacing w:after="0" w:line="240" w:lineRule="auto"/>
        <w:rPr>
          <w:rFonts w:ascii="Arial" w:hAnsi="Arial" w:cs="Arial"/>
          <w:i/>
          <w:color w:val="0033CC"/>
          <w:sz w:val="24"/>
          <w:szCs w:val="24"/>
        </w:rPr>
      </w:pPr>
      <w:r w:rsidRPr="00092222">
        <w:rPr>
          <w:rFonts w:ascii="Arial" w:hAnsi="Arial" w:cs="Arial"/>
          <w:i/>
          <w:color w:val="0033CC"/>
          <w:sz w:val="24"/>
          <w:szCs w:val="24"/>
        </w:rPr>
        <w:t xml:space="preserve">You </w:t>
      </w:r>
      <w:r w:rsidR="00EC669E" w:rsidRPr="00092222">
        <w:rPr>
          <w:rFonts w:ascii="Arial" w:hAnsi="Arial" w:cs="Arial"/>
          <w:i/>
          <w:color w:val="0033CC"/>
          <w:sz w:val="24"/>
          <w:szCs w:val="24"/>
        </w:rPr>
        <w:t xml:space="preserve">don’t have to be canonized to be a saint.  All human beings who lived holy lives in obedience to God’s will </w:t>
      </w:r>
      <w:r w:rsidRPr="00092222">
        <w:rPr>
          <w:rFonts w:ascii="Arial" w:hAnsi="Arial" w:cs="Arial"/>
          <w:i/>
          <w:color w:val="0033CC"/>
          <w:sz w:val="24"/>
          <w:szCs w:val="24"/>
        </w:rPr>
        <w:t xml:space="preserve">and </w:t>
      </w:r>
      <w:r w:rsidR="00EC669E" w:rsidRPr="00092222">
        <w:rPr>
          <w:rFonts w:ascii="Arial" w:hAnsi="Arial" w:cs="Arial"/>
          <w:i/>
          <w:color w:val="0033CC"/>
          <w:sz w:val="24"/>
          <w:szCs w:val="24"/>
        </w:rPr>
        <w:t xml:space="preserve">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AC2428" w14:textId="417F79F2" w:rsidR="00380EA0" w:rsidRPr="006707BE" w:rsidRDefault="00A506DC" w:rsidP="00380EA0">
      <w:pPr>
        <w:spacing w:after="0" w:line="240" w:lineRule="auto"/>
        <w:rPr>
          <w:rFonts w:ascii="Arial" w:hAnsi="Arial" w:cs="Arial"/>
          <w:sz w:val="24"/>
          <w:szCs w:val="24"/>
        </w:rPr>
      </w:pPr>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 the Apostl</w:t>
      </w:r>
      <w:r w:rsidR="00303C38">
        <w:rPr>
          <w:rFonts w:ascii="Arial" w:hAnsi="Arial" w:cs="Arial"/>
          <w:sz w:val="24"/>
          <w:szCs w:val="24"/>
        </w:rPr>
        <w:t xml:space="preserve">e’s Creed, what </w:t>
      </w:r>
      <w:r w:rsidR="00BF1325">
        <w:rPr>
          <w:rFonts w:ascii="Arial" w:hAnsi="Arial" w:cs="Arial"/>
          <w:sz w:val="24"/>
          <w:szCs w:val="24"/>
        </w:rPr>
        <w:t>do</w:t>
      </w:r>
      <w:r w:rsidR="007B2381" w:rsidRPr="006D3B30">
        <w:rPr>
          <w:rFonts w:ascii="Arial" w:hAnsi="Arial" w:cs="Arial"/>
          <w:sz w:val="24"/>
          <w:szCs w:val="24"/>
        </w:rPr>
        <w:t xml:space="preserve"> we profess to believe </w:t>
      </w:r>
      <w:r w:rsidR="00BF1325">
        <w:rPr>
          <w:rFonts w:ascii="Arial" w:hAnsi="Arial" w:cs="Arial"/>
          <w:sz w:val="24"/>
          <w:szCs w:val="24"/>
        </w:rPr>
        <w:t xml:space="preserve">immediately </w:t>
      </w:r>
      <w:r w:rsidR="007B2381" w:rsidRPr="006D3B30">
        <w:rPr>
          <w:rFonts w:ascii="Arial" w:hAnsi="Arial" w:cs="Arial"/>
          <w:sz w:val="24"/>
          <w:szCs w:val="24"/>
        </w:rPr>
        <w:t>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r w:rsidR="00380EA0" w:rsidRPr="006D3B30">
        <w:rPr>
          <w:rFonts w:ascii="Arial" w:hAnsi="Arial" w:cs="Arial"/>
          <w:sz w:val="24"/>
          <w:szCs w:val="24"/>
        </w:rPr>
        <w:t>?</w:t>
      </w:r>
      <w:r w:rsidR="00BF1325">
        <w:rPr>
          <w:rFonts w:ascii="Arial" w:hAnsi="Arial" w:cs="Arial"/>
          <w:sz w:val="24"/>
          <w:szCs w:val="24"/>
        </w:rPr>
        <w:t>”</w:t>
      </w:r>
    </w:p>
    <w:p w14:paraId="79F3DCEF" w14:textId="1B098FA9"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BF1325">
        <w:rPr>
          <w:rFonts w:ascii="Arial" w:hAnsi="Arial" w:cs="Arial"/>
          <w:b/>
          <w:sz w:val="24"/>
          <w:szCs w:val="24"/>
          <w:u w:val="single"/>
        </w:rPr>
        <w:t>(</w:t>
      </w:r>
      <w:r>
        <w:rPr>
          <w:rFonts w:ascii="Arial" w:hAnsi="Arial" w:cs="Arial"/>
          <w:b/>
          <w:sz w:val="24"/>
          <w:szCs w:val="24"/>
          <w:u w:val="single"/>
        </w:rPr>
        <w:t>the</w:t>
      </w:r>
      <w:r w:rsidR="00BF1325">
        <w:rPr>
          <w:rFonts w:ascii="Arial" w:hAnsi="Arial" w:cs="Arial"/>
          <w:b/>
          <w:sz w:val="24"/>
          <w:szCs w:val="24"/>
          <w:u w:val="single"/>
        </w:rPr>
        <w:t>)</w:t>
      </w:r>
      <w:r>
        <w:rPr>
          <w:rFonts w:ascii="Arial" w:hAnsi="Arial" w:cs="Arial"/>
          <w:b/>
          <w:sz w:val="24"/>
          <w:szCs w:val="24"/>
          <w:u w:val="single"/>
        </w:rPr>
        <w:t xml:space="preserv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DB0E70">
      <w:pPr>
        <w:pStyle w:val="NormalWeb"/>
        <w:shd w:val="clear" w:color="auto" w:fill="FFFFFF"/>
        <w:spacing w:before="0" w:beforeAutospacing="0" w:after="0" w:afterAutospacing="0"/>
        <w:jc w:val="right"/>
        <w:textAlignment w:val="baseline"/>
        <w:rPr>
          <w:rFonts w:ascii="Arial" w:hAnsi="Arial" w:cs="Arial"/>
          <w:b/>
        </w:rPr>
      </w:pPr>
      <w:r w:rsidRPr="00092222">
        <w:rPr>
          <w:rFonts w:ascii="Arial" w:hAnsi="Arial" w:cs="Arial"/>
          <w:b/>
        </w:rPr>
        <w:t>“the communion of saints,</w:t>
      </w:r>
      <w:r w:rsidR="008238B5" w:rsidRPr="00092222">
        <w:rPr>
          <w:rFonts w:ascii="Arial" w:hAnsi="Arial" w:cs="Arial"/>
          <w:b/>
        </w:rPr>
        <w:t xml:space="preserve"> (the forgiveness of sins,</w:t>
      </w:r>
      <w:r w:rsidR="006D3B30" w:rsidRPr="00092222">
        <w:rPr>
          <w:rFonts w:ascii="Arial" w:hAnsi="Arial" w:cs="Arial"/>
          <w:b/>
        </w:rPr>
        <w:br/>
      </w:r>
      <w:r w:rsidR="008238B5" w:rsidRPr="00092222">
        <w:rPr>
          <w:rFonts w:ascii="Arial" w:hAnsi="Arial" w:cs="Arial"/>
          <w:b/>
        </w:rPr>
        <w:t xml:space="preserve"> the resurrection of the body, and life everlasting.  Amen.)”</w:t>
      </w:r>
    </w:p>
    <w:p w14:paraId="1D6042FF" w14:textId="77777777" w:rsidR="00DB0E70" w:rsidRPr="00092222" w:rsidRDefault="00DB0E70" w:rsidP="00DB0E70">
      <w:pPr>
        <w:pStyle w:val="NormalWeb"/>
        <w:shd w:val="clear" w:color="auto" w:fill="FFFFFF"/>
        <w:spacing w:before="0" w:beforeAutospacing="0" w:after="0" w:afterAutospacing="0"/>
        <w:jc w:val="right"/>
        <w:textAlignment w:val="baseline"/>
        <w:rPr>
          <w:rFonts w:ascii="Arial" w:hAnsi="Arial" w:cs="Arial"/>
          <w:b/>
        </w:rPr>
      </w:pPr>
    </w:p>
    <w:p w14:paraId="06B975D7" w14:textId="18697464"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w:t>
      </w:r>
      <w:r w:rsidR="00821B09">
        <w:rPr>
          <w:rFonts w:ascii="Arial" w:hAnsi="Arial" w:cs="Arial"/>
          <w:i/>
          <w:color w:val="0033CC"/>
        </w:rPr>
        <w:t>…</w:t>
      </w:r>
      <w:r w:rsidR="00DB2994">
        <w:rPr>
          <w:rFonts w:ascii="Arial" w:hAnsi="Arial" w:cs="Arial"/>
          <w:i/>
          <w:color w:val="0033CC"/>
        </w:rPr>
        <w:t>.</w:t>
      </w:r>
      <w:r w:rsidRPr="00DB2994">
        <w:rPr>
          <w:rFonts w:ascii="Arial" w:hAnsi="Arial" w:cs="Arial"/>
          <w:i/>
          <w:color w:val="0033CC"/>
        </w:rPr>
        <w:t>" (Paul VI, CPG § 30).</w:t>
      </w:r>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7200CD96" w14:textId="168A41A6" w:rsidR="008369C0" w:rsidRPr="008369C0" w:rsidRDefault="008369C0" w:rsidP="008369C0">
      <w:pPr>
        <w:spacing w:after="0" w:line="240" w:lineRule="auto"/>
        <w:rPr>
          <w:rFonts w:ascii="Arial" w:hAnsi="Arial" w:cs="Arial"/>
          <w:i/>
          <w:sz w:val="24"/>
          <w:szCs w:val="24"/>
        </w:rPr>
      </w:pPr>
      <w:r>
        <w:rPr>
          <w:rFonts w:ascii="Arial" w:hAnsi="Arial" w:cs="Arial"/>
          <w:b/>
          <w:sz w:val="24"/>
          <w:szCs w:val="24"/>
        </w:rPr>
        <w:t xml:space="preserve">1.4  </w:t>
      </w:r>
      <w:r w:rsidR="00BF1325">
        <w:rPr>
          <w:rFonts w:ascii="Arial" w:hAnsi="Arial" w:cs="Arial"/>
          <w:sz w:val="24"/>
          <w:szCs w:val="24"/>
        </w:rPr>
        <w:t xml:space="preserve">Saints who </w:t>
      </w:r>
      <w:r>
        <w:rPr>
          <w:rFonts w:ascii="Arial" w:hAnsi="Arial" w:cs="Arial"/>
          <w:sz w:val="24"/>
          <w:szCs w:val="24"/>
        </w:rPr>
        <w:t>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r>
        <w:rPr>
          <w:rFonts w:ascii="Arial" w:hAnsi="Arial" w:cs="Arial"/>
          <w:sz w:val="24"/>
          <w:szCs w:val="24"/>
        </w:rPr>
        <w:t xml:space="preserve"> are referred to as what type of saint?</w:t>
      </w:r>
    </w:p>
    <w:p w14:paraId="23DBDE1E" w14:textId="7D646B49" w:rsidR="008369C0" w:rsidRPr="006707BE" w:rsidRDefault="008369C0" w:rsidP="008369C0">
      <w:pPr>
        <w:spacing w:after="0" w:line="240" w:lineRule="auto"/>
        <w:jc w:val="right"/>
        <w:rPr>
          <w:rFonts w:ascii="Arial" w:hAnsi="Arial" w:cs="Arial"/>
          <w:b/>
          <w:i/>
          <w:sz w:val="24"/>
          <w:szCs w:val="24"/>
          <w:u w:val="single"/>
        </w:rPr>
      </w:pPr>
      <w:r>
        <w:rPr>
          <w:rFonts w:ascii="Arial" w:hAnsi="Arial" w:cs="Arial"/>
          <w:b/>
          <w:sz w:val="24"/>
          <w:szCs w:val="24"/>
          <w:u w:val="single"/>
        </w:rPr>
        <w:t>patron</w:t>
      </w:r>
      <w:r w:rsidR="00BF1325">
        <w:rPr>
          <w:rFonts w:ascii="Arial" w:hAnsi="Arial" w:cs="Arial"/>
          <w:b/>
          <w:sz w:val="24"/>
          <w:szCs w:val="24"/>
          <w:u w:val="single"/>
        </w:rPr>
        <w:t>(s)</w:t>
      </w:r>
      <w:r w:rsidRPr="006707BE">
        <w:rPr>
          <w:rFonts w:ascii="Arial" w:hAnsi="Arial" w:cs="Arial"/>
          <w:b/>
          <w:i/>
          <w:sz w:val="24"/>
          <w:szCs w:val="24"/>
          <w:u w:val="single"/>
        </w:rPr>
        <w:t xml:space="preserve"> </w:t>
      </w:r>
    </w:p>
    <w:p w14:paraId="1D0B0CFE" w14:textId="548C55EB" w:rsidR="008369C0" w:rsidRPr="00303C38" w:rsidRDefault="008369C0" w:rsidP="008369C0">
      <w:pPr>
        <w:spacing w:after="0" w:line="240" w:lineRule="auto"/>
        <w:jc w:val="right"/>
        <w:rPr>
          <w:rFonts w:ascii="Arial" w:hAnsi="Arial" w:cs="Arial"/>
          <w:i/>
          <w:color w:val="FF0000"/>
          <w:sz w:val="24"/>
          <w:szCs w:val="24"/>
        </w:rPr>
      </w:pPr>
      <w:r w:rsidRPr="006707BE">
        <w:rPr>
          <w:rFonts w:ascii="Arial" w:hAnsi="Arial" w:cs="Arial"/>
          <w:i/>
          <w:sz w:val="24"/>
          <w:szCs w:val="24"/>
        </w:rPr>
        <w:t>Alternate answers:</w:t>
      </w:r>
      <w:r>
        <w:rPr>
          <w:rFonts w:ascii="Arial" w:hAnsi="Arial" w:cs="Arial"/>
          <w:i/>
          <w:sz w:val="24"/>
          <w:szCs w:val="24"/>
        </w:rPr>
        <w:br/>
      </w:r>
      <w:r w:rsidRPr="00092222">
        <w:rPr>
          <w:rFonts w:ascii="Arial" w:hAnsi="Arial" w:cs="Arial"/>
          <w:b/>
          <w:sz w:val="24"/>
          <w:szCs w:val="24"/>
        </w:rPr>
        <w:t>patron saints</w:t>
      </w:r>
    </w:p>
    <w:p w14:paraId="4BFE3D92" w14:textId="49EC478F" w:rsidR="008369C0" w:rsidDel="00977721" w:rsidRDefault="008369C0">
      <w:pPr>
        <w:pBdr>
          <w:bottom w:val="single" w:sz="12" w:space="1" w:color="auto"/>
        </w:pBdr>
        <w:spacing w:after="0" w:line="240" w:lineRule="auto"/>
        <w:rPr>
          <w:del w:id="1" w:author="Kelly Kantack" w:date="2024-03-01T11:00:00Z"/>
          <w:rFonts w:ascii="Arial" w:hAnsi="Arial" w:cs="Arial"/>
          <w:i/>
          <w:color w:val="943634" w:themeColor="accent2" w:themeShade="BF"/>
          <w:sz w:val="24"/>
          <w:szCs w:val="24"/>
        </w:rPr>
        <w:pPrChange w:id="2" w:author="Kelly Kantack" w:date="2024-03-01T11:09:00Z">
          <w:pPr>
            <w:spacing w:after="0" w:line="240" w:lineRule="auto"/>
          </w:pPr>
        </w:pPrChange>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312876">
        <w:rPr>
          <w:rFonts w:ascii="Arial" w:hAnsi="Arial" w:cs="Arial"/>
          <w:i/>
          <w:color w:val="943634" w:themeColor="accent2" w:themeShade="BF"/>
          <w:sz w:val="24"/>
          <w:szCs w:val="24"/>
          <w:rPrChange w:id="3" w:author="Kelly Kantack" w:date="2024-03-01T11:09:00Z">
            <w:rPr/>
          </w:rPrChange>
        </w:rPr>
        <w:fldChar w:fldCharType="begin"/>
      </w:r>
      <w:r w:rsidR="00BB48BE" w:rsidRPr="00312876">
        <w:rPr>
          <w:rFonts w:ascii="Arial" w:hAnsi="Arial" w:cs="Arial"/>
          <w:i/>
          <w:color w:val="943634" w:themeColor="accent2" w:themeShade="BF"/>
          <w:sz w:val="24"/>
          <w:szCs w:val="24"/>
          <w:rPrChange w:id="4" w:author="Kelly Kantack" w:date="2024-03-01T11:09:00Z">
            <w:rPr/>
          </w:rPrChange>
        </w:rPr>
        <w:instrText xml:space="preserve"> HYPERLINK "https://ucatholic.com/blog/what-is-a-patron-saint/" </w:instrText>
      </w:r>
      <w:r w:rsidR="00BB48BE" w:rsidRPr="00312876">
        <w:rPr>
          <w:rFonts w:ascii="Arial" w:hAnsi="Arial" w:cs="Arial"/>
          <w:i/>
          <w:color w:val="943634" w:themeColor="accent2" w:themeShade="BF"/>
          <w:sz w:val="24"/>
          <w:szCs w:val="24"/>
          <w:rPrChange w:id="5" w:author="Kelly Kantack" w:date="2024-03-01T11:09:00Z">
            <w:rPr>
              <w:rStyle w:val="Hyperlink"/>
              <w:rFonts w:ascii="Arial" w:hAnsi="Arial" w:cs="Arial"/>
              <w:i/>
              <w:sz w:val="24"/>
              <w:szCs w:val="24"/>
            </w:rPr>
          </w:rPrChange>
        </w:rPr>
        <w:fldChar w:fldCharType="separate"/>
      </w:r>
      <w:r w:rsidRPr="00312876">
        <w:rPr>
          <w:color w:val="943634" w:themeColor="accent2" w:themeShade="BF"/>
          <w:rPrChange w:id="6" w:author="Kelly Kantack" w:date="2024-03-01T11:09:00Z">
            <w:rPr>
              <w:rStyle w:val="Hyperlink"/>
              <w:rFonts w:ascii="Arial" w:hAnsi="Arial" w:cs="Arial"/>
              <w:i/>
              <w:sz w:val="24"/>
              <w:szCs w:val="24"/>
            </w:rPr>
          </w:rPrChange>
        </w:rPr>
        <w:t>https://ucatholic.com/blog/what-is-a-patron-saint/</w:t>
      </w:r>
      <w:r w:rsidR="00BB48BE" w:rsidRPr="00312876">
        <w:rPr>
          <w:color w:val="943634" w:themeColor="accent2" w:themeShade="BF"/>
          <w:rPrChange w:id="7" w:author="Kelly Kantack" w:date="2024-03-01T11:09:00Z">
            <w:rPr>
              <w:rStyle w:val="Hyperlink"/>
              <w:rFonts w:ascii="Arial" w:hAnsi="Arial" w:cs="Arial"/>
              <w:i/>
              <w:sz w:val="24"/>
              <w:szCs w:val="24"/>
            </w:rPr>
          </w:rPrChange>
        </w:rPr>
        <w:fldChar w:fldCharType="end"/>
      </w:r>
    </w:p>
    <w:p w14:paraId="738CE6F3" w14:textId="03CF41C3" w:rsidR="008369C0" w:rsidRPr="00312876" w:rsidDel="00977721" w:rsidRDefault="008369C0">
      <w:pPr>
        <w:pBdr>
          <w:bottom w:val="single" w:sz="12" w:space="1" w:color="auto"/>
        </w:pBdr>
        <w:spacing w:after="0" w:line="240" w:lineRule="auto"/>
        <w:rPr>
          <w:del w:id="8" w:author="Kelly Kantack" w:date="2024-03-01T11:00:00Z"/>
          <w:rFonts w:ascii="Arial" w:hAnsi="Arial" w:cs="Arial"/>
          <w:i/>
          <w:color w:val="943634" w:themeColor="accent2" w:themeShade="BF"/>
          <w:sz w:val="24"/>
          <w:szCs w:val="24"/>
          <w:rPrChange w:id="9" w:author="Kelly Kantack" w:date="2024-03-01T11:09:00Z">
            <w:rPr>
              <w:del w:id="10" w:author="Kelly Kantack" w:date="2024-03-01T11:00:00Z"/>
              <w:rFonts w:ascii="Arial" w:hAnsi="Arial" w:cs="Arial"/>
              <w:i/>
              <w:sz w:val="24"/>
              <w:szCs w:val="24"/>
            </w:rPr>
          </w:rPrChange>
        </w:rPr>
        <w:pPrChange w:id="11" w:author="Kelly Kantack" w:date="2024-03-01T11:09:00Z">
          <w:pPr>
            <w:spacing w:after="0" w:line="240" w:lineRule="auto"/>
          </w:pPr>
        </w:pPrChange>
      </w:pPr>
      <w:del w:id="12" w:author="Kelly Kantack" w:date="2024-03-01T11:00:00Z">
        <w:r w:rsidRPr="00312876" w:rsidDel="00977721">
          <w:rPr>
            <w:rFonts w:ascii="Arial" w:hAnsi="Arial" w:cs="Arial"/>
            <w:i/>
            <w:color w:val="943634" w:themeColor="accent2" w:themeShade="BF"/>
            <w:sz w:val="24"/>
            <w:szCs w:val="24"/>
            <w:rPrChange w:id="13" w:author="Kelly Kantack" w:date="2024-03-01T11:09:00Z">
              <w:rPr>
                <w:rFonts w:ascii="Arial" w:hAnsi="Arial" w:cs="Arial"/>
                <w:i/>
                <w:sz w:val="24"/>
                <w:szCs w:val="24"/>
              </w:rPr>
            </w:rPrChange>
          </w:rPr>
          <w:delText>______________________________________________________________________________</w:delText>
        </w:r>
      </w:del>
    </w:p>
    <w:p w14:paraId="26D68B21" w14:textId="76091E7C" w:rsidR="008369C0" w:rsidRPr="00312876" w:rsidDel="003130C7" w:rsidRDefault="008369C0">
      <w:pPr>
        <w:pBdr>
          <w:bottom w:val="single" w:sz="12" w:space="1" w:color="auto"/>
        </w:pBdr>
        <w:spacing w:after="0" w:line="240" w:lineRule="auto"/>
        <w:rPr>
          <w:del w:id="14" w:author="Kelly Kantack" w:date="2024-03-01T11:50:00Z"/>
          <w:rFonts w:ascii="Arial" w:hAnsi="Arial" w:cs="Arial"/>
          <w:i/>
          <w:color w:val="943634" w:themeColor="accent2" w:themeShade="BF"/>
          <w:sz w:val="24"/>
          <w:szCs w:val="24"/>
          <w:rPrChange w:id="15" w:author="Kelly Kantack" w:date="2024-03-01T11:09:00Z">
            <w:rPr>
              <w:del w:id="16" w:author="Kelly Kantack" w:date="2024-03-01T11:50:00Z"/>
              <w:rFonts w:ascii="Arial" w:hAnsi="Arial" w:cs="Arial"/>
              <w:b/>
              <w:sz w:val="24"/>
              <w:szCs w:val="24"/>
            </w:rPr>
          </w:rPrChange>
        </w:rPr>
        <w:pPrChange w:id="17" w:author="Kelly Kantack" w:date="2024-03-01T11:50:00Z">
          <w:pPr/>
        </w:pPrChange>
      </w:pPr>
      <w:del w:id="18" w:author="Kelly Kantack" w:date="2024-03-01T11:00:00Z">
        <w:r w:rsidRPr="00312876" w:rsidDel="00977721">
          <w:rPr>
            <w:rFonts w:ascii="Arial" w:hAnsi="Arial" w:cs="Arial"/>
            <w:i/>
            <w:color w:val="943634" w:themeColor="accent2" w:themeShade="BF"/>
            <w:sz w:val="24"/>
            <w:szCs w:val="24"/>
            <w:rPrChange w:id="19" w:author="Kelly Kantack" w:date="2024-03-01T11:09:00Z">
              <w:rPr>
                <w:rFonts w:ascii="Arial" w:hAnsi="Arial" w:cs="Arial"/>
                <w:b/>
                <w:sz w:val="24"/>
                <w:szCs w:val="24"/>
              </w:rPr>
            </w:rPrChange>
          </w:rPr>
          <w:br w:type="page"/>
        </w:r>
      </w:del>
    </w:p>
    <w:p w14:paraId="301243B2" w14:textId="77777777" w:rsidR="003130C7" w:rsidRDefault="003130C7">
      <w:pPr>
        <w:rPr>
          <w:ins w:id="20" w:author="Kelly Kantack" w:date="2024-03-01T11:51:00Z"/>
          <w:rFonts w:ascii="Arial" w:hAnsi="Arial" w:cs="Arial"/>
          <w:b/>
          <w:sz w:val="24"/>
          <w:szCs w:val="24"/>
        </w:rPr>
      </w:pPr>
      <w:ins w:id="21" w:author="Kelly Kantack" w:date="2024-03-01T11:51:00Z">
        <w:r>
          <w:rPr>
            <w:rFonts w:ascii="Arial" w:hAnsi="Arial" w:cs="Arial"/>
            <w:b/>
            <w:sz w:val="24"/>
            <w:szCs w:val="24"/>
          </w:rPr>
          <w:br w:type="page"/>
        </w:r>
      </w:ins>
    </w:p>
    <w:p w14:paraId="5CF416AE" w14:textId="4A1C05AB" w:rsidR="00380EA0" w:rsidRPr="006707BE" w:rsidRDefault="00265909" w:rsidP="00380EA0">
      <w:pPr>
        <w:spacing w:after="0" w:line="240" w:lineRule="auto"/>
        <w:rPr>
          <w:rFonts w:ascii="Arial" w:hAnsi="Arial" w:cs="Arial"/>
          <w:sz w:val="24"/>
          <w:szCs w:val="24"/>
        </w:rPr>
      </w:pPr>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 “</w:t>
      </w:r>
      <w:r w:rsidR="00BF1325">
        <w:rPr>
          <w:rFonts w:ascii="Arial" w:hAnsi="Arial" w:cs="Arial"/>
          <w:sz w:val="24"/>
          <w:szCs w:val="24"/>
        </w:rPr>
        <w:t xml:space="preserve">communion </w:t>
      </w:r>
      <w:r w:rsidR="00477C9D">
        <w:rPr>
          <w:rFonts w:ascii="Arial" w:hAnsi="Arial" w:cs="Arial"/>
          <w:sz w:val="24"/>
          <w:szCs w:val="24"/>
        </w:rPr>
        <w:t>of Saints” refers to the fellowship or community that exists</w:t>
      </w:r>
      <w:r w:rsidR="00DC035A">
        <w:rPr>
          <w:rFonts w:ascii="Arial" w:hAnsi="Arial" w:cs="Arial"/>
          <w:sz w:val="24"/>
          <w:szCs w:val="24"/>
        </w:rPr>
        <w:t xml:space="preserve"> between all members of the Church and is traditionally identified in the following three groups</w:t>
      </w:r>
      <w:r w:rsidR="00BF1325">
        <w:rPr>
          <w:rFonts w:ascii="Arial" w:hAnsi="Arial" w:cs="Arial"/>
          <w:sz w:val="24"/>
          <w:szCs w:val="24"/>
        </w:rPr>
        <w:t xml:space="preserve">:  </w:t>
      </w:r>
      <w:r w:rsidR="00DC035A">
        <w:rPr>
          <w:rFonts w:ascii="Arial" w:hAnsi="Arial" w:cs="Arial"/>
          <w:sz w:val="24"/>
          <w:szCs w:val="24"/>
        </w:rPr>
        <w:t xml:space="preserve">the Church Triumphant, </w:t>
      </w:r>
      <w:r w:rsidR="00EC669E">
        <w:rPr>
          <w:rFonts w:ascii="Arial" w:hAnsi="Arial" w:cs="Arial"/>
          <w:sz w:val="24"/>
          <w:szCs w:val="24"/>
        </w:rPr>
        <w:t xml:space="preserve">the Church Suffering, and </w:t>
      </w:r>
      <w:r w:rsidR="00DC035A">
        <w:rPr>
          <w:rFonts w:ascii="Arial" w:hAnsi="Arial" w:cs="Arial"/>
          <w:sz w:val="24"/>
          <w:szCs w:val="24"/>
        </w:rPr>
        <w:t>the Church M</w:t>
      </w:r>
      <w:r w:rsidR="00EC669E">
        <w:rPr>
          <w:rFonts w:ascii="Arial" w:hAnsi="Arial" w:cs="Arial"/>
          <w:sz w:val="24"/>
          <w:szCs w:val="24"/>
        </w:rPr>
        <w:t>ilitant.</w:t>
      </w:r>
      <w:r w:rsidR="00BF1325">
        <w:rPr>
          <w:rFonts w:ascii="Arial" w:hAnsi="Arial" w:cs="Arial"/>
          <w:sz w:val="24"/>
          <w:szCs w:val="24"/>
        </w:rPr>
        <w:t xml:space="preserve"> </w:t>
      </w:r>
      <w:r w:rsidR="00DC035A">
        <w:rPr>
          <w:rFonts w:ascii="Arial" w:hAnsi="Arial" w:cs="Arial"/>
          <w:sz w:val="24"/>
          <w:szCs w:val="24"/>
        </w:rP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xml:space="preserve">) </w:t>
      </w:r>
      <w:r w:rsidR="00B43F43">
        <w:rPr>
          <w:rFonts w:ascii="Arial" w:hAnsi="Arial" w:cs="Arial"/>
          <w:sz w:val="24"/>
          <w:szCs w:val="24"/>
        </w:rPr>
        <w:t>are</w:t>
      </w:r>
      <w:r w:rsidR="00A8147F">
        <w:rPr>
          <w:rFonts w:ascii="Arial" w:hAnsi="Arial" w:cs="Arial"/>
          <w:sz w:val="24"/>
          <w:szCs w:val="24"/>
        </w:rPr>
        <w:t xml:space="preserve">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48F6581" w:rsidR="00380EA0" w:rsidRPr="00092222" w:rsidRDefault="00BD08C4" w:rsidP="00EC669E">
      <w:pPr>
        <w:spacing w:after="0" w:line="240" w:lineRule="auto"/>
        <w:jc w:val="right"/>
        <w:rPr>
          <w:rFonts w:ascii="Arial" w:hAnsi="Arial" w:cs="Arial"/>
          <w:b/>
          <w:sz w:val="24"/>
          <w:szCs w:val="24"/>
        </w:rPr>
      </w:pPr>
      <w:r w:rsidRPr="00092222">
        <w:rPr>
          <w:rFonts w:ascii="Arial" w:hAnsi="Arial" w:cs="Arial"/>
          <w:b/>
          <w:sz w:val="24"/>
          <w:szCs w:val="24"/>
        </w:rPr>
        <w:t>(</w:t>
      </w:r>
      <w:r w:rsidR="00A8147F" w:rsidRPr="00092222">
        <w:rPr>
          <w:rFonts w:ascii="Arial" w:hAnsi="Arial" w:cs="Arial"/>
          <w:b/>
          <w:sz w:val="24"/>
          <w:szCs w:val="24"/>
        </w:rPr>
        <w:t>The</w:t>
      </w:r>
      <w:r w:rsidRPr="00092222">
        <w:rPr>
          <w:rFonts w:ascii="Arial" w:hAnsi="Arial" w:cs="Arial"/>
          <w:b/>
          <w:sz w:val="24"/>
          <w:szCs w:val="24"/>
        </w:rPr>
        <w:t>)</w:t>
      </w:r>
      <w:r w:rsidR="00A8147F" w:rsidRPr="00092222">
        <w:rPr>
          <w:rFonts w:ascii="Arial" w:hAnsi="Arial" w:cs="Arial"/>
          <w:b/>
          <w:sz w:val="24"/>
          <w:szCs w:val="24"/>
        </w:rPr>
        <w:t xml:space="preserve"> Church Militant</w:t>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The Church Triumphant are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The Church Militant are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2FE14281" w:rsidR="00A0600D" w:rsidRDefault="00265909" w:rsidP="00A0600D">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BD08C4">
        <w:rPr>
          <w:rFonts w:ascii="Arial" w:hAnsi="Arial" w:cs="Arial"/>
          <w:sz w:val="24"/>
          <w:szCs w:val="24"/>
        </w:rPr>
        <w:t>C</w:t>
      </w:r>
      <w:r w:rsidR="00C7485A">
        <w:rPr>
          <w:rFonts w:ascii="Arial" w:hAnsi="Arial" w:cs="Arial"/>
          <w:sz w:val="24"/>
          <w:szCs w:val="24"/>
        </w:rPr>
        <w:t xml:space="preserve">onsidered </w:t>
      </w:r>
      <w:r w:rsidR="00BD08C4">
        <w:rPr>
          <w:rFonts w:ascii="Arial" w:hAnsi="Arial" w:cs="Arial"/>
          <w:sz w:val="24"/>
          <w:szCs w:val="24"/>
        </w:rPr>
        <w:t xml:space="preserve">the </w:t>
      </w:r>
      <w:r w:rsidR="00C7485A">
        <w:rPr>
          <w:rFonts w:ascii="Arial" w:hAnsi="Arial" w:cs="Arial"/>
          <w:sz w:val="24"/>
          <w:szCs w:val="24"/>
        </w:rPr>
        <w:t xml:space="preserve">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r w:rsidR="00B43F43">
        <w:rPr>
          <w:rFonts w:ascii="Arial" w:hAnsi="Arial" w:cs="Arial"/>
          <w:sz w:val="24"/>
          <w:szCs w:val="24"/>
        </w:rPr>
        <w:t>;</w:t>
      </w:r>
      <w:r w:rsidR="00B020AC">
        <w:rPr>
          <w:rFonts w:ascii="Arial" w:hAnsi="Arial" w:cs="Arial"/>
          <w:sz w:val="24"/>
          <w:szCs w:val="24"/>
        </w:rPr>
        <w:t xml:space="preserve"> </w:t>
      </w:r>
      <w:r w:rsidR="00BD08C4">
        <w:rPr>
          <w:rFonts w:ascii="Arial" w:hAnsi="Arial" w:cs="Arial"/>
          <w:sz w:val="24"/>
          <w:szCs w:val="24"/>
        </w:rPr>
        <w:t>who</w:t>
      </w:r>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w:t>
      </w:r>
    </w:p>
    <w:p w14:paraId="45BBF082" w14:textId="04C66AD3" w:rsidR="00380EA0" w:rsidRPr="006707BE" w:rsidRDefault="00BD08C4" w:rsidP="00B020AC">
      <w:pPr>
        <w:spacing w:after="0" w:line="240" w:lineRule="auto"/>
        <w:jc w:val="right"/>
        <w:rPr>
          <w:rFonts w:ascii="Arial" w:hAnsi="Arial" w:cs="Arial"/>
          <w:b/>
          <w:sz w:val="24"/>
          <w:szCs w:val="24"/>
        </w:rPr>
      </w:pPr>
      <w:r>
        <w:rPr>
          <w:rFonts w:ascii="Arial" w:hAnsi="Arial" w:cs="Arial"/>
          <w:b/>
          <w:sz w:val="24"/>
          <w:szCs w:val="24"/>
          <w:u w:val="single"/>
        </w:rPr>
        <w:t>(</w:t>
      </w:r>
      <w:r w:rsidR="00B020AC">
        <w:rPr>
          <w:rFonts w:ascii="Arial" w:hAnsi="Arial" w:cs="Arial"/>
          <w:b/>
          <w:sz w:val="24"/>
          <w:szCs w:val="24"/>
          <w:u w:val="single"/>
        </w:rPr>
        <w:t>St.</w:t>
      </w:r>
      <w:r>
        <w:rPr>
          <w:rFonts w:ascii="Arial" w:hAnsi="Arial" w:cs="Arial"/>
          <w:b/>
          <w:sz w:val="24"/>
          <w:szCs w:val="24"/>
          <w:u w:val="single"/>
        </w:rPr>
        <w:t>)</w:t>
      </w:r>
      <w:r w:rsidR="00B020AC">
        <w:rPr>
          <w:rFonts w:ascii="Arial" w:hAnsi="Arial" w:cs="Arial"/>
          <w:b/>
          <w:sz w:val="24"/>
          <w:szCs w:val="24"/>
          <w:u w:val="single"/>
        </w:rPr>
        <w:t xml:space="preserve"> Thomas More</w:t>
      </w:r>
      <w:r w:rsidR="00380EA0" w:rsidRPr="006707BE">
        <w:rPr>
          <w:rFonts w:ascii="Arial" w:hAnsi="Arial" w:cs="Arial"/>
          <w:b/>
          <w:i/>
          <w:sz w:val="24"/>
          <w:szCs w:val="24"/>
          <w:u w:val="single"/>
        </w:rPr>
        <w:t xml:space="preserve"> </w:t>
      </w:r>
    </w:p>
    <w:p w14:paraId="2B8553C0" w14:textId="77777777" w:rsidR="00253C0A" w:rsidRPr="0079017C" w:rsidRDefault="00380EA0" w:rsidP="00380EA0">
      <w:pPr>
        <w:spacing w:after="0" w:line="240" w:lineRule="auto"/>
        <w:rPr>
          <w:rFonts w:ascii="Arial" w:hAnsi="Arial" w:cs="Arial"/>
          <w:i/>
          <w:color w:val="943634" w:themeColor="accent2" w:themeShade="BF"/>
          <w:sz w:val="24"/>
          <w:szCs w:val="24"/>
          <w:rPrChange w:id="22" w:author="Kelly Kantack" w:date="2024-03-01T11:09:00Z">
            <w:rPr>
              <w:rFonts w:ascii="Arial" w:hAnsi="Arial" w:cs="Arial"/>
              <w:i/>
              <w:color w:val="943634" w:themeColor="accent2" w:themeShade="BF"/>
            </w:rPr>
          </w:rPrChang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79017C" w:rsidRDefault="00BB48BE" w:rsidP="00380EA0">
      <w:pPr>
        <w:spacing w:after="0" w:line="240" w:lineRule="auto"/>
        <w:rPr>
          <w:color w:val="943634" w:themeColor="accent2" w:themeShade="BF"/>
          <w:rPrChange w:id="23" w:author="Kelly Kantack" w:date="2024-03-01T11:09:00Z">
            <w:rPr>
              <w:rStyle w:val="Hyperlink"/>
              <w:rFonts w:ascii="Arial" w:hAnsi="Arial" w:cs="Arial"/>
              <w:i/>
              <w:sz w:val="24"/>
              <w:szCs w:val="24"/>
            </w:rPr>
          </w:rPrChange>
        </w:rPr>
      </w:pPr>
      <w:r w:rsidRPr="0079017C">
        <w:rPr>
          <w:rFonts w:ascii="Arial" w:hAnsi="Arial" w:cs="Arial"/>
          <w:i/>
          <w:color w:val="943634" w:themeColor="accent2" w:themeShade="BF"/>
          <w:sz w:val="24"/>
          <w:szCs w:val="24"/>
          <w:rPrChange w:id="24" w:author="Kelly Kantack" w:date="2024-03-01T11:09:00Z">
            <w:rPr/>
          </w:rPrChange>
        </w:rPr>
        <w:fldChar w:fldCharType="begin"/>
      </w:r>
      <w:r w:rsidRPr="00312876">
        <w:rPr>
          <w:rFonts w:ascii="Arial" w:hAnsi="Arial" w:cs="Arial"/>
          <w:i/>
          <w:color w:val="943634" w:themeColor="accent2" w:themeShade="BF"/>
          <w:sz w:val="24"/>
          <w:szCs w:val="24"/>
          <w:rPrChange w:id="25" w:author="Kelly Kantack" w:date="2024-03-01T11:09:00Z">
            <w:rPr/>
          </w:rPrChange>
        </w:rPr>
        <w:instrText xml:space="preserve"> HYPERLINK "https://allthatsinteresting.com/sir-thomas-more" </w:instrText>
      </w:r>
      <w:r w:rsidRPr="0079017C">
        <w:rPr>
          <w:rFonts w:ascii="Arial" w:hAnsi="Arial" w:cs="Arial"/>
          <w:i/>
          <w:color w:val="943634" w:themeColor="accent2" w:themeShade="BF"/>
          <w:sz w:val="24"/>
          <w:szCs w:val="24"/>
          <w:rPrChange w:id="26" w:author="Kelly Kantack" w:date="2024-03-01T11:09:00Z">
            <w:rPr>
              <w:rStyle w:val="Hyperlink"/>
              <w:rFonts w:ascii="Arial" w:hAnsi="Arial" w:cs="Arial"/>
              <w:i/>
              <w:sz w:val="24"/>
              <w:szCs w:val="24"/>
            </w:rPr>
          </w:rPrChange>
        </w:rPr>
        <w:fldChar w:fldCharType="separate"/>
      </w:r>
      <w:r w:rsidR="00A0600D" w:rsidRPr="0079017C">
        <w:rPr>
          <w:color w:val="943634" w:themeColor="accent2" w:themeShade="BF"/>
          <w:rPrChange w:id="27" w:author="Kelly Kantack" w:date="2024-03-01T11:09:00Z">
            <w:rPr>
              <w:rStyle w:val="Hyperlink"/>
              <w:rFonts w:ascii="Arial" w:hAnsi="Arial" w:cs="Arial"/>
              <w:i/>
              <w:sz w:val="24"/>
              <w:szCs w:val="24"/>
            </w:rPr>
          </w:rPrChange>
        </w:rPr>
        <w:t>https://allthatsinteresting.com/sir-thomas-more</w:t>
      </w:r>
      <w:r w:rsidRPr="0079017C">
        <w:rPr>
          <w:color w:val="943634" w:themeColor="accent2" w:themeShade="BF"/>
          <w:rPrChange w:id="28" w:author="Kelly Kantack" w:date="2024-03-01T11:09:00Z">
            <w:rPr>
              <w:rStyle w:val="Hyperlink"/>
              <w:rFonts w:ascii="Arial" w:hAnsi="Arial" w:cs="Arial"/>
              <w:i/>
              <w:sz w:val="24"/>
              <w:szCs w:val="24"/>
            </w:rPr>
          </w:rPrChange>
        </w:rPr>
        <w:fldChar w:fldCharType="end"/>
      </w:r>
    </w:p>
    <w:p w14:paraId="2189EB7F" w14:textId="6FC12E05" w:rsidR="00253C0A" w:rsidRPr="00312876" w:rsidRDefault="00BB48BE" w:rsidP="00380EA0">
      <w:pPr>
        <w:spacing w:after="0" w:line="240" w:lineRule="auto"/>
        <w:rPr>
          <w:rFonts w:ascii="Arial" w:hAnsi="Arial" w:cs="Arial"/>
          <w:i/>
          <w:color w:val="943634" w:themeColor="accent2" w:themeShade="BF"/>
          <w:sz w:val="24"/>
          <w:szCs w:val="24"/>
          <w:rPrChange w:id="29" w:author="Kelly Kantack" w:date="2024-03-01T11:09:00Z">
            <w:rPr>
              <w:rFonts w:ascii="Arial" w:hAnsi="Arial" w:cs="Arial"/>
              <w:i/>
              <w:color w:val="943634" w:themeColor="accent2" w:themeShade="BF"/>
            </w:rPr>
          </w:rPrChange>
        </w:rPr>
      </w:pPr>
      <w:r w:rsidRPr="0079017C">
        <w:rPr>
          <w:rFonts w:ascii="Arial" w:hAnsi="Arial" w:cs="Arial"/>
          <w:i/>
          <w:color w:val="943634" w:themeColor="accent2" w:themeShade="BF"/>
          <w:sz w:val="24"/>
          <w:szCs w:val="24"/>
          <w:rPrChange w:id="30" w:author="Kelly Kantack" w:date="2024-03-01T11:09:00Z">
            <w:rPr/>
          </w:rPrChange>
        </w:rPr>
        <w:fldChar w:fldCharType="begin"/>
      </w:r>
      <w:r w:rsidRPr="00312876">
        <w:rPr>
          <w:rFonts w:ascii="Arial" w:hAnsi="Arial" w:cs="Arial"/>
          <w:i/>
          <w:color w:val="943634" w:themeColor="accent2" w:themeShade="BF"/>
          <w:sz w:val="24"/>
          <w:szCs w:val="24"/>
          <w:rPrChange w:id="31" w:author="Kelly Kantack" w:date="2024-03-01T11:09:00Z">
            <w:rPr/>
          </w:rPrChange>
        </w:rPr>
        <w:instrText xml:space="preserve"> HYPERLINK "https://www.catholic.org/saints/saint.php?saint_id=324" </w:instrText>
      </w:r>
      <w:r w:rsidRPr="0079017C">
        <w:rPr>
          <w:rFonts w:ascii="Arial" w:hAnsi="Arial" w:cs="Arial"/>
          <w:i/>
          <w:color w:val="943634" w:themeColor="accent2" w:themeShade="BF"/>
          <w:sz w:val="24"/>
          <w:szCs w:val="24"/>
          <w:rPrChange w:id="32" w:author="Kelly Kantack" w:date="2024-03-01T11:09:00Z">
            <w:rPr>
              <w:rStyle w:val="Hyperlink"/>
              <w:rFonts w:ascii="Arial" w:hAnsi="Arial" w:cs="Arial"/>
              <w:i/>
              <w:sz w:val="24"/>
              <w:szCs w:val="24"/>
            </w:rPr>
          </w:rPrChange>
        </w:rPr>
        <w:fldChar w:fldCharType="separate"/>
      </w:r>
      <w:r w:rsidR="00A0600D" w:rsidRPr="0079017C">
        <w:rPr>
          <w:color w:val="943634" w:themeColor="accent2" w:themeShade="BF"/>
          <w:rPrChange w:id="33" w:author="Kelly Kantack" w:date="2024-03-01T11:09:00Z">
            <w:rPr>
              <w:rStyle w:val="Hyperlink"/>
              <w:rFonts w:ascii="Arial" w:hAnsi="Arial" w:cs="Arial"/>
              <w:i/>
              <w:sz w:val="24"/>
              <w:szCs w:val="24"/>
            </w:rPr>
          </w:rPrChange>
        </w:rPr>
        <w:t>https://www.catholic.org/saints/saint.php?saint_id=324</w:t>
      </w:r>
      <w:r w:rsidRPr="0079017C">
        <w:rPr>
          <w:color w:val="943634" w:themeColor="accent2" w:themeShade="BF"/>
          <w:rPrChange w:id="34" w:author="Kelly Kantack" w:date="2024-03-01T11:09:00Z">
            <w:rPr>
              <w:rStyle w:val="Hyperlink"/>
              <w:rFonts w:ascii="Arial" w:hAnsi="Arial" w:cs="Arial"/>
              <w:i/>
              <w:sz w:val="24"/>
              <w:szCs w:val="24"/>
            </w:rPr>
          </w:rPrChange>
        </w:rPr>
        <w:fldChar w:fldCharType="end"/>
      </w:r>
    </w:p>
    <w:p w14:paraId="08D7DE51" w14:textId="5E08505C"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BD08C4">
        <w:rPr>
          <w:rFonts w:ascii="Helvetica" w:hAnsi="Helvetica" w:cs="Helvetica"/>
          <w:color w:val="333333"/>
          <w:sz w:val="26"/>
          <w:szCs w:val="26"/>
        </w:rPr>
        <w:t xml:space="preserve">The book of Revelation describes a revelation, or vision, </w:t>
      </w:r>
      <w:r w:rsidR="00B43F43">
        <w:rPr>
          <w:rFonts w:ascii="Helvetica" w:hAnsi="Helvetica" w:cs="Helvetica"/>
          <w:color w:val="333333"/>
          <w:sz w:val="26"/>
          <w:szCs w:val="26"/>
        </w:rPr>
        <w:t xml:space="preserve">experienced by </w:t>
      </w:r>
      <w:r w:rsidR="00BD08C4">
        <w:rPr>
          <w:rFonts w:ascii="Helvetica" w:hAnsi="Helvetica" w:cs="Helvetica"/>
          <w:color w:val="333333"/>
          <w:sz w:val="26"/>
          <w:szCs w:val="26"/>
        </w:rPr>
        <w:t>which Gospel writer – St. Matthew, St. Mark, St. Luke, or St. John?</w:t>
      </w:r>
    </w:p>
    <w:p w14:paraId="3749AA2A" w14:textId="3BE9E4F5" w:rsidR="00380EA0" w:rsidRPr="006707BE" w:rsidRDefault="00BD08C4" w:rsidP="00037320">
      <w:pPr>
        <w:spacing w:after="0" w:line="240" w:lineRule="auto"/>
        <w:jc w:val="right"/>
        <w:rPr>
          <w:rFonts w:ascii="Arial" w:hAnsi="Arial" w:cs="Arial"/>
          <w:i/>
          <w:sz w:val="24"/>
          <w:szCs w:val="24"/>
        </w:rPr>
      </w:pPr>
      <w:r>
        <w:rPr>
          <w:rFonts w:ascii="Arial" w:hAnsi="Arial" w:cs="Arial"/>
          <w:b/>
          <w:sz w:val="24"/>
          <w:szCs w:val="24"/>
          <w:u w:val="single"/>
        </w:rPr>
        <w:t>(</w:t>
      </w:r>
      <w:r w:rsidR="002F75E2">
        <w:rPr>
          <w:rFonts w:ascii="Arial" w:hAnsi="Arial" w:cs="Arial"/>
          <w:b/>
          <w:sz w:val="24"/>
          <w:szCs w:val="24"/>
          <w:u w:val="single"/>
        </w:rPr>
        <w:t>St.</w:t>
      </w:r>
      <w:r>
        <w:rPr>
          <w:rFonts w:ascii="Arial" w:hAnsi="Arial" w:cs="Arial"/>
          <w:b/>
          <w:sz w:val="24"/>
          <w:szCs w:val="24"/>
          <w:u w:val="single"/>
        </w:rPr>
        <w:t>)</w:t>
      </w:r>
      <w:r w:rsidR="002F75E2">
        <w:rPr>
          <w:rFonts w:ascii="Arial" w:hAnsi="Arial" w:cs="Arial"/>
          <w:b/>
          <w:sz w:val="24"/>
          <w:szCs w:val="24"/>
          <w:u w:val="single"/>
        </w:rPr>
        <w:t xml:space="preserve"> John</w:t>
      </w:r>
      <w:r w:rsidR="00380EA0" w:rsidRPr="006707BE">
        <w:rPr>
          <w:rFonts w:ascii="Arial" w:hAnsi="Arial" w:cs="Arial"/>
          <w:b/>
          <w:i/>
          <w:sz w:val="24"/>
          <w:szCs w:val="24"/>
          <w:u w:val="single"/>
        </w:rPr>
        <w:t xml:space="preserve"> </w:t>
      </w:r>
    </w:p>
    <w:p w14:paraId="2AC1B93F" w14:textId="7FFFCC0F" w:rsidR="00380EA0" w:rsidRPr="0079017C" w:rsidRDefault="00380EA0" w:rsidP="00380EA0">
      <w:pPr>
        <w:spacing w:after="0" w:line="240" w:lineRule="auto"/>
        <w:rPr>
          <w:rFonts w:ascii="Arial" w:hAnsi="Arial" w:cs="Arial"/>
          <w:i/>
          <w:color w:val="943634" w:themeColor="accent2" w:themeShade="BF"/>
          <w:sz w:val="24"/>
          <w:szCs w:val="24"/>
          <w:rPrChange w:id="35" w:author="Kelly Kantack" w:date="2024-03-01T11:10:00Z">
            <w:rPr>
              <w:rFonts w:ascii="Arial" w:hAnsi="Arial" w:cs="Arial"/>
              <w:i/>
              <w:sz w:val="24"/>
              <w:szCs w:val="24"/>
            </w:rPr>
          </w:rPrChang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36" w:author="Kelly Kantack" w:date="2024-03-01T11:10:00Z">
            <w:rPr/>
          </w:rPrChange>
        </w:rPr>
        <w:fldChar w:fldCharType="begin"/>
      </w:r>
      <w:r w:rsidR="00BB48BE" w:rsidRPr="0079017C">
        <w:rPr>
          <w:rFonts w:ascii="Arial" w:hAnsi="Arial" w:cs="Arial"/>
          <w:i/>
          <w:color w:val="943634" w:themeColor="accent2" w:themeShade="BF"/>
          <w:sz w:val="24"/>
          <w:szCs w:val="24"/>
          <w:rPrChange w:id="37" w:author="Kelly Kantack" w:date="2024-03-01T11:10:00Z">
            <w:rPr/>
          </w:rPrChange>
        </w:rPr>
        <w:instrText xml:space="preserve"> HYPERLINK "https://www.catholic.org/news/hf/faith/story.php?id=67565" </w:instrText>
      </w:r>
      <w:r w:rsidR="00BB48BE" w:rsidRPr="0079017C">
        <w:rPr>
          <w:rFonts w:ascii="Arial" w:hAnsi="Arial" w:cs="Arial"/>
          <w:i/>
          <w:color w:val="943634" w:themeColor="accent2" w:themeShade="BF"/>
          <w:sz w:val="24"/>
          <w:szCs w:val="24"/>
          <w:rPrChange w:id="38" w:author="Kelly Kantack" w:date="2024-03-01T11:10:00Z">
            <w:rPr>
              <w:rStyle w:val="Hyperlink"/>
              <w:rFonts w:ascii="Arial" w:hAnsi="Arial" w:cs="Arial"/>
              <w:i/>
              <w:sz w:val="24"/>
              <w:szCs w:val="24"/>
            </w:rPr>
          </w:rPrChange>
        </w:rPr>
        <w:fldChar w:fldCharType="separate"/>
      </w:r>
      <w:r w:rsidR="00253C0A" w:rsidRPr="0079017C">
        <w:rPr>
          <w:color w:val="943634" w:themeColor="accent2" w:themeShade="BF"/>
          <w:rPrChange w:id="39" w:author="Kelly Kantack" w:date="2024-03-01T11:10:00Z">
            <w:rPr>
              <w:rStyle w:val="Hyperlink"/>
              <w:rFonts w:ascii="Arial" w:hAnsi="Arial" w:cs="Arial"/>
              <w:i/>
              <w:sz w:val="24"/>
              <w:szCs w:val="24"/>
            </w:rPr>
          </w:rPrChange>
        </w:rPr>
        <w:t>https://www.catholic.org/news/hf/faith/story.php?id=67565</w:t>
      </w:r>
      <w:r w:rsidR="00BB48BE" w:rsidRPr="0079017C">
        <w:rPr>
          <w:color w:val="943634" w:themeColor="accent2" w:themeShade="BF"/>
          <w:rPrChange w:id="40" w:author="Kelly Kantack" w:date="2024-03-01T11:10:00Z">
            <w:rPr>
              <w:rStyle w:val="Hyperlink"/>
              <w:rFonts w:ascii="Arial" w:hAnsi="Arial" w:cs="Arial"/>
              <w:i/>
              <w:sz w:val="24"/>
              <w:szCs w:val="24"/>
            </w:rPr>
          </w:rPrChange>
        </w:rPr>
        <w:fldChar w:fldCharType="end"/>
      </w:r>
    </w:p>
    <w:p w14:paraId="64EC7190" w14:textId="13445835"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w:t>
      </w:r>
    </w:p>
    <w:p w14:paraId="319AFA94" w14:textId="1EC8F045" w:rsidR="00380EA0" w:rsidRPr="006707BE" w:rsidRDefault="00EA3C6A"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 xml:space="preserve">8  </w:t>
      </w:r>
      <w:r w:rsidR="00BD08C4">
        <w:rPr>
          <w:rFonts w:ascii="Arial" w:hAnsi="Arial" w:cs="Arial"/>
          <w:sz w:val="24"/>
          <w:szCs w:val="24"/>
        </w:rPr>
        <w:t>O</w:t>
      </w:r>
      <w:r w:rsidR="002F75E2">
        <w:rPr>
          <w:rFonts w:ascii="Arial" w:hAnsi="Arial" w:cs="Arial"/>
          <w:sz w:val="24"/>
          <w:szCs w:val="24"/>
        </w:rPr>
        <w:t>ften depicted in art holding</w:t>
      </w:r>
      <w:r w:rsidR="00075B71">
        <w:rPr>
          <w:rFonts w:ascii="Arial" w:hAnsi="Arial" w:cs="Arial"/>
          <w:sz w:val="24"/>
          <w:szCs w:val="24"/>
        </w:rPr>
        <w:t xml:space="preserve"> a book and a key or </w:t>
      </w:r>
      <w:r w:rsidR="002F75E2">
        <w:rPr>
          <w:rFonts w:ascii="Arial" w:hAnsi="Arial" w:cs="Arial"/>
          <w:sz w:val="24"/>
          <w:szCs w:val="24"/>
        </w:rPr>
        <w:t>keys to the kingdom</w:t>
      </w:r>
      <w:r w:rsidR="00BD08C4">
        <w:rPr>
          <w:rFonts w:ascii="Arial" w:hAnsi="Arial" w:cs="Arial"/>
          <w:sz w:val="24"/>
          <w:szCs w:val="24"/>
        </w:rPr>
        <w:t>, who has a basilica and a square named after him in the Vatican and was also the first pope?</w:t>
      </w:r>
      <w:r w:rsidR="002F75E2">
        <w:rPr>
          <w:rFonts w:ascii="Arial" w:hAnsi="Arial" w:cs="Arial"/>
          <w:sz w:val="24"/>
          <w:szCs w:val="24"/>
        </w:rPr>
        <w:t xml:space="preserve">  </w:t>
      </w:r>
    </w:p>
    <w:p w14:paraId="6402C437" w14:textId="602DF6DF" w:rsidR="00380EA0" w:rsidRPr="00B32821" w:rsidRDefault="00BD08C4" w:rsidP="00D401B7">
      <w:pPr>
        <w:spacing w:after="0" w:line="240" w:lineRule="auto"/>
        <w:jc w:val="right"/>
        <w:rPr>
          <w:rFonts w:ascii="Arial" w:hAnsi="Arial" w:cs="Arial"/>
          <w:i/>
          <w:color w:val="0033CC"/>
          <w:sz w:val="24"/>
          <w:szCs w:val="24"/>
        </w:rPr>
      </w:pPr>
      <w:r>
        <w:rPr>
          <w:rFonts w:ascii="Arial" w:hAnsi="Arial" w:cs="Arial"/>
          <w:b/>
          <w:sz w:val="24"/>
          <w:szCs w:val="24"/>
          <w:u w:val="single"/>
        </w:rPr>
        <w:t>(</w:t>
      </w:r>
      <w:r w:rsidR="002F75E2">
        <w:rPr>
          <w:rFonts w:ascii="Arial" w:hAnsi="Arial" w:cs="Arial"/>
          <w:b/>
          <w:sz w:val="24"/>
          <w:szCs w:val="24"/>
          <w:u w:val="single"/>
        </w:rPr>
        <w:t>St.</w:t>
      </w:r>
      <w:r>
        <w:rPr>
          <w:rFonts w:ascii="Arial" w:hAnsi="Arial" w:cs="Arial"/>
          <w:b/>
          <w:sz w:val="24"/>
          <w:szCs w:val="24"/>
          <w:u w:val="single"/>
        </w:rPr>
        <w:t>)</w:t>
      </w:r>
      <w:r w:rsidR="002F75E2">
        <w:rPr>
          <w:rFonts w:ascii="Arial" w:hAnsi="Arial" w:cs="Arial"/>
          <w:b/>
          <w:sz w:val="24"/>
          <w:szCs w:val="24"/>
          <w:u w:val="single"/>
        </w:rPr>
        <w:t xml:space="preserve"> Peter</w:t>
      </w:r>
      <w:r w:rsidR="00380EA0" w:rsidRPr="006707BE">
        <w:rPr>
          <w:rFonts w:ascii="Arial" w:hAnsi="Arial" w:cs="Arial"/>
          <w:b/>
          <w:i/>
          <w:sz w:val="24"/>
          <w:szCs w:val="24"/>
          <w:u w:val="single"/>
        </w:rPr>
        <w:t xml:space="preserve"> </w:t>
      </w:r>
    </w:p>
    <w:p w14:paraId="63A0609C" w14:textId="1797E8CD"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41" w:author="Kelly Kantack" w:date="2024-03-01T11:10:00Z">
            <w:rPr/>
          </w:rPrChange>
        </w:rPr>
        <w:fldChar w:fldCharType="begin"/>
      </w:r>
      <w:r w:rsidR="00BB48BE" w:rsidRPr="0079017C">
        <w:rPr>
          <w:rFonts w:ascii="Arial" w:hAnsi="Arial" w:cs="Arial"/>
          <w:i/>
          <w:color w:val="943634" w:themeColor="accent2" w:themeShade="BF"/>
          <w:sz w:val="24"/>
          <w:szCs w:val="24"/>
          <w:rPrChange w:id="42" w:author="Kelly Kantack" w:date="2024-03-01T11:10:00Z">
            <w:rPr/>
          </w:rPrChange>
        </w:rPr>
        <w:instrText xml:space="preserve"> HYPERLINK "https://www.catholic.org/saints/saint.php?saint_id=5358" </w:instrText>
      </w:r>
      <w:r w:rsidR="00BB48BE" w:rsidRPr="0079017C">
        <w:rPr>
          <w:rFonts w:ascii="Arial" w:hAnsi="Arial" w:cs="Arial"/>
          <w:i/>
          <w:color w:val="943634" w:themeColor="accent2" w:themeShade="BF"/>
          <w:sz w:val="24"/>
          <w:szCs w:val="24"/>
          <w:rPrChange w:id="43" w:author="Kelly Kantack" w:date="2024-03-01T11:10:00Z">
            <w:rPr>
              <w:rStyle w:val="Hyperlink"/>
              <w:rFonts w:ascii="Arial" w:hAnsi="Arial" w:cs="Arial"/>
              <w:i/>
              <w:sz w:val="24"/>
              <w:szCs w:val="24"/>
            </w:rPr>
          </w:rPrChange>
        </w:rPr>
        <w:fldChar w:fldCharType="separate"/>
      </w:r>
      <w:r w:rsidR="00253C0A" w:rsidRPr="0079017C">
        <w:rPr>
          <w:color w:val="943634" w:themeColor="accent2" w:themeShade="BF"/>
          <w:rPrChange w:id="44" w:author="Kelly Kantack" w:date="2024-03-01T11:10:00Z">
            <w:rPr>
              <w:rStyle w:val="Hyperlink"/>
              <w:rFonts w:ascii="Arial" w:hAnsi="Arial" w:cs="Arial"/>
              <w:i/>
              <w:sz w:val="24"/>
              <w:szCs w:val="24"/>
            </w:rPr>
          </w:rPrChange>
        </w:rPr>
        <w:t>https://www.catholic.org/saints/saint.php?saint_id=5358</w:t>
      </w:r>
      <w:r w:rsidR="00BB48BE" w:rsidRPr="0079017C">
        <w:rPr>
          <w:color w:val="943634" w:themeColor="accent2" w:themeShade="BF"/>
          <w:rPrChange w:id="45" w:author="Kelly Kantack" w:date="2024-03-01T11:10:00Z">
            <w:rPr>
              <w:rStyle w:val="Hyperlink"/>
              <w:rFonts w:ascii="Arial" w:hAnsi="Arial" w:cs="Arial"/>
              <w:i/>
              <w:sz w:val="24"/>
              <w:szCs w:val="24"/>
            </w:rPr>
          </w:rPrChange>
        </w:rPr>
        <w:fldChar w:fldCharType="end"/>
      </w:r>
    </w:p>
    <w:p w14:paraId="300CE5EF" w14:textId="662E7398" w:rsidR="00B45ACA" w:rsidRPr="00B45ACA" w:rsidRDefault="00380EA0" w:rsidP="00B45A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65A9E0" w14:textId="1AB0085C" w:rsidR="00565E3A" w:rsidRDefault="00265909"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9</w:t>
      </w:r>
      <w:r w:rsidR="002B5825">
        <w:rPr>
          <w:rFonts w:ascii="Arial" w:hAnsi="Arial" w:cs="Arial"/>
          <w:b/>
          <w:sz w:val="24"/>
          <w:szCs w:val="24"/>
        </w:rPr>
        <w:t xml:space="preserve">  </w:t>
      </w:r>
      <w:r w:rsidR="00565E3A">
        <w:rPr>
          <w:rFonts w:ascii="Arial" w:hAnsi="Arial" w:cs="Arial"/>
          <w:sz w:val="24"/>
          <w:szCs w:val="24"/>
        </w:rPr>
        <w:t>One of th</w:t>
      </w:r>
      <w:r w:rsidR="00821B09">
        <w:rPr>
          <w:rFonts w:ascii="Arial" w:hAnsi="Arial" w:cs="Arial"/>
          <w:sz w:val="24"/>
          <w:szCs w:val="24"/>
        </w:rPr>
        <w:t>e</w:t>
      </w:r>
      <w:r w:rsidR="00565E3A">
        <w:rPr>
          <w:rFonts w:ascii="Arial" w:hAnsi="Arial" w:cs="Arial"/>
          <w:sz w:val="24"/>
          <w:szCs w:val="24"/>
        </w:rPr>
        <w:t xml:space="preserve"> angels named in the Bible, what patron saint of soldiers, police, and doctors is prayed to for protection against “the wickedness and snares of the devil?”</w:t>
      </w:r>
    </w:p>
    <w:p w14:paraId="1819E184" w14:textId="77777777" w:rsidR="00B45ACA" w:rsidRPr="006707BE" w:rsidRDefault="00B45ACA" w:rsidP="00380EA0">
      <w:pPr>
        <w:spacing w:after="0" w:line="240" w:lineRule="auto"/>
        <w:rPr>
          <w:rFonts w:ascii="Arial" w:hAnsi="Arial" w:cs="Arial"/>
          <w:sz w:val="24"/>
          <w:szCs w:val="24"/>
        </w:rPr>
      </w:pPr>
    </w:p>
    <w:p w14:paraId="3C573FF2" w14:textId="6E3D6233" w:rsidR="00380EA0" w:rsidRDefault="00BD08C4" w:rsidP="00037320">
      <w:pPr>
        <w:spacing w:after="0" w:line="240" w:lineRule="auto"/>
        <w:jc w:val="right"/>
        <w:rPr>
          <w:rFonts w:ascii="Arial" w:hAnsi="Arial" w:cs="Arial"/>
          <w:b/>
          <w:i/>
          <w:sz w:val="24"/>
          <w:szCs w:val="24"/>
          <w:u w:val="single"/>
        </w:rPr>
      </w:pPr>
      <w:r>
        <w:rPr>
          <w:rFonts w:ascii="Arial" w:hAnsi="Arial" w:cs="Arial"/>
          <w:b/>
          <w:sz w:val="24"/>
          <w:szCs w:val="24"/>
          <w:u w:val="single"/>
        </w:rPr>
        <w:t>(St.)</w:t>
      </w:r>
      <w:r w:rsidR="002F75E2">
        <w:rPr>
          <w:rFonts w:ascii="Arial" w:hAnsi="Arial" w:cs="Arial"/>
          <w:b/>
          <w:sz w:val="24"/>
          <w:szCs w:val="24"/>
          <w:u w:val="single"/>
        </w:rPr>
        <w:t xml:space="preserve"> Michael </w:t>
      </w:r>
      <w:r>
        <w:rPr>
          <w:rFonts w:ascii="Arial" w:hAnsi="Arial" w:cs="Arial"/>
          <w:b/>
          <w:sz w:val="24"/>
          <w:szCs w:val="24"/>
          <w:u w:val="single"/>
        </w:rPr>
        <w:t>(</w:t>
      </w:r>
      <w:r w:rsidR="002F75E2">
        <w:rPr>
          <w:rFonts w:ascii="Arial" w:hAnsi="Arial" w:cs="Arial"/>
          <w:b/>
          <w:sz w:val="24"/>
          <w:szCs w:val="24"/>
          <w:u w:val="single"/>
        </w:rPr>
        <w:t>the Archangel</w:t>
      </w:r>
      <w:r>
        <w:rPr>
          <w:rFonts w:ascii="Arial" w:hAnsi="Arial" w:cs="Arial"/>
          <w:b/>
          <w:sz w:val="24"/>
          <w:szCs w:val="24"/>
          <w:u w:val="single"/>
        </w:rPr>
        <w:t>)</w:t>
      </w:r>
      <w:r w:rsidR="00380EA0" w:rsidRPr="006707BE">
        <w:rPr>
          <w:rFonts w:ascii="Arial" w:hAnsi="Arial" w:cs="Arial"/>
          <w:b/>
          <w:i/>
          <w:sz w:val="24"/>
          <w:szCs w:val="24"/>
          <w:u w:val="single"/>
        </w:rPr>
        <w:t xml:space="preserve"> </w:t>
      </w:r>
    </w:p>
    <w:p w14:paraId="10F700D0" w14:textId="77777777" w:rsidR="00DB0E70" w:rsidRDefault="00DB0E70" w:rsidP="00037320">
      <w:pPr>
        <w:spacing w:after="0" w:line="240" w:lineRule="auto"/>
        <w:jc w:val="right"/>
        <w:rPr>
          <w:rFonts w:ascii="Arial" w:hAnsi="Arial" w:cs="Arial"/>
          <w:b/>
          <w:i/>
          <w:sz w:val="24"/>
          <w:szCs w:val="24"/>
          <w:u w:val="single"/>
        </w:rPr>
      </w:pPr>
    </w:p>
    <w:p w14:paraId="4DEB9E5F" w14:textId="556A6A8C" w:rsidR="00B43F43" w:rsidRPr="00092222" w:rsidRDefault="008D6472" w:rsidP="00092222">
      <w:pPr>
        <w:spacing w:after="0" w:line="240" w:lineRule="auto"/>
        <w:rPr>
          <w:rFonts w:ascii="Arial" w:hAnsi="Arial" w:cs="Arial"/>
          <w:i/>
          <w:color w:val="0033CC"/>
          <w:sz w:val="24"/>
          <w:szCs w:val="24"/>
        </w:rPr>
      </w:pPr>
      <w:r>
        <w:rPr>
          <w:rFonts w:ascii="Arial" w:hAnsi="Arial" w:cs="Arial"/>
          <w:i/>
          <w:color w:val="0033CC"/>
          <w:sz w:val="24"/>
          <w:szCs w:val="24"/>
        </w:rPr>
        <w:t>Even though Saint Michael the Archangel is not a human, since the word “saint” means “one who is holy,” the church has long attached the title of saint t</w:t>
      </w:r>
      <w:ins w:id="46" w:author="Kelly Kantack" w:date="2024-03-01T12:08:00Z">
        <w:r w:rsidR="00A604C9">
          <w:rPr>
            <w:rFonts w:ascii="Arial" w:hAnsi="Arial" w:cs="Arial"/>
            <w:i/>
            <w:color w:val="0033CC"/>
            <w:sz w:val="24"/>
            <w:szCs w:val="24"/>
          </w:rPr>
          <w:t>o</w:t>
        </w:r>
      </w:ins>
      <w:del w:id="47" w:author="Kelly Kantack" w:date="2024-03-01T12:08:00Z">
        <w:r w:rsidDel="00A604C9">
          <w:rPr>
            <w:rFonts w:ascii="Arial" w:hAnsi="Arial" w:cs="Arial"/>
            <w:i/>
            <w:color w:val="0033CC"/>
            <w:sz w:val="24"/>
            <w:szCs w:val="24"/>
          </w:rPr>
          <w:delText>he</w:delText>
        </w:r>
      </w:del>
      <w:r>
        <w:rPr>
          <w:rFonts w:ascii="Arial" w:hAnsi="Arial" w:cs="Arial"/>
          <w:i/>
          <w:color w:val="0033CC"/>
          <w:sz w:val="24"/>
          <w:szCs w:val="24"/>
        </w:rPr>
        <w:t xml:space="preserve"> the angel’s name.</w:t>
      </w:r>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r w:rsidR="00BB48BE" w:rsidRPr="0079017C">
        <w:rPr>
          <w:rFonts w:ascii="Arial" w:hAnsi="Arial" w:cs="Arial"/>
          <w:i/>
          <w:color w:val="943634" w:themeColor="accent2" w:themeShade="BF"/>
          <w:sz w:val="24"/>
          <w:szCs w:val="24"/>
          <w:rPrChange w:id="48" w:author="Kelly Kantack" w:date="2024-03-01T11:10:00Z">
            <w:rPr/>
          </w:rPrChange>
        </w:rPr>
        <w:fldChar w:fldCharType="begin"/>
      </w:r>
      <w:r w:rsidR="00BB48BE" w:rsidRPr="0079017C">
        <w:rPr>
          <w:rFonts w:ascii="Arial" w:hAnsi="Arial" w:cs="Arial"/>
          <w:i/>
          <w:color w:val="943634" w:themeColor="accent2" w:themeShade="BF"/>
          <w:sz w:val="24"/>
          <w:szCs w:val="24"/>
          <w:rPrChange w:id="49" w:author="Kelly Kantack" w:date="2024-03-01T11:10:00Z">
            <w:rPr/>
          </w:rPrChange>
        </w:rPr>
        <w:instrText xml:space="preserve"> HYPERLINK "https://www.catholic.org/saints/saint.php?saint_id=308" </w:instrText>
      </w:r>
      <w:r w:rsidR="00BB48BE" w:rsidRPr="0079017C">
        <w:rPr>
          <w:rFonts w:ascii="Arial" w:hAnsi="Arial" w:cs="Arial"/>
          <w:i/>
          <w:color w:val="943634" w:themeColor="accent2" w:themeShade="BF"/>
          <w:sz w:val="24"/>
          <w:szCs w:val="24"/>
          <w:rPrChange w:id="50" w:author="Kelly Kantack" w:date="2024-03-01T11:10:00Z">
            <w:rPr>
              <w:rStyle w:val="Hyperlink"/>
              <w:rFonts w:ascii="Arial" w:hAnsi="Arial" w:cs="Arial"/>
              <w:i/>
              <w:sz w:val="24"/>
              <w:szCs w:val="24"/>
            </w:rPr>
          </w:rPrChange>
        </w:rPr>
        <w:fldChar w:fldCharType="separate"/>
      </w:r>
      <w:r w:rsidR="00253C0A" w:rsidRPr="0079017C">
        <w:rPr>
          <w:color w:val="943634" w:themeColor="accent2" w:themeShade="BF"/>
          <w:rPrChange w:id="51" w:author="Kelly Kantack" w:date="2024-03-01T11:10:00Z">
            <w:rPr>
              <w:rStyle w:val="Hyperlink"/>
              <w:rFonts w:ascii="Arial" w:hAnsi="Arial" w:cs="Arial"/>
              <w:i/>
              <w:sz w:val="24"/>
              <w:szCs w:val="24"/>
            </w:rPr>
          </w:rPrChange>
        </w:rPr>
        <w:t>https://www.catholic.org/saints/saint.php?saint_id=308</w:t>
      </w:r>
      <w:r w:rsidR="00BB48BE" w:rsidRPr="0079017C">
        <w:rPr>
          <w:color w:val="943634" w:themeColor="accent2" w:themeShade="BF"/>
          <w:rPrChange w:id="52" w:author="Kelly Kantack" w:date="2024-03-01T11:10:00Z">
            <w:rPr>
              <w:rStyle w:val="Hyperlink"/>
              <w:rFonts w:ascii="Arial" w:hAnsi="Arial" w:cs="Arial"/>
              <w:i/>
              <w:sz w:val="24"/>
              <w:szCs w:val="24"/>
            </w:rPr>
          </w:rPrChange>
        </w:rPr>
        <w:fldChar w:fldCharType="end"/>
      </w:r>
    </w:p>
    <w:p w14:paraId="4C253E9E" w14:textId="709FF9F5" w:rsidR="00380EA0" w:rsidRDefault="00BB48BE" w:rsidP="00380EA0">
      <w:pPr>
        <w:spacing w:after="0" w:line="240" w:lineRule="auto"/>
        <w:rPr>
          <w:rFonts w:ascii="Arial" w:hAnsi="Arial" w:cs="Arial"/>
          <w:i/>
          <w:color w:val="943634" w:themeColor="accent2" w:themeShade="BF"/>
          <w:sz w:val="24"/>
          <w:szCs w:val="24"/>
        </w:rPr>
      </w:pPr>
      <w:r w:rsidRPr="0079017C">
        <w:rPr>
          <w:rFonts w:ascii="Arial" w:hAnsi="Arial" w:cs="Arial"/>
          <w:i/>
          <w:color w:val="943634" w:themeColor="accent2" w:themeShade="BF"/>
          <w:sz w:val="24"/>
          <w:szCs w:val="24"/>
          <w:rPrChange w:id="53" w:author="Kelly Kantack" w:date="2024-03-01T11:10:00Z">
            <w:rPr/>
          </w:rPrChange>
        </w:rPr>
        <w:fldChar w:fldCharType="begin"/>
      </w:r>
      <w:r w:rsidRPr="0079017C">
        <w:rPr>
          <w:rFonts w:ascii="Arial" w:hAnsi="Arial" w:cs="Arial"/>
          <w:i/>
          <w:color w:val="943634" w:themeColor="accent2" w:themeShade="BF"/>
          <w:sz w:val="24"/>
          <w:szCs w:val="24"/>
          <w:rPrChange w:id="54" w:author="Kelly Kantack" w:date="2024-03-01T11:10:00Z">
            <w:rPr/>
          </w:rPrChange>
        </w:rPr>
        <w:instrText xml:space="preserve"> HYPERLINK "https://catholicreview.org/why-is-michael-a-saint-ashes-of-a-non-catholic/" </w:instrText>
      </w:r>
      <w:r w:rsidRPr="0079017C">
        <w:rPr>
          <w:rFonts w:ascii="Arial" w:hAnsi="Arial" w:cs="Arial"/>
          <w:i/>
          <w:color w:val="943634" w:themeColor="accent2" w:themeShade="BF"/>
          <w:sz w:val="24"/>
          <w:szCs w:val="24"/>
          <w:rPrChange w:id="55" w:author="Kelly Kantack" w:date="2024-03-01T11:10:00Z">
            <w:rPr>
              <w:rStyle w:val="Hyperlink"/>
              <w:rFonts w:ascii="Arial" w:hAnsi="Arial" w:cs="Arial"/>
              <w:i/>
              <w:sz w:val="24"/>
              <w:szCs w:val="24"/>
            </w:rPr>
          </w:rPrChange>
        </w:rPr>
        <w:fldChar w:fldCharType="separate"/>
      </w:r>
      <w:r w:rsidR="00253C0A" w:rsidRPr="0079017C">
        <w:rPr>
          <w:color w:val="943634" w:themeColor="accent2" w:themeShade="BF"/>
          <w:rPrChange w:id="56" w:author="Kelly Kantack" w:date="2024-03-01T11:10:00Z">
            <w:rPr>
              <w:rStyle w:val="Hyperlink"/>
              <w:rFonts w:ascii="Arial" w:hAnsi="Arial" w:cs="Arial"/>
              <w:i/>
              <w:sz w:val="24"/>
              <w:szCs w:val="24"/>
            </w:rPr>
          </w:rPrChange>
        </w:rPr>
        <w:t>https://catholicreview.org/why-is-michael-a-saint-ashes-of-a-non-catholic/</w:t>
      </w:r>
      <w:r w:rsidRPr="0079017C">
        <w:rPr>
          <w:color w:val="943634" w:themeColor="accent2" w:themeShade="BF"/>
          <w:rPrChange w:id="57" w:author="Kelly Kantack" w:date="2024-03-01T11:10:00Z">
            <w:rPr>
              <w:rStyle w:val="Hyperlink"/>
              <w:rFonts w:ascii="Arial" w:hAnsi="Arial" w:cs="Arial"/>
              <w:i/>
              <w:sz w:val="24"/>
              <w:szCs w:val="24"/>
            </w:rPr>
          </w:rPrChange>
        </w:rPr>
        <w:fldChar w:fldCharType="end"/>
      </w:r>
    </w:p>
    <w:p w14:paraId="4BE013C1" w14:textId="0DBE408B" w:rsidR="00380EA0" w:rsidDel="00977721" w:rsidRDefault="00BB48BE">
      <w:pPr>
        <w:spacing w:after="0" w:line="240" w:lineRule="auto"/>
        <w:rPr>
          <w:del w:id="58" w:author="Kelly Kantack" w:date="2024-03-01T11:00:00Z"/>
          <w:rFonts w:ascii="Arial" w:hAnsi="Arial" w:cs="Arial"/>
          <w:i/>
          <w:color w:val="943634" w:themeColor="accent2" w:themeShade="BF"/>
          <w:sz w:val="24"/>
          <w:szCs w:val="24"/>
        </w:rPr>
      </w:pPr>
      <w:r w:rsidRPr="0079017C">
        <w:rPr>
          <w:rFonts w:ascii="Arial" w:hAnsi="Arial" w:cs="Arial"/>
          <w:i/>
          <w:color w:val="943634" w:themeColor="accent2" w:themeShade="BF"/>
          <w:sz w:val="24"/>
          <w:szCs w:val="24"/>
          <w:rPrChange w:id="59" w:author="Kelly Kantack" w:date="2024-03-01T11:10:00Z">
            <w:rPr/>
          </w:rPrChange>
        </w:rPr>
        <w:fldChar w:fldCharType="begin"/>
      </w:r>
      <w:r w:rsidRPr="0079017C">
        <w:rPr>
          <w:rFonts w:ascii="Arial" w:hAnsi="Arial" w:cs="Arial"/>
          <w:i/>
          <w:color w:val="943634" w:themeColor="accent2" w:themeShade="BF"/>
          <w:sz w:val="24"/>
          <w:szCs w:val="24"/>
          <w:rPrChange w:id="60" w:author="Kelly Kantack" w:date="2024-03-01T11:10:00Z">
            <w:rPr/>
          </w:rPrChange>
        </w:rPr>
        <w:instrText xml:space="preserve"> HYPERLINK "https://www.ewtn.com/catholicism/devotions/prayer-to-st-michael-the-archangel-371" </w:instrText>
      </w:r>
      <w:r w:rsidRPr="0079017C">
        <w:rPr>
          <w:rFonts w:ascii="Arial" w:hAnsi="Arial" w:cs="Arial"/>
          <w:i/>
          <w:color w:val="943634" w:themeColor="accent2" w:themeShade="BF"/>
          <w:sz w:val="24"/>
          <w:szCs w:val="24"/>
          <w:rPrChange w:id="61" w:author="Kelly Kantack" w:date="2024-03-01T11:10:00Z">
            <w:rPr>
              <w:rStyle w:val="Hyperlink"/>
              <w:rFonts w:ascii="Arial" w:hAnsi="Arial" w:cs="Arial"/>
              <w:i/>
              <w:sz w:val="24"/>
              <w:szCs w:val="24"/>
            </w:rPr>
          </w:rPrChange>
        </w:rPr>
        <w:fldChar w:fldCharType="separate"/>
      </w:r>
      <w:r w:rsidR="00253C0A" w:rsidRPr="0079017C">
        <w:rPr>
          <w:color w:val="943634" w:themeColor="accent2" w:themeShade="BF"/>
          <w:rPrChange w:id="62" w:author="Kelly Kantack" w:date="2024-03-01T11:10:00Z">
            <w:rPr>
              <w:rStyle w:val="Hyperlink"/>
              <w:rFonts w:ascii="Arial" w:hAnsi="Arial" w:cs="Arial"/>
              <w:i/>
              <w:sz w:val="24"/>
              <w:szCs w:val="24"/>
            </w:rPr>
          </w:rPrChange>
        </w:rPr>
        <w:t>https://www.ewtn.com/catholicism/devotions/prayer-to-st-michael-the-archangel-371</w:t>
      </w:r>
      <w:r w:rsidRPr="0079017C">
        <w:rPr>
          <w:color w:val="943634" w:themeColor="accent2" w:themeShade="BF"/>
          <w:rPrChange w:id="63" w:author="Kelly Kantack" w:date="2024-03-01T11:10:00Z">
            <w:rPr>
              <w:rStyle w:val="Hyperlink"/>
              <w:rFonts w:ascii="Arial" w:hAnsi="Arial" w:cs="Arial"/>
              <w:i/>
              <w:sz w:val="24"/>
              <w:szCs w:val="24"/>
            </w:rPr>
          </w:rPrChange>
        </w:rPr>
        <w:fldChar w:fldCharType="end"/>
      </w:r>
    </w:p>
    <w:p w14:paraId="6E62C394" w14:textId="6E4CE12C" w:rsidR="00380EA0" w:rsidRPr="0079017C" w:rsidDel="00977721" w:rsidRDefault="00380EA0">
      <w:pPr>
        <w:spacing w:after="0" w:line="240" w:lineRule="auto"/>
        <w:rPr>
          <w:del w:id="64" w:author="Kelly Kantack" w:date="2024-03-01T11:00:00Z"/>
          <w:rFonts w:ascii="Arial" w:hAnsi="Arial" w:cs="Arial"/>
          <w:i/>
          <w:color w:val="943634" w:themeColor="accent2" w:themeShade="BF"/>
          <w:sz w:val="24"/>
          <w:szCs w:val="24"/>
          <w:rPrChange w:id="65" w:author="Kelly Kantack" w:date="2024-03-01T11:10:00Z">
            <w:rPr>
              <w:del w:id="66" w:author="Kelly Kantack" w:date="2024-03-01T11:00:00Z"/>
              <w:rFonts w:ascii="Arial" w:hAnsi="Arial" w:cs="Arial"/>
              <w:i/>
              <w:sz w:val="24"/>
              <w:szCs w:val="24"/>
            </w:rPr>
          </w:rPrChange>
        </w:rPr>
      </w:pPr>
      <w:del w:id="67" w:author="Kelly Kantack" w:date="2024-03-01T11:00:00Z">
        <w:r w:rsidRPr="0079017C" w:rsidDel="00977721">
          <w:rPr>
            <w:rFonts w:ascii="Arial" w:hAnsi="Arial" w:cs="Arial"/>
            <w:i/>
            <w:color w:val="943634" w:themeColor="accent2" w:themeShade="BF"/>
            <w:sz w:val="24"/>
            <w:szCs w:val="24"/>
            <w:rPrChange w:id="68" w:author="Kelly Kantack" w:date="2024-03-01T11:10:00Z">
              <w:rPr>
                <w:rFonts w:ascii="Arial" w:hAnsi="Arial" w:cs="Arial"/>
                <w:i/>
                <w:sz w:val="24"/>
                <w:szCs w:val="24"/>
              </w:rPr>
            </w:rPrChange>
          </w:rPr>
          <w:delText>______________________________________________________________________________</w:delText>
        </w:r>
      </w:del>
    </w:p>
    <w:p w14:paraId="54CDC58C" w14:textId="16674754" w:rsidR="008D6472" w:rsidRPr="0079017C" w:rsidRDefault="008D6472">
      <w:pPr>
        <w:spacing w:after="0" w:line="240" w:lineRule="auto"/>
        <w:rPr>
          <w:rFonts w:ascii="Arial" w:hAnsi="Arial" w:cs="Arial"/>
          <w:i/>
          <w:color w:val="943634" w:themeColor="accent2" w:themeShade="BF"/>
          <w:sz w:val="24"/>
          <w:szCs w:val="24"/>
          <w:rPrChange w:id="69" w:author="Kelly Kantack" w:date="2024-03-01T11:10:00Z">
            <w:rPr>
              <w:rFonts w:ascii="Arial" w:hAnsi="Arial" w:cs="Arial"/>
              <w:b/>
              <w:sz w:val="24"/>
              <w:szCs w:val="24"/>
            </w:rPr>
          </w:rPrChange>
        </w:rPr>
        <w:pPrChange w:id="70" w:author="Kelly Kantack" w:date="2024-03-01T11:00:00Z">
          <w:pPr/>
        </w:pPrChange>
      </w:pPr>
      <w:del w:id="71" w:author="Kelly Kantack" w:date="2024-03-01T11:00:00Z">
        <w:r w:rsidRPr="0079017C" w:rsidDel="00977721">
          <w:rPr>
            <w:rFonts w:ascii="Arial" w:hAnsi="Arial" w:cs="Arial"/>
            <w:i/>
            <w:color w:val="943634" w:themeColor="accent2" w:themeShade="BF"/>
            <w:sz w:val="24"/>
            <w:szCs w:val="24"/>
            <w:rPrChange w:id="72" w:author="Kelly Kantack" w:date="2024-03-01T11:10:00Z">
              <w:rPr>
                <w:rFonts w:ascii="Arial" w:hAnsi="Arial" w:cs="Arial"/>
                <w:b/>
                <w:sz w:val="24"/>
                <w:szCs w:val="24"/>
              </w:rPr>
            </w:rPrChange>
          </w:rPr>
          <w:br w:type="page"/>
        </w:r>
      </w:del>
    </w:p>
    <w:p w14:paraId="04CE1989" w14:textId="77777777" w:rsidR="00977721" w:rsidRDefault="00977721">
      <w:pPr>
        <w:rPr>
          <w:ins w:id="73" w:author="Kelly Kantack" w:date="2024-03-01T11:00:00Z"/>
          <w:rFonts w:ascii="Arial" w:hAnsi="Arial" w:cs="Arial"/>
          <w:b/>
          <w:sz w:val="24"/>
          <w:szCs w:val="24"/>
        </w:rPr>
      </w:pPr>
      <w:ins w:id="74" w:author="Kelly Kantack" w:date="2024-03-01T11:00:00Z">
        <w:r>
          <w:rPr>
            <w:rFonts w:ascii="Arial" w:hAnsi="Arial" w:cs="Arial"/>
            <w:b/>
            <w:sz w:val="24"/>
            <w:szCs w:val="24"/>
          </w:rPr>
          <w:br w:type="page"/>
        </w:r>
      </w:ins>
    </w:p>
    <w:p w14:paraId="76887FB9" w14:textId="13281C30" w:rsidR="00037320" w:rsidRDefault="002B5825" w:rsidP="00380EA0">
      <w:pPr>
        <w:spacing w:after="0" w:line="240" w:lineRule="auto"/>
        <w:rPr>
          <w:rFonts w:ascii="Arial" w:hAnsi="Arial" w:cs="Arial"/>
          <w:sz w:val="24"/>
          <w:szCs w:val="24"/>
        </w:rPr>
      </w:pPr>
      <w:r>
        <w:rPr>
          <w:rFonts w:ascii="Arial" w:hAnsi="Arial" w:cs="Arial"/>
          <w:b/>
          <w:sz w:val="24"/>
          <w:szCs w:val="24"/>
        </w:rPr>
        <w:lastRenderedPageBreak/>
        <w:t>1.</w:t>
      </w:r>
      <w:r w:rsidR="00506898">
        <w:rPr>
          <w:rFonts w:ascii="Arial" w:hAnsi="Arial" w:cs="Arial"/>
          <w:b/>
          <w:sz w:val="24"/>
          <w:szCs w:val="24"/>
        </w:rPr>
        <w:t>10</w:t>
      </w:r>
      <w:r w:rsidR="00B91167">
        <w:rPr>
          <w:rFonts w:ascii="Arial" w:hAnsi="Arial" w:cs="Arial"/>
          <w:b/>
          <w:sz w:val="24"/>
          <w:szCs w:val="24"/>
        </w:rPr>
        <w:t xml:space="preserve">  </w:t>
      </w:r>
      <w:r w:rsidR="00B91167">
        <w:rPr>
          <w:rFonts w:ascii="Arial" w:hAnsi="Arial" w:cs="Arial"/>
          <w:sz w:val="24"/>
          <w:szCs w:val="24"/>
        </w:rPr>
        <w:t xml:space="preserve">What is the name </w:t>
      </w:r>
      <w:r w:rsidR="00DC7ADC">
        <w:rPr>
          <w:rFonts w:ascii="Arial" w:hAnsi="Arial" w:cs="Arial"/>
          <w:sz w:val="24"/>
          <w:szCs w:val="24"/>
        </w:rPr>
        <w:t>for</w:t>
      </w:r>
      <w:r w:rsidR="00B91167">
        <w:rPr>
          <w:rFonts w:ascii="Arial" w:hAnsi="Arial" w:cs="Arial"/>
          <w:sz w:val="24"/>
          <w:szCs w:val="24"/>
        </w:rPr>
        <w:t xml:space="preserve"> a day assigned by the </w:t>
      </w:r>
      <w:r w:rsidR="00306A1B">
        <w:rPr>
          <w:rFonts w:ascii="Arial" w:hAnsi="Arial" w:cs="Arial"/>
          <w:sz w:val="24"/>
          <w:szCs w:val="24"/>
        </w:rPr>
        <w:t xml:space="preserve">Church </w:t>
      </w:r>
      <w:r w:rsidR="00B91167">
        <w:rPr>
          <w:rFonts w:ascii="Arial" w:hAnsi="Arial" w:cs="Arial"/>
          <w:sz w:val="24"/>
          <w:szCs w:val="24"/>
        </w:rPr>
        <w:t>to remember and celebrate a particular saint or saints?</w:t>
      </w:r>
    </w:p>
    <w:p w14:paraId="1B7203B9" w14:textId="7B641BB8" w:rsidR="00037320" w:rsidRDefault="00306A1B" w:rsidP="00B45ACA">
      <w:pPr>
        <w:spacing w:after="0" w:line="240" w:lineRule="auto"/>
        <w:jc w:val="right"/>
        <w:rPr>
          <w:rFonts w:ascii="Arial" w:hAnsi="Arial" w:cs="Arial"/>
          <w:b/>
          <w:i/>
          <w:sz w:val="24"/>
          <w:szCs w:val="24"/>
          <w:u w:val="single"/>
        </w:rPr>
      </w:pPr>
      <w:r>
        <w:rPr>
          <w:rFonts w:ascii="Arial" w:hAnsi="Arial" w:cs="Arial"/>
          <w:b/>
          <w:sz w:val="24"/>
          <w:szCs w:val="24"/>
          <w:u w:val="single"/>
        </w:rPr>
        <w:t>F</w:t>
      </w:r>
      <w:r w:rsidR="00037320">
        <w:rPr>
          <w:rFonts w:ascii="Arial" w:hAnsi="Arial" w:cs="Arial"/>
          <w:b/>
          <w:sz w:val="24"/>
          <w:szCs w:val="24"/>
          <w:u w:val="single"/>
        </w:rPr>
        <w:t xml:space="preserve">east </w:t>
      </w:r>
      <w:r w:rsidR="00565E3A">
        <w:rPr>
          <w:rFonts w:ascii="Arial" w:hAnsi="Arial" w:cs="Arial"/>
          <w:b/>
          <w:sz w:val="24"/>
          <w:szCs w:val="24"/>
          <w:u w:val="single"/>
        </w:rPr>
        <w:t>(</w:t>
      </w:r>
      <w:r w:rsidR="00037320">
        <w:rPr>
          <w:rFonts w:ascii="Arial" w:hAnsi="Arial" w:cs="Arial"/>
          <w:b/>
          <w:sz w:val="24"/>
          <w:szCs w:val="24"/>
          <w:u w:val="single"/>
        </w:rPr>
        <w:t>day</w:t>
      </w:r>
      <w:r w:rsidR="00565E3A">
        <w:rPr>
          <w:rFonts w:ascii="Arial" w:hAnsi="Arial" w:cs="Arial"/>
          <w:b/>
          <w:sz w:val="24"/>
          <w:szCs w:val="24"/>
          <w:u w:val="single"/>
        </w:rPr>
        <w:t>)</w:t>
      </w:r>
      <w:r w:rsidR="00037320" w:rsidRPr="006707BE">
        <w:rPr>
          <w:rFonts w:ascii="Arial" w:hAnsi="Arial" w:cs="Arial"/>
          <w:b/>
          <w:i/>
          <w:sz w:val="24"/>
          <w:szCs w:val="24"/>
          <w:u w:val="single"/>
        </w:rPr>
        <w:t xml:space="preserve"> </w:t>
      </w:r>
    </w:p>
    <w:p w14:paraId="6EE6ECAC" w14:textId="77777777" w:rsidR="00DB0E70" w:rsidRPr="00B45ACA" w:rsidRDefault="00DB0E70" w:rsidP="00B45ACA">
      <w:pPr>
        <w:spacing w:after="0" w:line="240" w:lineRule="auto"/>
        <w:jc w:val="right"/>
        <w:rPr>
          <w:rFonts w:ascii="Arial" w:hAnsi="Arial" w:cs="Arial"/>
          <w:b/>
          <w:sz w:val="24"/>
          <w:szCs w:val="24"/>
        </w:rPr>
      </w:pPr>
    </w:p>
    <w:p w14:paraId="2867CF5C" w14:textId="6C8CF555" w:rsidR="00037320" w:rsidRPr="00037320" w:rsidRDefault="008D6472"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There are more than 10,000 officially canonized saints whom the Church celebrates throughout the year.  </w:t>
      </w:r>
      <w:r w:rsidR="00037320" w:rsidRPr="00037320">
        <w:rPr>
          <w:rFonts w:ascii="Arial" w:hAnsi="Arial" w:cs="Arial"/>
          <w:i/>
          <w:color w:val="0033CC"/>
          <w:sz w:val="24"/>
          <w:szCs w:val="24"/>
        </w:rPr>
        <w:t xml:space="preserve">Feast days are also given </w:t>
      </w:r>
      <w:ins w:id="75" w:author="Kelly Kantack" w:date="2024-03-14T16:34:00Z">
        <w:r w:rsidR="009C7C12">
          <w:rPr>
            <w:rFonts w:ascii="Arial" w:hAnsi="Arial" w:cs="Arial"/>
            <w:i/>
            <w:color w:val="0033CC"/>
            <w:sz w:val="24"/>
            <w:szCs w:val="24"/>
          </w:rPr>
          <w:t xml:space="preserve">to </w:t>
        </w:r>
      </w:ins>
      <w:r w:rsidR="00037320" w:rsidRPr="00037320">
        <w:rPr>
          <w:rFonts w:ascii="Arial" w:hAnsi="Arial" w:cs="Arial"/>
          <w:i/>
          <w:color w:val="0033CC"/>
          <w:sz w:val="24"/>
          <w:szCs w:val="24"/>
        </w:rPr>
        <w:t xml:space="preserve">celebrate something other than saints.  </w:t>
      </w:r>
      <w:r>
        <w:rPr>
          <w:rFonts w:ascii="Arial" w:hAnsi="Arial" w:cs="Arial"/>
          <w:i/>
          <w:color w:val="0033CC"/>
          <w:sz w:val="24"/>
          <w:szCs w:val="24"/>
        </w:rPr>
        <w:t>Two examples are…</w:t>
      </w:r>
      <w:r w:rsidR="00037320" w:rsidRPr="00037320">
        <w:rPr>
          <w:rFonts w:ascii="Arial" w:hAnsi="Arial" w:cs="Arial"/>
          <w:i/>
          <w:color w:val="0033CC"/>
          <w:sz w:val="24"/>
          <w:szCs w:val="24"/>
        </w:rPr>
        <w:br/>
        <w:t>…the Ascension of our Lord into Heaven</w:t>
      </w:r>
      <w:ins w:id="76" w:author="Kelly Kantack" w:date="2024-03-14T16:34:00Z">
        <w:r w:rsidR="009C7C12">
          <w:rPr>
            <w:rFonts w:ascii="Arial" w:hAnsi="Arial" w:cs="Arial"/>
            <w:i/>
            <w:color w:val="0033CC"/>
            <w:sz w:val="24"/>
            <w:szCs w:val="24"/>
          </w:rPr>
          <w:t xml:space="preserve"> and</w:t>
        </w:r>
      </w:ins>
    </w:p>
    <w:p w14:paraId="1D3DBA98" w14:textId="63DD6FFF" w:rsidR="00380EA0" w:rsidRPr="00B32821" w:rsidRDefault="00037320" w:rsidP="00037320">
      <w:pPr>
        <w:spacing w:after="0" w:line="240" w:lineRule="auto"/>
        <w:rPr>
          <w:rFonts w:ascii="Arial" w:hAnsi="Arial" w:cs="Arial"/>
          <w:i/>
          <w:color w:val="0033CC"/>
          <w:sz w:val="24"/>
          <w:szCs w:val="24"/>
        </w:rPr>
      </w:pPr>
      <w:proofErr w:type="gramStart"/>
      <w:r w:rsidRPr="00037320">
        <w:rPr>
          <w:rFonts w:ascii="Arial" w:hAnsi="Arial" w:cs="Arial"/>
          <w:i/>
          <w:color w:val="0033CC"/>
          <w:sz w:val="24"/>
          <w:szCs w:val="24"/>
        </w:rPr>
        <w:t>…the descent of the Holy Spirit at Pentecost.</w:t>
      </w:r>
      <w:proofErr w:type="gramEnd"/>
      <w:r w:rsidR="00380EA0" w:rsidRPr="00B32821">
        <w:rPr>
          <w:rFonts w:ascii="Arial" w:hAnsi="Arial" w:cs="Arial"/>
          <w:i/>
          <w:color w:val="0033CC"/>
          <w:sz w:val="24"/>
          <w:szCs w:val="24"/>
        </w:rPr>
        <w:t xml:space="preserve"> </w:t>
      </w:r>
    </w:p>
    <w:p w14:paraId="2BC0190E" w14:textId="77777777" w:rsidR="0079017C" w:rsidRDefault="00380EA0" w:rsidP="0079017C">
      <w:pPr>
        <w:spacing w:after="0" w:line="240" w:lineRule="auto"/>
        <w:rPr>
          <w:ins w:id="77" w:author="Kelly Kantack" w:date="2024-03-01T11:11: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78" w:author="Kelly Kantack" w:date="2024-03-01T11:10:00Z">
            <w:rPr/>
          </w:rPrChange>
        </w:rPr>
        <w:fldChar w:fldCharType="begin"/>
      </w:r>
      <w:r w:rsidR="00BB48BE" w:rsidRPr="0079017C">
        <w:rPr>
          <w:rFonts w:ascii="Arial" w:hAnsi="Arial" w:cs="Arial"/>
          <w:i/>
          <w:color w:val="943634" w:themeColor="accent2" w:themeShade="BF"/>
          <w:sz w:val="24"/>
          <w:szCs w:val="24"/>
          <w:rPrChange w:id="79" w:author="Kelly Kantack" w:date="2024-03-01T11:10:00Z">
            <w:rPr/>
          </w:rPrChange>
        </w:rPr>
        <w:instrText xml:space="preserve"> HYPERLINK "https://santamaria.wa.edu.au/why-do-catholics-celebrate-feast-days/" \l ":~:text=In%20the%20simplest%20of%20ways,symbolises%20a%20time%20of%20celebration" </w:instrText>
      </w:r>
      <w:r w:rsidR="00BB48BE" w:rsidRPr="0079017C">
        <w:rPr>
          <w:rFonts w:ascii="Arial" w:hAnsi="Arial" w:cs="Arial"/>
          <w:i/>
          <w:color w:val="943634" w:themeColor="accent2" w:themeShade="BF"/>
          <w:sz w:val="24"/>
          <w:szCs w:val="24"/>
          <w:rPrChange w:id="80" w:author="Kelly Kantack" w:date="2024-03-01T11:10:00Z">
            <w:rPr>
              <w:rStyle w:val="Hyperlink"/>
              <w:rFonts w:ascii="Arial" w:hAnsi="Arial" w:cs="Arial"/>
              <w:i/>
              <w:sz w:val="24"/>
              <w:szCs w:val="24"/>
            </w:rPr>
          </w:rPrChange>
        </w:rPr>
        <w:fldChar w:fldCharType="separate"/>
      </w:r>
      <w:r w:rsidR="00253C0A" w:rsidRPr="0079017C">
        <w:rPr>
          <w:color w:val="943634" w:themeColor="accent2" w:themeShade="BF"/>
          <w:rPrChange w:id="81" w:author="Kelly Kantack" w:date="2024-03-01T11:10:00Z">
            <w:rPr>
              <w:rStyle w:val="Hyperlink"/>
              <w:rFonts w:ascii="Arial" w:hAnsi="Arial" w:cs="Arial"/>
              <w:i/>
              <w:sz w:val="24"/>
              <w:szCs w:val="24"/>
            </w:rPr>
          </w:rPrChange>
        </w:rPr>
        <w:t>https://santamaria.wa.edu.au/why-do-catholics-celebrate-feast-days/#:~:text=In%20the%20simplest%20of%20ways,symbolises%20a%20time%20of%20celebration</w:t>
      </w:r>
      <w:r w:rsidR="00BB48BE" w:rsidRPr="0079017C">
        <w:rPr>
          <w:color w:val="943634" w:themeColor="accent2" w:themeShade="BF"/>
          <w:rPrChange w:id="82" w:author="Kelly Kantack" w:date="2024-03-01T11:10:00Z">
            <w:rPr>
              <w:rStyle w:val="Hyperlink"/>
              <w:rFonts w:ascii="Arial" w:hAnsi="Arial" w:cs="Arial"/>
              <w:i/>
              <w:sz w:val="24"/>
              <w:szCs w:val="24"/>
            </w:rPr>
          </w:rPrChange>
        </w:rPr>
        <w:fldChar w:fldCharType="end"/>
      </w:r>
    </w:p>
    <w:p w14:paraId="038DE9CF" w14:textId="77777777" w:rsidR="0079017C" w:rsidRPr="006707BE" w:rsidRDefault="0079017C" w:rsidP="0079017C">
      <w:pPr>
        <w:spacing w:after="0" w:line="240" w:lineRule="auto"/>
        <w:rPr>
          <w:ins w:id="83" w:author="Kelly Kantack" w:date="2024-03-01T11:11:00Z"/>
          <w:rFonts w:ascii="Arial" w:hAnsi="Arial" w:cs="Arial"/>
          <w:i/>
          <w:sz w:val="24"/>
          <w:szCs w:val="24"/>
        </w:rPr>
      </w:pPr>
      <w:ins w:id="84" w:author="Kelly Kantack" w:date="2024-03-01T11:11:00Z">
        <w:r>
          <w:rPr>
            <w:rFonts w:ascii="Arial" w:hAnsi="Arial" w:cs="Arial"/>
            <w:i/>
            <w:sz w:val="24"/>
            <w:szCs w:val="24"/>
          </w:rPr>
          <w:t>______________________________________________________________________________</w:t>
        </w:r>
      </w:ins>
    </w:p>
    <w:p w14:paraId="09BED107" w14:textId="764F54C1" w:rsidR="00380EA0" w:rsidDel="0079017C" w:rsidRDefault="00380EA0">
      <w:pPr>
        <w:spacing w:after="0" w:line="240" w:lineRule="auto"/>
        <w:rPr>
          <w:del w:id="85" w:author="Kelly Kantack" w:date="2024-03-01T11:11:00Z"/>
          <w:rFonts w:ascii="Arial" w:hAnsi="Arial" w:cs="Arial"/>
          <w:i/>
          <w:color w:val="943634" w:themeColor="accent2" w:themeShade="BF"/>
          <w:sz w:val="24"/>
          <w:szCs w:val="24"/>
        </w:rPr>
        <w:pPrChange w:id="86" w:author="Kelly Kantack" w:date="2024-03-01T11:10:00Z">
          <w:pPr>
            <w:pBdr>
              <w:bottom w:val="single" w:sz="12" w:space="1" w:color="auto"/>
            </w:pBdr>
            <w:spacing w:after="0" w:line="240" w:lineRule="auto"/>
          </w:pPr>
        </w:pPrChange>
      </w:pPr>
    </w:p>
    <w:p w14:paraId="1DE2DC97" w14:textId="66D4A16A" w:rsidR="00380EA0" w:rsidRPr="006707BE" w:rsidRDefault="00506898" w:rsidP="00380EA0">
      <w:pPr>
        <w:spacing w:after="0" w:line="240" w:lineRule="auto"/>
        <w:rPr>
          <w:rFonts w:ascii="Arial" w:hAnsi="Arial" w:cs="Arial"/>
          <w:sz w:val="24"/>
          <w:szCs w:val="24"/>
        </w:rPr>
      </w:pPr>
      <w:r>
        <w:rPr>
          <w:rFonts w:ascii="Arial" w:hAnsi="Arial" w:cs="Arial"/>
          <w:b/>
          <w:sz w:val="24"/>
          <w:szCs w:val="24"/>
        </w:rPr>
        <w:t>1.11</w:t>
      </w:r>
      <w:r w:rsidR="00265909">
        <w:rPr>
          <w:rFonts w:ascii="Arial" w:hAnsi="Arial" w:cs="Arial"/>
          <w:b/>
          <w:sz w:val="24"/>
          <w:szCs w:val="24"/>
        </w:rPr>
        <w:t xml:space="preserve">  </w:t>
      </w:r>
      <w:r w:rsidR="00D17960">
        <w:rPr>
          <w:rFonts w:ascii="Arial" w:hAnsi="Arial" w:cs="Arial"/>
          <w:sz w:val="24"/>
          <w:szCs w:val="24"/>
        </w:rPr>
        <w:t>C</w:t>
      </w:r>
      <w:r w:rsidR="00037320" w:rsidRPr="00037320">
        <w:rPr>
          <w:rFonts w:ascii="Arial" w:hAnsi="Arial" w:cs="Arial"/>
          <w:sz w:val="24"/>
          <w:szCs w:val="24"/>
        </w:rPr>
        <w:t>aptured by pirates and taken to Ireland as a slave to herd and tend sheep</w:t>
      </w:r>
      <w:r w:rsidR="00D17960">
        <w:rPr>
          <w:rFonts w:ascii="Arial" w:hAnsi="Arial" w:cs="Arial"/>
          <w:sz w:val="24"/>
          <w:szCs w:val="24"/>
        </w:rPr>
        <w:t>, what saint</w:t>
      </w:r>
      <w:r w:rsidR="00037320" w:rsidRPr="00037320">
        <w:rPr>
          <w:rFonts w:ascii="Arial" w:hAnsi="Arial" w:cs="Arial"/>
          <w:sz w:val="24"/>
          <w:szCs w:val="24"/>
        </w:rPr>
        <w:t xml:space="preserve"> often used shamrocks to explain the Holy Trinity</w:t>
      </w:r>
      <w:r w:rsidR="00D17960">
        <w:rPr>
          <w:rFonts w:ascii="Arial" w:hAnsi="Arial" w:cs="Arial"/>
          <w:sz w:val="24"/>
          <w:szCs w:val="24"/>
        </w:rPr>
        <w:t>?</w:t>
      </w:r>
      <w:r w:rsidR="00037320">
        <w:rPr>
          <w:rFonts w:ascii="Arial" w:hAnsi="Arial" w:cs="Arial"/>
          <w:sz w:val="24"/>
          <w:szCs w:val="24"/>
        </w:rPr>
        <w:t xml:space="preserve"> </w:t>
      </w:r>
    </w:p>
    <w:p w14:paraId="6DC3E203" w14:textId="340DF587" w:rsidR="00380EA0" w:rsidRDefault="00306A1B" w:rsidP="00037320">
      <w:pPr>
        <w:spacing w:after="0" w:line="240" w:lineRule="auto"/>
        <w:jc w:val="right"/>
        <w:rPr>
          <w:rFonts w:ascii="Arial" w:hAnsi="Arial" w:cs="Arial"/>
          <w:b/>
          <w:iCs/>
          <w:sz w:val="24"/>
          <w:szCs w:val="24"/>
          <w:u w:val="single"/>
        </w:rPr>
      </w:pPr>
      <w:r>
        <w:rPr>
          <w:rFonts w:ascii="Arial" w:hAnsi="Arial" w:cs="Arial"/>
          <w:b/>
          <w:iCs/>
          <w:sz w:val="24"/>
          <w:szCs w:val="24"/>
          <w:u w:val="single"/>
        </w:rPr>
        <w:t>(</w:t>
      </w:r>
      <w:r w:rsidR="00E160A0" w:rsidRPr="00092222">
        <w:rPr>
          <w:rFonts w:ascii="Arial" w:hAnsi="Arial" w:cs="Arial"/>
          <w:b/>
          <w:iCs/>
          <w:sz w:val="24"/>
          <w:szCs w:val="24"/>
          <w:u w:val="single"/>
        </w:rPr>
        <w:t>St.</w:t>
      </w:r>
      <w:r>
        <w:rPr>
          <w:rFonts w:ascii="Arial" w:hAnsi="Arial" w:cs="Arial"/>
          <w:b/>
          <w:iCs/>
          <w:sz w:val="24"/>
          <w:szCs w:val="24"/>
          <w:u w:val="single"/>
        </w:rPr>
        <w:t>)</w:t>
      </w:r>
      <w:r w:rsidR="00E160A0" w:rsidRPr="00092222">
        <w:rPr>
          <w:rFonts w:ascii="Arial" w:hAnsi="Arial" w:cs="Arial"/>
          <w:b/>
          <w:iCs/>
          <w:sz w:val="24"/>
          <w:szCs w:val="24"/>
          <w:u w:val="single"/>
        </w:rPr>
        <w:t xml:space="preserve"> Patrick</w:t>
      </w:r>
      <w:r w:rsidR="00380EA0" w:rsidRPr="00092222">
        <w:rPr>
          <w:rFonts w:ascii="Arial" w:hAnsi="Arial" w:cs="Arial"/>
          <w:b/>
          <w:iCs/>
          <w:sz w:val="24"/>
          <w:szCs w:val="24"/>
          <w:u w:val="single"/>
        </w:rPr>
        <w:t xml:space="preserve"> </w:t>
      </w:r>
    </w:p>
    <w:p w14:paraId="2C127CC5" w14:textId="77777777" w:rsidR="00DB0E70" w:rsidRPr="00092222" w:rsidRDefault="00DB0E70" w:rsidP="00037320">
      <w:pPr>
        <w:spacing w:after="0" w:line="240" w:lineRule="auto"/>
        <w:jc w:val="right"/>
        <w:rPr>
          <w:rFonts w:ascii="Arial" w:hAnsi="Arial" w:cs="Arial"/>
          <w:iCs/>
          <w:color w:val="0033CC"/>
          <w:sz w:val="24"/>
          <w:szCs w:val="24"/>
        </w:rPr>
      </w:pPr>
    </w:p>
    <w:p w14:paraId="5FE50AC9" w14:textId="5D489E63" w:rsidR="00C319B1" w:rsidRDefault="00C319B1" w:rsidP="00380EA0">
      <w:pPr>
        <w:spacing w:after="0" w:line="240" w:lineRule="auto"/>
        <w:rPr>
          <w:rFonts w:ascii="Arial" w:hAnsi="Arial" w:cs="Arial"/>
          <w:i/>
          <w:color w:val="943634" w:themeColor="accent2" w:themeShade="BF"/>
          <w:sz w:val="24"/>
          <w:szCs w:val="24"/>
        </w:rPr>
      </w:pPr>
      <w:r>
        <w:rPr>
          <w:rFonts w:ascii="Arial" w:hAnsi="Arial" w:cs="Arial"/>
          <w:i/>
          <w:color w:val="0033CC"/>
          <w:sz w:val="24"/>
          <w:szCs w:val="24"/>
        </w:rPr>
        <w:t>St. Patrick’s feast day is March</w:t>
      </w:r>
      <w:r w:rsidR="00190521">
        <w:rPr>
          <w:rFonts w:ascii="Arial" w:hAnsi="Arial" w:cs="Arial"/>
          <w:i/>
          <w:color w:val="0033CC"/>
          <w:sz w:val="24"/>
          <w:szCs w:val="24"/>
        </w:rPr>
        <w:t xml:space="preserve"> 17</w:t>
      </w:r>
      <w:r w:rsidR="00190521" w:rsidRPr="00092222">
        <w:rPr>
          <w:rFonts w:ascii="Arial" w:hAnsi="Arial" w:cs="Arial"/>
          <w:i/>
          <w:color w:val="0033CC"/>
          <w:sz w:val="24"/>
          <w:szCs w:val="24"/>
          <w:vertAlign w:val="superscript"/>
        </w:rPr>
        <w:t>th</w:t>
      </w:r>
      <w:r w:rsidR="00190521">
        <w:rPr>
          <w:rFonts w:ascii="Arial" w:hAnsi="Arial" w:cs="Arial"/>
          <w:i/>
          <w:color w:val="0033CC"/>
          <w:sz w:val="24"/>
          <w:szCs w:val="24"/>
        </w:rPr>
        <w:t xml:space="preserve"> and that day has become a secular celebration of all things Irish.</w:t>
      </w:r>
      <w:r>
        <w:rPr>
          <w:rFonts w:ascii="Arial" w:hAnsi="Arial" w:cs="Arial"/>
          <w:i/>
          <w:color w:val="943634" w:themeColor="accent2" w:themeShade="BF"/>
          <w:sz w:val="24"/>
          <w:szCs w:val="24"/>
        </w:rPr>
        <w:t xml:space="preserve"> </w:t>
      </w:r>
    </w:p>
    <w:p w14:paraId="0EC29131" w14:textId="70DBBBA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87" w:author="Kelly Kantack" w:date="2024-03-01T11:10:00Z">
            <w:rPr/>
          </w:rPrChange>
        </w:rPr>
        <w:fldChar w:fldCharType="begin"/>
      </w:r>
      <w:r w:rsidR="00BB48BE" w:rsidRPr="0079017C">
        <w:rPr>
          <w:rFonts w:ascii="Arial" w:hAnsi="Arial" w:cs="Arial"/>
          <w:i/>
          <w:color w:val="943634" w:themeColor="accent2" w:themeShade="BF"/>
          <w:sz w:val="24"/>
          <w:szCs w:val="24"/>
          <w:rPrChange w:id="88" w:author="Kelly Kantack" w:date="2024-03-01T11:10:00Z">
            <w:rPr/>
          </w:rPrChange>
        </w:rPr>
        <w:instrText xml:space="preserve"> HYPERLINK "https://www.catholic.org/saints/saint.php?saint_id=89" </w:instrText>
      </w:r>
      <w:r w:rsidR="00BB48BE" w:rsidRPr="0079017C">
        <w:rPr>
          <w:rFonts w:ascii="Arial" w:hAnsi="Arial" w:cs="Arial"/>
          <w:i/>
          <w:color w:val="943634" w:themeColor="accent2" w:themeShade="BF"/>
          <w:sz w:val="24"/>
          <w:szCs w:val="24"/>
          <w:rPrChange w:id="89" w:author="Kelly Kantack" w:date="2024-03-01T11:10:00Z">
            <w:rPr>
              <w:rStyle w:val="Hyperlink"/>
              <w:rFonts w:ascii="Arial" w:hAnsi="Arial" w:cs="Arial"/>
              <w:i/>
              <w:sz w:val="24"/>
              <w:szCs w:val="24"/>
            </w:rPr>
          </w:rPrChange>
        </w:rPr>
        <w:fldChar w:fldCharType="separate"/>
      </w:r>
      <w:r w:rsidR="00253C0A" w:rsidRPr="0079017C">
        <w:rPr>
          <w:color w:val="943634" w:themeColor="accent2" w:themeShade="BF"/>
          <w:rPrChange w:id="90" w:author="Kelly Kantack" w:date="2024-03-01T11:10:00Z">
            <w:rPr>
              <w:rStyle w:val="Hyperlink"/>
              <w:rFonts w:ascii="Arial" w:hAnsi="Arial" w:cs="Arial"/>
              <w:i/>
              <w:sz w:val="24"/>
              <w:szCs w:val="24"/>
            </w:rPr>
          </w:rPrChange>
        </w:rPr>
        <w:t>https://www.catholic.org/saints/saint.php?saint_id=89</w:t>
      </w:r>
      <w:r w:rsidR="00BB48BE" w:rsidRPr="0079017C">
        <w:rPr>
          <w:color w:val="943634" w:themeColor="accent2" w:themeShade="BF"/>
          <w:rPrChange w:id="91" w:author="Kelly Kantack" w:date="2024-03-01T11:10:00Z">
            <w:rPr>
              <w:rStyle w:val="Hyperlink"/>
              <w:rFonts w:ascii="Arial" w:hAnsi="Arial" w:cs="Arial"/>
              <w:i/>
              <w:sz w:val="24"/>
              <w:szCs w:val="24"/>
            </w:rPr>
          </w:rPrChange>
        </w:rPr>
        <w:fldChar w:fldCharType="end"/>
      </w:r>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DEBEA6" w14:textId="49ABAEE3" w:rsidR="00910D28" w:rsidRPr="00CB04A3" w:rsidRDefault="00FE3B21" w:rsidP="00380EA0">
      <w:pPr>
        <w:spacing w:after="0" w:line="240" w:lineRule="auto"/>
        <w:rPr>
          <w:rFonts w:ascii="Helvetica" w:hAnsi="Helvetica" w:cs="Helvetica"/>
          <w:color w:val="333333"/>
          <w:sz w:val="26"/>
          <w:szCs w:val="26"/>
          <w:shd w:val="clear" w:color="auto" w:fill="FFFFFF"/>
        </w:rPr>
      </w:pPr>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sidR="00E043CF">
        <w:rPr>
          <w:rFonts w:ascii="Helvetica" w:hAnsi="Helvetica" w:cs="Helvetica"/>
          <w:color w:val="333333"/>
          <w:sz w:val="26"/>
          <w:szCs w:val="26"/>
          <w:shd w:val="clear" w:color="auto" w:fill="FFFFFF"/>
        </w:rPr>
        <w:t>The youngest of all the Doctors of the Church, what Carmelite nun and saint who died of tuberculosis at age 24 said “Upon</w:t>
      </w:r>
      <w:r w:rsidR="00774BEB">
        <w:rPr>
          <w:rFonts w:ascii="Helvetica" w:hAnsi="Helvetica" w:cs="Helvetica"/>
          <w:color w:val="333333"/>
          <w:sz w:val="26"/>
          <w:szCs w:val="26"/>
          <w:shd w:val="clear" w:color="auto" w:fill="FFFFFF"/>
        </w:rPr>
        <w:t xml:space="preserve"> </w:t>
      </w:r>
      <w:r w:rsidR="00E043CF">
        <w:rPr>
          <w:rFonts w:ascii="Helvetica" w:hAnsi="Helvetica" w:cs="Helvetica"/>
          <w:color w:val="333333"/>
          <w:sz w:val="26"/>
          <w:szCs w:val="26"/>
          <w:shd w:val="clear" w:color="auto" w:fill="FFFFFF"/>
        </w:rPr>
        <w:t>my death I will let fall a shower of roses; I wish to spend my heaven in doing good upon the earth?”</w:t>
      </w:r>
    </w:p>
    <w:p w14:paraId="060E7D8C" w14:textId="540D168B" w:rsidR="00190521" w:rsidRPr="006707BE" w:rsidRDefault="00A80D2E" w:rsidP="00190521">
      <w:pPr>
        <w:spacing w:after="0" w:line="240" w:lineRule="auto"/>
        <w:jc w:val="right"/>
        <w:rPr>
          <w:rFonts w:ascii="Arial" w:hAnsi="Arial" w:cs="Arial"/>
          <w:b/>
          <w:i/>
          <w:sz w:val="24"/>
          <w:szCs w:val="24"/>
          <w:u w:val="single"/>
        </w:rPr>
      </w:pPr>
      <w:r w:rsidRPr="00A80D2E">
        <w:rPr>
          <w:rFonts w:ascii="Arial" w:hAnsi="Arial" w:cs="Arial"/>
          <w:b/>
          <w:sz w:val="24"/>
          <w:szCs w:val="24"/>
          <w:u w:val="single"/>
        </w:rPr>
        <w:t xml:space="preserve">St. Therese </w:t>
      </w:r>
      <w:r w:rsidR="00A82417">
        <w:rPr>
          <w:rFonts w:ascii="Arial" w:hAnsi="Arial" w:cs="Arial"/>
          <w:b/>
          <w:sz w:val="24"/>
          <w:szCs w:val="24"/>
          <w:u w:val="single"/>
        </w:rPr>
        <w:t>(</w:t>
      </w:r>
      <w:r w:rsidRPr="00A80D2E">
        <w:rPr>
          <w:rFonts w:ascii="Arial" w:hAnsi="Arial" w:cs="Arial"/>
          <w:b/>
          <w:sz w:val="24"/>
          <w:szCs w:val="24"/>
          <w:u w:val="single"/>
        </w:rPr>
        <w:t>of Lisieux</w:t>
      </w:r>
      <w:r w:rsidR="00A82417">
        <w:rPr>
          <w:rFonts w:ascii="Arial" w:hAnsi="Arial" w:cs="Arial"/>
          <w:b/>
          <w:sz w:val="24"/>
          <w:szCs w:val="24"/>
          <w:u w:val="single"/>
        </w:rPr>
        <w:t>)</w:t>
      </w:r>
      <w:r w:rsidR="00380EA0" w:rsidRPr="006707BE">
        <w:rPr>
          <w:rFonts w:ascii="Arial" w:hAnsi="Arial" w:cs="Arial"/>
          <w:b/>
          <w:i/>
          <w:sz w:val="24"/>
          <w:szCs w:val="24"/>
          <w:u w:val="single"/>
        </w:rPr>
        <w:t xml:space="preserve"> </w:t>
      </w:r>
      <w:r w:rsidR="00190521" w:rsidRPr="00190521">
        <w:rPr>
          <w:rFonts w:ascii="Arial" w:hAnsi="Arial" w:cs="Arial"/>
          <w:b/>
          <w:i/>
          <w:sz w:val="24"/>
          <w:szCs w:val="24"/>
          <w:u w:val="single"/>
        </w:rPr>
        <w:t xml:space="preserve"> </w:t>
      </w:r>
    </w:p>
    <w:p w14:paraId="74F30786" w14:textId="77777777" w:rsidR="00190521" w:rsidRDefault="00190521" w:rsidP="0019052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9E4300" w14:textId="02C3EE49" w:rsidR="00380EA0"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St. Therese</w:t>
      </w:r>
    </w:p>
    <w:p w14:paraId="56EC3B50" w14:textId="4D728671"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Saint Thérèse of the Child Jesus and the Holy Face</w:t>
      </w:r>
    </w:p>
    <w:p w14:paraId="3D9C741E" w14:textId="3EC5060C"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Little Flower of Jesus</w:t>
      </w:r>
    </w:p>
    <w:p w14:paraId="6971688E" w14:textId="19231AA5"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Little Flower</w:t>
      </w:r>
    </w:p>
    <w:p w14:paraId="0D8D8E8D" w14:textId="34825BAC" w:rsidR="00190521" w:rsidRPr="00092222" w:rsidRDefault="00190521" w:rsidP="00092222">
      <w:pPr>
        <w:spacing w:after="0" w:line="240" w:lineRule="auto"/>
        <w:rPr>
          <w:rFonts w:ascii="Arial" w:hAnsi="Arial" w:cs="Arial"/>
          <w:b/>
          <w:sz w:val="24"/>
          <w:szCs w:val="24"/>
          <w:u w:val="single"/>
        </w:rPr>
      </w:pPr>
      <w:r>
        <w:rPr>
          <w:rFonts w:ascii="Arial" w:hAnsi="Arial" w:cs="Arial"/>
          <w:i/>
          <w:color w:val="0033CC"/>
          <w:sz w:val="24"/>
          <w:szCs w:val="24"/>
        </w:rPr>
        <w:t>Other names for her are […read all accepted answers above…]</w:t>
      </w:r>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r w:rsidR="00BB48BE" w:rsidRPr="0079017C">
        <w:rPr>
          <w:rFonts w:ascii="Arial" w:hAnsi="Arial" w:cs="Arial"/>
          <w:i/>
          <w:color w:val="943634" w:themeColor="accent2" w:themeShade="BF"/>
          <w:sz w:val="24"/>
          <w:szCs w:val="24"/>
          <w:rPrChange w:id="92" w:author="Kelly Kantack" w:date="2024-03-01T11:11:00Z">
            <w:rPr/>
          </w:rPrChange>
        </w:rPr>
        <w:fldChar w:fldCharType="begin"/>
      </w:r>
      <w:r w:rsidR="00BB48BE" w:rsidRPr="0079017C">
        <w:rPr>
          <w:rFonts w:ascii="Arial" w:hAnsi="Arial" w:cs="Arial"/>
          <w:i/>
          <w:color w:val="943634" w:themeColor="accent2" w:themeShade="BF"/>
          <w:sz w:val="24"/>
          <w:szCs w:val="24"/>
          <w:rPrChange w:id="93" w:author="Kelly Kantack" w:date="2024-03-01T11:11:00Z">
            <w:rPr/>
          </w:rPrChange>
        </w:rPr>
        <w:instrText xml:space="preserve"> HYPERLINK "https://www.catholic.org/saints/saint.php?saint_id=105" </w:instrText>
      </w:r>
      <w:r w:rsidR="00BB48BE" w:rsidRPr="0079017C">
        <w:rPr>
          <w:rFonts w:ascii="Arial" w:hAnsi="Arial" w:cs="Arial"/>
          <w:i/>
          <w:color w:val="943634" w:themeColor="accent2" w:themeShade="BF"/>
          <w:sz w:val="24"/>
          <w:szCs w:val="24"/>
          <w:rPrChange w:id="94" w:author="Kelly Kantack" w:date="2024-03-01T11:11:00Z">
            <w:rPr>
              <w:rStyle w:val="Hyperlink"/>
              <w:rFonts w:ascii="Arial" w:hAnsi="Arial" w:cs="Arial"/>
              <w:i/>
              <w:sz w:val="24"/>
              <w:szCs w:val="24"/>
            </w:rPr>
          </w:rPrChange>
        </w:rPr>
        <w:fldChar w:fldCharType="separate"/>
      </w:r>
      <w:r w:rsidR="00253C0A" w:rsidRPr="0079017C">
        <w:rPr>
          <w:color w:val="943634" w:themeColor="accent2" w:themeShade="BF"/>
          <w:rPrChange w:id="95" w:author="Kelly Kantack" w:date="2024-03-01T11:11:00Z">
            <w:rPr>
              <w:rStyle w:val="Hyperlink"/>
              <w:rFonts w:ascii="Arial" w:hAnsi="Arial" w:cs="Arial"/>
              <w:i/>
              <w:sz w:val="24"/>
              <w:szCs w:val="24"/>
            </w:rPr>
          </w:rPrChange>
        </w:rPr>
        <w:t>https://www.catholic.org/saints/saint.php?saint_id=105</w:t>
      </w:r>
      <w:r w:rsidR="00BB48BE" w:rsidRPr="0079017C">
        <w:rPr>
          <w:color w:val="943634" w:themeColor="accent2" w:themeShade="BF"/>
          <w:rPrChange w:id="96" w:author="Kelly Kantack" w:date="2024-03-01T11:11:00Z">
            <w:rPr>
              <w:rStyle w:val="Hyperlink"/>
              <w:rFonts w:ascii="Arial" w:hAnsi="Arial" w:cs="Arial"/>
              <w:i/>
              <w:sz w:val="24"/>
              <w:szCs w:val="24"/>
            </w:rPr>
          </w:rPrChange>
        </w:rPr>
        <w:fldChar w:fldCharType="end"/>
      </w:r>
    </w:p>
    <w:p w14:paraId="53AA711B" w14:textId="74E70BF5" w:rsidR="00DC4598" w:rsidRDefault="00BB48BE" w:rsidP="00380EA0">
      <w:pPr>
        <w:spacing w:after="0" w:line="240" w:lineRule="auto"/>
        <w:rPr>
          <w:rFonts w:ascii="Arial" w:hAnsi="Arial" w:cs="Arial"/>
          <w:i/>
          <w:color w:val="943634" w:themeColor="accent2" w:themeShade="BF"/>
          <w:sz w:val="24"/>
          <w:szCs w:val="24"/>
        </w:rPr>
      </w:pPr>
      <w:r w:rsidRPr="0079017C">
        <w:rPr>
          <w:rFonts w:ascii="Arial" w:hAnsi="Arial" w:cs="Arial"/>
          <w:i/>
          <w:color w:val="943634" w:themeColor="accent2" w:themeShade="BF"/>
          <w:sz w:val="24"/>
          <w:szCs w:val="24"/>
          <w:rPrChange w:id="97" w:author="Kelly Kantack" w:date="2024-03-01T11:11:00Z">
            <w:rPr/>
          </w:rPrChange>
        </w:rPr>
        <w:fldChar w:fldCharType="begin"/>
      </w:r>
      <w:r w:rsidRPr="0079017C">
        <w:rPr>
          <w:rFonts w:ascii="Arial" w:hAnsi="Arial" w:cs="Arial"/>
          <w:i/>
          <w:color w:val="943634" w:themeColor="accent2" w:themeShade="BF"/>
          <w:sz w:val="24"/>
          <w:szCs w:val="24"/>
          <w:rPrChange w:id="98" w:author="Kelly Kantack" w:date="2024-03-01T11:11:00Z">
            <w:rPr/>
          </w:rPrChange>
        </w:rPr>
        <w:instrText xml:space="preserve"> HYPERLINK "https://www.littleflower.org/st-therese/who-is-st-therese/" </w:instrText>
      </w:r>
      <w:r w:rsidRPr="0079017C">
        <w:rPr>
          <w:rFonts w:ascii="Arial" w:hAnsi="Arial" w:cs="Arial"/>
          <w:i/>
          <w:color w:val="943634" w:themeColor="accent2" w:themeShade="BF"/>
          <w:sz w:val="24"/>
          <w:szCs w:val="24"/>
          <w:rPrChange w:id="99" w:author="Kelly Kantack" w:date="2024-03-01T11:11:00Z">
            <w:rPr>
              <w:rStyle w:val="Hyperlink"/>
              <w:rFonts w:ascii="Arial" w:hAnsi="Arial" w:cs="Arial"/>
              <w:i/>
              <w:sz w:val="24"/>
              <w:szCs w:val="24"/>
            </w:rPr>
          </w:rPrChange>
        </w:rPr>
        <w:fldChar w:fldCharType="separate"/>
      </w:r>
      <w:r w:rsidR="00253C0A" w:rsidRPr="0079017C">
        <w:rPr>
          <w:color w:val="943634" w:themeColor="accent2" w:themeShade="BF"/>
          <w:rPrChange w:id="100" w:author="Kelly Kantack" w:date="2024-03-01T11:11:00Z">
            <w:rPr>
              <w:rStyle w:val="Hyperlink"/>
              <w:rFonts w:ascii="Arial" w:hAnsi="Arial" w:cs="Arial"/>
              <w:i/>
              <w:sz w:val="24"/>
              <w:szCs w:val="24"/>
            </w:rPr>
          </w:rPrChange>
        </w:rPr>
        <w:t>https://www.littleflower.org/st-therese/who-is-st-therese/</w:t>
      </w:r>
      <w:r w:rsidRPr="0079017C">
        <w:rPr>
          <w:color w:val="943634" w:themeColor="accent2" w:themeShade="BF"/>
          <w:rPrChange w:id="101" w:author="Kelly Kantack" w:date="2024-03-01T11:11:00Z">
            <w:rPr>
              <w:rStyle w:val="Hyperlink"/>
              <w:rFonts w:ascii="Arial" w:hAnsi="Arial" w:cs="Arial"/>
              <w:i/>
              <w:sz w:val="24"/>
              <w:szCs w:val="24"/>
            </w:rPr>
          </w:rPrChange>
        </w:rPr>
        <w:fldChar w:fldCharType="end"/>
      </w:r>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70AD23" w14:textId="77777777" w:rsidR="00CB04A3" w:rsidRDefault="00940DC6" w:rsidP="00CB04A3">
      <w:pPr>
        <w:spacing w:after="0" w:line="240" w:lineRule="auto"/>
        <w:rPr>
          <w:rFonts w:ascii="Arial" w:hAnsi="Arial" w:cs="Arial"/>
          <w:sz w:val="24"/>
          <w:szCs w:val="24"/>
        </w:rPr>
      </w:pPr>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910D28">
        <w:rPr>
          <w:rFonts w:ascii="Arial" w:hAnsi="Arial" w:cs="Arial"/>
          <w:sz w:val="24"/>
          <w:szCs w:val="24"/>
        </w:rPr>
        <w:t>Who is</w:t>
      </w:r>
      <w:r w:rsidR="00DC4598">
        <w:rPr>
          <w:rFonts w:ascii="Arial" w:hAnsi="Arial" w:cs="Arial"/>
          <w:sz w:val="24"/>
          <w:szCs w:val="24"/>
        </w:rPr>
        <w:t xml:space="preserve"> the patron of mothers, </w:t>
      </w:r>
      <w:r w:rsidR="00DC4598" w:rsidRPr="00DC4598">
        <w:rPr>
          <w:rFonts w:ascii="Arial" w:hAnsi="Arial" w:cs="Arial"/>
          <w:sz w:val="24"/>
          <w:szCs w:val="24"/>
        </w:rPr>
        <w:t>women in childbirth,</w:t>
      </w:r>
      <w:r w:rsidR="00190521">
        <w:rPr>
          <w:rFonts w:ascii="Arial" w:hAnsi="Arial" w:cs="Arial"/>
          <w:sz w:val="24"/>
          <w:szCs w:val="24"/>
        </w:rPr>
        <w:t xml:space="preserve"> </w:t>
      </w:r>
      <w:r w:rsidR="00DC4598" w:rsidRPr="00DC4598">
        <w:rPr>
          <w:rFonts w:ascii="Arial" w:hAnsi="Arial" w:cs="Arial"/>
          <w:sz w:val="24"/>
          <w:szCs w:val="24"/>
        </w:rPr>
        <w:t>nuns, religious vocations</w:t>
      </w:r>
      <w:r w:rsidR="00DC4598">
        <w:rPr>
          <w:rFonts w:ascii="Arial" w:hAnsi="Arial" w:cs="Arial"/>
          <w:sz w:val="24"/>
          <w:szCs w:val="24"/>
        </w:rPr>
        <w:t>,</w:t>
      </w:r>
      <w:r w:rsidR="00DC4598" w:rsidRPr="00DC4598">
        <w:rPr>
          <w:rFonts w:ascii="Arial" w:hAnsi="Arial" w:cs="Arial"/>
          <w:sz w:val="24"/>
          <w:szCs w:val="24"/>
        </w:rPr>
        <w:t xml:space="preserve"> and countless cities, towns and countries, including the United Stat</w:t>
      </w:r>
      <w:r w:rsidR="00DC4598">
        <w:rPr>
          <w:rFonts w:ascii="Arial" w:hAnsi="Arial" w:cs="Arial"/>
          <w:sz w:val="24"/>
          <w:szCs w:val="24"/>
        </w:rPr>
        <w:t>es?</w:t>
      </w:r>
    </w:p>
    <w:p w14:paraId="7A5EAED1" w14:textId="2DAF0676" w:rsidR="00380EA0" w:rsidRPr="00CB04A3" w:rsidRDefault="002A4B58" w:rsidP="00CB04A3">
      <w:pPr>
        <w:spacing w:after="0"/>
        <w:jc w:val="right"/>
        <w:rPr>
          <w:rFonts w:ascii="Arial" w:hAnsi="Arial" w:cs="Arial"/>
          <w:sz w:val="24"/>
          <w:szCs w:val="24"/>
        </w:rPr>
      </w:pPr>
      <w:r>
        <w:rPr>
          <w:rFonts w:ascii="Arial" w:hAnsi="Arial" w:cs="Arial"/>
          <w:b/>
          <w:sz w:val="24"/>
          <w:szCs w:val="24"/>
          <w:u w:val="single"/>
        </w:rPr>
        <w:t>(</w:t>
      </w:r>
      <w:r w:rsidR="00DC4598">
        <w:rPr>
          <w:rFonts w:ascii="Arial" w:hAnsi="Arial" w:cs="Arial"/>
          <w:b/>
          <w:sz w:val="24"/>
          <w:szCs w:val="24"/>
          <w:u w:val="single"/>
        </w:rPr>
        <w:t>St.</w:t>
      </w:r>
      <w:r>
        <w:rPr>
          <w:rFonts w:ascii="Arial" w:hAnsi="Arial" w:cs="Arial"/>
          <w:b/>
          <w:sz w:val="24"/>
          <w:szCs w:val="24"/>
          <w:u w:val="single"/>
        </w:rPr>
        <w:t>)</w:t>
      </w:r>
      <w:r w:rsidR="00DC4598">
        <w:rPr>
          <w:rFonts w:ascii="Arial" w:hAnsi="Arial" w:cs="Arial"/>
          <w:b/>
          <w:sz w:val="24"/>
          <w:szCs w:val="24"/>
          <w:u w:val="single"/>
        </w:rPr>
        <w:t xml:space="preserve"> Mary</w:t>
      </w:r>
      <w:r w:rsidR="00190521">
        <w:rPr>
          <w:rFonts w:ascii="Arial" w:hAnsi="Arial" w:cs="Arial"/>
          <w:i/>
          <w:sz w:val="24"/>
          <w:szCs w:val="24"/>
        </w:rPr>
        <w:br/>
      </w:r>
      <w:r w:rsidR="00380EA0" w:rsidRPr="006707BE">
        <w:rPr>
          <w:rFonts w:ascii="Arial" w:hAnsi="Arial" w:cs="Arial"/>
          <w:i/>
          <w:sz w:val="24"/>
          <w:szCs w:val="24"/>
        </w:rPr>
        <w:t>Alternate answers:</w:t>
      </w:r>
      <w:r w:rsidR="00E36DD1">
        <w:rPr>
          <w:rFonts w:ascii="Arial" w:hAnsi="Arial" w:cs="Arial"/>
          <w:i/>
          <w:sz w:val="24"/>
          <w:szCs w:val="24"/>
        </w:rPr>
        <w:br/>
      </w:r>
      <w:r w:rsidR="00E36DD1" w:rsidRPr="00092222">
        <w:rPr>
          <w:rFonts w:ascii="Arial" w:hAnsi="Arial" w:cs="Arial"/>
          <w:b/>
          <w:sz w:val="24"/>
          <w:szCs w:val="24"/>
        </w:rPr>
        <w:t>Mary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102" w:author="Kelly Kantack" w:date="2024-03-01T11:11:00Z">
            <w:rPr/>
          </w:rPrChange>
        </w:rPr>
        <w:fldChar w:fldCharType="begin"/>
      </w:r>
      <w:r w:rsidR="00BB48BE" w:rsidRPr="0079017C">
        <w:rPr>
          <w:rFonts w:ascii="Arial" w:hAnsi="Arial" w:cs="Arial"/>
          <w:i/>
          <w:color w:val="943634" w:themeColor="accent2" w:themeShade="BF"/>
          <w:sz w:val="24"/>
          <w:szCs w:val="24"/>
          <w:rPrChange w:id="103" w:author="Kelly Kantack" w:date="2024-03-01T11:11:00Z">
            <w:rPr/>
          </w:rPrChange>
        </w:rPr>
        <w:instrText xml:space="preserve"> HYPERLINK "https://www.simplycatholic.com/the-blessed-virgin-mary-a-saint-for-mothers/" \l ":~:text=In%20addition%20to%20being%20the,her%20title%20the%20Immaculate%20Conception" </w:instrText>
      </w:r>
      <w:r w:rsidR="00BB48BE" w:rsidRPr="0079017C">
        <w:rPr>
          <w:rFonts w:ascii="Arial" w:hAnsi="Arial" w:cs="Arial"/>
          <w:i/>
          <w:color w:val="943634" w:themeColor="accent2" w:themeShade="BF"/>
          <w:sz w:val="24"/>
          <w:szCs w:val="24"/>
          <w:rPrChange w:id="104" w:author="Kelly Kantack" w:date="2024-03-01T11:11:00Z">
            <w:rPr>
              <w:rStyle w:val="Hyperlink"/>
              <w:rFonts w:ascii="Arial" w:hAnsi="Arial" w:cs="Arial"/>
              <w:i/>
              <w:sz w:val="24"/>
              <w:szCs w:val="24"/>
            </w:rPr>
          </w:rPrChange>
        </w:rPr>
        <w:fldChar w:fldCharType="separate"/>
      </w:r>
      <w:r w:rsidR="00253C0A" w:rsidRPr="0079017C">
        <w:rPr>
          <w:color w:val="943634" w:themeColor="accent2" w:themeShade="BF"/>
          <w:rPrChange w:id="105" w:author="Kelly Kantack" w:date="2024-03-01T11:11:00Z">
            <w:rPr>
              <w:rStyle w:val="Hyperlink"/>
              <w:rFonts w:ascii="Arial" w:hAnsi="Arial" w:cs="Arial"/>
              <w:i/>
              <w:sz w:val="24"/>
              <w:szCs w:val="24"/>
            </w:rPr>
          </w:rPrChange>
        </w:rPr>
        <w:t>https://www.simplycatholic.com/the-blessed-virgin-mary-a-saint-for-mothers/#:~:text=In%20addition%20to%20being%20the,her%20title%20the%20Immaculate%20Conception</w:t>
      </w:r>
      <w:r w:rsidR="00BB48BE" w:rsidRPr="0079017C">
        <w:rPr>
          <w:color w:val="943634" w:themeColor="accent2" w:themeShade="BF"/>
          <w:rPrChange w:id="106" w:author="Kelly Kantack" w:date="2024-03-01T11:11:00Z">
            <w:rPr>
              <w:rStyle w:val="Hyperlink"/>
              <w:rFonts w:ascii="Arial" w:hAnsi="Arial" w:cs="Arial"/>
              <w:i/>
              <w:sz w:val="24"/>
              <w:szCs w:val="24"/>
            </w:rPr>
          </w:rPrChange>
        </w:rPr>
        <w:fldChar w:fldCharType="end"/>
      </w:r>
    </w:p>
    <w:p w14:paraId="0DFE332C" w14:textId="4F90677D" w:rsidR="00380EA0" w:rsidRPr="0079017C" w:rsidDel="00977721" w:rsidRDefault="00380EA0">
      <w:pPr>
        <w:spacing w:after="0" w:line="240" w:lineRule="auto"/>
        <w:rPr>
          <w:del w:id="107" w:author="Kelly Kantack" w:date="2024-03-01T11:00:00Z"/>
          <w:rFonts w:ascii="Arial" w:hAnsi="Arial" w:cs="Arial"/>
          <w:i/>
          <w:color w:val="943634" w:themeColor="accent2" w:themeShade="BF"/>
          <w:sz w:val="24"/>
          <w:szCs w:val="24"/>
          <w:rPrChange w:id="108" w:author="Kelly Kantack" w:date="2024-03-01T11:11:00Z">
            <w:rPr>
              <w:del w:id="109" w:author="Kelly Kantack" w:date="2024-03-01T11:00:00Z"/>
              <w:rFonts w:ascii="Arial" w:hAnsi="Arial" w:cs="Arial"/>
              <w:i/>
              <w:sz w:val="24"/>
              <w:szCs w:val="24"/>
            </w:rPr>
          </w:rPrChange>
        </w:rPr>
      </w:pPr>
      <w:del w:id="110" w:author="Kelly Kantack" w:date="2024-03-01T11:00:00Z">
        <w:r w:rsidRPr="0079017C" w:rsidDel="00977721">
          <w:rPr>
            <w:rFonts w:ascii="Arial" w:hAnsi="Arial" w:cs="Arial"/>
            <w:i/>
            <w:color w:val="943634" w:themeColor="accent2" w:themeShade="BF"/>
            <w:sz w:val="24"/>
            <w:szCs w:val="24"/>
            <w:rPrChange w:id="111" w:author="Kelly Kantack" w:date="2024-03-01T11:11:00Z">
              <w:rPr>
                <w:rFonts w:ascii="Arial" w:hAnsi="Arial" w:cs="Arial"/>
                <w:i/>
                <w:sz w:val="24"/>
                <w:szCs w:val="24"/>
              </w:rPr>
            </w:rPrChange>
          </w:rPr>
          <w:delText>______________________________________________________________________________</w:delText>
        </w:r>
      </w:del>
    </w:p>
    <w:p w14:paraId="046E6BB4" w14:textId="77777777" w:rsidR="00DB0E70" w:rsidRDefault="00DB0E70">
      <w:pPr>
        <w:spacing w:after="0" w:line="240" w:lineRule="auto"/>
        <w:rPr>
          <w:rFonts w:ascii="Arial" w:hAnsi="Arial" w:cs="Arial"/>
          <w:b/>
          <w:sz w:val="24"/>
          <w:szCs w:val="24"/>
        </w:rPr>
        <w:pPrChange w:id="112" w:author="Kelly Kantack" w:date="2024-03-01T11:11:00Z">
          <w:pPr/>
        </w:pPrChange>
      </w:pPr>
      <w:r w:rsidRPr="0079017C">
        <w:rPr>
          <w:rFonts w:ascii="Arial" w:hAnsi="Arial" w:cs="Arial"/>
          <w:i/>
          <w:color w:val="943634" w:themeColor="accent2" w:themeShade="BF"/>
          <w:sz w:val="24"/>
          <w:szCs w:val="24"/>
          <w:rPrChange w:id="113" w:author="Kelly Kantack" w:date="2024-03-01T11:11:00Z">
            <w:rPr>
              <w:rFonts w:ascii="Arial" w:hAnsi="Arial" w:cs="Arial"/>
              <w:b/>
              <w:sz w:val="24"/>
              <w:szCs w:val="24"/>
            </w:rPr>
          </w:rPrChange>
        </w:rPr>
        <w:br w:type="page"/>
      </w:r>
    </w:p>
    <w:p w14:paraId="7BA1E61C" w14:textId="5C4955D3" w:rsidR="0007567F" w:rsidRPr="006707BE" w:rsidRDefault="00FE3B21" w:rsidP="00380EA0">
      <w:pPr>
        <w:spacing w:after="0" w:line="240" w:lineRule="auto"/>
        <w:rPr>
          <w:rFonts w:ascii="Arial" w:hAnsi="Arial" w:cs="Arial"/>
          <w:sz w:val="24"/>
          <w:szCs w:val="24"/>
        </w:rPr>
      </w:pPr>
      <w:r>
        <w:rPr>
          <w:rFonts w:ascii="Arial" w:hAnsi="Arial" w:cs="Arial"/>
          <w:b/>
          <w:sz w:val="24"/>
          <w:szCs w:val="24"/>
        </w:rPr>
        <w:lastRenderedPageBreak/>
        <w:t>1.1</w:t>
      </w:r>
      <w:r w:rsidR="00506898">
        <w:rPr>
          <w:rFonts w:ascii="Arial" w:hAnsi="Arial" w:cs="Arial"/>
          <w:b/>
          <w:sz w:val="24"/>
          <w:szCs w:val="24"/>
        </w:rPr>
        <w:t>4</w:t>
      </w:r>
      <w:r>
        <w:rPr>
          <w:rFonts w:ascii="Arial" w:hAnsi="Arial" w:cs="Arial"/>
          <w:b/>
          <w:sz w:val="24"/>
          <w:szCs w:val="24"/>
        </w:rPr>
        <w:t xml:space="preserve">  </w:t>
      </w:r>
      <w:r w:rsidR="0007567F">
        <w:rPr>
          <w:rFonts w:ascii="Arial" w:hAnsi="Arial" w:cs="Arial"/>
          <w:sz w:val="24"/>
          <w:szCs w:val="24"/>
        </w:rPr>
        <w:t>What saint gave up a life of thievery to serve God by helping travelers cross the river near his house and is often prayed to during journeys for protection?</w:t>
      </w:r>
    </w:p>
    <w:p w14:paraId="4D886817" w14:textId="23D0CAC4" w:rsidR="00380EA0" w:rsidRPr="006707BE" w:rsidRDefault="0007567F" w:rsidP="005107B2">
      <w:pPr>
        <w:spacing w:after="0" w:line="240" w:lineRule="auto"/>
        <w:jc w:val="right"/>
        <w:rPr>
          <w:rFonts w:ascii="Arial" w:hAnsi="Arial" w:cs="Arial"/>
          <w:i/>
          <w:sz w:val="24"/>
          <w:szCs w:val="24"/>
        </w:rPr>
      </w:pPr>
      <w:r>
        <w:rPr>
          <w:rFonts w:ascii="Arial" w:hAnsi="Arial" w:cs="Arial"/>
          <w:b/>
          <w:sz w:val="24"/>
          <w:szCs w:val="24"/>
          <w:u w:val="single"/>
        </w:rPr>
        <w:t>(</w:t>
      </w:r>
      <w:r w:rsidR="005107B2">
        <w:rPr>
          <w:rFonts w:ascii="Arial" w:hAnsi="Arial" w:cs="Arial"/>
          <w:b/>
          <w:sz w:val="24"/>
          <w:szCs w:val="24"/>
          <w:u w:val="single"/>
        </w:rPr>
        <w:t>St.</w:t>
      </w:r>
      <w:r>
        <w:rPr>
          <w:rFonts w:ascii="Arial" w:hAnsi="Arial" w:cs="Arial"/>
          <w:b/>
          <w:sz w:val="24"/>
          <w:szCs w:val="24"/>
          <w:u w:val="single"/>
        </w:rPr>
        <w:t>)</w:t>
      </w:r>
      <w:r w:rsidR="005107B2">
        <w:rPr>
          <w:rFonts w:ascii="Arial" w:hAnsi="Arial" w:cs="Arial"/>
          <w:b/>
          <w:sz w:val="24"/>
          <w:szCs w:val="24"/>
          <w:u w:val="single"/>
        </w:rPr>
        <w:t xml:space="preserve">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114" w:author="Kelly Kantack" w:date="2024-03-01T11:11:00Z">
            <w:rPr/>
          </w:rPrChange>
        </w:rPr>
        <w:fldChar w:fldCharType="begin"/>
      </w:r>
      <w:r w:rsidR="00BB48BE" w:rsidRPr="0079017C">
        <w:rPr>
          <w:rFonts w:ascii="Arial" w:hAnsi="Arial" w:cs="Arial"/>
          <w:i/>
          <w:color w:val="943634" w:themeColor="accent2" w:themeShade="BF"/>
          <w:sz w:val="24"/>
          <w:szCs w:val="24"/>
          <w:rPrChange w:id="115" w:author="Kelly Kantack" w:date="2024-03-01T11:11:00Z">
            <w:rPr/>
          </w:rPrChange>
        </w:rPr>
        <w:instrText xml:space="preserve"> HYPERLINK "https://catholicworldmission.org/important-catholic-saints/" </w:instrText>
      </w:r>
      <w:r w:rsidR="00BB48BE" w:rsidRPr="0079017C">
        <w:rPr>
          <w:rFonts w:ascii="Arial" w:hAnsi="Arial" w:cs="Arial"/>
          <w:i/>
          <w:color w:val="943634" w:themeColor="accent2" w:themeShade="BF"/>
          <w:sz w:val="24"/>
          <w:szCs w:val="24"/>
          <w:rPrChange w:id="116" w:author="Kelly Kantack" w:date="2024-03-01T11:11:00Z">
            <w:rPr>
              <w:rStyle w:val="Hyperlink"/>
              <w:rFonts w:ascii="Arial" w:hAnsi="Arial" w:cs="Arial"/>
              <w:i/>
              <w:sz w:val="24"/>
              <w:szCs w:val="24"/>
            </w:rPr>
          </w:rPrChange>
        </w:rPr>
        <w:fldChar w:fldCharType="separate"/>
      </w:r>
      <w:r w:rsidR="00253C0A" w:rsidRPr="0079017C">
        <w:rPr>
          <w:color w:val="943634" w:themeColor="accent2" w:themeShade="BF"/>
          <w:rPrChange w:id="117" w:author="Kelly Kantack" w:date="2024-03-01T11:11:00Z">
            <w:rPr>
              <w:rStyle w:val="Hyperlink"/>
              <w:rFonts w:ascii="Arial" w:hAnsi="Arial" w:cs="Arial"/>
              <w:i/>
              <w:sz w:val="24"/>
              <w:szCs w:val="24"/>
            </w:rPr>
          </w:rPrChange>
        </w:rPr>
        <w:t>https://catholicworldmission.org/important-catholic-saints/</w:t>
      </w:r>
      <w:r w:rsidR="00BB48BE" w:rsidRPr="0079017C">
        <w:rPr>
          <w:color w:val="943634" w:themeColor="accent2" w:themeShade="BF"/>
          <w:rPrChange w:id="118" w:author="Kelly Kantack" w:date="2024-03-01T11:11:00Z">
            <w:rPr>
              <w:rStyle w:val="Hyperlink"/>
              <w:rFonts w:ascii="Arial" w:hAnsi="Arial" w:cs="Arial"/>
              <w:i/>
              <w:sz w:val="24"/>
              <w:szCs w:val="24"/>
            </w:rPr>
          </w:rPrChange>
        </w:rPr>
        <w:fldChar w:fldCharType="end"/>
      </w:r>
    </w:p>
    <w:p w14:paraId="40AA33CE" w14:textId="1B268906" w:rsidR="00AE538A" w:rsidRPr="00AE538A" w:rsidRDefault="00380EA0"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404DB02" w14:textId="0B43BCAF" w:rsidR="00DD1029" w:rsidRPr="006707BE" w:rsidRDefault="009B0CC6" w:rsidP="00380EA0">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r w:rsidR="00DD1029">
        <w:rPr>
          <w:rFonts w:ascii="Arial" w:hAnsi="Arial" w:cs="Arial"/>
          <w:sz w:val="24"/>
          <w:szCs w:val="24"/>
        </w:rPr>
        <w:t>A close relative of Jesus who is often depicted with the image of Our Lord held close to his heart, which disciple, saint, and namesake of a letter in the New Testament is the patron of miracles and lost causes?</w:t>
      </w:r>
    </w:p>
    <w:p w14:paraId="40E00C1F" w14:textId="39AFA108" w:rsidR="00380EA0" w:rsidRPr="006707BE" w:rsidRDefault="0007567F"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5107B2" w:rsidRPr="005107B2">
        <w:rPr>
          <w:rFonts w:ascii="Arial" w:hAnsi="Arial" w:cs="Arial"/>
          <w:b/>
          <w:sz w:val="24"/>
          <w:szCs w:val="24"/>
          <w:u w:val="single"/>
        </w:rPr>
        <w:t>St.</w:t>
      </w:r>
      <w:r>
        <w:rPr>
          <w:rFonts w:ascii="Arial" w:hAnsi="Arial" w:cs="Arial"/>
          <w:b/>
          <w:sz w:val="24"/>
          <w:szCs w:val="24"/>
          <w:u w:val="single"/>
        </w:rPr>
        <w:t>)</w:t>
      </w:r>
      <w:r w:rsidR="005107B2" w:rsidRPr="005107B2">
        <w:rPr>
          <w:rFonts w:ascii="Arial" w:hAnsi="Arial" w:cs="Arial"/>
          <w:b/>
          <w:sz w:val="24"/>
          <w:szCs w:val="24"/>
          <w:u w:val="single"/>
        </w:rPr>
        <w:t xml:space="preserve">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FBF013" w14:textId="77777777" w:rsidR="00607D70" w:rsidRDefault="0007567F" w:rsidP="005107B2">
      <w:pPr>
        <w:spacing w:after="0" w:line="240" w:lineRule="auto"/>
        <w:jc w:val="right"/>
        <w:rPr>
          <w:rFonts w:ascii="Arial" w:hAnsi="Arial" w:cs="Arial"/>
          <w:b/>
          <w:sz w:val="24"/>
          <w:szCs w:val="24"/>
        </w:rPr>
      </w:pPr>
      <w:r>
        <w:rPr>
          <w:rFonts w:ascii="Arial" w:hAnsi="Arial" w:cs="Arial"/>
          <w:b/>
          <w:sz w:val="24"/>
          <w:szCs w:val="24"/>
        </w:rPr>
        <w:t>(</w:t>
      </w:r>
      <w:r w:rsidR="005107B2" w:rsidRPr="005107B2">
        <w:rPr>
          <w:rFonts w:ascii="Arial" w:hAnsi="Arial" w:cs="Arial"/>
          <w:b/>
          <w:sz w:val="24"/>
          <w:szCs w:val="24"/>
        </w:rPr>
        <w:t>St.</w:t>
      </w:r>
      <w:r>
        <w:rPr>
          <w:rFonts w:ascii="Arial" w:hAnsi="Arial" w:cs="Arial"/>
          <w:b/>
          <w:sz w:val="24"/>
          <w:szCs w:val="24"/>
        </w:rPr>
        <w:t>)</w:t>
      </w:r>
      <w:r w:rsidR="005107B2" w:rsidRPr="005107B2">
        <w:rPr>
          <w:rFonts w:ascii="Arial" w:hAnsi="Arial" w:cs="Arial"/>
          <w:b/>
          <w:sz w:val="24"/>
          <w:szCs w:val="24"/>
        </w:rPr>
        <w:t xml:space="preserve"> Jude Thaddeus</w:t>
      </w:r>
    </w:p>
    <w:p w14:paraId="1C6E4C03" w14:textId="3BDE0A07" w:rsidR="003667B9" w:rsidRDefault="00607D70" w:rsidP="00CB04A3">
      <w:pPr>
        <w:spacing w:after="0" w:line="240" w:lineRule="auto"/>
        <w:jc w:val="right"/>
        <w:rPr>
          <w:rFonts w:ascii="Arial" w:hAnsi="Arial" w:cs="Arial"/>
          <w:b/>
          <w:sz w:val="24"/>
          <w:szCs w:val="24"/>
        </w:rPr>
      </w:pPr>
      <w:r>
        <w:rPr>
          <w:rFonts w:ascii="Arial" w:hAnsi="Arial" w:cs="Arial"/>
          <w:b/>
          <w:sz w:val="24"/>
          <w:szCs w:val="24"/>
        </w:rPr>
        <w:t>(St.) Judas Thaddeus</w:t>
      </w:r>
      <w:r>
        <w:rPr>
          <w:rFonts w:ascii="Arial" w:hAnsi="Arial" w:cs="Arial"/>
          <w:b/>
          <w:sz w:val="24"/>
          <w:szCs w:val="24"/>
        </w:rPr>
        <w:br/>
        <w:t>Thaddeus</w:t>
      </w:r>
    </w:p>
    <w:p w14:paraId="5358986C" w14:textId="7EC7E2C3" w:rsidR="003667B9" w:rsidRDefault="003667B9" w:rsidP="00092222">
      <w:pPr>
        <w:spacing w:after="0" w:line="240" w:lineRule="auto"/>
        <w:rPr>
          <w:rFonts w:ascii="Arial" w:hAnsi="Arial" w:cs="Arial"/>
          <w:sz w:val="24"/>
          <w:szCs w:val="24"/>
        </w:rPr>
      </w:pPr>
      <w:r w:rsidRPr="00092222">
        <w:rPr>
          <w:rFonts w:ascii="Arial" w:hAnsi="Arial" w:cs="Arial"/>
          <w:sz w:val="24"/>
          <w:szCs w:val="24"/>
        </w:rPr>
        <w:t xml:space="preserve">[NOTE…if only Judas is said, </w:t>
      </w:r>
      <w:r>
        <w:rPr>
          <w:rFonts w:ascii="Arial" w:hAnsi="Arial" w:cs="Arial"/>
          <w:sz w:val="24"/>
          <w:szCs w:val="24"/>
        </w:rPr>
        <w:t xml:space="preserve">accept the answer and say…  </w:t>
      </w:r>
    </w:p>
    <w:p w14:paraId="66970E7F" w14:textId="08DC5742" w:rsidR="00380EA0" w:rsidRPr="00F05614" w:rsidRDefault="003667B9" w:rsidP="00092222">
      <w:pPr>
        <w:spacing w:after="0" w:line="240" w:lineRule="auto"/>
        <w:rPr>
          <w:rFonts w:ascii="Arial" w:hAnsi="Arial" w:cs="Arial"/>
          <w:i/>
          <w:color w:val="0033CC"/>
          <w:sz w:val="24"/>
          <w:szCs w:val="24"/>
        </w:rPr>
      </w:pPr>
      <w:r w:rsidRPr="00092222">
        <w:rPr>
          <w:rFonts w:ascii="Arial" w:hAnsi="Arial" w:cs="Arial"/>
          <w:i/>
          <w:color w:val="0033CC"/>
          <w:sz w:val="24"/>
          <w:szCs w:val="24"/>
        </w:rPr>
        <w:t>This question refers to St. Jude Thaddeus and is not to be confused with Judas Iscari</w:t>
      </w:r>
      <w:r w:rsidR="00607D70" w:rsidRPr="00092222">
        <w:rPr>
          <w:rFonts w:ascii="Arial" w:hAnsi="Arial" w:cs="Arial"/>
          <w:i/>
          <w:color w:val="0033CC"/>
          <w:sz w:val="24"/>
          <w:szCs w:val="24"/>
        </w:rPr>
        <w:t>ot</w:t>
      </w:r>
      <w:r w:rsidRPr="00092222">
        <w:rPr>
          <w:rFonts w:ascii="Arial" w:hAnsi="Arial" w:cs="Arial"/>
          <w:i/>
          <w:color w:val="0033CC"/>
          <w:sz w:val="24"/>
          <w:szCs w:val="24"/>
        </w:rPr>
        <w:t xml:space="preserve"> who betrayed Jesus</w:t>
      </w:r>
      <w:r w:rsidRPr="00092222">
        <w:rPr>
          <w:rFonts w:ascii="Arial" w:hAnsi="Arial" w:cs="Arial"/>
          <w:sz w:val="24"/>
          <w:szCs w:val="24"/>
        </w:rPr>
        <w:t>]</w:t>
      </w:r>
      <w:r w:rsidR="00380EA0" w:rsidRPr="00F05614">
        <w:rPr>
          <w:rFonts w:ascii="Arial" w:hAnsi="Arial" w:cs="Arial"/>
          <w:i/>
          <w:color w:val="0033CC"/>
          <w:sz w:val="24"/>
          <w:szCs w:val="24"/>
        </w:rPr>
        <w:t xml:space="preserve"> </w:t>
      </w:r>
    </w:p>
    <w:p w14:paraId="41508185" w14:textId="77777777" w:rsidR="0079017C" w:rsidRPr="00CB04A3" w:rsidRDefault="00253C0A" w:rsidP="0079017C">
      <w:pPr>
        <w:spacing w:after="0" w:line="240" w:lineRule="auto"/>
        <w:rPr>
          <w:ins w:id="119" w:author="Kelly Kantack" w:date="2024-03-01T11:12:00Z"/>
          <w:rFonts w:ascii="Arial" w:hAnsi="Arial" w:cs="Arial"/>
          <w:i/>
          <w:color w:val="0000FF"/>
          <w:sz w:val="24"/>
          <w:szCs w:val="24"/>
          <w:u w:val="singl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120" w:author="Kelly Kantack" w:date="2024-03-01T11:11:00Z">
            <w:rPr/>
          </w:rPrChange>
        </w:rPr>
        <w:fldChar w:fldCharType="begin"/>
      </w:r>
      <w:r w:rsidR="00BB48BE" w:rsidRPr="0079017C">
        <w:rPr>
          <w:rFonts w:ascii="Arial" w:hAnsi="Arial" w:cs="Arial"/>
          <w:i/>
          <w:color w:val="943634" w:themeColor="accent2" w:themeShade="BF"/>
          <w:sz w:val="24"/>
          <w:szCs w:val="24"/>
          <w:rPrChange w:id="121" w:author="Kelly Kantack" w:date="2024-03-01T11:11:00Z">
            <w:rPr/>
          </w:rPrChange>
        </w:rPr>
        <w:instrText xml:space="preserve"> HYPERLINK "https://catholicworldmission.org/important-catholic-saints/" </w:instrText>
      </w:r>
      <w:r w:rsidR="00BB48BE" w:rsidRPr="0079017C">
        <w:rPr>
          <w:rFonts w:ascii="Arial" w:hAnsi="Arial" w:cs="Arial"/>
          <w:i/>
          <w:color w:val="943634" w:themeColor="accent2" w:themeShade="BF"/>
          <w:sz w:val="24"/>
          <w:szCs w:val="24"/>
          <w:rPrChange w:id="122" w:author="Kelly Kantack" w:date="2024-03-01T11:11:00Z">
            <w:rPr>
              <w:rStyle w:val="Hyperlink"/>
              <w:rFonts w:ascii="Arial" w:hAnsi="Arial" w:cs="Arial"/>
              <w:i/>
              <w:sz w:val="24"/>
              <w:szCs w:val="24"/>
            </w:rPr>
          </w:rPrChange>
        </w:rPr>
        <w:fldChar w:fldCharType="separate"/>
      </w:r>
      <w:r w:rsidRPr="0079017C">
        <w:rPr>
          <w:color w:val="943634" w:themeColor="accent2" w:themeShade="BF"/>
          <w:rPrChange w:id="123" w:author="Kelly Kantack" w:date="2024-03-01T11:11:00Z">
            <w:rPr>
              <w:rStyle w:val="Hyperlink"/>
              <w:rFonts w:ascii="Arial" w:hAnsi="Arial" w:cs="Arial"/>
              <w:i/>
              <w:sz w:val="24"/>
              <w:szCs w:val="24"/>
            </w:rPr>
          </w:rPrChange>
        </w:rPr>
        <w:t>https://catholicworldmission.org/important-catholic-saints/</w:t>
      </w:r>
      <w:r w:rsidR="00BB48BE" w:rsidRPr="0079017C">
        <w:rPr>
          <w:color w:val="943634" w:themeColor="accent2" w:themeShade="BF"/>
          <w:rPrChange w:id="124" w:author="Kelly Kantack" w:date="2024-03-01T11:11:00Z">
            <w:rPr>
              <w:rStyle w:val="Hyperlink"/>
              <w:rFonts w:ascii="Arial" w:hAnsi="Arial" w:cs="Arial"/>
              <w:i/>
              <w:sz w:val="24"/>
              <w:szCs w:val="24"/>
            </w:rPr>
          </w:rPrChange>
        </w:rPr>
        <w:fldChar w:fldCharType="end"/>
      </w:r>
    </w:p>
    <w:p w14:paraId="48859678" w14:textId="77777777" w:rsidR="0079017C" w:rsidRPr="006707BE" w:rsidRDefault="0079017C" w:rsidP="0079017C">
      <w:pPr>
        <w:spacing w:after="0" w:line="240" w:lineRule="auto"/>
        <w:rPr>
          <w:ins w:id="125" w:author="Kelly Kantack" w:date="2024-03-01T11:12:00Z"/>
          <w:rFonts w:ascii="Arial" w:hAnsi="Arial" w:cs="Arial"/>
          <w:i/>
          <w:sz w:val="24"/>
          <w:szCs w:val="24"/>
        </w:rPr>
      </w:pPr>
      <w:ins w:id="126" w:author="Kelly Kantack" w:date="2024-03-01T11:12:00Z">
        <w:r>
          <w:rPr>
            <w:rFonts w:ascii="Arial" w:hAnsi="Arial" w:cs="Arial"/>
            <w:i/>
            <w:sz w:val="24"/>
            <w:szCs w:val="24"/>
          </w:rPr>
          <w:t>______________________________________________________________________________</w:t>
        </w:r>
      </w:ins>
    </w:p>
    <w:p w14:paraId="362297B9" w14:textId="1200E21C" w:rsidR="00380EA0" w:rsidRPr="008369C0" w:rsidDel="0079017C" w:rsidRDefault="00380EA0" w:rsidP="0079017C">
      <w:pPr>
        <w:spacing w:after="0" w:line="240" w:lineRule="auto"/>
        <w:rPr>
          <w:del w:id="127" w:author="Kelly Kantack" w:date="2024-03-01T11:12:00Z"/>
          <w:rFonts w:ascii="Arial" w:hAnsi="Arial" w:cs="Arial"/>
          <w:i/>
          <w:color w:val="943634" w:themeColor="accent2" w:themeShade="BF"/>
          <w:sz w:val="24"/>
          <w:szCs w:val="24"/>
        </w:rPr>
      </w:pPr>
    </w:p>
    <w:p w14:paraId="68237636" w14:textId="5D2DCE4E" w:rsidR="00380EA0" w:rsidRPr="006707BE" w:rsidDel="0079017C" w:rsidRDefault="00380EA0" w:rsidP="0079017C">
      <w:pPr>
        <w:spacing w:after="0" w:line="240" w:lineRule="auto"/>
        <w:rPr>
          <w:del w:id="128" w:author="Kelly Kantack" w:date="2024-03-01T11:12:00Z"/>
          <w:rFonts w:ascii="Arial" w:hAnsi="Arial" w:cs="Arial"/>
          <w:i/>
          <w:sz w:val="24"/>
          <w:szCs w:val="24"/>
        </w:rPr>
      </w:pPr>
      <w:del w:id="129" w:author="Kelly Kantack" w:date="2024-03-01T11:12:00Z">
        <w:r w:rsidRPr="0079017C" w:rsidDel="0079017C">
          <w:rPr>
            <w:rFonts w:ascii="Arial" w:hAnsi="Arial" w:cs="Arial"/>
            <w:i/>
            <w:color w:val="943634" w:themeColor="accent2" w:themeShade="BF"/>
            <w:sz w:val="24"/>
            <w:szCs w:val="24"/>
            <w:rPrChange w:id="130" w:author="Kelly Kantack" w:date="2024-03-01T11:11:00Z">
              <w:rPr>
                <w:rFonts w:ascii="Arial" w:hAnsi="Arial" w:cs="Arial"/>
                <w:i/>
                <w:sz w:val="24"/>
                <w:szCs w:val="24"/>
              </w:rPr>
            </w:rPrChange>
          </w:rPr>
          <w:delText>______________________________________________________________________________</w:delText>
        </w:r>
      </w:del>
    </w:p>
    <w:p w14:paraId="504EFFA3" w14:textId="6A325E67" w:rsidR="004F3041" w:rsidRPr="006707BE" w:rsidRDefault="00940DC6" w:rsidP="0079017C">
      <w:pPr>
        <w:spacing w:after="0" w:line="240" w:lineRule="auto"/>
        <w:rPr>
          <w:rFonts w:ascii="Arial" w:hAnsi="Arial" w:cs="Arial"/>
          <w:sz w:val="24"/>
          <w:szCs w:val="24"/>
        </w:rPr>
      </w:pPr>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4F3041">
        <w:rPr>
          <w:rFonts w:ascii="Arial" w:hAnsi="Arial" w:cs="Arial"/>
          <w:sz w:val="24"/>
          <w:szCs w:val="24"/>
        </w:rPr>
        <w:t>Known as the “Wonder Worker” for the many miracles attributed to his intercession and the “Hammer of Heretics” for his defense of the Church against heresies, who is the patron saint of unmarried women, the hungry, the poor, expectant mothers, people who are infertile, and lost items?</w:t>
      </w:r>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r w:rsidRPr="005107B2">
        <w:rPr>
          <w:rFonts w:ascii="Arial" w:hAnsi="Arial" w:cs="Arial"/>
          <w:b/>
          <w:sz w:val="24"/>
          <w:szCs w:val="24"/>
        </w:rPr>
        <w:t xml:space="preserve">St. Anthony of Padua </w:t>
      </w:r>
    </w:p>
    <w:p w14:paraId="00BE5809" w14:textId="77777777" w:rsidR="0079017C" w:rsidRPr="00CB04A3" w:rsidRDefault="00253C0A" w:rsidP="0079017C">
      <w:pPr>
        <w:spacing w:after="0" w:line="240" w:lineRule="auto"/>
        <w:rPr>
          <w:ins w:id="131" w:author="Kelly Kantack" w:date="2024-03-01T11:12:00Z"/>
          <w:rFonts w:ascii="Arial" w:hAnsi="Arial" w:cs="Arial"/>
          <w:i/>
          <w:color w:val="0000FF"/>
          <w:sz w:val="24"/>
          <w:szCs w:val="24"/>
          <w:u w:val="singl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132" w:author="Kelly Kantack" w:date="2024-03-01T11:11:00Z">
            <w:rPr/>
          </w:rPrChange>
        </w:rPr>
        <w:fldChar w:fldCharType="begin"/>
      </w:r>
      <w:r w:rsidR="00BB48BE" w:rsidRPr="0079017C">
        <w:rPr>
          <w:rFonts w:ascii="Arial" w:hAnsi="Arial" w:cs="Arial"/>
          <w:i/>
          <w:color w:val="943634" w:themeColor="accent2" w:themeShade="BF"/>
          <w:sz w:val="24"/>
          <w:szCs w:val="24"/>
          <w:rPrChange w:id="133" w:author="Kelly Kantack" w:date="2024-03-01T11:11:00Z">
            <w:rPr/>
          </w:rPrChange>
        </w:rPr>
        <w:instrText xml:space="preserve"> HYPERLINK "https://catholicworldmission.org/important-catholic-saints/" </w:instrText>
      </w:r>
      <w:r w:rsidR="00BB48BE" w:rsidRPr="0079017C">
        <w:rPr>
          <w:rFonts w:ascii="Arial" w:hAnsi="Arial" w:cs="Arial"/>
          <w:i/>
          <w:color w:val="943634" w:themeColor="accent2" w:themeShade="BF"/>
          <w:sz w:val="24"/>
          <w:szCs w:val="24"/>
          <w:rPrChange w:id="134" w:author="Kelly Kantack" w:date="2024-03-01T11:11:00Z">
            <w:rPr>
              <w:rStyle w:val="Hyperlink"/>
              <w:rFonts w:ascii="Arial" w:hAnsi="Arial" w:cs="Arial"/>
              <w:i/>
              <w:sz w:val="24"/>
              <w:szCs w:val="24"/>
            </w:rPr>
          </w:rPrChange>
        </w:rPr>
        <w:fldChar w:fldCharType="separate"/>
      </w:r>
      <w:r w:rsidRPr="0079017C">
        <w:rPr>
          <w:color w:val="943634" w:themeColor="accent2" w:themeShade="BF"/>
          <w:rPrChange w:id="135" w:author="Kelly Kantack" w:date="2024-03-01T11:11:00Z">
            <w:rPr>
              <w:rStyle w:val="Hyperlink"/>
              <w:rFonts w:ascii="Arial" w:hAnsi="Arial" w:cs="Arial"/>
              <w:i/>
              <w:sz w:val="24"/>
              <w:szCs w:val="24"/>
            </w:rPr>
          </w:rPrChange>
        </w:rPr>
        <w:t>https://catholicworldmission.org/important-catholic-saints/</w:t>
      </w:r>
      <w:r w:rsidR="00BB48BE" w:rsidRPr="0079017C">
        <w:rPr>
          <w:color w:val="943634" w:themeColor="accent2" w:themeShade="BF"/>
          <w:rPrChange w:id="136" w:author="Kelly Kantack" w:date="2024-03-01T11:11:00Z">
            <w:rPr>
              <w:rStyle w:val="Hyperlink"/>
              <w:rFonts w:ascii="Arial" w:hAnsi="Arial" w:cs="Arial"/>
              <w:i/>
              <w:sz w:val="24"/>
              <w:szCs w:val="24"/>
            </w:rPr>
          </w:rPrChange>
        </w:rPr>
        <w:fldChar w:fldCharType="end"/>
      </w:r>
    </w:p>
    <w:p w14:paraId="21440160" w14:textId="77777777" w:rsidR="0079017C" w:rsidRPr="006707BE" w:rsidRDefault="0079017C" w:rsidP="0079017C">
      <w:pPr>
        <w:spacing w:after="0" w:line="240" w:lineRule="auto"/>
        <w:rPr>
          <w:ins w:id="137" w:author="Kelly Kantack" w:date="2024-03-01T11:12:00Z"/>
          <w:rFonts w:ascii="Arial" w:hAnsi="Arial" w:cs="Arial"/>
          <w:i/>
          <w:sz w:val="24"/>
          <w:szCs w:val="24"/>
        </w:rPr>
      </w:pPr>
      <w:ins w:id="138" w:author="Kelly Kantack" w:date="2024-03-01T11:12:00Z">
        <w:r>
          <w:rPr>
            <w:rFonts w:ascii="Arial" w:hAnsi="Arial" w:cs="Arial"/>
            <w:i/>
            <w:sz w:val="24"/>
            <w:szCs w:val="24"/>
          </w:rPr>
          <w:t>______________________________________________________________________________</w:t>
        </w:r>
      </w:ins>
    </w:p>
    <w:p w14:paraId="78B6C44D" w14:textId="47EA5A8D" w:rsidR="00253C0A" w:rsidDel="0079017C" w:rsidRDefault="00253C0A" w:rsidP="0079017C">
      <w:pPr>
        <w:spacing w:after="0" w:line="240" w:lineRule="auto"/>
        <w:rPr>
          <w:del w:id="139" w:author="Kelly Kantack" w:date="2024-03-01T11:12:00Z"/>
          <w:rFonts w:ascii="Arial" w:hAnsi="Arial" w:cs="Arial"/>
          <w:i/>
          <w:color w:val="943634" w:themeColor="accent2" w:themeShade="BF"/>
          <w:sz w:val="24"/>
          <w:szCs w:val="24"/>
        </w:rPr>
      </w:pPr>
    </w:p>
    <w:p w14:paraId="21691423" w14:textId="235B4DA4" w:rsidR="00380EA0" w:rsidRPr="006707BE" w:rsidDel="0079017C" w:rsidRDefault="00380EA0" w:rsidP="0079017C">
      <w:pPr>
        <w:spacing w:after="0" w:line="240" w:lineRule="auto"/>
        <w:rPr>
          <w:del w:id="140" w:author="Kelly Kantack" w:date="2024-03-01T11:12:00Z"/>
          <w:rFonts w:ascii="Arial" w:hAnsi="Arial" w:cs="Arial"/>
          <w:i/>
          <w:sz w:val="24"/>
          <w:szCs w:val="24"/>
        </w:rPr>
      </w:pPr>
      <w:del w:id="141" w:author="Kelly Kantack" w:date="2024-03-01T11:12:00Z">
        <w:r w:rsidRPr="0079017C" w:rsidDel="0079017C">
          <w:rPr>
            <w:rFonts w:ascii="Arial" w:hAnsi="Arial" w:cs="Arial"/>
            <w:i/>
            <w:color w:val="943634" w:themeColor="accent2" w:themeShade="BF"/>
            <w:sz w:val="24"/>
            <w:szCs w:val="24"/>
            <w:rPrChange w:id="142" w:author="Kelly Kantack" w:date="2024-03-01T11:11:00Z">
              <w:rPr>
                <w:rFonts w:ascii="Arial" w:hAnsi="Arial" w:cs="Arial"/>
                <w:i/>
                <w:sz w:val="24"/>
                <w:szCs w:val="24"/>
              </w:rPr>
            </w:rPrChange>
          </w:rPr>
          <w:delText>______________________________________________________________________________</w:delText>
        </w:r>
      </w:del>
    </w:p>
    <w:p w14:paraId="50CEFB9D" w14:textId="640C88E2" w:rsidR="00DD2C8B" w:rsidRPr="006707BE" w:rsidRDefault="00940DC6" w:rsidP="0079017C">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DD2C8B">
        <w:rPr>
          <w:rFonts w:ascii="Arial" w:hAnsi="Arial" w:cs="Arial"/>
          <w:sz w:val="24"/>
          <w:szCs w:val="24"/>
        </w:rPr>
        <w:t xml:space="preserve">The cathedral in Sioux Falls bears the name of what </w:t>
      </w:r>
      <w:r w:rsidR="00607D70">
        <w:rPr>
          <w:rFonts w:ascii="Arial" w:hAnsi="Arial" w:cs="Arial"/>
          <w:sz w:val="24"/>
          <w:szCs w:val="24"/>
        </w:rPr>
        <w:t xml:space="preserve">carpenter and </w:t>
      </w:r>
      <w:r w:rsidR="00DD2C8B">
        <w:rPr>
          <w:rFonts w:ascii="Arial" w:hAnsi="Arial" w:cs="Arial"/>
          <w:sz w:val="24"/>
          <w:szCs w:val="24"/>
        </w:rPr>
        <w:t>patron saint of the Diocese of Sioux Falls, fathers, workers, the sick, and a happy death?</w:t>
      </w:r>
    </w:p>
    <w:p w14:paraId="3A1E0062" w14:textId="76874AD7" w:rsidR="00380EA0" w:rsidRPr="006707BE" w:rsidRDefault="00DD2C8B" w:rsidP="00E919F7">
      <w:pPr>
        <w:spacing w:after="0" w:line="240" w:lineRule="auto"/>
        <w:jc w:val="right"/>
        <w:rPr>
          <w:rFonts w:ascii="Arial" w:hAnsi="Arial" w:cs="Arial"/>
          <w:b/>
          <w:sz w:val="24"/>
          <w:szCs w:val="24"/>
        </w:rPr>
      </w:pPr>
      <w:r>
        <w:rPr>
          <w:rFonts w:ascii="Arial" w:hAnsi="Arial" w:cs="Arial"/>
          <w:b/>
          <w:sz w:val="24"/>
          <w:szCs w:val="24"/>
          <w:u w:val="single"/>
        </w:rPr>
        <w:t>(</w:t>
      </w:r>
      <w:r w:rsidR="00E919F7">
        <w:rPr>
          <w:rFonts w:ascii="Arial" w:hAnsi="Arial" w:cs="Arial"/>
          <w:b/>
          <w:sz w:val="24"/>
          <w:szCs w:val="24"/>
          <w:u w:val="single"/>
        </w:rPr>
        <w:t>St.</w:t>
      </w:r>
      <w:r>
        <w:rPr>
          <w:rFonts w:ascii="Arial" w:hAnsi="Arial" w:cs="Arial"/>
          <w:b/>
          <w:sz w:val="24"/>
          <w:szCs w:val="24"/>
          <w:u w:val="single"/>
        </w:rPr>
        <w:t>)</w:t>
      </w:r>
      <w:r w:rsidR="00E919F7">
        <w:rPr>
          <w:rFonts w:ascii="Arial" w:hAnsi="Arial" w:cs="Arial"/>
          <w:b/>
          <w:sz w:val="24"/>
          <w:szCs w:val="24"/>
          <w:u w:val="single"/>
        </w:rPr>
        <w:t xml:space="preserve"> Joseph</w:t>
      </w:r>
      <w:r w:rsidR="00380EA0" w:rsidRPr="006707BE">
        <w:rPr>
          <w:rFonts w:ascii="Arial" w:hAnsi="Arial" w:cs="Arial"/>
          <w:b/>
          <w:i/>
          <w:sz w:val="24"/>
          <w:szCs w:val="24"/>
          <w:u w:val="single"/>
        </w:rPr>
        <w:t xml:space="preserve"> </w:t>
      </w:r>
    </w:p>
    <w:p w14:paraId="705AD2A9" w14:textId="5033889B" w:rsidR="00B45ACA" w:rsidRPr="00CB04A3" w:rsidRDefault="00253C0A" w:rsidP="00253C0A">
      <w:pPr>
        <w:spacing w:after="0" w:line="240" w:lineRule="auto"/>
        <w:rPr>
          <w:rFonts w:ascii="Arial" w:hAnsi="Arial" w:cs="Arial"/>
          <w:i/>
          <w:color w:val="0000FF"/>
          <w:sz w:val="24"/>
          <w:szCs w:val="24"/>
          <w:u w:val="singl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143" w:author="Kelly Kantack" w:date="2024-03-01T11:11:00Z">
            <w:rPr/>
          </w:rPrChange>
        </w:rPr>
        <w:fldChar w:fldCharType="begin"/>
      </w:r>
      <w:r w:rsidR="00BB48BE" w:rsidRPr="0079017C">
        <w:rPr>
          <w:rFonts w:ascii="Arial" w:hAnsi="Arial" w:cs="Arial"/>
          <w:i/>
          <w:color w:val="943634" w:themeColor="accent2" w:themeShade="BF"/>
          <w:sz w:val="24"/>
          <w:szCs w:val="24"/>
          <w:rPrChange w:id="144" w:author="Kelly Kantack" w:date="2024-03-01T11:11:00Z">
            <w:rPr/>
          </w:rPrChange>
        </w:rPr>
        <w:instrText xml:space="preserve"> HYPERLINK "https://catholicworldmission.org/important-catholic-saints/" </w:instrText>
      </w:r>
      <w:r w:rsidR="00BB48BE" w:rsidRPr="0079017C">
        <w:rPr>
          <w:rFonts w:ascii="Arial" w:hAnsi="Arial" w:cs="Arial"/>
          <w:i/>
          <w:color w:val="943634" w:themeColor="accent2" w:themeShade="BF"/>
          <w:sz w:val="24"/>
          <w:szCs w:val="24"/>
          <w:rPrChange w:id="145" w:author="Kelly Kantack" w:date="2024-03-01T11:11:00Z">
            <w:rPr>
              <w:rStyle w:val="Hyperlink"/>
              <w:rFonts w:ascii="Arial" w:hAnsi="Arial" w:cs="Arial"/>
              <w:i/>
              <w:sz w:val="24"/>
              <w:szCs w:val="24"/>
            </w:rPr>
          </w:rPrChange>
        </w:rPr>
        <w:fldChar w:fldCharType="separate"/>
      </w:r>
      <w:r w:rsidRPr="0079017C">
        <w:rPr>
          <w:color w:val="943634" w:themeColor="accent2" w:themeShade="BF"/>
          <w:rPrChange w:id="146" w:author="Kelly Kantack" w:date="2024-03-01T11:11:00Z">
            <w:rPr>
              <w:rStyle w:val="Hyperlink"/>
              <w:rFonts w:ascii="Arial" w:hAnsi="Arial" w:cs="Arial"/>
              <w:i/>
              <w:sz w:val="24"/>
              <w:szCs w:val="24"/>
            </w:rPr>
          </w:rPrChange>
        </w:rPr>
        <w:t>https://catholicworldmission.org/important-catholic-saints/</w:t>
      </w:r>
      <w:r w:rsidR="00BB48BE" w:rsidRPr="0079017C">
        <w:rPr>
          <w:color w:val="943634" w:themeColor="accent2" w:themeShade="BF"/>
          <w:rPrChange w:id="147" w:author="Kelly Kantack" w:date="2024-03-01T11:11:00Z">
            <w:rPr>
              <w:rStyle w:val="Hyperlink"/>
              <w:rFonts w:ascii="Arial" w:hAnsi="Arial" w:cs="Arial"/>
              <w:i/>
              <w:sz w:val="24"/>
              <w:szCs w:val="24"/>
            </w:rPr>
          </w:rPrChange>
        </w:rPr>
        <w:fldChar w:fldCharType="end"/>
      </w:r>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132C6F4" w14:textId="7708D133" w:rsidR="008820ED" w:rsidRDefault="00940DC6" w:rsidP="00FA7416">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8</w:t>
      </w:r>
      <w:r w:rsidR="00B16E3F">
        <w:rPr>
          <w:rFonts w:ascii="Arial" w:hAnsi="Arial" w:cs="Arial"/>
          <w:b/>
          <w:sz w:val="24"/>
          <w:szCs w:val="24"/>
        </w:rPr>
        <w:t xml:space="preserve">  </w:t>
      </w:r>
      <w:r w:rsidR="008820ED">
        <w:rPr>
          <w:rFonts w:ascii="Arial" w:hAnsi="Arial" w:cs="Arial"/>
          <w:sz w:val="24"/>
          <w:szCs w:val="24"/>
        </w:rPr>
        <w:t xml:space="preserve">Known for his life of poverty and credited with spearheading a revival in the Church that gave birth to three new Catholic religious orders, what saint and friend to animals is the patron of blessings </w:t>
      </w:r>
      <w:r w:rsidR="00A52BB0">
        <w:rPr>
          <w:rFonts w:ascii="Arial" w:hAnsi="Arial" w:cs="Arial"/>
          <w:sz w:val="24"/>
          <w:szCs w:val="24"/>
        </w:rPr>
        <w:t>of</w:t>
      </w:r>
      <w:r w:rsidR="008820ED">
        <w:rPr>
          <w:rFonts w:ascii="Arial" w:hAnsi="Arial" w:cs="Arial"/>
          <w:sz w:val="24"/>
          <w:szCs w:val="24"/>
        </w:rPr>
        <w:t xml:space="preserve"> animals, the environment, and protection against fires?</w:t>
      </w:r>
    </w:p>
    <w:p w14:paraId="448EF294" w14:textId="7F6FB85A" w:rsidR="0069080B" w:rsidRDefault="0069080B" w:rsidP="0069080B">
      <w:pPr>
        <w:spacing w:after="0" w:line="240" w:lineRule="auto"/>
        <w:jc w:val="right"/>
        <w:rPr>
          <w:rFonts w:ascii="Arial" w:hAnsi="Arial" w:cs="Arial"/>
          <w:b/>
          <w:i/>
          <w:sz w:val="24"/>
          <w:szCs w:val="24"/>
          <w:u w:val="single"/>
        </w:rPr>
      </w:pPr>
      <w:r w:rsidRPr="00FA7416">
        <w:rPr>
          <w:rFonts w:ascii="Arial" w:hAnsi="Arial" w:cs="Arial"/>
          <w:b/>
          <w:sz w:val="24"/>
          <w:szCs w:val="24"/>
          <w:u w:val="single"/>
        </w:rPr>
        <w:t>St. Francis of Assisi</w:t>
      </w:r>
      <w:r w:rsidRPr="006707BE">
        <w:rPr>
          <w:rFonts w:ascii="Arial" w:hAnsi="Arial" w:cs="Arial"/>
          <w:b/>
          <w:i/>
          <w:sz w:val="24"/>
          <w:szCs w:val="24"/>
          <w:u w:val="single"/>
        </w:rPr>
        <w:t xml:space="preserve"> </w:t>
      </w:r>
    </w:p>
    <w:p w14:paraId="61DA7C1E" w14:textId="77777777" w:rsidR="0069080B" w:rsidRPr="006707BE" w:rsidRDefault="0069080B" w:rsidP="0069080B">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F1A174" w14:textId="07537A89" w:rsidR="00FA7416" w:rsidRDefault="008820ED" w:rsidP="00FA7416">
      <w:pPr>
        <w:spacing w:after="0" w:line="240" w:lineRule="auto"/>
        <w:jc w:val="right"/>
        <w:rPr>
          <w:rFonts w:ascii="Arial" w:hAnsi="Arial" w:cs="Arial"/>
          <w:b/>
          <w:i/>
          <w:sz w:val="24"/>
          <w:szCs w:val="24"/>
        </w:rPr>
      </w:pPr>
      <w:r w:rsidRPr="00092222">
        <w:rPr>
          <w:rFonts w:ascii="Arial" w:hAnsi="Arial" w:cs="Arial"/>
          <w:b/>
          <w:sz w:val="24"/>
          <w:szCs w:val="24"/>
        </w:rPr>
        <w:t>(</w:t>
      </w:r>
      <w:r w:rsidR="00FA7416" w:rsidRPr="00092222">
        <w:rPr>
          <w:rFonts w:ascii="Arial" w:hAnsi="Arial" w:cs="Arial"/>
          <w:b/>
          <w:sz w:val="24"/>
          <w:szCs w:val="24"/>
        </w:rPr>
        <w:t>St.</w:t>
      </w:r>
      <w:r w:rsidRPr="00092222">
        <w:rPr>
          <w:rFonts w:ascii="Arial" w:hAnsi="Arial" w:cs="Arial"/>
          <w:b/>
          <w:sz w:val="24"/>
          <w:szCs w:val="24"/>
        </w:rPr>
        <w:t>)</w:t>
      </w:r>
      <w:r w:rsidR="00FA7416" w:rsidRPr="00092222">
        <w:rPr>
          <w:rFonts w:ascii="Arial" w:hAnsi="Arial" w:cs="Arial"/>
          <w:b/>
          <w:sz w:val="24"/>
          <w:szCs w:val="24"/>
        </w:rPr>
        <w:t xml:space="preserve"> Francis</w:t>
      </w:r>
      <w:r w:rsidR="00380EA0" w:rsidRPr="00092222">
        <w:rPr>
          <w:rFonts w:ascii="Arial" w:hAnsi="Arial" w:cs="Arial"/>
          <w:b/>
          <w:i/>
          <w:sz w:val="24"/>
          <w:szCs w:val="24"/>
        </w:rPr>
        <w:t xml:space="preserve"> </w:t>
      </w:r>
    </w:p>
    <w:p w14:paraId="30635A3C" w14:textId="77777777" w:rsidR="00DB0E70" w:rsidRPr="00092222" w:rsidRDefault="00DB0E70" w:rsidP="00FA7416">
      <w:pPr>
        <w:spacing w:after="0" w:line="240" w:lineRule="auto"/>
        <w:jc w:val="right"/>
        <w:rPr>
          <w:rFonts w:ascii="Arial" w:hAnsi="Arial" w:cs="Arial"/>
          <w:b/>
          <w:i/>
          <w:sz w:val="24"/>
          <w:szCs w:val="24"/>
        </w:rPr>
      </w:pPr>
    </w:p>
    <w:p w14:paraId="5A0DD590" w14:textId="5F55754C" w:rsidR="0069080B" w:rsidRPr="00C02DA5" w:rsidRDefault="0069080B" w:rsidP="00F05614">
      <w:pPr>
        <w:spacing w:after="0" w:line="240" w:lineRule="auto"/>
        <w:rPr>
          <w:rFonts w:ascii="Arial" w:hAnsi="Arial" w:cs="Arial"/>
          <w:i/>
          <w:color w:val="0033CC"/>
          <w:sz w:val="24"/>
          <w:szCs w:val="24"/>
        </w:rPr>
      </w:pPr>
      <w:r w:rsidRPr="00C02DA5">
        <w:rPr>
          <w:rFonts w:ascii="Arial" w:hAnsi="Arial" w:cs="Arial"/>
          <w:sz w:val="24"/>
          <w:szCs w:val="24"/>
        </w:rPr>
        <w:t xml:space="preserve">[NOTE…if only </w:t>
      </w:r>
      <w:r>
        <w:rPr>
          <w:rFonts w:ascii="Arial" w:hAnsi="Arial" w:cs="Arial"/>
          <w:sz w:val="24"/>
          <w:szCs w:val="24"/>
        </w:rPr>
        <w:t xml:space="preserve">St. Francis is given of answer, accept the answer and say… </w:t>
      </w:r>
      <w:r w:rsidRPr="00092222">
        <w:rPr>
          <w:rFonts w:ascii="Arial" w:hAnsi="Arial" w:cs="Arial"/>
          <w:i/>
          <w:color w:val="0033CC"/>
          <w:sz w:val="24"/>
          <w:szCs w:val="24"/>
        </w:rPr>
        <w:t>St. Francis of Assisi</w:t>
      </w:r>
      <w:r>
        <w:rPr>
          <w:rFonts w:ascii="Arial" w:hAnsi="Arial" w:cs="Arial"/>
          <w:sz w:val="24"/>
          <w:szCs w:val="24"/>
        </w:rPr>
        <w:t>]</w:t>
      </w:r>
    </w:p>
    <w:p w14:paraId="652D1C69" w14:textId="77777777" w:rsidR="0069080B" w:rsidRPr="006707BE" w:rsidRDefault="0069080B" w:rsidP="00FA7416">
      <w:pPr>
        <w:spacing w:after="0" w:line="240" w:lineRule="auto"/>
        <w:jc w:val="right"/>
        <w:rPr>
          <w:rFonts w:ascii="Arial" w:hAnsi="Arial" w:cs="Arial"/>
          <w:b/>
          <w:sz w:val="24"/>
          <w:szCs w:val="24"/>
        </w:rPr>
      </w:pPr>
    </w:p>
    <w:p w14:paraId="3EEDE2A8" w14:textId="71DF033E" w:rsidR="00380EA0" w:rsidRPr="008369C0" w:rsidDel="00977721" w:rsidRDefault="00253C0A">
      <w:pPr>
        <w:spacing w:after="0" w:line="240" w:lineRule="auto"/>
        <w:rPr>
          <w:del w:id="148" w:author="Kelly Kantack" w:date="2024-03-01T11:00: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149" w:author="Kelly Kantack" w:date="2024-03-01T11:12:00Z">
            <w:rPr/>
          </w:rPrChange>
        </w:rPr>
        <w:fldChar w:fldCharType="begin"/>
      </w:r>
      <w:r w:rsidR="00BB48BE" w:rsidRPr="0079017C">
        <w:rPr>
          <w:rFonts w:ascii="Arial" w:hAnsi="Arial" w:cs="Arial"/>
          <w:i/>
          <w:color w:val="943634" w:themeColor="accent2" w:themeShade="BF"/>
          <w:sz w:val="24"/>
          <w:szCs w:val="24"/>
          <w:rPrChange w:id="150" w:author="Kelly Kantack" w:date="2024-03-01T11:12:00Z">
            <w:rPr/>
          </w:rPrChange>
        </w:rPr>
        <w:instrText xml:space="preserve"> HYPERLINK "https://catholicworldmission.org/important-catholic-saints/" </w:instrText>
      </w:r>
      <w:r w:rsidR="00BB48BE" w:rsidRPr="0079017C">
        <w:rPr>
          <w:rFonts w:ascii="Arial" w:hAnsi="Arial" w:cs="Arial"/>
          <w:i/>
          <w:color w:val="943634" w:themeColor="accent2" w:themeShade="BF"/>
          <w:sz w:val="24"/>
          <w:szCs w:val="24"/>
          <w:rPrChange w:id="151" w:author="Kelly Kantack" w:date="2024-03-01T11:12:00Z">
            <w:rPr>
              <w:rStyle w:val="Hyperlink"/>
              <w:rFonts w:ascii="Arial" w:hAnsi="Arial" w:cs="Arial"/>
              <w:i/>
              <w:sz w:val="24"/>
              <w:szCs w:val="24"/>
            </w:rPr>
          </w:rPrChange>
        </w:rPr>
        <w:fldChar w:fldCharType="separate"/>
      </w:r>
      <w:r w:rsidRPr="0079017C">
        <w:rPr>
          <w:color w:val="943634" w:themeColor="accent2" w:themeShade="BF"/>
          <w:rPrChange w:id="152" w:author="Kelly Kantack" w:date="2024-03-01T11:12:00Z">
            <w:rPr>
              <w:rStyle w:val="Hyperlink"/>
              <w:rFonts w:ascii="Arial" w:hAnsi="Arial" w:cs="Arial"/>
              <w:i/>
              <w:sz w:val="24"/>
              <w:szCs w:val="24"/>
            </w:rPr>
          </w:rPrChange>
        </w:rPr>
        <w:t>https://catholicworldmission.org/important-catholic-saints/</w:t>
      </w:r>
      <w:r w:rsidR="00BB48BE" w:rsidRPr="0079017C">
        <w:rPr>
          <w:color w:val="943634" w:themeColor="accent2" w:themeShade="BF"/>
          <w:rPrChange w:id="153" w:author="Kelly Kantack" w:date="2024-03-01T11:12:00Z">
            <w:rPr>
              <w:rStyle w:val="Hyperlink"/>
              <w:rFonts w:ascii="Arial" w:hAnsi="Arial" w:cs="Arial"/>
              <w:i/>
              <w:sz w:val="24"/>
              <w:szCs w:val="24"/>
            </w:rPr>
          </w:rPrChange>
        </w:rPr>
        <w:fldChar w:fldCharType="end"/>
      </w:r>
    </w:p>
    <w:p w14:paraId="471D127C" w14:textId="6D5607C9" w:rsidR="00380EA0" w:rsidRPr="006707BE" w:rsidRDefault="00380EA0">
      <w:pPr>
        <w:spacing w:after="0" w:line="240" w:lineRule="auto"/>
        <w:rPr>
          <w:rFonts w:ascii="Arial" w:hAnsi="Arial" w:cs="Arial"/>
          <w:i/>
          <w:sz w:val="24"/>
          <w:szCs w:val="24"/>
        </w:rPr>
      </w:pPr>
      <w:del w:id="154" w:author="Kelly Kantack" w:date="2024-03-01T11:00:00Z">
        <w:r w:rsidDel="00977721">
          <w:rPr>
            <w:rFonts w:ascii="Arial" w:hAnsi="Arial" w:cs="Arial"/>
            <w:i/>
            <w:sz w:val="24"/>
            <w:szCs w:val="24"/>
          </w:rPr>
          <w:delText>______________________________________________________________________________</w:delText>
        </w:r>
      </w:del>
    </w:p>
    <w:p w14:paraId="2DD97F3B" w14:textId="77777777" w:rsidR="00DB0E70" w:rsidRDefault="00DB0E70">
      <w:pPr>
        <w:rPr>
          <w:rFonts w:ascii="Arial" w:hAnsi="Arial" w:cs="Arial"/>
          <w:b/>
          <w:sz w:val="24"/>
          <w:szCs w:val="24"/>
        </w:rPr>
      </w:pPr>
      <w:r>
        <w:rPr>
          <w:rFonts w:ascii="Arial" w:hAnsi="Arial" w:cs="Arial"/>
          <w:b/>
          <w:sz w:val="24"/>
          <w:szCs w:val="24"/>
        </w:rPr>
        <w:br w:type="page"/>
      </w:r>
    </w:p>
    <w:p w14:paraId="0A330A18" w14:textId="7A04CE36" w:rsidR="008820ED" w:rsidRDefault="00416C56" w:rsidP="007A18EE">
      <w:pPr>
        <w:spacing w:after="0" w:line="240" w:lineRule="auto"/>
        <w:rPr>
          <w:rFonts w:ascii="Arial" w:hAnsi="Arial" w:cs="Arial"/>
          <w:sz w:val="24"/>
          <w:szCs w:val="24"/>
        </w:rPr>
      </w:pPr>
      <w:r>
        <w:rPr>
          <w:rFonts w:ascii="Arial" w:hAnsi="Arial" w:cs="Arial"/>
          <w:b/>
          <w:sz w:val="24"/>
          <w:szCs w:val="24"/>
        </w:rPr>
        <w:lastRenderedPageBreak/>
        <w:t>1.1</w:t>
      </w:r>
      <w:r w:rsidR="00506898">
        <w:rPr>
          <w:rFonts w:ascii="Arial" w:hAnsi="Arial" w:cs="Arial"/>
          <w:b/>
          <w:sz w:val="24"/>
          <w:szCs w:val="24"/>
        </w:rPr>
        <w:t>9</w:t>
      </w:r>
      <w:r w:rsidR="00A35313">
        <w:rPr>
          <w:rFonts w:ascii="Arial" w:hAnsi="Arial" w:cs="Arial"/>
          <w:b/>
          <w:sz w:val="24"/>
          <w:szCs w:val="24"/>
        </w:rPr>
        <w:t xml:space="preserve">  </w:t>
      </w:r>
      <w:r w:rsidR="008820ED">
        <w:rPr>
          <w:rFonts w:ascii="Arial" w:hAnsi="Arial" w:cs="Arial"/>
          <w:sz w:val="24"/>
          <w:szCs w:val="24"/>
        </w:rPr>
        <w:t>While just a teenager, what French saint was instrumental in several of her country’s victories during the Hundred Years’ War before being</w:t>
      </w:r>
      <w:r w:rsidR="00A52BB0">
        <w:rPr>
          <w:rFonts w:ascii="Arial" w:hAnsi="Arial" w:cs="Arial"/>
          <w:sz w:val="24"/>
          <w:szCs w:val="24"/>
        </w:rPr>
        <w:t xml:space="preserve"> charged with heresy and</w:t>
      </w:r>
      <w:r w:rsidR="008820ED">
        <w:rPr>
          <w:rFonts w:ascii="Arial" w:hAnsi="Arial" w:cs="Arial"/>
          <w:sz w:val="24"/>
          <w:szCs w:val="24"/>
        </w:rPr>
        <w:t xml:space="preserve"> martyred at age 19?</w:t>
      </w:r>
    </w:p>
    <w:p w14:paraId="0BF2D912" w14:textId="77777777" w:rsidR="00DB0E70" w:rsidRPr="006707BE" w:rsidRDefault="00DB0E70" w:rsidP="007A18EE">
      <w:pPr>
        <w:spacing w:after="0" w:line="240" w:lineRule="auto"/>
        <w:rPr>
          <w:rFonts w:ascii="Arial" w:hAnsi="Arial" w:cs="Arial"/>
          <w:sz w:val="24"/>
          <w:szCs w:val="24"/>
        </w:rPr>
      </w:pPr>
    </w:p>
    <w:p w14:paraId="0601D7A3" w14:textId="7463200F" w:rsidR="00251E42" w:rsidRDefault="008820ED" w:rsidP="00251E42">
      <w:pPr>
        <w:spacing w:after="0" w:line="240" w:lineRule="auto"/>
        <w:jc w:val="right"/>
        <w:rPr>
          <w:rFonts w:ascii="Arial" w:hAnsi="Arial" w:cs="Arial"/>
          <w:b/>
          <w:i/>
          <w:sz w:val="24"/>
          <w:szCs w:val="24"/>
          <w:u w:val="single"/>
        </w:rPr>
      </w:pPr>
      <w:r>
        <w:rPr>
          <w:rFonts w:ascii="Arial" w:hAnsi="Arial" w:cs="Arial"/>
          <w:b/>
          <w:sz w:val="24"/>
          <w:szCs w:val="24"/>
          <w:u w:val="single"/>
        </w:rPr>
        <w:t>(</w:t>
      </w:r>
      <w:r w:rsidR="00FA7416" w:rsidRPr="007A18EE">
        <w:rPr>
          <w:rFonts w:ascii="Arial" w:hAnsi="Arial" w:cs="Arial"/>
          <w:b/>
          <w:sz w:val="24"/>
          <w:szCs w:val="24"/>
          <w:u w:val="single"/>
        </w:rPr>
        <w:t>St.</w:t>
      </w:r>
      <w:r>
        <w:rPr>
          <w:rFonts w:ascii="Arial" w:hAnsi="Arial" w:cs="Arial"/>
          <w:b/>
          <w:sz w:val="24"/>
          <w:szCs w:val="24"/>
          <w:u w:val="single"/>
        </w:rPr>
        <w:t>)</w:t>
      </w:r>
      <w:r w:rsidR="00FA7416" w:rsidRPr="007A18EE">
        <w:rPr>
          <w:rFonts w:ascii="Arial" w:hAnsi="Arial" w:cs="Arial"/>
          <w:b/>
          <w:sz w:val="24"/>
          <w:szCs w:val="24"/>
          <w:u w:val="single"/>
        </w:rPr>
        <w:t xml:space="preserve"> Joan </w:t>
      </w:r>
      <w:r>
        <w:rPr>
          <w:rFonts w:ascii="Arial" w:hAnsi="Arial" w:cs="Arial"/>
          <w:b/>
          <w:sz w:val="24"/>
          <w:szCs w:val="24"/>
          <w:u w:val="single"/>
        </w:rPr>
        <w:t>(</w:t>
      </w:r>
      <w:r w:rsidR="00FA7416" w:rsidRPr="007A18EE">
        <w:rPr>
          <w:rFonts w:ascii="Arial" w:hAnsi="Arial" w:cs="Arial"/>
          <w:b/>
          <w:sz w:val="24"/>
          <w:szCs w:val="24"/>
          <w:u w:val="single"/>
        </w:rPr>
        <w:t>of Arc</w:t>
      </w:r>
      <w:r>
        <w:rPr>
          <w:rFonts w:ascii="Arial" w:hAnsi="Arial" w:cs="Arial"/>
          <w:b/>
          <w:sz w:val="24"/>
          <w:szCs w:val="24"/>
          <w:u w:val="single"/>
        </w:rPr>
        <w:t>)</w:t>
      </w:r>
      <w:r w:rsidR="00251E42" w:rsidRPr="00251E42">
        <w:rPr>
          <w:rFonts w:ascii="Arial" w:hAnsi="Arial" w:cs="Arial"/>
          <w:b/>
          <w:i/>
          <w:sz w:val="24"/>
          <w:szCs w:val="24"/>
          <w:u w:val="single"/>
        </w:rPr>
        <w:t xml:space="preserve"> </w:t>
      </w:r>
    </w:p>
    <w:p w14:paraId="0FBA2D28" w14:textId="77777777" w:rsidR="00251E42" w:rsidRDefault="00251E42" w:rsidP="00251E42">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9DFA500" w14:textId="6307F873" w:rsidR="00F05614" w:rsidRPr="00CB04A3" w:rsidRDefault="00251E42" w:rsidP="00CB04A3">
      <w:pPr>
        <w:spacing w:after="0" w:line="240" w:lineRule="auto"/>
        <w:jc w:val="right"/>
        <w:rPr>
          <w:rFonts w:ascii="Arial" w:hAnsi="Arial" w:cs="Arial"/>
          <w:i/>
          <w:sz w:val="24"/>
          <w:szCs w:val="24"/>
        </w:rPr>
      </w:pPr>
      <w:r w:rsidRPr="00092222">
        <w:rPr>
          <w:rFonts w:ascii="Arial" w:hAnsi="Arial" w:cs="Arial"/>
          <w:b/>
          <w:sz w:val="24"/>
          <w:szCs w:val="24"/>
        </w:rPr>
        <w:t>(St.) Joan</w:t>
      </w: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155" w:author="Kelly Kantack" w:date="2024-03-01T11:12:00Z">
            <w:rPr/>
          </w:rPrChange>
        </w:rPr>
        <w:fldChar w:fldCharType="begin"/>
      </w:r>
      <w:r w:rsidR="00BB48BE" w:rsidRPr="0079017C">
        <w:rPr>
          <w:rFonts w:ascii="Arial" w:hAnsi="Arial" w:cs="Arial"/>
          <w:i/>
          <w:color w:val="943634" w:themeColor="accent2" w:themeShade="BF"/>
          <w:sz w:val="24"/>
          <w:szCs w:val="24"/>
          <w:rPrChange w:id="156" w:author="Kelly Kantack" w:date="2024-03-01T11:12:00Z">
            <w:rPr/>
          </w:rPrChange>
        </w:rPr>
        <w:instrText xml:space="preserve"> HYPERLINK "https://catholicworldmission.org/important-catholic-saints/" </w:instrText>
      </w:r>
      <w:r w:rsidR="00BB48BE" w:rsidRPr="0079017C">
        <w:rPr>
          <w:rFonts w:ascii="Arial" w:hAnsi="Arial" w:cs="Arial"/>
          <w:i/>
          <w:color w:val="943634" w:themeColor="accent2" w:themeShade="BF"/>
          <w:sz w:val="24"/>
          <w:szCs w:val="24"/>
          <w:rPrChange w:id="157" w:author="Kelly Kantack" w:date="2024-03-01T11:12:00Z">
            <w:rPr>
              <w:rStyle w:val="Hyperlink"/>
              <w:rFonts w:ascii="Arial" w:hAnsi="Arial" w:cs="Arial"/>
              <w:i/>
              <w:sz w:val="24"/>
              <w:szCs w:val="24"/>
            </w:rPr>
          </w:rPrChange>
        </w:rPr>
        <w:fldChar w:fldCharType="separate"/>
      </w:r>
      <w:r w:rsidRPr="0079017C">
        <w:rPr>
          <w:color w:val="943634" w:themeColor="accent2" w:themeShade="BF"/>
          <w:rPrChange w:id="158" w:author="Kelly Kantack" w:date="2024-03-01T11:12:00Z">
            <w:rPr>
              <w:rStyle w:val="Hyperlink"/>
              <w:rFonts w:ascii="Arial" w:hAnsi="Arial" w:cs="Arial"/>
              <w:i/>
              <w:sz w:val="24"/>
              <w:szCs w:val="24"/>
            </w:rPr>
          </w:rPrChange>
        </w:rPr>
        <w:t>https://catholicworldmission.org/important-catholic-saints/</w:t>
      </w:r>
      <w:r w:rsidR="00BB48BE" w:rsidRPr="0079017C">
        <w:rPr>
          <w:color w:val="943634" w:themeColor="accent2" w:themeShade="BF"/>
          <w:rPrChange w:id="159" w:author="Kelly Kantack" w:date="2024-03-01T11:12:00Z">
            <w:rPr>
              <w:rStyle w:val="Hyperlink"/>
              <w:rFonts w:ascii="Arial" w:hAnsi="Arial" w:cs="Arial"/>
              <w:i/>
              <w:sz w:val="24"/>
              <w:szCs w:val="24"/>
            </w:rPr>
          </w:rPrChange>
        </w:rPr>
        <w:fldChar w:fldCharType="end"/>
      </w:r>
    </w:p>
    <w:p w14:paraId="786639A1" w14:textId="77777777" w:rsidR="00AE538A" w:rsidRDefault="00380EA0"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04BDC656" w:rsidR="00380EA0" w:rsidRPr="00AE538A" w:rsidRDefault="00940DC6" w:rsidP="00AE538A">
      <w:pPr>
        <w:spacing w:after="0" w:line="240" w:lineRule="auto"/>
        <w:rPr>
          <w:rFonts w:ascii="Arial" w:hAnsi="Arial" w:cs="Arial"/>
          <w:i/>
          <w:sz w:val="24"/>
          <w:szCs w:val="24"/>
        </w:rPr>
      </w:pPr>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r w:rsidR="004E6031" w:rsidRPr="008369C0">
        <w:rPr>
          <w:rFonts w:ascii="Arial" w:hAnsi="Arial" w:cs="Arial"/>
          <w:sz w:val="24"/>
          <w:szCs w:val="24"/>
        </w:rPr>
        <w:t>“Not all of us can do great things. But we can do small things with great love.”  Who am I</w:t>
      </w:r>
      <w:r w:rsidR="00380EA0" w:rsidRPr="008369C0">
        <w:rPr>
          <w:rFonts w:ascii="Arial" w:hAnsi="Arial" w:cs="Arial"/>
          <w:sz w:val="24"/>
          <w:szCs w:val="24"/>
        </w:rPr>
        <w:t>?</w:t>
      </w:r>
    </w:p>
    <w:p w14:paraId="3E08ED02" w14:textId="77777777" w:rsidR="0029188C" w:rsidRDefault="008820ED" w:rsidP="00092222">
      <w:pPr>
        <w:spacing w:after="0" w:line="240" w:lineRule="auto"/>
        <w:rPr>
          <w:rFonts w:ascii="Arial" w:hAnsi="Arial" w:cs="Arial"/>
          <w:sz w:val="24"/>
          <w:szCs w:val="24"/>
        </w:rPr>
      </w:pPr>
      <w:r>
        <w:rPr>
          <w:rFonts w:ascii="Arial" w:hAnsi="Arial" w:cs="Arial"/>
          <w:sz w:val="24"/>
          <w:szCs w:val="24"/>
        </w:rPr>
        <w:t>Born in Albania, what saint and nun moved to the slums of Calcutta and founded a religious order to serve the blind, the aged, the disabled, and the dying</w:t>
      </w:r>
      <w:r w:rsidR="00A732B3">
        <w:rPr>
          <w:rFonts w:ascii="Arial" w:hAnsi="Arial" w:cs="Arial"/>
          <w:sz w:val="24"/>
          <w:szCs w:val="24"/>
        </w:rPr>
        <w:t>, an order which today operates hundreds of centers in over 90 countries?</w:t>
      </w:r>
    </w:p>
    <w:p w14:paraId="2F6EE9E2" w14:textId="14E26352" w:rsidR="00380EA0" w:rsidRPr="006707BE" w:rsidRDefault="00A732B3" w:rsidP="00092222">
      <w:pPr>
        <w:spacing w:after="0" w:line="240" w:lineRule="auto"/>
        <w:jc w:val="right"/>
        <w:rPr>
          <w:rFonts w:ascii="Arial" w:hAnsi="Arial" w:cs="Arial"/>
          <w:b/>
          <w:i/>
          <w:sz w:val="24"/>
          <w:szCs w:val="24"/>
          <w:u w:val="single"/>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Teresa of Calcutta</w:t>
      </w:r>
      <w:r w:rsidR="00380EA0" w:rsidRPr="006707BE">
        <w:rPr>
          <w:rFonts w:ascii="Arial" w:hAnsi="Arial" w:cs="Arial"/>
          <w:b/>
          <w:i/>
          <w:sz w:val="24"/>
          <w:szCs w:val="24"/>
          <w:u w:val="single"/>
        </w:rPr>
        <w:t xml:space="preserve"> </w:t>
      </w:r>
    </w:p>
    <w:p w14:paraId="608485B2" w14:textId="4C08EC79" w:rsidR="00380EA0" w:rsidRDefault="00380EA0" w:rsidP="00092222">
      <w:pPr>
        <w:spacing w:after="0" w:line="240" w:lineRule="auto"/>
        <w:jc w:val="right"/>
        <w:rPr>
          <w:rFonts w:ascii="Arial" w:hAnsi="Arial" w:cs="Arial"/>
          <w:b/>
          <w:sz w:val="24"/>
          <w:szCs w:val="24"/>
        </w:rPr>
      </w:pPr>
      <w:r w:rsidRPr="006707BE">
        <w:rPr>
          <w:rFonts w:ascii="Arial" w:hAnsi="Arial" w:cs="Arial"/>
          <w:i/>
          <w:sz w:val="24"/>
          <w:szCs w:val="24"/>
        </w:rPr>
        <w:t>Alternate answers:</w:t>
      </w:r>
    </w:p>
    <w:p w14:paraId="4E8D4176" w14:textId="751A627B" w:rsidR="00251E42" w:rsidRPr="006707BE" w:rsidRDefault="00251E42" w:rsidP="00251E42">
      <w:pPr>
        <w:spacing w:after="0" w:line="240" w:lineRule="auto"/>
        <w:jc w:val="right"/>
        <w:rPr>
          <w:rFonts w:ascii="Arial" w:hAnsi="Arial" w:cs="Arial"/>
          <w:i/>
          <w:sz w:val="24"/>
          <w:szCs w:val="24"/>
        </w:rPr>
      </w:pPr>
      <w:r w:rsidRPr="00092222">
        <w:rPr>
          <w:rFonts w:ascii="Arial" w:hAnsi="Arial" w:cs="Arial"/>
          <w:b/>
          <w:sz w:val="24"/>
          <w:szCs w:val="24"/>
        </w:rPr>
        <w:t>(St.) Teresa</w:t>
      </w:r>
      <w:r w:rsidRPr="00251E42">
        <w:rPr>
          <w:rFonts w:ascii="Arial" w:hAnsi="Arial" w:cs="Arial"/>
          <w:i/>
          <w:sz w:val="24"/>
          <w:szCs w:val="24"/>
        </w:rPr>
        <w:t xml:space="preserve"> </w:t>
      </w:r>
    </w:p>
    <w:p w14:paraId="6A95B8C4" w14:textId="0D64CAD5" w:rsidR="00251E42" w:rsidRDefault="00251E42" w:rsidP="00092222">
      <w:pPr>
        <w:spacing w:after="0" w:line="240" w:lineRule="auto"/>
        <w:jc w:val="right"/>
        <w:rPr>
          <w:rFonts w:ascii="Arial" w:hAnsi="Arial" w:cs="Arial"/>
          <w:b/>
          <w:sz w:val="24"/>
          <w:szCs w:val="24"/>
        </w:rPr>
      </w:pPr>
      <w:r>
        <w:rPr>
          <w:rFonts w:ascii="Arial" w:hAnsi="Arial" w:cs="Arial"/>
          <w:b/>
          <w:sz w:val="24"/>
          <w:szCs w:val="24"/>
        </w:rPr>
        <w:t>Mother Teresa</w:t>
      </w:r>
    </w:p>
    <w:p w14:paraId="5E0BA055" w14:textId="392032BD" w:rsidR="00251E42" w:rsidRPr="00092222" w:rsidDel="009C7C12" w:rsidRDefault="00DB0E70" w:rsidP="00092222">
      <w:pPr>
        <w:spacing w:after="0" w:line="240" w:lineRule="auto"/>
        <w:rPr>
          <w:del w:id="160" w:author="Kelly Kantack" w:date="2024-03-14T16:35:00Z"/>
          <w:rFonts w:ascii="Arial" w:hAnsi="Arial" w:cs="Arial"/>
          <w:i/>
          <w:color w:val="0033CC"/>
          <w:sz w:val="24"/>
          <w:szCs w:val="24"/>
        </w:rPr>
      </w:pPr>
      <w:del w:id="161" w:author="Kelly Kantack" w:date="2024-03-14T16:35:00Z">
        <w:r w:rsidDel="009C7C12">
          <w:rPr>
            <w:rFonts w:ascii="Arial" w:hAnsi="Arial" w:cs="Arial"/>
            <w:i/>
            <w:color w:val="0033CC"/>
            <w:sz w:val="24"/>
            <w:szCs w:val="24"/>
          </w:rPr>
          <w:delText>One of Mother Teresa quotes</w:delText>
        </w:r>
        <w:r w:rsidR="00251E42" w:rsidRPr="00092222" w:rsidDel="009C7C12">
          <w:rPr>
            <w:rFonts w:ascii="Arial" w:hAnsi="Arial" w:cs="Arial"/>
            <w:i/>
            <w:color w:val="0033CC"/>
            <w:sz w:val="24"/>
            <w:szCs w:val="24"/>
          </w:rPr>
          <w:delText xml:space="preserve">… </w:delText>
        </w:r>
        <w:r w:rsidR="00251E42" w:rsidDel="009C7C12">
          <w:rPr>
            <w:rFonts w:ascii="Arial" w:hAnsi="Arial" w:cs="Arial"/>
            <w:i/>
            <w:color w:val="0033CC"/>
            <w:sz w:val="24"/>
            <w:szCs w:val="24"/>
          </w:rPr>
          <w:br/>
          <w:delText xml:space="preserve">                   </w:delText>
        </w:r>
        <w:r w:rsidR="00251E42" w:rsidRPr="00092222" w:rsidDel="009C7C12">
          <w:rPr>
            <w:rFonts w:ascii="Arial" w:hAnsi="Arial" w:cs="Arial"/>
            <w:i/>
            <w:color w:val="0033CC"/>
            <w:sz w:val="24"/>
            <w:szCs w:val="24"/>
          </w:rPr>
          <w:delText>“Not all of us can do great things. But we can do small things with great love.”</w:delText>
        </w:r>
      </w:del>
    </w:p>
    <w:p w14:paraId="32AF1697" w14:textId="77777777" w:rsidR="00253C0A" w:rsidRPr="0079017C" w:rsidRDefault="00380EA0" w:rsidP="00380EA0">
      <w:pPr>
        <w:spacing w:after="0" w:line="240" w:lineRule="auto"/>
        <w:rPr>
          <w:rFonts w:ascii="Arial" w:hAnsi="Arial" w:cs="Arial"/>
          <w:i/>
          <w:color w:val="943634" w:themeColor="accent2" w:themeShade="BF"/>
          <w:sz w:val="24"/>
          <w:szCs w:val="24"/>
          <w:rPrChange w:id="162" w:author="Kelly Kantack" w:date="2024-03-01T11:12:00Z">
            <w:rPr>
              <w:rStyle w:val="Hyperlink"/>
            </w:rPr>
          </w:rPrChang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79017C" w:rsidRDefault="00BB48BE" w:rsidP="00380EA0">
      <w:pPr>
        <w:spacing w:after="0" w:line="240" w:lineRule="auto"/>
        <w:rPr>
          <w:rFonts w:ascii="Arial" w:hAnsi="Arial" w:cs="Arial"/>
          <w:i/>
          <w:color w:val="943634" w:themeColor="accent2" w:themeShade="BF"/>
          <w:sz w:val="24"/>
          <w:szCs w:val="24"/>
          <w:rPrChange w:id="163" w:author="Kelly Kantack" w:date="2024-03-01T11:12:00Z">
            <w:rPr>
              <w:rStyle w:val="Hyperlink"/>
            </w:rPr>
          </w:rPrChange>
        </w:rPr>
      </w:pPr>
      <w:r w:rsidRPr="0079017C">
        <w:rPr>
          <w:rFonts w:ascii="Arial" w:hAnsi="Arial" w:cs="Arial"/>
          <w:i/>
          <w:color w:val="943634" w:themeColor="accent2" w:themeShade="BF"/>
          <w:sz w:val="24"/>
          <w:szCs w:val="24"/>
          <w:rPrChange w:id="164" w:author="Kelly Kantack" w:date="2024-03-01T11:12:00Z">
            <w:rPr/>
          </w:rPrChange>
        </w:rPr>
        <w:fldChar w:fldCharType="begin"/>
      </w:r>
      <w:r w:rsidRPr="0079017C">
        <w:rPr>
          <w:rFonts w:ascii="Arial" w:hAnsi="Arial" w:cs="Arial"/>
          <w:i/>
          <w:color w:val="943634" w:themeColor="accent2" w:themeShade="BF"/>
          <w:sz w:val="24"/>
          <w:szCs w:val="24"/>
          <w:rPrChange w:id="165" w:author="Kelly Kantack" w:date="2024-03-01T11:12:00Z">
            <w:rPr/>
          </w:rPrChange>
        </w:rPr>
        <w:instrText xml:space="preserve"> HYPERLINK "https://www.catholic.org/saints/saint.php?saint_id=5611" </w:instrText>
      </w:r>
      <w:r w:rsidRPr="0079017C">
        <w:rPr>
          <w:rFonts w:ascii="Arial" w:hAnsi="Arial" w:cs="Arial"/>
          <w:i/>
          <w:color w:val="943634" w:themeColor="accent2" w:themeShade="BF"/>
          <w:sz w:val="24"/>
          <w:szCs w:val="24"/>
          <w:rPrChange w:id="166" w:author="Kelly Kantack" w:date="2024-03-01T11:12:00Z">
            <w:rPr>
              <w:rStyle w:val="Hyperlink"/>
              <w:rFonts w:ascii="Arial" w:hAnsi="Arial" w:cs="Arial"/>
              <w:i/>
              <w:sz w:val="24"/>
              <w:szCs w:val="24"/>
            </w:rPr>
          </w:rPrChange>
        </w:rPr>
        <w:fldChar w:fldCharType="separate"/>
      </w:r>
      <w:r w:rsidR="00253C0A" w:rsidRPr="0079017C">
        <w:rPr>
          <w:color w:val="943634" w:themeColor="accent2" w:themeShade="BF"/>
          <w:rPrChange w:id="167" w:author="Kelly Kantack" w:date="2024-03-01T11:12:00Z">
            <w:rPr>
              <w:rStyle w:val="Hyperlink"/>
              <w:rFonts w:ascii="Arial" w:hAnsi="Arial" w:cs="Arial"/>
              <w:i/>
              <w:sz w:val="24"/>
              <w:szCs w:val="24"/>
            </w:rPr>
          </w:rPrChange>
        </w:rPr>
        <w:t>https://www.catholic.org/saints</w:t>
      </w:r>
      <w:r w:rsidR="00253C0A" w:rsidRPr="0079017C">
        <w:rPr>
          <w:color w:val="943634" w:themeColor="accent2" w:themeShade="BF"/>
          <w:rPrChange w:id="168" w:author="Kelly Kantack" w:date="2024-03-01T11:12:00Z">
            <w:rPr>
              <w:rStyle w:val="Hyperlink"/>
              <w:rFonts w:ascii="Arial" w:hAnsi="Arial" w:cs="Arial"/>
              <w:i/>
              <w:sz w:val="24"/>
              <w:szCs w:val="24"/>
            </w:rPr>
          </w:rPrChange>
        </w:rPr>
        <w:t>/</w:t>
      </w:r>
      <w:r w:rsidR="00253C0A" w:rsidRPr="0079017C">
        <w:rPr>
          <w:color w:val="943634" w:themeColor="accent2" w:themeShade="BF"/>
          <w:rPrChange w:id="169" w:author="Kelly Kantack" w:date="2024-03-01T11:12:00Z">
            <w:rPr>
              <w:rStyle w:val="Hyperlink"/>
              <w:rFonts w:ascii="Arial" w:hAnsi="Arial" w:cs="Arial"/>
              <w:i/>
              <w:sz w:val="24"/>
              <w:szCs w:val="24"/>
            </w:rPr>
          </w:rPrChange>
        </w:rPr>
        <w:t>saint.php?saint_id=5611</w:t>
      </w:r>
      <w:r w:rsidRPr="0079017C">
        <w:rPr>
          <w:color w:val="943634" w:themeColor="accent2" w:themeShade="BF"/>
          <w:rPrChange w:id="170" w:author="Kelly Kantack" w:date="2024-03-01T11:12:00Z">
            <w:rPr>
              <w:rStyle w:val="Hyperlink"/>
              <w:rFonts w:ascii="Arial" w:hAnsi="Arial" w:cs="Arial"/>
              <w:i/>
              <w:sz w:val="24"/>
              <w:szCs w:val="24"/>
            </w:rPr>
          </w:rPrChange>
        </w:rPr>
        <w:fldChar w:fldCharType="end"/>
      </w:r>
    </w:p>
    <w:p w14:paraId="00AC8067" w14:textId="199A847F" w:rsidR="00253C0A" w:rsidRDefault="00BB48BE" w:rsidP="00380EA0">
      <w:pPr>
        <w:spacing w:after="0" w:line="240" w:lineRule="auto"/>
        <w:rPr>
          <w:rFonts w:ascii="Arial" w:hAnsi="Arial" w:cs="Arial"/>
          <w:i/>
          <w:color w:val="943634" w:themeColor="accent2" w:themeShade="BF"/>
          <w:sz w:val="24"/>
          <w:szCs w:val="24"/>
        </w:rPr>
      </w:pPr>
      <w:r w:rsidRPr="0079017C">
        <w:rPr>
          <w:rFonts w:ascii="Arial" w:hAnsi="Arial" w:cs="Arial"/>
          <w:i/>
          <w:color w:val="943634" w:themeColor="accent2" w:themeShade="BF"/>
          <w:sz w:val="24"/>
          <w:szCs w:val="24"/>
          <w:rPrChange w:id="171" w:author="Kelly Kantack" w:date="2024-03-01T11:12:00Z">
            <w:rPr/>
          </w:rPrChange>
        </w:rPr>
        <w:fldChar w:fldCharType="begin"/>
      </w:r>
      <w:r w:rsidRPr="0079017C">
        <w:rPr>
          <w:rFonts w:ascii="Arial" w:hAnsi="Arial" w:cs="Arial"/>
          <w:i/>
          <w:color w:val="943634" w:themeColor="accent2" w:themeShade="BF"/>
          <w:sz w:val="24"/>
          <w:szCs w:val="24"/>
          <w:rPrChange w:id="172" w:author="Kelly Kantack" w:date="2024-03-01T11:12:00Z">
            <w:rPr/>
          </w:rPrChange>
        </w:rPr>
        <w:instrText xml:space="preserve"> HYPERLINK "https://www.britannica.com/summary/Mother-Teresa" </w:instrText>
      </w:r>
      <w:r w:rsidRPr="0079017C">
        <w:rPr>
          <w:rFonts w:ascii="Arial" w:hAnsi="Arial" w:cs="Arial"/>
          <w:i/>
          <w:color w:val="943634" w:themeColor="accent2" w:themeShade="BF"/>
          <w:sz w:val="24"/>
          <w:szCs w:val="24"/>
          <w:rPrChange w:id="173" w:author="Kelly Kantack" w:date="2024-03-01T11:12:00Z">
            <w:rPr>
              <w:rStyle w:val="Hyperlink"/>
              <w:rFonts w:ascii="Arial" w:hAnsi="Arial" w:cs="Arial"/>
              <w:i/>
              <w:sz w:val="24"/>
              <w:szCs w:val="24"/>
            </w:rPr>
          </w:rPrChange>
        </w:rPr>
        <w:fldChar w:fldCharType="separate"/>
      </w:r>
      <w:r w:rsidR="00253C0A" w:rsidRPr="0079017C">
        <w:rPr>
          <w:color w:val="943634" w:themeColor="accent2" w:themeShade="BF"/>
          <w:rPrChange w:id="174" w:author="Kelly Kantack" w:date="2024-03-01T11:12:00Z">
            <w:rPr>
              <w:rStyle w:val="Hyperlink"/>
              <w:rFonts w:ascii="Arial" w:hAnsi="Arial" w:cs="Arial"/>
              <w:i/>
              <w:sz w:val="24"/>
              <w:szCs w:val="24"/>
            </w:rPr>
          </w:rPrChange>
        </w:rPr>
        <w:t>https://www.britannica.com/summary</w:t>
      </w:r>
      <w:r w:rsidR="00253C0A" w:rsidRPr="0079017C">
        <w:rPr>
          <w:color w:val="943634" w:themeColor="accent2" w:themeShade="BF"/>
          <w:rPrChange w:id="175" w:author="Kelly Kantack" w:date="2024-03-01T11:12:00Z">
            <w:rPr>
              <w:rStyle w:val="Hyperlink"/>
              <w:rFonts w:ascii="Arial" w:hAnsi="Arial" w:cs="Arial"/>
              <w:i/>
              <w:sz w:val="24"/>
              <w:szCs w:val="24"/>
            </w:rPr>
          </w:rPrChange>
        </w:rPr>
        <w:t>/</w:t>
      </w:r>
      <w:r w:rsidR="00253C0A" w:rsidRPr="0079017C">
        <w:rPr>
          <w:color w:val="943634" w:themeColor="accent2" w:themeShade="BF"/>
          <w:rPrChange w:id="176" w:author="Kelly Kantack" w:date="2024-03-01T11:12:00Z">
            <w:rPr>
              <w:rStyle w:val="Hyperlink"/>
              <w:rFonts w:ascii="Arial" w:hAnsi="Arial" w:cs="Arial"/>
              <w:i/>
              <w:sz w:val="24"/>
              <w:szCs w:val="24"/>
            </w:rPr>
          </w:rPrChange>
        </w:rPr>
        <w:t>Mother-Teresa</w:t>
      </w:r>
      <w:r w:rsidRPr="0079017C">
        <w:rPr>
          <w:color w:val="943634" w:themeColor="accent2" w:themeShade="BF"/>
          <w:rPrChange w:id="177" w:author="Kelly Kantack" w:date="2024-03-01T11:12:00Z">
            <w:rPr>
              <w:rStyle w:val="Hyperlink"/>
              <w:rFonts w:ascii="Arial" w:hAnsi="Arial" w:cs="Arial"/>
              <w:i/>
              <w:sz w:val="24"/>
              <w:szCs w:val="24"/>
            </w:rPr>
          </w:rPrChange>
        </w:rPr>
        <w:fldChar w:fldCharType="end"/>
      </w:r>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41AA8E2" w14:textId="63F4BF59" w:rsidR="00A732B3" w:rsidRPr="006707BE" w:rsidRDefault="00506898" w:rsidP="00380EA0">
      <w:pPr>
        <w:spacing w:after="0" w:line="240" w:lineRule="auto"/>
        <w:rPr>
          <w:rFonts w:ascii="Arial" w:hAnsi="Arial" w:cs="Arial"/>
          <w:sz w:val="24"/>
          <w:szCs w:val="24"/>
        </w:rPr>
      </w:pPr>
      <w:r>
        <w:rPr>
          <w:rFonts w:ascii="Arial" w:hAnsi="Arial" w:cs="Arial"/>
          <w:b/>
          <w:sz w:val="24"/>
          <w:szCs w:val="24"/>
        </w:rPr>
        <w:t>1.21</w:t>
      </w:r>
      <w:r w:rsidR="00416C56">
        <w:rPr>
          <w:rFonts w:ascii="Arial" w:hAnsi="Arial" w:cs="Arial"/>
          <w:b/>
          <w:sz w:val="24"/>
          <w:szCs w:val="24"/>
        </w:rPr>
        <w:t xml:space="preserve"> </w:t>
      </w:r>
      <w:r w:rsidR="00A732B3">
        <w:rPr>
          <w:rFonts w:ascii="Arial" w:hAnsi="Arial" w:cs="Arial"/>
          <w:sz w:val="24"/>
          <w:szCs w:val="24"/>
        </w:rPr>
        <w:t>What fisherman-turned-saint was with his younger brother Simon when Jesus asked them to become “fishers of men?”</w:t>
      </w:r>
    </w:p>
    <w:p w14:paraId="56DDE160" w14:textId="08D1B7E3" w:rsidR="004E6031" w:rsidRPr="006707BE" w:rsidRDefault="00A732B3" w:rsidP="004E6031">
      <w:pPr>
        <w:spacing w:after="0" w:line="240" w:lineRule="auto"/>
        <w:jc w:val="right"/>
        <w:rPr>
          <w:rFonts w:ascii="Arial" w:hAnsi="Arial" w:cs="Arial"/>
          <w:b/>
          <w:i/>
          <w:sz w:val="24"/>
          <w:szCs w:val="24"/>
          <w:u w:val="single"/>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Andrew the Apostle</w:t>
      </w:r>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BB48BE" w:rsidP="00380EA0">
      <w:pPr>
        <w:spacing w:after="0" w:line="240" w:lineRule="auto"/>
        <w:rPr>
          <w:rFonts w:ascii="Arial" w:hAnsi="Arial" w:cs="Arial"/>
          <w:i/>
          <w:color w:val="943634" w:themeColor="accent2" w:themeShade="BF"/>
          <w:sz w:val="24"/>
          <w:szCs w:val="24"/>
        </w:rPr>
      </w:pPr>
      <w:r w:rsidRPr="0079017C">
        <w:rPr>
          <w:rFonts w:ascii="Arial" w:hAnsi="Arial" w:cs="Arial"/>
          <w:i/>
          <w:color w:val="943634" w:themeColor="accent2" w:themeShade="BF"/>
          <w:sz w:val="24"/>
          <w:szCs w:val="24"/>
          <w:rPrChange w:id="178" w:author="Kelly Kantack" w:date="2024-03-01T11:12:00Z">
            <w:rPr/>
          </w:rPrChange>
        </w:rPr>
        <w:fldChar w:fldCharType="begin"/>
      </w:r>
      <w:r w:rsidRPr="0079017C">
        <w:rPr>
          <w:rFonts w:ascii="Arial" w:hAnsi="Arial" w:cs="Arial"/>
          <w:i/>
          <w:color w:val="943634" w:themeColor="accent2" w:themeShade="BF"/>
          <w:sz w:val="24"/>
          <w:szCs w:val="24"/>
          <w:rPrChange w:id="179" w:author="Kelly Kantack" w:date="2024-03-01T11:12:00Z">
            <w:rPr/>
          </w:rPrChange>
        </w:rPr>
        <w:instrText xml:space="preserve"> HYPERLINK "https://www.catholic.org/saints/saint.php?saint_id=109" </w:instrText>
      </w:r>
      <w:r w:rsidRPr="0079017C">
        <w:rPr>
          <w:rFonts w:ascii="Arial" w:hAnsi="Arial" w:cs="Arial"/>
          <w:i/>
          <w:color w:val="943634" w:themeColor="accent2" w:themeShade="BF"/>
          <w:sz w:val="24"/>
          <w:szCs w:val="24"/>
          <w:rPrChange w:id="180" w:author="Kelly Kantack" w:date="2024-03-01T11:12:00Z">
            <w:rPr>
              <w:rStyle w:val="Hyperlink"/>
              <w:rFonts w:ascii="Arial" w:hAnsi="Arial" w:cs="Arial"/>
              <w:i/>
              <w:sz w:val="24"/>
              <w:szCs w:val="24"/>
            </w:rPr>
          </w:rPrChange>
        </w:rPr>
        <w:fldChar w:fldCharType="separate"/>
      </w:r>
      <w:r w:rsidR="008369C0" w:rsidRPr="0079017C">
        <w:rPr>
          <w:color w:val="943634" w:themeColor="accent2" w:themeShade="BF"/>
          <w:rPrChange w:id="181" w:author="Kelly Kantack" w:date="2024-03-01T11:12:00Z">
            <w:rPr>
              <w:rStyle w:val="Hyperlink"/>
              <w:rFonts w:ascii="Arial" w:hAnsi="Arial" w:cs="Arial"/>
              <w:i/>
              <w:sz w:val="24"/>
              <w:szCs w:val="24"/>
            </w:rPr>
          </w:rPrChange>
        </w:rPr>
        <w:t>https://www.catholic.org/saints/saint.php?saint_id=109</w:t>
      </w:r>
      <w:r w:rsidRPr="0079017C">
        <w:rPr>
          <w:color w:val="943634" w:themeColor="accent2" w:themeShade="BF"/>
          <w:rPrChange w:id="182" w:author="Kelly Kantack" w:date="2024-03-01T11:12:00Z">
            <w:rPr>
              <w:rStyle w:val="Hyperlink"/>
              <w:rFonts w:ascii="Arial" w:hAnsi="Arial" w:cs="Arial"/>
              <w:i/>
              <w:sz w:val="24"/>
              <w:szCs w:val="24"/>
            </w:rPr>
          </w:rPrChange>
        </w:rPr>
        <w:fldChar w:fldCharType="end"/>
      </w:r>
    </w:p>
    <w:p w14:paraId="35407C5B" w14:textId="1A59208A" w:rsidR="00B45ACA" w:rsidRDefault="00BB48BE" w:rsidP="00380EA0">
      <w:pPr>
        <w:spacing w:after="0" w:line="240" w:lineRule="auto"/>
        <w:rPr>
          <w:rFonts w:ascii="Arial" w:hAnsi="Arial" w:cs="Arial"/>
          <w:i/>
          <w:color w:val="943634" w:themeColor="accent2" w:themeShade="BF"/>
          <w:sz w:val="24"/>
          <w:szCs w:val="24"/>
        </w:rPr>
      </w:pPr>
      <w:r w:rsidRPr="0079017C">
        <w:rPr>
          <w:rFonts w:ascii="Arial" w:hAnsi="Arial" w:cs="Arial"/>
          <w:i/>
          <w:color w:val="943634" w:themeColor="accent2" w:themeShade="BF"/>
          <w:sz w:val="24"/>
          <w:szCs w:val="24"/>
          <w:rPrChange w:id="183" w:author="Kelly Kantack" w:date="2024-03-01T11:12:00Z">
            <w:rPr/>
          </w:rPrChange>
        </w:rPr>
        <w:fldChar w:fldCharType="begin"/>
      </w:r>
      <w:r w:rsidRPr="0079017C">
        <w:rPr>
          <w:rFonts w:ascii="Arial" w:hAnsi="Arial" w:cs="Arial"/>
          <w:i/>
          <w:color w:val="943634" w:themeColor="accent2" w:themeShade="BF"/>
          <w:sz w:val="24"/>
          <w:szCs w:val="24"/>
          <w:rPrChange w:id="184" w:author="Kelly Kantack" w:date="2024-03-01T11:12:00Z">
            <w:rPr/>
          </w:rPrChange>
        </w:rPr>
        <w:instrText xml:space="preserve"> HYPERLINK "https://saintandrewmidmon.org/st-andrew-biography" \l ":~:text=Andrew%2C%20also%20known%20as%20Andrew,Andrew%20was%20also%20a%20fisherman" </w:instrText>
      </w:r>
      <w:r w:rsidRPr="0079017C">
        <w:rPr>
          <w:rFonts w:ascii="Arial" w:hAnsi="Arial" w:cs="Arial"/>
          <w:i/>
          <w:color w:val="943634" w:themeColor="accent2" w:themeShade="BF"/>
          <w:sz w:val="24"/>
          <w:szCs w:val="24"/>
          <w:rPrChange w:id="185" w:author="Kelly Kantack" w:date="2024-03-01T11:12:00Z">
            <w:rPr>
              <w:rStyle w:val="Hyperlink"/>
              <w:rFonts w:ascii="Arial" w:hAnsi="Arial" w:cs="Arial"/>
              <w:i/>
              <w:sz w:val="24"/>
              <w:szCs w:val="24"/>
            </w:rPr>
          </w:rPrChange>
        </w:rPr>
        <w:fldChar w:fldCharType="separate"/>
      </w:r>
      <w:r w:rsidR="008369C0" w:rsidRPr="0079017C">
        <w:rPr>
          <w:color w:val="943634" w:themeColor="accent2" w:themeShade="BF"/>
          <w:rPrChange w:id="186" w:author="Kelly Kantack" w:date="2024-03-01T11:12:00Z">
            <w:rPr>
              <w:rStyle w:val="Hyperlink"/>
              <w:rFonts w:ascii="Arial" w:hAnsi="Arial" w:cs="Arial"/>
              <w:i/>
              <w:sz w:val="24"/>
              <w:szCs w:val="24"/>
            </w:rPr>
          </w:rPrChange>
        </w:rPr>
        <w:t>https://saintandrewmidmon.org/st-andrew-biography#:~:text=Andrew%2C%20also%20known%20as%20Andrew,Andrew%20was%20also%20a%20fisherman</w:t>
      </w:r>
      <w:r w:rsidRPr="0079017C">
        <w:rPr>
          <w:color w:val="943634" w:themeColor="accent2" w:themeShade="BF"/>
          <w:rPrChange w:id="187" w:author="Kelly Kantack" w:date="2024-03-01T11:12:00Z">
            <w:rPr>
              <w:rStyle w:val="Hyperlink"/>
              <w:rFonts w:ascii="Arial" w:hAnsi="Arial" w:cs="Arial"/>
              <w:i/>
              <w:sz w:val="24"/>
              <w:szCs w:val="24"/>
            </w:rPr>
          </w:rPrChange>
        </w:rPr>
        <w:fldChar w:fldCharType="end"/>
      </w:r>
      <w:r w:rsidR="008369C0" w:rsidRPr="008369C0">
        <w:rPr>
          <w:rFonts w:ascii="Arial" w:hAnsi="Arial" w:cs="Arial"/>
          <w:i/>
          <w:color w:val="943634" w:themeColor="accent2" w:themeShade="BF"/>
          <w:sz w:val="24"/>
          <w:szCs w:val="24"/>
        </w:rPr>
        <w:t>.</w:t>
      </w: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22BA94" w14:textId="10957962" w:rsidR="001D1512" w:rsidRPr="006707BE" w:rsidRDefault="00FE3B21" w:rsidP="00380EA0">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001D1512">
        <w:rPr>
          <w:rFonts w:ascii="Arial" w:hAnsi="Arial" w:cs="Arial"/>
          <w:sz w:val="24"/>
          <w:szCs w:val="24"/>
        </w:rPr>
        <w:t>After meeting Jesus and having seven demons cast out of her, what saint was present with Jesus during his public ministry, death, and resurrection, and found the stone in front of His tomb rolled away wh</w:t>
      </w:r>
      <w:r w:rsidR="00DB0E70">
        <w:rPr>
          <w:rFonts w:ascii="Arial" w:hAnsi="Arial" w:cs="Arial"/>
          <w:sz w:val="24"/>
          <w:szCs w:val="24"/>
        </w:rPr>
        <w:t>en she went to anoint his body?</w:t>
      </w:r>
    </w:p>
    <w:p w14:paraId="5F6E81E2" w14:textId="0130E45F" w:rsidR="00380EA0" w:rsidRPr="00B32821" w:rsidRDefault="001D1512" w:rsidP="00FD1FB6">
      <w:pPr>
        <w:spacing w:after="0" w:line="240" w:lineRule="auto"/>
        <w:jc w:val="right"/>
        <w:rPr>
          <w:rFonts w:ascii="Arial" w:hAnsi="Arial" w:cs="Arial"/>
          <w:i/>
          <w:color w:val="0033CC"/>
          <w:sz w:val="24"/>
          <w:szCs w:val="24"/>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Mary Magdalene</w:t>
      </w:r>
      <w:r w:rsidR="00380EA0" w:rsidRPr="006707BE">
        <w:rPr>
          <w:rFonts w:ascii="Arial" w:hAnsi="Arial" w:cs="Arial"/>
          <w:b/>
          <w:i/>
          <w:sz w:val="24"/>
          <w:szCs w:val="24"/>
          <w:u w:val="single"/>
        </w:rPr>
        <w:t xml:space="preserve"> </w:t>
      </w:r>
    </w:p>
    <w:p w14:paraId="2F4A9115" w14:textId="3A1C17E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B45ACA">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188" w:author="Kelly Kantack" w:date="2024-03-01T11:12:00Z">
            <w:rPr/>
          </w:rPrChange>
        </w:rPr>
        <w:fldChar w:fldCharType="begin"/>
      </w:r>
      <w:r w:rsidR="00BB48BE" w:rsidRPr="0079017C">
        <w:rPr>
          <w:rFonts w:ascii="Arial" w:hAnsi="Arial" w:cs="Arial"/>
          <w:i/>
          <w:color w:val="943634" w:themeColor="accent2" w:themeShade="BF"/>
          <w:sz w:val="24"/>
          <w:szCs w:val="24"/>
          <w:rPrChange w:id="189" w:author="Kelly Kantack" w:date="2024-03-01T11:12:00Z">
            <w:rPr/>
          </w:rPrChange>
        </w:rPr>
        <w:instrText xml:space="preserve"> HYPERLINK "https://www.catholic.org/saints/saint.php?saint_id=83" </w:instrText>
      </w:r>
      <w:r w:rsidR="00BB48BE" w:rsidRPr="0079017C">
        <w:rPr>
          <w:rFonts w:ascii="Arial" w:hAnsi="Arial" w:cs="Arial"/>
          <w:i/>
          <w:color w:val="943634" w:themeColor="accent2" w:themeShade="BF"/>
          <w:sz w:val="24"/>
          <w:szCs w:val="24"/>
          <w:rPrChange w:id="190" w:author="Kelly Kantack" w:date="2024-03-01T11:12:00Z">
            <w:rPr>
              <w:rStyle w:val="Hyperlink"/>
              <w:rFonts w:ascii="Arial" w:hAnsi="Arial" w:cs="Arial"/>
              <w:i/>
              <w:sz w:val="24"/>
              <w:szCs w:val="24"/>
            </w:rPr>
          </w:rPrChange>
        </w:rPr>
        <w:fldChar w:fldCharType="separate"/>
      </w:r>
      <w:r w:rsidR="008369C0" w:rsidRPr="0079017C">
        <w:rPr>
          <w:color w:val="943634" w:themeColor="accent2" w:themeShade="BF"/>
          <w:rPrChange w:id="191" w:author="Kelly Kantack" w:date="2024-03-01T11:12:00Z">
            <w:rPr>
              <w:rStyle w:val="Hyperlink"/>
              <w:rFonts w:ascii="Arial" w:hAnsi="Arial" w:cs="Arial"/>
              <w:i/>
              <w:sz w:val="24"/>
              <w:szCs w:val="24"/>
            </w:rPr>
          </w:rPrChange>
        </w:rPr>
        <w:t>https://www.catholic.org/saints/saint.php?saint_id=83</w:t>
      </w:r>
      <w:r w:rsidR="00BB48BE" w:rsidRPr="0079017C">
        <w:rPr>
          <w:color w:val="943634" w:themeColor="accent2" w:themeShade="BF"/>
          <w:rPrChange w:id="192" w:author="Kelly Kantack" w:date="2024-03-01T11:12:00Z">
            <w:rPr>
              <w:rStyle w:val="Hyperlink"/>
              <w:rFonts w:ascii="Arial" w:hAnsi="Arial" w:cs="Arial"/>
              <w:i/>
              <w:sz w:val="24"/>
              <w:szCs w:val="24"/>
            </w:rPr>
          </w:rPrChange>
        </w:rPr>
        <w:fldChar w:fldCharType="end"/>
      </w:r>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12E592" w14:textId="2347B651" w:rsidR="001D1512" w:rsidRPr="00EE6471" w:rsidRDefault="00B16E3F" w:rsidP="00EE6471">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564FE7">
        <w:rPr>
          <w:rFonts w:ascii="Arial" w:hAnsi="Arial" w:cs="Arial"/>
          <w:sz w:val="24"/>
          <w:szCs w:val="24"/>
        </w:rPr>
        <w:t xml:space="preserve">Born in Poland in 1894, what priest and </w:t>
      </w:r>
      <w:r w:rsidR="00285746">
        <w:rPr>
          <w:rFonts w:ascii="Arial" w:hAnsi="Arial" w:cs="Arial"/>
          <w:sz w:val="24"/>
          <w:szCs w:val="24"/>
        </w:rPr>
        <w:t>s</w:t>
      </w:r>
      <w:r w:rsidR="00564FE7">
        <w:rPr>
          <w:rFonts w:ascii="Arial" w:hAnsi="Arial" w:cs="Arial"/>
          <w:sz w:val="24"/>
          <w:szCs w:val="24"/>
        </w:rPr>
        <w:t>aint was imprisoned by the Germans in Auschwitz Concentration Camp during World War II and voluntarily took the place of a man condemned to death by starvation?</w:t>
      </w:r>
    </w:p>
    <w:p w14:paraId="0D5545F3" w14:textId="12584A67" w:rsidR="00FD1FB6" w:rsidRPr="00B45ACA" w:rsidRDefault="00564FE7" w:rsidP="00B45ACA">
      <w:pPr>
        <w:spacing w:after="0" w:line="240" w:lineRule="auto"/>
        <w:jc w:val="right"/>
        <w:rPr>
          <w:rFonts w:ascii="Arial" w:hAnsi="Arial" w:cs="Arial"/>
          <w:i/>
          <w:sz w:val="24"/>
          <w:szCs w:val="24"/>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Maximilian </w:t>
      </w:r>
      <w:r>
        <w:rPr>
          <w:rFonts w:ascii="Arial" w:hAnsi="Arial" w:cs="Arial"/>
          <w:b/>
          <w:sz w:val="24"/>
          <w:szCs w:val="24"/>
          <w:u w:val="single"/>
        </w:rPr>
        <w:t>(</w:t>
      </w:r>
      <w:r w:rsidR="00FD1FB6" w:rsidRPr="00FD1FB6">
        <w:rPr>
          <w:rFonts w:ascii="Arial" w:hAnsi="Arial" w:cs="Arial"/>
          <w:b/>
          <w:sz w:val="24"/>
          <w:szCs w:val="24"/>
          <w:u w:val="single"/>
        </w:rPr>
        <w:t>Kolbe</w:t>
      </w:r>
      <w:r>
        <w:rPr>
          <w:rFonts w:ascii="Arial" w:hAnsi="Arial" w:cs="Arial"/>
          <w:b/>
          <w:sz w:val="24"/>
          <w:szCs w:val="24"/>
          <w:u w:val="single"/>
        </w:rPr>
        <w:t>)</w:t>
      </w:r>
      <w:r w:rsidR="00380EA0" w:rsidRPr="006707BE">
        <w:rPr>
          <w:rFonts w:ascii="Arial" w:hAnsi="Arial" w:cs="Arial"/>
          <w:b/>
          <w:i/>
          <w:sz w:val="24"/>
          <w:szCs w:val="24"/>
          <w:u w:val="single"/>
        </w:rPr>
        <w:t xml:space="preserve"> </w:t>
      </w:r>
    </w:p>
    <w:p w14:paraId="0EEDEE4F" w14:textId="18759133" w:rsidR="00380EA0" w:rsidDel="00977721" w:rsidRDefault="00FD1FB6">
      <w:pPr>
        <w:spacing w:after="0" w:line="240" w:lineRule="auto"/>
        <w:rPr>
          <w:del w:id="193" w:author="Kelly Kantack" w:date="2024-03-01T11:01: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194" w:author="Kelly Kantack" w:date="2024-03-01T11:12:00Z">
            <w:rPr/>
          </w:rPrChange>
        </w:rPr>
        <w:fldChar w:fldCharType="begin"/>
      </w:r>
      <w:r w:rsidR="00BB48BE" w:rsidRPr="0079017C">
        <w:rPr>
          <w:rFonts w:ascii="Arial" w:hAnsi="Arial" w:cs="Arial"/>
          <w:i/>
          <w:color w:val="943634" w:themeColor="accent2" w:themeShade="BF"/>
          <w:sz w:val="24"/>
          <w:szCs w:val="24"/>
          <w:rPrChange w:id="195" w:author="Kelly Kantack" w:date="2024-03-01T11:12:00Z">
            <w:rPr/>
          </w:rPrChange>
        </w:rPr>
        <w:instrText xml:space="preserve"> HYPERLINK "https://www.catholic.org/saints/saint.php?saint_id=370" </w:instrText>
      </w:r>
      <w:r w:rsidR="00BB48BE" w:rsidRPr="0079017C">
        <w:rPr>
          <w:rFonts w:ascii="Arial" w:hAnsi="Arial" w:cs="Arial"/>
          <w:i/>
          <w:color w:val="943634" w:themeColor="accent2" w:themeShade="BF"/>
          <w:sz w:val="24"/>
          <w:szCs w:val="24"/>
          <w:rPrChange w:id="196" w:author="Kelly Kantack" w:date="2024-03-01T11:12:00Z">
            <w:rPr>
              <w:rStyle w:val="Hyperlink"/>
              <w:rFonts w:ascii="Arial" w:hAnsi="Arial" w:cs="Arial"/>
              <w:i/>
              <w:sz w:val="24"/>
              <w:szCs w:val="24"/>
            </w:rPr>
          </w:rPrChange>
        </w:rPr>
        <w:fldChar w:fldCharType="separate"/>
      </w:r>
      <w:r w:rsidR="008369C0" w:rsidRPr="0079017C">
        <w:rPr>
          <w:color w:val="943634" w:themeColor="accent2" w:themeShade="BF"/>
          <w:rPrChange w:id="197" w:author="Kelly Kantack" w:date="2024-03-01T11:12:00Z">
            <w:rPr>
              <w:rStyle w:val="Hyperlink"/>
              <w:rFonts w:ascii="Arial" w:hAnsi="Arial" w:cs="Arial"/>
              <w:i/>
              <w:sz w:val="24"/>
              <w:szCs w:val="24"/>
            </w:rPr>
          </w:rPrChange>
        </w:rPr>
        <w:t>https://www.catholic.org/saints/saint.php?saint_id=370</w:t>
      </w:r>
      <w:r w:rsidR="00BB48BE" w:rsidRPr="0079017C">
        <w:rPr>
          <w:color w:val="943634" w:themeColor="accent2" w:themeShade="BF"/>
          <w:rPrChange w:id="198" w:author="Kelly Kantack" w:date="2024-03-01T11:12:00Z">
            <w:rPr>
              <w:rStyle w:val="Hyperlink"/>
              <w:rFonts w:ascii="Arial" w:hAnsi="Arial" w:cs="Arial"/>
              <w:i/>
              <w:sz w:val="24"/>
              <w:szCs w:val="24"/>
            </w:rPr>
          </w:rPrChange>
        </w:rPr>
        <w:fldChar w:fldCharType="end"/>
      </w:r>
    </w:p>
    <w:p w14:paraId="58DC08F1" w14:textId="715009A5" w:rsidR="00380EA0" w:rsidRPr="006707BE" w:rsidRDefault="00380EA0">
      <w:pPr>
        <w:spacing w:after="0" w:line="240" w:lineRule="auto"/>
        <w:rPr>
          <w:rFonts w:ascii="Arial" w:hAnsi="Arial" w:cs="Arial"/>
          <w:i/>
          <w:sz w:val="24"/>
          <w:szCs w:val="24"/>
        </w:rPr>
      </w:pPr>
      <w:del w:id="199" w:author="Kelly Kantack" w:date="2024-03-01T11:01:00Z">
        <w:r w:rsidDel="00977721">
          <w:rPr>
            <w:rFonts w:ascii="Arial" w:hAnsi="Arial" w:cs="Arial"/>
            <w:i/>
            <w:sz w:val="24"/>
            <w:szCs w:val="24"/>
          </w:rPr>
          <w:delText>______________________________________________________________________________</w:delText>
        </w:r>
      </w:del>
    </w:p>
    <w:p w14:paraId="03CE12AA" w14:textId="77777777" w:rsidR="009C7C12" w:rsidRDefault="009C7C12">
      <w:pPr>
        <w:rPr>
          <w:ins w:id="200" w:author="Kelly Kantack" w:date="2024-03-14T16:35:00Z"/>
          <w:rFonts w:ascii="Arial" w:hAnsi="Arial" w:cs="Arial"/>
          <w:b/>
          <w:sz w:val="24"/>
          <w:szCs w:val="24"/>
        </w:rPr>
      </w:pPr>
      <w:ins w:id="201" w:author="Kelly Kantack" w:date="2024-03-14T16:35:00Z">
        <w:r>
          <w:rPr>
            <w:rFonts w:ascii="Arial" w:hAnsi="Arial" w:cs="Arial"/>
            <w:b/>
            <w:sz w:val="24"/>
            <w:szCs w:val="24"/>
          </w:rPr>
          <w:br w:type="page"/>
        </w:r>
      </w:ins>
    </w:p>
    <w:p w14:paraId="0A8BDACF" w14:textId="23475D2B" w:rsidR="005A6279" w:rsidRPr="006707BE" w:rsidRDefault="00265909" w:rsidP="00380EA0">
      <w:pPr>
        <w:spacing w:after="0" w:line="240" w:lineRule="auto"/>
        <w:rPr>
          <w:rFonts w:ascii="Arial" w:hAnsi="Arial" w:cs="Arial"/>
          <w:sz w:val="24"/>
          <w:szCs w:val="24"/>
        </w:rPr>
      </w:pPr>
      <w:proofErr w:type="gramStart"/>
      <w:r>
        <w:rPr>
          <w:rFonts w:ascii="Arial" w:hAnsi="Arial" w:cs="Arial"/>
          <w:b/>
          <w:sz w:val="24"/>
          <w:szCs w:val="24"/>
        </w:rPr>
        <w:lastRenderedPageBreak/>
        <w:t>1.2</w:t>
      </w:r>
      <w:r w:rsidR="00506898">
        <w:rPr>
          <w:rFonts w:ascii="Arial" w:hAnsi="Arial" w:cs="Arial"/>
          <w:b/>
          <w:sz w:val="24"/>
          <w:szCs w:val="24"/>
        </w:rPr>
        <w:t>4</w:t>
      </w:r>
      <w:r w:rsidR="00B9490A">
        <w:rPr>
          <w:rFonts w:ascii="Arial" w:hAnsi="Arial" w:cs="Arial"/>
          <w:b/>
          <w:sz w:val="24"/>
          <w:szCs w:val="24"/>
        </w:rPr>
        <w:t xml:space="preserve">  </w:t>
      </w:r>
      <w:r w:rsidR="005A6279">
        <w:rPr>
          <w:rFonts w:ascii="Arial" w:hAnsi="Arial" w:cs="Arial"/>
          <w:sz w:val="24"/>
          <w:szCs w:val="24"/>
        </w:rPr>
        <w:t>Born</w:t>
      </w:r>
      <w:proofErr w:type="gramEnd"/>
      <w:r w:rsidR="005A6279">
        <w:rPr>
          <w:rFonts w:ascii="Arial" w:hAnsi="Arial" w:cs="Arial"/>
          <w:sz w:val="24"/>
          <w:szCs w:val="24"/>
        </w:rPr>
        <w:t xml:space="preserve"> in 331, what saint is considered a model of patience for her long years of prayer that led her hot-tempered husband, her cantankerous mother-in-law, and her brilliant but wayward son Augustine to become Catholic?</w:t>
      </w: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BB48BE" w:rsidP="00380EA0">
      <w:pPr>
        <w:spacing w:after="0" w:line="240" w:lineRule="auto"/>
        <w:rPr>
          <w:rFonts w:ascii="Arial" w:hAnsi="Arial" w:cs="Arial"/>
          <w:i/>
          <w:color w:val="943634" w:themeColor="accent2" w:themeShade="BF"/>
          <w:sz w:val="24"/>
          <w:szCs w:val="24"/>
        </w:rPr>
      </w:pPr>
      <w:r w:rsidRPr="0079017C">
        <w:rPr>
          <w:rFonts w:ascii="Arial" w:hAnsi="Arial" w:cs="Arial"/>
          <w:i/>
          <w:color w:val="943634" w:themeColor="accent2" w:themeShade="BF"/>
          <w:sz w:val="24"/>
          <w:szCs w:val="24"/>
          <w:rPrChange w:id="202" w:author="Kelly Kantack" w:date="2024-03-01T11:12:00Z">
            <w:rPr/>
          </w:rPrChange>
        </w:rPr>
        <w:fldChar w:fldCharType="begin"/>
      </w:r>
      <w:r w:rsidRPr="0079017C">
        <w:rPr>
          <w:rFonts w:ascii="Arial" w:hAnsi="Arial" w:cs="Arial"/>
          <w:i/>
          <w:color w:val="943634" w:themeColor="accent2" w:themeShade="BF"/>
          <w:sz w:val="24"/>
          <w:szCs w:val="24"/>
          <w:rPrChange w:id="203" w:author="Kelly Kantack" w:date="2024-03-01T11:12:00Z">
            <w:rPr/>
          </w:rPrChange>
        </w:rPr>
        <w:instrText xml:space="preserve"> HYPERLINK "https://www.catholic.org/saints/saint.php?saint_id=1" </w:instrText>
      </w:r>
      <w:r w:rsidRPr="0079017C">
        <w:rPr>
          <w:rFonts w:ascii="Arial" w:hAnsi="Arial" w:cs="Arial"/>
          <w:i/>
          <w:color w:val="943634" w:themeColor="accent2" w:themeShade="BF"/>
          <w:sz w:val="24"/>
          <w:szCs w:val="24"/>
          <w:rPrChange w:id="204" w:author="Kelly Kantack" w:date="2024-03-01T11:12:00Z">
            <w:rPr>
              <w:rStyle w:val="Hyperlink"/>
              <w:rFonts w:ascii="Arial" w:hAnsi="Arial" w:cs="Arial"/>
              <w:i/>
              <w:sz w:val="24"/>
              <w:szCs w:val="24"/>
            </w:rPr>
          </w:rPrChange>
        </w:rPr>
        <w:fldChar w:fldCharType="separate"/>
      </w:r>
      <w:r w:rsidR="008369C0" w:rsidRPr="0079017C">
        <w:rPr>
          <w:color w:val="943634" w:themeColor="accent2" w:themeShade="BF"/>
          <w:rPrChange w:id="205" w:author="Kelly Kantack" w:date="2024-03-01T11:13:00Z">
            <w:rPr>
              <w:rStyle w:val="Hyperlink"/>
              <w:rFonts w:ascii="Arial" w:hAnsi="Arial" w:cs="Arial"/>
              <w:i/>
              <w:sz w:val="24"/>
              <w:szCs w:val="24"/>
            </w:rPr>
          </w:rPrChange>
        </w:rPr>
        <w:t>https://www.catholic.org/saints/saint.php?saint_id=1</w:t>
      </w:r>
      <w:r w:rsidRPr="0079017C">
        <w:rPr>
          <w:color w:val="943634" w:themeColor="accent2" w:themeShade="BF"/>
          <w:rPrChange w:id="206" w:author="Kelly Kantack" w:date="2024-03-01T11:13:00Z">
            <w:rPr>
              <w:rStyle w:val="Hyperlink"/>
              <w:rFonts w:ascii="Arial" w:hAnsi="Arial" w:cs="Arial"/>
              <w:i/>
              <w:sz w:val="24"/>
              <w:szCs w:val="24"/>
            </w:rPr>
          </w:rPrChange>
        </w:rPr>
        <w:fldChar w:fldCharType="end"/>
      </w:r>
    </w:p>
    <w:p w14:paraId="268F0105" w14:textId="77777777" w:rsidR="00977721" w:rsidRPr="0079017C" w:rsidRDefault="00BB48BE" w:rsidP="00DB0E70">
      <w:pPr>
        <w:spacing w:after="0" w:line="240" w:lineRule="auto"/>
        <w:rPr>
          <w:ins w:id="207" w:author="Kelly Kantack" w:date="2024-03-01T11:01:00Z"/>
          <w:color w:val="943634" w:themeColor="accent2" w:themeShade="BF"/>
          <w:rPrChange w:id="208" w:author="Kelly Kantack" w:date="2024-03-01T11:13:00Z">
            <w:rPr>
              <w:ins w:id="209" w:author="Kelly Kantack" w:date="2024-03-01T11:01:00Z"/>
              <w:rStyle w:val="Hyperlink"/>
              <w:rFonts w:ascii="Arial" w:hAnsi="Arial" w:cs="Arial"/>
              <w:i/>
              <w:sz w:val="24"/>
              <w:szCs w:val="24"/>
            </w:rPr>
          </w:rPrChange>
        </w:rPr>
      </w:pPr>
      <w:r w:rsidRPr="0079017C">
        <w:rPr>
          <w:rFonts w:ascii="Arial" w:hAnsi="Arial" w:cs="Arial"/>
          <w:i/>
          <w:color w:val="943634" w:themeColor="accent2" w:themeShade="BF"/>
          <w:sz w:val="24"/>
          <w:szCs w:val="24"/>
          <w:rPrChange w:id="210" w:author="Kelly Kantack" w:date="2024-03-01T11:12:00Z">
            <w:rPr/>
          </w:rPrChange>
        </w:rPr>
        <w:fldChar w:fldCharType="begin"/>
      </w:r>
      <w:r w:rsidRPr="0079017C">
        <w:rPr>
          <w:rFonts w:ascii="Arial" w:hAnsi="Arial" w:cs="Arial"/>
          <w:i/>
          <w:color w:val="943634" w:themeColor="accent2" w:themeShade="BF"/>
          <w:sz w:val="24"/>
          <w:szCs w:val="24"/>
          <w:rPrChange w:id="211" w:author="Kelly Kantack" w:date="2024-03-01T11:12:00Z">
            <w:rPr/>
          </w:rPrChange>
        </w:rPr>
        <w:instrText xml:space="preserve"> HYPERLINK "https://www.franciscanmedia.org/saint-of-the-day/saint-monica/" </w:instrText>
      </w:r>
      <w:r w:rsidRPr="0079017C">
        <w:rPr>
          <w:rFonts w:ascii="Arial" w:hAnsi="Arial" w:cs="Arial"/>
          <w:i/>
          <w:color w:val="943634" w:themeColor="accent2" w:themeShade="BF"/>
          <w:sz w:val="24"/>
          <w:szCs w:val="24"/>
          <w:rPrChange w:id="212" w:author="Kelly Kantack" w:date="2024-03-01T11:12:00Z">
            <w:rPr>
              <w:rStyle w:val="Hyperlink"/>
              <w:rFonts w:ascii="Arial" w:hAnsi="Arial" w:cs="Arial"/>
              <w:i/>
              <w:sz w:val="24"/>
              <w:szCs w:val="24"/>
            </w:rPr>
          </w:rPrChange>
        </w:rPr>
        <w:fldChar w:fldCharType="separate"/>
      </w:r>
      <w:r w:rsidR="00F43353" w:rsidRPr="0079017C">
        <w:rPr>
          <w:color w:val="943634" w:themeColor="accent2" w:themeShade="BF"/>
          <w:rPrChange w:id="213" w:author="Kelly Kantack" w:date="2024-03-01T11:13:00Z">
            <w:rPr>
              <w:rStyle w:val="Hyperlink"/>
              <w:rFonts w:ascii="Arial" w:hAnsi="Arial" w:cs="Arial"/>
              <w:i/>
              <w:sz w:val="24"/>
              <w:szCs w:val="24"/>
            </w:rPr>
          </w:rPrChange>
        </w:rPr>
        <w:t>https://www.franciscanmedia.org/saint-of-the-day/saint-monica/</w:t>
      </w:r>
      <w:r w:rsidRPr="0079017C">
        <w:rPr>
          <w:color w:val="943634" w:themeColor="accent2" w:themeShade="BF"/>
          <w:rPrChange w:id="214" w:author="Kelly Kantack" w:date="2024-03-01T11:13:00Z">
            <w:rPr>
              <w:rStyle w:val="Hyperlink"/>
              <w:rFonts w:ascii="Arial" w:hAnsi="Arial" w:cs="Arial"/>
              <w:i/>
              <w:sz w:val="24"/>
              <w:szCs w:val="24"/>
            </w:rPr>
          </w:rPrChange>
        </w:rPr>
        <w:fldChar w:fldCharType="end"/>
      </w:r>
    </w:p>
    <w:p w14:paraId="42E68468" w14:textId="5726DCE1" w:rsidR="00AE538A" w:rsidRPr="00AE538A" w:rsidRDefault="00AE538A" w:rsidP="00DB0E70">
      <w:pPr>
        <w:spacing w:after="0" w:line="240" w:lineRule="auto"/>
        <w:rPr>
          <w:rFonts w:ascii="Arial" w:hAnsi="Arial" w:cs="Arial"/>
          <w:i/>
          <w:sz w:val="24"/>
          <w:szCs w:val="24"/>
        </w:rPr>
      </w:pPr>
      <w:r>
        <w:rPr>
          <w:rStyle w:val="Hyperlink"/>
          <w:rFonts w:ascii="Arial" w:hAnsi="Arial" w:cs="Arial"/>
          <w:i/>
          <w:sz w:val="24"/>
          <w:szCs w:val="24"/>
        </w:rPr>
        <w:br/>
      </w:r>
      <w:r>
        <w:rPr>
          <w:rFonts w:ascii="Arial" w:hAnsi="Arial" w:cs="Arial"/>
          <w:b/>
          <w:sz w:val="24"/>
          <w:szCs w:val="24"/>
        </w:rPr>
        <w:t xml:space="preserve">++++++   END OF ROUND 1   +++++             ++++++   END OF ROUND 1   +++++          </w:t>
      </w:r>
    </w:p>
    <w:p w14:paraId="270599CE" w14:textId="34317AC2" w:rsidR="00962C1D" w:rsidRPr="00AE538A" w:rsidRDefault="00AE538A"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5FCAD7" w14:textId="4EA99A60" w:rsidR="005679FB" w:rsidRPr="00CB04A3" w:rsidRDefault="00BF589C" w:rsidP="00CB04A3">
      <w:pPr>
        <w:spacing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34E477E6" w14:textId="7A87571D"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A_1  </w:t>
      </w:r>
      <w:r w:rsidR="00B95918">
        <w:rPr>
          <w:rFonts w:ascii="Arial" w:hAnsi="Arial" w:cs="Arial"/>
          <w:sz w:val="24"/>
          <w:szCs w:val="24"/>
        </w:rPr>
        <w:t>Founded in 1781 with a Spanish name meaning “The Town of Our Lady the Queen of the Angels of the River Porciúncula (por-see-OON-coo-lah),” what is the more common name of the second largest city in the United States?</w:t>
      </w:r>
    </w:p>
    <w:p w14:paraId="3BD888F3" w14:textId="64F1261F" w:rsidR="00380EA0" w:rsidRPr="006707BE" w:rsidRDefault="006235FD" w:rsidP="00380EA0">
      <w:pPr>
        <w:spacing w:after="0" w:line="240" w:lineRule="auto"/>
        <w:jc w:val="right"/>
        <w:rPr>
          <w:rFonts w:ascii="Arial" w:hAnsi="Arial" w:cs="Arial"/>
          <w:b/>
          <w:i/>
          <w:sz w:val="24"/>
          <w:szCs w:val="24"/>
          <w:u w:val="single"/>
        </w:rPr>
      </w:pPr>
      <w:r>
        <w:rPr>
          <w:rFonts w:ascii="Arial" w:hAnsi="Arial" w:cs="Arial"/>
          <w:b/>
          <w:sz w:val="24"/>
          <w:szCs w:val="24"/>
          <w:u w:val="single"/>
        </w:rPr>
        <w:t>Los Angeles</w:t>
      </w:r>
      <w:r w:rsidR="00380EA0"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3AC0119C" w:rsidR="00380EA0" w:rsidRPr="006707BE" w:rsidRDefault="00B96143" w:rsidP="00380EA0">
      <w:pPr>
        <w:spacing w:after="0" w:line="240" w:lineRule="auto"/>
        <w:jc w:val="right"/>
        <w:rPr>
          <w:rFonts w:ascii="Arial" w:hAnsi="Arial" w:cs="Arial"/>
          <w:b/>
          <w:sz w:val="24"/>
          <w:szCs w:val="24"/>
        </w:rPr>
      </w:pPr>
      <w:r>
        <w:rPr>
          <w:rFonts w:ascii="Arial" w:hAnsi="Arial" w:cs="Arial"/>
          <w:b/>
          <w:sz w:val="24"/>
          <w:szCs w:val="24"/>
        </w:rPr>
        <w:t>L</w:t>
      </w:r>
      <w:r w:rsidR="00380EA0">
        <w:rPr>
          <w:rFonts w:ascii="Arial" w:hAnsi="Arial" w:cs="Arial"/>
          <w:b/>
          <w:sz w:val="24"/>
          <w:szCs w:val="24"/>
        </w:rPr>
        <w:t>A</w:t>
      </w:r>
    </w:p>
    <w:p w14:paraId="497C7EB4" w14:textId="6871DECD" w:rsidR="00380EA0" w:rsidRPr="00962C1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52181" w:rsidRPr="00752181">
        <w:rPr>
          <w:rFonts w:ascii="Arial" w:hAnsi="Arial" w:cs="Arial"/>
          <w:i/>
          <w:color w:val="943634" w:themeColor="accent2" w:themeShade="BF"/>
          <w:sz w:val="24"/>
          <w:szCs w:val="24"/>
        </w:rPr>
        <w:t>https://simple.wikipedia.org/wiki/Los_Angeles#:~:text=The%20name%20Los%20Angeles%20comes,original%20name%20of%20the%20place.</w:t>
      </w: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D4E3D5" w14:textId="61A273B1" w:rsidR="00B95918"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A_2 </w:t>
      </w:r>
      <w:r w:rsidR="00BA4C39">
        <w:rPr>
          <w:rFonts w:ascii="Arial" w:hAnsi="Arial" w:cs="Arial"/>
          <w:b/>
          <w:sz w:val="24"/>
          <w:szCs w:val="24"/>
        </w:rPr>
        <w:t xml:space="preserve"> </w:t>
      </w:r>
      <w:r w:rsidR="00B95918">
        <w:rPr>
          <w:rFonts w:ascii="Arial" w:hAnsi="Arial" w:cs="Arial"/>
          <w:sz w:val="24"/>
          <w:szCs w:val="24"/>
        </w:rPr>
        <w:t>What is the only U.S. state capital whose name contains the English word “Saint?”</w:t>
      </w:r>
      <w:r w:rsidR="00CB04A3">
        <w:rPr>
          <w:rFonts w:ascii="Arial" w:hAnsi="Arial" w:cs="Arial"/>
          <w:sz w:val="24"/>
          <w:szCs w:val="24"/>
        </w:rPr>
        <w:br/>
      </w:r>
    </w:p>
    <w:p w14:paraId="1AC9E9EC" w14:textId="1A69D089" w:rsidR="00380EA0" w:rsidRPr="006707BE" w:rsidRDefault="00BD55CD" w:rsidP="00380EA0">
      <w:pPr>
        <w:spacing w:after="0" w:line="240" w:lineRule="auto"/>
        <w:jc w:val="right"/>
        <w:rPr>
          <w:rFonts w:ascii="Arial" w:hAnsi="Arial" w:cs="Arial"/>
          <w:b/>
          <w:i/>
          <w:sz w:val="24"/>
          <w:szCs w:val="24"/>
          <w:u w:val="single"/>
        </w:rPr>
      </w:pPr>
      <w:r>
        <w:rPr>
          <w:rFonts w:ascii="Arial" w:hAnsi="Arial" w:cs="Arial"/>
          <w:b/>
          <w:sz w:val="24"/>
          <w:szCs w:val="24"/>
          <w:u w:val="single"/>
        </w:rPr>
        <w:t>Saint Paul, Minnesota</w:t>
      </w:r>
      <w:r w:rsidR="00380EA0"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5C72A507" w:rsidR="00380EA0" w:rsidRDefault="00BD55CD" w:rsidP="00380EA0">
      <w:pPr>
        <w:spacing w:after="0" w:line="240" w:lineRule="auto"/>
        <w:jc w:val="right"/>
        <w:rPr>
          <w:rFonts w:ascii="Arial" w:hAnsi="Arial" w:cs="Arial"/>
          <w:b/>
          <w:sz w:val="24"/>
          <w:szCs w:val="24"/>
        </w:rPr>
      </w:pPr>
      <w:r>
        <w:rPr>
          <w:rFonts w:ascii="Arial" w:hAnsi="Arial" w:cs="Arial"/>
          <w:b/>
          <w:sz w:val="24"/>
          <w:szCs w:val="24"/>
        </w:rPr>
        <w:t>Saint Paul</w:t>
      </w:r>
    </w:p>
    <w:p w14:paraId="2D7C70E2" w14:textId="77777777" w:rsidR="00DB0E70" w:rsidRPr="006707BE" w:rsidRDefault="00DB0E70" w:rsidP="00380EA0">
      <w:pPr>
        <w:spacing w:after="0" w:line="240" w:lineRule="auto"/>
        <w:jc w:val="right"/>
        <w:rPr>
          <w:rFonts w:ascii="Arial" w:hAnsi="Arial" w:cs="Arial"/>
          <w:b/>
          <w:sz w:val="24"/>
          <w:szCs w:val="24"/>
        </w:rPr>
      </w:pPr>
    </w:p>
    <w:p w14:paraId="206EB323" w14:textId="4126BDA9" w:rsidR="003A29E6" w:rsidRDefault="003A29E6" w:rsidP="00380EA0">
      <w:pPr>
        <w:spacing w:after="0" w:line="240" w:lineRule="auto"/>
        <w:rPr>
          <w:rFonts w:ascii="Arial" w:hAnsi="Arial" w:cs="Arial"/>
          <w:i/>
          <w:color w:val="943634" w:themeColor="accent2" w:themeShade="BF"/>
          <w:sz w:val="24"/>
          <w:szCs w:val="24"/>
        </w:rPr>
      </w:pPr>
      <w:r>
        <w:rPr>
          <w:rFonts w:ascii="Arial" w:hAnsi="Arial" w:cs="Arial"/>
          <w:i/>
          <w:sz w:val="24"/>
          <w:szCs w:val="24"/>
        </w:rPr>
        <w:t>[</w:t>
      </w:r>
      <w:r w:rsidR="00DB0E70">
        <w:rPr>
          <w:rFonts w:ascii="Arial" w:hAnsi="Arial" w:cs="Arial"/>
          <w:i/>
          <w:sz w:val="24"/>
          <w:szCs w:val="24"/>
        </w:rPr>
        <w:t>note…</w:t>
      </w:r>
      <w:r>
        <w:rPr>
          <w:rFonts w:ascii="Arial" w:hAnsi="Arial" w:cs="Arial"/>
          <w:i/>
          <w:sz w:val="24"/>
          <w:szCs w:val="24"/>
        </w:rPr>
        <w:t>Santa Fe (New Mexico) is not an acceptable answer as it does not contain the English word “Saint”]</w:t>
      </w:r>
    </w:p>
    <w:p w14:paraId="35E43576" w14:textId="3538C012" w:rsidR="00380EA0" w:rsidRPr="00CB04A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215" w:author="Kelly Kantack" w:date="2024-03-01T11:13:00Z">
            <w:rPr/>
          </w:rPrChange>
        </w:rPr>
        <w:fldChar w:fldCharType="begin"/>
      </w:r>
      <w:r w:rsidR="00BB48BE" w:rsidRPr="0079017C">
        <w:rPr>
          <w:rFonts w:ascii="Arial" w:hAnsi="Arial" w:cs="Arial"/>
          <w:i/>
          <w:color w:val="943634" w:themeColor="accent2" w:themeShade="BF"/>
          <w:sz w:val="24"/>
          <w:szCs w:val="24"/>
          <w:rPrChange w:id="216" w:author="Kelly Kantack" w:date="2024-03-01T11:13:00Z">
            <w:rPr/>
          </w:rPrChange>
        </w:rPr>
        <w:instrText xml:space="preserve"> HYPERLINK "https://www.answers.com/Q/What_us_capitals_are_named_after_saints" </w:instrText>
      </w:r>
      <w:r w:rsidR="00BB48BE" w:rsidRPr="0079017C">
        <w:rPr>
          <w:rFonts w:ascii="Arial" w:hAnsi="Arial" w:cs="Arial"/>
          <w:i/>
          <w:color w:val="943634" w:themeColor="accent2" w:themeShade="BF"/>
          <w:sz w:val="24"/>
          <w:szCs w:val="24"/>
          <w:rPrChange w:id="217" w:author="Kelly Kantack" w:date="2024-03-01T11:13:00Z">
            <w:rPr>
              <w:rStyle w:val="Hyperlink"/>
              <w:rFonts w:ascii="Arial" w:hAnsi="Arial" w:cs="Arial"/>
              <w:i/>
              <w:sz w:val="24"/>
              <w:szCs w:val="24"/>
            </w:rPr>
          </w:rPrChange>
        </w:rPr>
        <w:fldChar w:fldCharType="separate"/>
      </w:r>
      <w:r w:rsidR="00F97FBB" w:rsidRPr="0079017C">
        <w:rPr>
          <w:color w:val="943634" w:themeColor="accent2" w:themeShade="BF"/>
          <w:rPrChange w:id="218" w:author="Kelly Kantack" w:date="2024-03-01T11:13:00Z">
            <w:rPr>
              <w:rStyle w:val="Hyperlink"/>
              <w:rFonts w:ascii="Arial" w:hAnsi="Arial" w:cs="Arial"/>
              <w:i/>
              <w:sz w:val="24"/>
              <w:szCs w:val="24"/>
            </w:rPr>
          </w:rPrChange>
        </w:rPr>
        <w:t>https://www.answers.com/Q/What_us_capitals_are_named_after_saints</w:t>
      </w:r>
      <w:r w:rsidR="00BB48BE" w:rsidRPr="0079017C">
        <w:rPr>
          <w:color w:val="943634" w:themeColor="accent2" w:themeShade="BF"/>
          <w:rPrChange w:id="219" w:author="Kelly Kantack" w:date="2024-03-01T11:13:00Z">
            <w:rPr>
              <w:rStyle w:val="Hyperlink"/>
              <w:rFonts w:ascii="Arial" w:hAnsi="Arial" w:cs="Arial"/>
              <w:i/>
              <w:sz w:val="24"/>
              <w:szCs w:val="24"/>
            </w:rPr>
          </w:rPrChange>
        </w:rPr>
        <w:fldChar w:fldCharType="end"/>
      </w:r>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60FBF62C"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ED681B">
        <w:rPr>
          <w:rFonts w:ascii="Arial" w:hAnsi="Arial" w:cs="Arial"/>
          <w:sz w:val="24"/>
          <w:szCs w:val="24"/>
        </w:rPr>
        <w:t>What is the name of the solemn holy day of the Catholic Church celebrated each year on November 1st</w:t>
      </w:r>
      <w:r w:rsidR="00380EA0" w:rsidRPr="006707BE">
        <w:rPr>
          <w:rFonts w:ascii="Arial" w:hAnsi="Arial" w:cs="Arial"/>
          <w:sz w:val="24"/>
          <w:szCs w:val="24"/>
        </w:rPr>
        <w:t>?</w:t>
      </w:r>
    </w:p>
    <w:p w14:paraId="53376098" w14:textId="3BBBFEC1" w:rsidR="00380EA0" w:rsidRPr="006707BE" w:rsidRDefault="00ED681B">
      <w:pPr>
        <w:spacing w:after="0" w:line="240" w:lineRule="auto"/>
        <w:jc w:val="right"/>
        <w:rPr>
          <w:rFonts w:ascii="Arial" w:hAnsi="Arial" w:cs="Arial"/>
          <w:b/>
          <w:sz w:val="24"/>
          <w:szCs w:val="24"/>
        </w:rPr>
      </w:pPr>
      <w:r>
        <w:rPr>
          <w:rFonts w:ascii="Arial" w:hAnsi="Arial" w:cs="Arial"/>
          <w:b/>
          <w:sz w:val="24"/>
          <w:szCs w:val="24"/>
          <w:u w:val="single"/>
        </w:rPr>
        <w:t>All Saint’s Day</w:t>
      </w:r>
    </w:p>
    <w:p w14:paraId="70CFBDF2" w14:textId="5D2D3CB7" w:rsidR="00380EA0" w:rsidRPr="00CB04A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D681B" w:rsidRPr="00ED681B">
        <w:rPr>
          <w:rFonts w:ascii="Arial" w:hAnsi="Arial" w:cs="Arial"/>
          <w:i/>
          <w:color w:val="943634" w:themeColor="accent2" w:themeShade="BF"/>
          <w:sz w:val="24"/>
          <w:szCs w:val="24"/>
        </w:rPr>
        <w:t>https://www.catholic.org/saints/allsaints/</w:t>
      </w:r>
    </w:p>
    <w:p w14:paraId="676DD63D" w14:textId="0718EDBD" w:rsidR="00380EA0" w:rsidRPr="00962C1D" w:rsidRDefault="00380EA0" w:rsidP="00962C1D">
      <w:pPr>
        <w:spacing w:after="0" w:line="240" w:lineRule="auto"/>
        <w:rPr>
          <w:rFonts w:ascii="Arial" w:hAnsi="Arial" w:cs="Arial"/>
          <w:i/>
          <w:sz w:val="24"/>
          <w:szCs w:val="24"/>
        </w:rPr>
      </w:pPr>
      <w:del w:id="220" w:author="Kelly Kantack" w:date="2024-03-01T11:01:00Z">
        <w:r w:rsidDel="00977721">
          <w:rPr>
            <w:rFonts w:ascii="Arial" w:hAnsi="Arial" w:cs="Arial"/>
            <w:i/>
            <w:sz w:val="24"/>
            <w:szCs w:val="24"/>
          </w:rPr>
          <w:delText>______________________________________________________________________________</w:delText>
        </w:r>
      </w:del>
    </w:p>
    <w:p w14:paraId="2F4E4882" w14:textId="77777777" w:rsidR="003A29E6" w:rsidRDefault="003A29E6">
      <w:pPr>
        <w:rPr>
          <w:rFonts w:ascii="Arial" w:hAnsi="Arial" w:cs="Arial"/>
          <w:b/>
          <w:sz w:val="24"/>
          <w:szCs w:val="24"/>
        </w:rPr>
      </w:pPr>
      <w:r>
        <w:rPr>
          <w:rFonts w:ascii="Arial" w:hAnsi="Arial" w:cs="Arial"/>
          <w:b/>
          <w:sz w:val="24"/>
          <w:szCs w:val="24"/>
        </w:rPr>
        <w:br w:type="page"/>
      </w:r>
    </w:p>
    <w:p w14:paraId="6535A361" w14:textId="77777777" w:rsidR="00977721" w:rsidRDefault="00977721" w:rsidP="00380EA0">
      <w:pPr>
        <w:spacing w:after="0" w:line="240" w:lineRule="auto"/>
        <w:rPr>
          <w:ins w:id="221" w:author="Kelly Kantack" w:date="2024-03-01T11:01:00Z"/>
          <w:rFonts w:ascii="Arial" w:hAnsi="Arial" w:cs="Arial"/>
          <w:b/>
          <w:sz w:val="24"/>
          <w:szCs w:val="24"/>
        </w:rPr>
      </w:pPr>
    </w:p>
    <w:p w14:paraId="1F0BDD08" w14:textId="61D479B7" w:rsidR="00380EA0" w:rsidRPr="00133765" w:rsidRDefault="00380EA0" w:rsidP="00380EA0">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28A890C5" w:rsidR="009C7C12" w:rsidRPr="005C3566" w:rsidRDefault="009C7C12" w:rsidP="00380EA0">
                            <w:pPr>
                              <w:jc w:val="center"/>
                              <w:rPr>
                                <w:b/>
                                <w:sz w:val="96"/>
                              </w:rPr>
                            </w:pPr>
                            <w:r w:rsidRPr="005C3566">
                              <w:rPr>
                                <w:b/>
                                <w:sz w:val="48"/>
                              </w:rPr>
                              <w:t>ROUND</w:t>
                            </w:r>
                            <w:r>
                              <w:rPr>
                                <w:b/>
                                <w:sz w:val="96"/>
                              </w:rPr>
                              <w:t xml:space="preserve"> 2</w:t>
                            </w:r>
                            <w:r w:rsidRPr="00342D94">
                              <w:rPr>
                                <w:b/>
                                <w:sz w:val="28"/>
                              </w:rPr>
                              <w:t>(</w:t>
                            </w:r>
                            <w:r>
                              <w:rPr>
                                <w:b/>
                                <w:sz w:val="28"/>
                              </w:rPr>
                              <w:t>miracles</w:t>
                            </w:r>
                            <w:r w:rsidRPr="00342D94">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28A890C5" w:rsidR="009C7C12" w:rsidRPr="005C3566" w:rsidRDefault="009C7C12" w:rsidP="00380EA0">
                      <w:pPr>
                        <w:jc w:val="center"/>
                        <w:rPr>
                          <w:b/>
                          <w:sz w:val="96"/>
                        </w:rPr>
                      </w:pPr>
                      <w:r w:rsidRPr="005C3566">
                        <w:rPr>
                          <w:b/>
                          <w:sz w:val="48"/>
                        </w:rPr>
                        <w:t>ROUND</w:t>
                      </w:r>
                      <w:r>
                        <w:rPr>
                          <w:b/>
                          <w:sz w:val="96"/>
                        </w:rPr>
                        <w:t xml:space="preserve"> 2</w:t>
                      </w:r>
                      <w:r w:rsidRPr="00342D94">
                        <w:rPr>
                          <w:b/>
                          <w:sz w:val="28"/>
                        </w:rPr>
                        <w:t>(</w:t>
                      </w:r>
                      <w:r>
                        <w:rPr>
                          <w:b/>
                          <w:sz w:val="28"/>
                        </w:rPr>
                        <w:t>miracles</w:t>
                      </w:r>
                      <w:r w:rsidRPr="00342D94">
                        <w:rPr>
                          <w:b/>
                          <w:sz w:val="28"/>
                        </w:rPr>
                        <w:t>)</w:t>
                      </w:r>
                    </w:p>
                  </w:txbxContent>
                </v:textbox>
              </v:shape>
            </w:pict>
          </mc:Fallback>
        </mc:AlternateContent>
      </w:r>
      <w:r w:rsidR="00E5628B">
        <w:rPr>
          <w:rFonts w:ascii="Arial" w:hAnsi="Arial" w:cs="Arial"/>
          <w:b/>
          <w:sz w:val="24"/>
          <w:szCs w:val="24"/>
        </w:rPr>
        <w:t>++++++   Round 2</w:t>
      </w:r>
      <w:r w:rsidR="00133765">
        <w:rPr>
          <w:rFonts w:ascii="Arial" w:hAnsi="Arial" w:cs="Arial"/>
          <w:b/>
          <w:sz w:val="24"/>
          <w:szCs w:val="24"/>
        </w:rPr>
        <w:t xml:space="preserve">   +++++</w:t>
      </w:r>
    </w:p>
    <w:p w14:paraId="252B3468" w14:textId="77777777" w:rsidR="00380EA0" w:rsidRPr="006707BE" w:rsidRDefault="00380EA0" w:rsidP="00380EA0">
      <w:pPr>
        <w:spacing w:after="0" w:line="240" w:lineRule="auto"/>
        <w:rPr>
          <w:rFonts w:ascii="Arial" w:hAnsi="Arial" w:cs="Arial"/>
          <w:b/>
          <w:sz w:val="24"/>
          <w:szCs w:val="24"/>
        </w:rPr>
      </w:pPr>
    </w:p>
    <w:p w14:paraId="34C672B8" w14:textId="77777777" w:rsidR="00F35A9B" w:rsidRPr="006707BE" w:rsidRDefault="00F35A9B" w:rsidP="00F35A9B">
      <w:pPr>
        <w:spacing w:after="0" w:line="240" w:lineRule="auto"/>
        <w:rPr>
          <w:rFonts w:ascii="Arial" w:hAnsi="Arial" w:cs="Arial"/>
          <w:sz w:val="24"/>
          <w:szCs w:val="24"/>
        </w:rPr>
      </w:pPr>
      <w:r>
        <w:rPr>
          <w:rFonts w:ascii="Arial" w:hAnsi="Arial" w:cs="Arial"/>
          <w:b/>
          <w:sz w:val="24"/>
          <w:szCs w:val="24"/>
        </w:rPr>
        <w:t>2.1</w:t>
      </w:r>
      <w:r w:rsidRPr="006707BE">
        <w:rPr>
          <w:rFonts w:ascii="Arial" w:hAnsi="Arial" w:cs="Arial"/>
          <w:b/>
          <w:sz w:val="24"/>
          <w:szCs w:val="24"/>
        </w:rPr>
        <w:t xml:space="preserve">  </w:t>
      </w:r>
      <w:r>
        <w:rPr>
          <w:rFonts w:ascii="Arial" w:hAnsi="Arial" w:cs="Arial"/>
          <w:sz w:val="24"/>
          <w:szCs w:val="24"/>
        </w:rPr>
        <w:t>What word is defined as “</w:t>
      </w:r>
      <w:r w:rsidRPr="00724E39">
        <w:rPr>
          <w:rFonts w:ascii="Arial" w:hAnsi="Arial" w:cs="Arial"/>
          <w:sz w:val="24"/>
          <w:szCs w:val="24"/>
        </w:rPr>
        <w:t>A</w:t>
      </w:r>
      <w:r w:rsidRPr="00724E39">
        <w:rPr>
          <w:rFonts w:ascii="Arial" w:hAnsi="Arial" w:cs="Arial" w:hint="eastAsia"/>
          <w:sz w:val="24"/>
          <w:szCs w:val="24"/>
        </w:rPr>
        <w:t xml:space="preserve"> sign or wonder, such as a healing or the control of nature, which can only be attributed to divine power</w:t>
      </w:r>
      <w:r w:rsidRPr="006707BE">
        <w:rPr>
          <w:rFonts w:ascii="Arial" w:hAnsi="Arial" w:cs="Arial"/>
          <w:sz w:val="24"/>
          <w:szCs w:val="24"/>
        </w:rPr>
        <w:t>?</w:t>
      </w:r>
      <w:r>
        <w:rPr>
          <w:rFonts w:ascii="Arial" w:hAnsi="Arial" w:cs="Arial"/>
          <w:sz w:val="24"/>
          <w:szCs w:val="24"/>
        </w:rPr>
        <w:t>”</w:t>
      </w:r>
    </w:p>
    <w:p w14:paraId="3C2BC96C" w14:textId="77777777" w:rsidR="00F35A9B" w:rsidRPr="006707BE" w:rsidRDefault="00F35A9B" w:rsidP="00F35A9B">
      <w:pPr>
        <w:spacing w:after="0" w:line="240" w:lineRule="auto"/>
        <w:jc w:val="right"/>
        <w:rPr>
          <w:rFonts w:ascii="Arial" w:hAnsi="Arial" w:cs="Arial"/>
          <w:b/>
          <w:sz w:val="24"/>
          <w:szCs w:val="24"/>
        </w:rPr>
      </w:pPr>
      <w:r>
        <w:rPr>
          <w:rFonts w:ascii="Arial" w:hAnsi="Arial" w:cs="Arial"/>
          <w:b/>
          <w:sz w:val="24"/>
          <w:szCs w:val="24"/>
          <w:u w:val="single"/>
        </w:rPr>
        <w:t>miracle</w:t>
      </w:r>
      <w:r w:rsidRPr="006707BE">
        <w:rPr>
          <w:rFonts w:ascii="Arial" w:hAnsi="Arial" w:cs="Arial"/>
          <w:b/>
          <w:i/>
          <w:sz w:val="24"/>
          <w:szCs w:val="24"/>
          <w:u w:val="single"/>
        </w:rPr>
        <w:t xml:space="preserve"> </w:t>
      </w:r>
    </w:p>
    <w:p w14:paraId="76DB0022" w14:textId="77777777" w:rsidR="00F35A9B" w:rsidRDefault="00F35A9B" w:rsidP="00F35A9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16FFC9" w14:textId="37F09600" w:rsidR="00380EA0" w:rsidRPr="00724E39" w:rsidRDefault="00BB48BE" w:rsidP="00092222">
      <w:pPr>
        <w:spacing w:after="0" w:line="240" w:lineRule="auto"/>
        <w:rPr>
          <w:rFonts w:ascii="Arial" w:hAnsi="Arial" w:cs="Arial"/>
          <w:i/>
          <w:color w:val="943634" w:themeColor="accent2" w:themeShade="BF"/>
          <w:sz w:val="24"/>
          <w:szCs w:val="24"/>
        </w:rPr>
      </w:pPr>
      <w:r w:rsidRPr="0079017C">
        <w:rPr>
          <w:rFonts w:ascii="Arial" w:hAnsi="Arial" w:cs="Arial"/>
          <w:i/>
          <w:color w:val="943634" w:themeColor="accent2" w:themeShade="BF"/>
          <w:sz w:val="24"/>
          <w:szCs w:val="24"/>
          <w:rPrChange w:id="222" w:author="Kelly Kantack" w:date="2024-03-01T11:13:00Z">
            <w:rPr/>
          </w:rPrChange>
        </w:rPr>
        <w:fldChar w:fldCharType="begin"/>
      </w:r>
      <w:r w:rsidRPr="0079017C">
        <w:rPr>
          <w:rFonts w:ascii="Arial" w:hAnsi="Arial" w:cs="Arial"/>
          <w:i/>
          <w:color w:val="943634" w:themeColor="accent2" w:themeShade="BF"/>
          <w:sz w:val="24"/>
          <w:szCs w:val="24"/>
          <w:rPrChange w:id="223" w:author="Kelly Kantack" w:date="2024-03-01T11:13:00Z">
            <w:rPr/>
          </w:rPrChange>
        </w:rPr>
        <w:instrText xml:space="preserve"> HYPERLINK "http://www.seraphim.my/ccc/ccc-glossary.htm" </w:instrText>
      </w:r>
      <w:r w:rsidRPr="0079017C">
        <w:rPr>
          <w:rFonts w:ascii="Arial" w:hAnsi="Arial" w:cs="Arial"/>
          <w:i/>
          <w:color w:val="943634" w:themeColor="accent2" w:themeShade="BF"/>
          <w:sz w:val="24"/>
          <w:szCs w:val="24"/>
          <w:rPrChange w:id="224" w:author="Kelly Kantack" w:date="2024-03-01T11:13:00Z">
            <w:rPr>
              <w:rStyle w:val="Hyperlink"/>
              <w:rFonts w:ascii="Arial" w:hAnsi="Arial" w:cs="Arial"/>
              <w:i/>
              <w:sz w:val="24"/>
              <w:szCs w:val="24"/>
            </w:rPr>
          </w:rPrChange>
        </w:rPr>
        <w:fldChar w:fldCharType="separate"/>
      </w:r>
      <w:r w:rsidR="00F35A9B" w:rsidRPr="0079017C">
        <w:rPr>
          <w:color w:val="943634" w:themeColor="accent2" w:themeShade="BF"/>
          <w:rPrChange w:id="225" w:author="Kelly Kantack" w:date="2024-03-01T11:13:00Z">
            <w:rPr>
              <w:rStyle w:val="Hyperlink"/>
              <w:rFonts w:ascii="Arial" w:hAnsi="Arial" w:cs="Arial"/>
              <w:i/>
              <w:sz w:val="24"/>
              <w:szCs w:val="24"/>
            </w:rPr>
          </w:rPrChange>
        </w:rPr>
        <w:t>http://www.seraphim.my/ccc/ccc-glossary.htm</w:t>
      </w:r>
      <w:r w:rsidRPr="0079017C">
        <w:rPr>
          <w:color w:val="943634" w:themeColor="accent2" w:themeShade="BF"/>
          <w:rPrChange w:id="226" w:author="Kelly Kantack" w:date="2024-03-01T11:13:00Z">
            <w:rPr>
              <w:rStyle w:val="Hyperlink"/>
              <w:rFonts w:ascii="Arial" w:hAnsi="Arial" w:cs="Arial"/>
              <w:i/>
              <w:sz w:val="24"/>
              <w:szCs w:val="24"/>
            </w:rPr>
          </w:rPrChange>
        </w:rPr>
        <w:fldChar w:fldCharType="end"/>
      </w:r>
      <w:r w:rsidR="00F35A9B">
        <w:rPr>
          <w:rFonts w:ascii="Arial" w:hAnsi="Arial" w:cs="Arial"/>
          <w:i/>
          <w:color w:val="943634" w:themeColor="accent2" w:themeShade="BF"/>
          <w:sz w:val="24"/>
          <w:szCs w:val="24"/>
        </w:rPr>
        <w:br/>
      </w:r>
      <w:r w:rsidRPr="0079017C">
        <w:rPr>
          <w:rFonts w:ascii="Arial" w:hAnsi="Arial" w:cs="Arial"/>
          <w:i/>
          <w:color w:val="943634" w:themeColor="accent2" w:themeShade="BF"/>
          <w:sz w:val="24"/>
          <w:szCs w:val="24"/>
          <w:rPrChange w:id="227" w:author="Kelly Kantack" w:date="2024-03-01T11:13:00Z">
            <w:rPr/>
          </w:rPrChange>
        </w:rPr>
        <w:fldChar w:fldCharType="begin"/>
      </w:r>
      <w:r w:rsidRPr="0079017C">
        <w:rPr>
          <w:rFonts w:ascii="Arial" w:hAnsi="Arial" w:cs="Arial"/>
          <w:i/>
          <w:color w:val="943634" w:themeColor="accent2" w:themeShade="BF"/>
          <w:sz w:val="24"/>
          <w:szCs w:val="24"/>
          <w:rPrChange w:id="228" w:author="Kelly Kantack" w:date="2024-03-01T11:13:00Z">
            <w:rPr/>
          </w:rPrChange>
        </w:rPr>
        <w:instrText xml:space="preserve"> HYPERLINK "https://www.usccb.org/sites/default/files/flipbooks/catechism/890" </w:instrText>
      </w:r>
      <w:r w:rsidRPr="0079017C">
        <w:rPr>
          <w:rFonts w:ascii="Arial" w:hAnsi="Arial" w:cs="Arial"/>
          <w:i/>
          <w:color w:val="943634" w:themeColor="accent2" w:themeShade="BF"/>
          <w:sz w:val="24"/>
          <w:szCs w:val="24"/>
          <w:rPrChange w:id="229" w:author="Kelly Kantack" w:date="2024-03-01T11:13:00Z">
            <w:rPr>
              <w:rStyle w:val="Hyperlink"/>
              <w:rFonts w:ascii="Arial" w:hAnsi="Arial" w:cs="Arial"/>
              <w:i/>
              <w:sz w:val="24"/>
              <w:szCs w:val="24"/>
            </w:rPr>
          </w:rPrChange>
        </w:rPr>
        <w:fldChar w:fldCharType="separate"/>
      </w:r>
      <w:r w:rsidR="00F35A9B" w:rsidRPr="0079017C">
        <w:rPr>
          <w:color w:val="943634" w:themeColor="accent2" w:themeShade="BF"/>
          <w:rPrChange w:id="230" w:author="Kelly Kantack" w:date="2024-03-01T11:13:00Z">
            <w:rPr>
              <w:rStyle w:val="Hyperlink"/>
              <w:rFonts w:ascii="Arial" w:hAnsi="Arial" w:cs="Arial"/>
              <w:i/>
              <w:sz w:val="24"/>
              <w:szCs w:val="24"/>
            </w:rPr>
          </w:rPrChange>
        </w:rPr>
        <w:t>https://www.usccb.org/sites/default/files/flipbooks/catechism/890</w:t>
      </w:r>
      <w:r w:rsidRPr="0079017C">
        <w:rPr>
          <w:color w:val="943634" w:themeColor="accent2" w:themeShade="BF"/>
          <w:rPrChange w:id="231" w:author="Kelly Kantack" w:date="2024-03-01T11:13:00Z">
            <w:rPr>
              <w:rStyle w:val="Hyperlink"/>
              <w:rFonts w:ascii="Arial" w:hAnsi="Arial" w:cs="Arial"/>
              <w:i/>
              <w:sz w:val="24"/>
              <w:szCs w:val="24"/>
            </w:rPr>
          </w:rPrChange>
        </w:rPr>
        <w:fldChar w:fldCharType="end"/>
      </w:r>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33D24E48" w:rsidR="00380EA0" w:rsidRPr="006707BE" w:rsidRDefault="00380EA0" w:rsidP="00380EA0">
      <w:pPr>
        <w:spacing w:after="0" w:line="240" w:lineRule="auto"/>
        <w:rPr>
          <w:rFonts w:ascii="Arial" w:hAnsi="Arial" w:cs="Arial"/>
          <w:sz w:val="24"/>
          <w:szCs w:val="24"/>
        </w:rPr>
      </w:pPr>
      <w:r>
        <w:rPr>
          <w:rFonts w:ascii="Arial" w:hAnsi="Arial" w:cs="Arial"/>
          <w:b/>
          <w:sz w:val="24"/>
          <w:szCs w:val="24"/>
        </w:rPr>
        <w:t>2.</w:t>
      </w:r>
      <w:r w:rsidR="00F35A9B">
        <w:rPr>
          <w:rFonts w:ascii="Arial" w:hAnsi="Arial" w:cs="Arial"/>
          <w:b/>
          <w:sz w:val="24"/>
          <w:szCs w:val="24"/>
        </w:rPr>
        <w:t>2</w:t>
      </w:r>
      <w:r w:rsidRPr="006707BE">
        <w:rPr>
          <w:rFonts w:ascii="Arial" w:hAnsi="Arial" w:cs="Arial"/>
          <w:b/>
          <w:sz w:val="24"/>
          <w:szCs w:val="24"/>
        </w:rPr>
        <w:t xml:space="preserve">  </w:t>
      </w:r>
      <w:r w:rsidR="00EA5C25">
        <w:rPr>
          <w:rFonts w:ascii="Arial" w:hAnsi="Arial" w:cs="Arial"/>
          <w:sz w:val="24"/>
          <w:szCs w:val="24"/>
        </w:rPr>
        <w:t>Through the actions of which prophet did God part the waters of the Red Sea as the Israelites were fleeing from the Egyptian Army?</w:t>
      </w:r>
    </w:p>
    <w:p w14:paraId="3C3B988F" w14:textId="20D4BE53" w:rsidR="002D290B" w:rsidRDefault="00EA5C25" w:rsidP="00DB0E70">
      <w:pPr>
        <w:spacing w:after="0" w:line="240" w:lineRule="auto"/>
        <w:jc w:val="right"/>
        <w:rPr>
          <w:rFonts w:ascii="Arial" w:hAnsi="Arial" w:cs="Arial"/>
          <w:b/>
          <w:sz w:val="24"/>
          <w:szCs w:val="24"/>
          <w:u w:val="single"/>
        </w:rPr>
      </w:pPr>
      <w:r>
        <w:rPr>
          <w:rFonts w:ascii="Arial" w:hAnsi="Arial" w:cs="Arial"/>
          <w:b/>
          <w:sz w:val="24"/>
          <w:szCs w:val="24"/>
          <w:u w:val="single"/>
        </w:rPr>
        <w:t>Moses</w:t>
      </w:r>
    </w:p>
    <w:p w14:paraId="1C962B6E" w14:textId="77777777" w:rsidR="00DB0E70" w:rsidRPr="00DB0E70" w:rsidRDefault="00DB0E70" w:rsidP="00DB0E70">
      <w:pPr>
        <w:spacing w:after="0" w:line="240" w:lineRule="auto"/>
        <w:jc w:val="right"/>
        <w:rPr>
          <w:rFonts w:ascii="Arial" w:hAnsi="Arial" w:cs="Arial"/>
          <w:b/>
          <w:sz w:val="24"/>
          <w:szCs w:val="24"/>
          <w:u w:val="single"/>
        </w:rPr>
      </w:pPr>
    </w:p>
    <w:p w14:paraId="3BA2981C" w14:textId="69476FB0" w:rsidR="00380EA0" w:rsidRPr="006707BE" w:rsidRDefault="002D290B" w:rsidP="002D290B">
      <w:pPr>
        <w:spacing w:after="0" w:line="240" w:lineRule="auto"/>
        <w:rPr>
          <w:rFonts w:ascii="Arial" w:hAnsi="Arial" w:cs="Arial"/>
          <w:b/>
          <w:sz w:val="24"/>
          <w:szCs w:val="24"/>
        </w:rPr>
      </w:pPr>
      <w:r>
        <w:rPr>
          <w:rFonts w:ascii="Arial" w:hAnsi="Arial" w:cs="Arial"/>
          <w:i/>
          <w:color w:val="0033CC"/>
          <w:sz w:val="24"/>
          <w:szCs w:val="24"/>
        </w:rPr>
        <w:t>From Exodus 4: 21-22… “</w:t>
      </w:r>
      <w:r w:rsidRPr="002D290B">
        <w:rPr>
          <w:rFonts w:ascii="Arial" w:hAnsi="Arial" w:cs="Arial"/>
          <w:i/>
          <w:color w:val="0033CC"/>
          <w:sz w:val="24"/>
          <w:szCs w:val="24"/>
        </w:rPr>
        <w:t>Then Moses stretched out his hand over the sea; and the LORD drove back the sea with a strong east wind all night long and turned the sea into dry ground. The waters were split,</w:t>
      </w:r>
      <w:r>
        <w:rPr>
          <w:rFonts w:ascii="Arial" w:hAnsi="Arial" w:cs="Arial"/>
          <w:i/>
          <w:color w:val="0033CC"/>
          <w:sz w:val="24"/>
          <w:szCs w:val="24"/>
        </w:rPr>
        <w:t xml:space="preserve"> </w:t>
      </w:r>
      <w:r w:rsidRPr="002D290B">
        <w:rPr>
          <w:rFonts w:ascii="Arial" w:hAnsi="Arial" w:cs="Arial"/>
          <w:i/>
          <w:color w:val="0033CC"/>
          <w:sz w:val="24"/>
          <w:szCs w:val="24"/>
        </w:rPr>
        <w:t>so that the Israelites entered into the midst of the sea on dry land, with the water as a wall to their right and to their left</w:t>
      </w:r>
      <w:r>
        <w:rPr>
          <w:rFonts w:ascii="Arial" w:hAnsi="Arial" w:cs="Arial"/>
          <w:i/>
          <w:color w:val="0033CC"/>
          <w:sz w:val="24"/>
          <w:szCs w:val="24"/>
        </w:rPr>
        <w:t>.”</w:t>
      </w:r>
    </w:p>
    <w:p w14:paraId="26907F36" w14:textId="681D6D37" w:rsidR="00380EA0" w:rsidRPr="00724E39" w:rsidRDefault="00380EA0" w:rsidP="00092222">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D290B" w:rsidRPr="002D290B">
        <w:rPr>
          <w:rFonts w:ascii="Arial" w:hAnsi="Arial" w:cs="Arial"/>
          <w:i/>
          <w:color w:val="943634" w:themeColor="accent2" w:themeShade="BF"/>
          <w:sz w:val="24"/>
          <w:szCs w:val="24"/>
        </w:rPr>
        <w:t>Exodus 4: 21-22</w:t>
      </w:r>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47DA9102" w:rsidR="00380EA0" w:rsidRDefault="00380EA0" w:rsidP="00380EA0">
      <w:pPr>
        <w:spacing w:after="0" w:line="240" w:lineRule="auto"/>
        <w:rPr>
          <w:rFonts w:ascii="Arial" w:hAnsi="Arial" w:cs="Arial"/>
          <w:sz w:val="24"/>
          <w:szCs w:val="24"/>
        </w:rPr>
      </w:pPr>
      <w:r>
        <w:rPr>
          <w:rFonts w:ascii="Arial" w:hAnsi="Arial" w:cs="Arial"/>
          <w:b/>
          <w:sz w:val="24"/>
          <w:szCs w:val="24"/>
        </w:rPr>
        <w:t>2.</w:t>
      </w:r>
      <w:r w:rsidRPr="006707BE">
        <w:rPr>
          <w:rFonts w:ascii="Arial" w:hAnsi="Arial" w:cs="Arial"/>
          <w:b/>
          <w:sz w:val="24"/>
          <w:szCs w:val="24"/>
        </w:rPr>
        <w:t xml:space="preserve">3  </w:t>
      </w:r>
      <w:r w:rsidR="00A667D5">
        <w:rPr>
          <w:rFonts w:ascii="Arial" w:hAnsi="Arial" w:cs="Arial"/>
          <w:sz w:val="24"/>
          <w:szCs w:val="24"/>
        </w:rPr>
        <w:t>In Hebrew the word “</w:t>
      </w:r>
      <w:r w:rsidR="005F4757">
        <w:rPr>
          <w:rFonts w:ascii="Arial" w:hAnsi="Arial" w:cs="Arial"/>
          <w:sz w:val="24"/>
          <w:szCs w:val="24"/>
        </w:rPr>
        <w:t>M</w:t>
      </w:r>
      <w:r w:rsidR="00A667D5">
        <w:rPr>
          <w:rFonts w:ascii="Arial" w:hAnsi="Arial" w:cs="Arial"/>
          <w:sz w:val="24"/>
          <w:szCs w:val="24"/>
        </w:rPr>
        <w:t>essiah” means “</w:t>
      </w:r>
      <w:r w:rsidR="00902939">
        <w:rPr>
          <w:rFonts w:ascii="Arial" w:hAnsi="Arial" w:cs="Arial"/>
          <w:sz w:val="24"/>
          <w:szCs w:val="24"/>
        </w:rPr>
        <w:t xml:space="preserve">Anointed </w:t>
      </w:r>
      <w:r w:rsidR="005F4757">
        <w:rPr>
          <w:rFonts w:ascii="Arial" w:hAnsi="Arial" w:cs="Arial"/>
          <w:sz w:val="24"/>
          <w:szCs w:val="24"/>
        </w:rPr>
        <w:t>One</w:t>
      </w:r>
      <w:r w:rsidR="00AE538A">
        <w:rPr>
          <w:rFonts w:ascii="Arial" w:hAnsi="Arial" w:cs="Arial"/>
          <w:sz w:val="24"/>
          <w:szCs w:val="24"/>
        </w:rPr>
        <w:t>.”  What</w:t>
      </w:r>
      <w:r w:rsidR="00E744E7">
        <w:rPr>
          <w:rFonts w:ascii="Arial" w:hAnsi="Arial" w:cs="Arial"/>
          <w:sz w:val="24"/>
          <w:szCs w:val="24"/>
        </w:rPr>
        <w:t xml:space="preserve"> is the equivalent word in Greek</w:t>
      </w:r>
      <w:r w:rsidR="005F4757">
        <w:rPr>
          <w:rFonts w:ascii="Arial" w:hAnsi="Arial" w:cs="Arial"/>
          <w:sz w:val="24"/>
          <w:szCs w:val="24"/>
        </w:rPr>
        <w:t xml:space="preserve">?  </w:t>
      </w:r>
    </w:p>
    <w:p w14:paraId="21E9125F" w14:textId="77777777" w:rsidR="00DB0E70" w:rsidRPr="006707BE" w:rsidRDefault="00DB0E70" w:rsidP="00380EA0">
      <w:pPr>
        <w:spacing w:after="0" w:line="240" w:lineRule="auto"/>
        <w:rPr>
          <w:rFonts w:ascii="Arial" w:hAnsi="Arial" w:cs="Arial"/>
          <w:sz w:val="24"/>
          <w:szCs w:val="24"/>
        </w:rPr>
      </w:pPr>
    </w:p>
    <w:p w14:paraId="05A7519A" w14:textId="6C3A0A65" w:rsidR="00380EA0" w:rsidRPr="006707BE" w:rsidRDefault="005F4757" w:rsidP="00380EA0">
      <w:pPr>
        <w:spacing w:after="0" w:line="240" w:lineRule="auto"/>
        <w:jc w:val="right"/>
        <w:rPr>
          <w:rFonts w:ascii="Arial" w:hAnsi="Arial" w:cs="Arial"/>
          <w:b/>
          <w:i/>
          <w:sz w:val="24"/>
          <w:szCs w:val="24"/>
          <w:u w:val="single"/>
        </w:rPr>
      </w:pPr>
      <w:r>
        <w:rPr>
          <w:rFonts w:ascii="Arial" w:hAnsi="Arial" w:cs="Arial"/>
          <w:b/>
          <w:sz w:val="24"/>
          <w:szCs w:val="24"/>
          <w:u w:val="single"/>
        </w:rPr>
        <w:t>Christ</w:t>
      </w:r>
      <w:r w:rsidR="00380EA0"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260353C3" w:rsidR="00380EA0" w:rsidRDefault="005F4757" w:rsidP="00380EA0">
      <w:pPr>
        <w:spacing w:after="0" w:line="240" w:lineRule="auto"/>
        <w:jc w:val="right"/>
        <w:rPr>
          <w:rFonts w:ascii="Arial" w:hAnsi="Arial" w:cs="Arial"/>
          <w:b/>
          <w:sz w:val="24"/>
          <w:szCs w:val="24"/>
        </w:rPr>
      </w:pPr>
      <w:r>
        <w:rPr>
          <w:rFonts w:ascii="Arial" w:hAnsi="Arial" w:cs="Arial"/>
          <w:b/>
          <w:sz w:val="24"/>
          <w:szCs w:val="24"/>
        </w:rPr>
        <w:t>Christos</w:t>
      </w:r>
    </w:p>
    <w:p w14:paraId="057284B5" w14:textId="77777777" w:rsidR="00DB0E70" w:rsidRDefault="00DB0E70" w:rsidP="00380EA0">
      <w:pPr>
        <w:spacing w:after="0" w:line="240" w:lineRule="auto"/>
        <w:jc w:val="right"/>
        <w:rPr>
          <w:rFonts w:ascii="Arial" w:hAnsi="Arial" w:cs="Arial"/>
          <w:b/>
          <w:sz w:val="24"/>
          <w:szCs w:val="24"/>
        </w:rPr>
      </w:pPr>
    </w:p>
    <w:p w14:paraId="7734BEA5" w14:textId="3D82AA91" w:rsidR="00F35A9B" w:rsidRPr="00092222" w:rsidRDefault="00F35A9B" w:rsidP="00092222">
      <w:pPr>
        <w:spacing w:after="0" w:line="240" w:lineRule="auto"/>
        <w:rPr>
          <w:rFonts w:ascii="Arial" w:hAnsi="Arial" w:cs="Arial"/>
          <w:i/>
          <w:color w:val="0033CC"/>
          <w:sz w:val="24"/>
          <w:szCs w:val="24"/>
        </w:rPr>
      </w:pPr>
      <w:r w:rsidRPr="00092222">
        <w:rPr>
          <w:rFonts w:ascii="Arial" w:hAnsi="Arial" w:cs="Arial"/>
          <w:i/>
          <w:color w:val="0033CC"/>
          <w:sz w:val="24"/>
          <w:szCs w:val="24"/>
        </w:rPr>
        <w:t xml:space="preserve">Jesus’ miracles showed that the kingdom is present in Him and attested that Jesus is the Messiah the Jewish nation was awaiting to come.  </w:t>
      </w:r>
    </w:p>
    <w:p w14:paraId="3E74E7A0" w14:textId="2F7DE22C" w:rsidR="005F475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24E39">
        <w:rPr>
          <w:rFonts w:ascii="Arial" w:hAnsi="Arial" w:cs="Arial"/>
          <w:i/>
          <w:color w:val="943634" w:themeColor="accent2" w:themeShade="BF"/>
          <w:sz w:val="24"/>
          <w:szCs w:val="24"/>
        </w:rPr>
        <w:t xml:space="preserve">  </w:t>
      </w:r>
      <w:r w:rsidR="00E628C6">
        <w:rPr>
          <w:rFonts w:ascii="Arial" w:hAnsi="Arial" w:cs="Arial"/>
          <w:i/>
          <w:color w:val="943634" w:themeColor="accent2" w:themeShade="BF"/>
          <w:sz w:val="24"/>
          <w:szCs w:val="24"/>
        </w:rPr>
        <w:br/>
      </w:r>
      <w:r w:rsidR="00BB48BE" w:rsidRPr="0079017C">
        <w:rPr>
          <w:rFonts w:ascii="Arial" w:hAnsi="Arial" w:cs="Arial"/>
          <w:i/>
          <w:color w:val="943634" w:themeColor="accent2" w:themeShade="BF"/>
          <w:sz w:val="24"/>
          <w:szCs w:val="24"/>
          <w:rPrChange w:id="232" w:author="Kelly Kantack" w:date="2024-03-01T11:13:00Z">
            <w:rPr/>
          </w:rPrChange>
        </w:rPr>
        <w:fldChar w:fldCharType="begin"/>
      </w:r>
      <w:r w:rsidR="00BB48BE" w:rsidRPr="0079017C">
        <w:rPr>
          <w:rFonts w:ascii="Arial" w:hAnsi="Arial" w:cs="Arial"/>
          <w:i/>
          <w:color w:val="943634" w:themeColor="accent2" w:themeShade="BF"/>
          <w:sz w:val="24"/>
          <w:szCs w:val="24"/>
          <w:rPrChange w:id="233" w:author="Kelly Kantack" w:date="2024-03-01T11:13:00Z">
            <w:rPr/>
          </w:rPrChange>
        </w:rPr>
        <w:instrText xml:space="preserve"> HYPERLINK "https://www.catholicculture.org/culture/library/dictionary/index.cfm?id=34853" </w:instrText>
      </w:r>
      <w:r w:rsidR="00BB48BE" w:rsidRPr="0079017C">
        <w:rPr>
          <w:rFonts w:ascii="Arial" w:hAnsi="Arial" w:cs="Arial"/>
          <w:i/>
          <w:color w:val="943634" w:themeColor="accent2" w:themeShade="BF"/>
          <w:sz w:val="24"/>
          <w:szCs w:val="24"/>
          <w:rPrChange w:id="234" w:author="Kelly Kantack" w:date="2024-03-01T11:13:00Z">
            <w:rPr>
              <w:rStyle w:val="Hyperlink"/>
              <w:rFonts w:ascii="Arial" w:hAnsi="Arial" w:cs="Arial"/>
              <w:i/>
              <w:sz w:val="24"/>
              <w:szCs w:val="24"/>
            </w:rPr>
          </w:rPrChange>
        </w:rPr>
        <w:fldChar w:fldCharType="separate"/>
      </w:r>
      <w:r w:rsidR="00E628C6" w:rsidRPr="0079017C">
        <w:rPr>
          <w:color w:val="943634" w:themeColor="accent2" w:themeShade="BF"/>
          <w:rPrChange w:id="235" w:author="Kelly Kantack" w:date="2024-03-01T11:13:00Z">
            <w:rPr>
              <w:rStyle w:val="Hyperlink"/>
              <w:rFonts w:ascii="Arial" w:hAnsi="Arial" w:cs="Arial"/>
              <w:i/>
              <w:sz w:val="24"/>
              <w:szCs w:val="24"/>
            </w:rPr>
          </w:rPrChange>
        </w:rPr>
        <w:t>https://www.catholicculture.org/culture/library/dictionary/index.cfm?id=34853</w:t>
      </w:r>
      <w:r w:rsidR="00BB48BE" w:rsidRPr="0079017C">
        <w:rPr>
          <w:color w:val="943634" w:themeColor="accent2" w:themeShade="BF"/>
          <w:rPrChange w:id="236" w:author="Kelly Kantack" w:date="2024-03-01T11:13:00Z">
            <w:rPr>
              <w:rStyle w:val="Hyperlink"/>
              <w:rFonts w:ascii="Arial" w:hAnsi="Arial" w:cs="Arial"/>
              <w:i/>
              <w:sz w:val="24"/>
              <w:szCs w:val="24"/>
            </w:rPr>
          </w:rPrChange>
        </w:rPr>
        <w:fldChar w:fldCharType="end"/>
      </w:r>
      <w:r w:rsidR="005F4757">
        <w:rPr>
          <w:rFonts w:ascii="Arial" w:hAnsi="Arial" w:cs="Arial"/>
          <w:i/>
          <w:color w:val="943634" w:themeColor="accent2" w:themeShade="BF"/>
          <w:sz w:val="24"/>
          <w:szCs w:val="24"/>
        </w:rPr>
        <w:br/>
      </w:r>
      <w:r w:rsidR="00724E39">
        <w:rPr>
          <w:rFonts w:ascii="Arial" w:hAnsi="Arial" w:cs="Arial"/>
          <w:i/>
          <w:color w:val="943634" w:themeColor="accent2" w:themeShade="BF"/>
          <w:sz w:val="24"/>
          <w:szCs w:val="24"/>
        </w:rPr>
        <w:t xml:space="preserve">CCC </w:t>
      </w:r>
      <w:proofErr w:type="gramStart"/>
      <w:r w:rsidR="005F4757">
        <w:rPr>
          <w:rFonts w:ascii="Arial" w:hAnsi="Arial" w:cs="Arial"/>
          <w:i/>
          <w:color w:val="943634" w:themeColor="accent2" w:themeShade="BF"/>
          <w:sz w:val="24"/>
          <w:szCs w:val="24"/>
        </w:rPr>
        <w:t>547</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Jesus</w:t>
      </w:r>
      <w:proofErr w:type="gramEnd"/>
      <w:r w:rsidR="00E628C6" w:rsidRPr="00E628C6">
        <w:rPr>
          <w:rFonts w:ascii="Arial" w:hAnsi="Arial" w:cs="Arial"/>
          <w:i/>
          <w:color w:val="943634" w:themeColor="accent2" w:themeShade="BF"/>
          <w:sz w:val="24"/>
          <w:szCs w:val="24"/>
        </w:rPr>
        <w:t xml:space="preserve"> accompanies his words with many "mighty works and wonders and signs", which manifest that the kingdom is present in him and attest that</w:t>
      </w:r>
      <w:r w:rsidR="00E628C6">
        <w:rPr>
          <w:rFonts w:ascii="Arial" w:hAnsi="Arial" w:cs="Arial"/>
          <w:i/>
          <w:color w:val="943634" w:themeColor="accent2" w:themeShade="BF"/>
          <w:sz w:val="24"/>
          <w:szCs w:val="24"/>
        </w:rPr>
        <w:t xml:space="preserve"> he was the promised Messiah. </w:t>
      </w: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0575E432" w:rsidR="00380EA0" w:rsidRDefault="00380EA0" w:rsidP="00380EA0">
      <w:pPr>
        <w:spacing w:after="0" w:line="240" w:lineRule="auto"/>
        <w:rPr>
          <w:rFonts w:ascii="Arial" w:hAnsi="Arial" w:cs="Arial"/>
          <w:sz w:val="24"/>
          <w:szCs w:val="24"/>
        </w:rPr>
      </w:pPr>
      <w:r>
        <w:rPr>
          <w:rFonts w:ascii="Arial" w:hAnsi="Arial" w:cs="Arial"/>
          <w:b/>
          <w:sz w:val="24"/>
          <w:szCs w:val="24"/>
        </w:rPr>
        <w:t xml:space="preserve">2.4  </w:t>
      </w:r>
      <w:r w:rsidR="00CF7C03">
        <w:rPr>
          <w:rFonts w:ascii="Arial" w:hAnsi="Arial" w:cs="Arial"/>
          <w:sz w:val="24"/>
          <w:szCs w:val="24"/>
        </w:rPr>
        <w:t>Performed</w:t>
      </w:r>
      <w:r w:rsidR="00E628C6">
        <w:rPr>
          <w:rFonts w:ascii="Arial" w:hAnsi="Arial" w:cs="Arial"/>
          <w:sz w:val="24"/>
          <w:szCs w:val="24"/>
        </w:rPr>
        <w:t xml:space="preserve"> at a wedding in Cana, Galilee</w:t>
      </w:r>
      <w:r w:rsidR="00CF7C03">
        <w:rPr>
          <w:rFonts w:ascii="Arial" w:hAnsi="Arial" w:cs="Arial"/>
          <w:sz w:val="24"/>
          <w:szCs w:val="24"/>
        </w:rPr>
        <w:t>,  what was Jesus’s first recorded miracle</w:t>
      </w:r>
      <w:r w:rsidRPr="006707BE">
        <w:rPr>
          <w:rFonts w:ascii="Arial" w:hAnsi="Arial" w:cs="Arial"/>
          <w:sz w:val="24"/>
          <w:szCs w:val="24"/>
        </w:rPr>
        <w:t>?</w:t>
      </w:r>
    </w:p>
    <w:p w14:paraId="1559BE17" w14:textId="77777777" w:rsidR="00DB0E70" w:rsidRPr="006707BE" w:rsidRDefault="00DB0E70" w:rsidP="00380EA0">
      <w:pPr>
        <w:spacing w:after="0" w:line="240" w:lineRule="auto"/>
        <w:rPr>
          <w:rFonts w:ascii="Arial" w:hAnsi="Arial" w:cs="Arial"/>
          <w:sz w:val="24"/>
          <w:szCs w:val="24"/>
        </w:rPr>
      </w:pPr>
    </w:p>
    <w:p w14:paraId="526ECEB0" w14:textId="1A19324C" w:rsidR="00380EA0" w:rsidRPr="006707BE" w:rsidRDefault="00CF7C03" w:rsidP="00E628C6">
      <w:pPr>
        <w:spacing w:after="0" w:line="240" w:lineRule="auto"/>
        <w:jc w:val="right"/>
        <w:rPr>
          <w:rFonts w:ascii="Arial" w:hAnsi="Arial" w:cs="Arial"/>
          <w:b/>
          <w:sz w:val="24"/>
          <w:szCs w:val="24"/>
        </w:rPr>
      </w:pPr>
      <w:r>
        <w:rPr>
          <w:rFonts w:ascii="Arial" w:hAnsi="Arial" w:cs="Arial"/>
          <w:b/>
          <w:sz w:val="24"/>
          <w:szCs w:val="24"/>
          <w:u w:val="single"/>
        </w:rPr>
        <w:t>(</w:t>
      </w:r>
      <w:r w:rsidR="00E628C6">
        <w:rPr>
          <w:rFonts w:ascii="Arial" w:hAnsi="Arial" w:cs="Arial"/>
          <w:b/>
          <w:sz w:val="24"/>
          <w:szCs w:val="24"/>
          <w:u w:val="single"/>
        </w:rPr>
        <w:t>turned</w:t>
      </w:r>
      <w:r>
        <w:rPr>
          <w:rFonts w:ascii="Arial" w:hAnsi="Arial" w:cs="Arial"/>
          <w:b/>
          <w:sz w:val="24"/>
          <w:szCs w:val="24"/>
          <w:u w:val="single"/>
        </w:rPr>
        <w:t>)</w:t>
      </w:r>
      <w:r w:rsidR="00E628C6">
        <w:rPr>
          <w:rFonts w:ascii="Arial" w:hAnsi="Arial" w:cs="Arial"/>
          <w:b/>
          <w:sz w:val="24"/>
          <w:szCs w:val="24"/>
          <w:u w:val="single"/>
        </w:rPr>
        <w:t xml:space="preserve"> water into wine</w:t>
      </w:r>
      <w:r w:rsidR="00380EA0" w:rsidRPr="006707BE">
        <w:rPr>
          <w:rFonts w:ascii="Arial" w:hAnsi="Arial" w:cs="Arial"/>
          <w:b/>
          <w:i/>
          <w:sz w:val="24"/>
          <w:szCs w:val="24"/>
          <w:u w:val="single"/>
        </w:rPr>
        <w:t xml:space="preserve"> </w:t>
      </w:r>
    </w:p>
    <w:p w14:paraId="16E7DD77" w14:textId="1A0625C8" w:rsidR="00380EA0" w:rsidRPr="00133765" w:rsidDel="00977721" w:rsidRDefault="00380EA0">
      <w:pPr>
        <w:spacing w:after="0" w:line="240" w:lineRule="auto"/>
        <w:rPr>
          <w:del w:id="237" w:author="Kelly Kantack" w:date="2024-03-01T11:02: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 xml:space="preserve">John </w:t>
      </w:r>
      <w:hyperlink r:id="rId9" w:history="1">
        <w:r w:rsidR="00E628C6"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5827D6BA" w14:textId="6638053D" w:rsidR="00380EA0" w:rsidRPr="006707BE" w:rsidDel="00977721" w:rsidRDefault="00380EA0">
      <w:pPr>
        <w:spacing w:after="0" w:line="240" w:lineRule="auto"/>
        <w:rPr>
          <w:del w:id="238" w:author="Kelly Kantack" w:date="2024-03-01T11:02:00Z"/>
          <w:rFonts w:ascii="Arial" w:hAnsi="Arial" w:cs="Arial"/>
          <w:i/>
          <w:sz w:val="24"/>
          <w:szCs w:val="24"/>
        </w:rPr>
      </w:pPr>
      <w:del w:id="239" w:author="Kelly Kantack" w:date="2024-03-01T11:02:00Z">
        <w:r w:rsidDel="00977721">
          <w:rPr>
            <w:rFonts w:ascii="Arial" w:hAnsi="Arial" w:cs="Arial"/>
            <w:i/>
            <w:sz w:val="24"/>
            <w:szCs w:val="24"/>
          </w:rPr>
          <w:delText>______________________________________________________________________________</w:delText>
        </w:r>
      </w:del>
    </w:p>
    <w:p w14:paraId="12020FDA" w14:textId="0E2DF3DE" w:rsidR="00DB0E70" w:rsidRDefault="00DB0E70">
      <w:pPr>
        <w:spacing w:after="0" w:line="240" w:lineRule="auto"/>
        <w:rPr>
          <w:rFonts w:ascii="Arial" w:hAnsi="Arial" w:cs="Arial"/>
          <w:b/>
          <w:sz w:val="24"/>
          <w:szCs w:val="24"/>
        </w:rPr>
        <w:pPrChange w:id="240" w:author="Kelly Kantack" w:date="2024-03-01T11:02:00Z">
          <w:pPr/>
        </w:pPrChange>
      </w:pPr>
      <w:del w:id="241" w:author="Kelly Kantack" w:date="2024-03-01T11:02:00Z">
        <w:r w:rsidDel="00977721">
          <w:rPr>
            <w:rFonts w:ascii="Arial" w:hAnsi="Arial" w:cs="Arial"/>
            <w:b/>
            <w:sz w:val="24"/>
            <w:szCs w:val="24"/>
          </w:rPr>
          <w:br w:type="page"/>
        </w:r>
      </w:del>
    </w:p>
    <w:p w14:paraId="29F29615" w14:textId="77777777" w:rsidR="00977721" w:rsidRDefault="00977721">
      <w:pPr>
        <w:rPr>
          <w:ins w:id="242" w:author="Kelly Kantack" w:date="2024-03-01T11:02:00Z"/>
          <w:rFonts w:ascii="Arial" w:hAnsi="Arial" w:cs="Arial"/>
          <w:b/>
          <w:sz w:val="24"/>
          <w:szCs w:val="24"/>
        </w:rPr>
      </w:pPr>
      <w:ins w:id="243" w:author="Kelly Kantack" w:date="2024-03-01T11:02:00Z">
        <w:r>
          <w:rPr>
            <w:rFonts w:ascii="Arial" w:hAnsi="Arial" w:cs="Arial"/>
            <w:b/>
            <w:sz w:val="24"/>
            <w:szCs w:val="24"/>
          </w:rPr>
          <w:br w:type="page"/>
        </w:r>
      </w:ins>
    </w:p>
    <w:p w14:paraId="0B658CC4" w14:textId="13F1450C" w:rsidR="00380EA0" w:rsidRDefault="00380EA0" w:rsidP="00380EA0">
      <w:pPr>
        <w:spacing w:after="0" w:line="240" w:lineRule="auto"/>
        <w:rPr>
          <w:rFonts w:ascii="Arial" w:hAnsi="Arial" w:cs="Arial"/>
          <w:sz w:val="24"/>
          <w:szCs w:val="24"/>
        </w:rPr>
      </w:pPr>
      <w:r>
        <w:rPr>
          <w:rFonts w:ascii="Arial" w:hAnsi="Arial" w:cs="Arial"/>
          <w:b/>
          <w:sz w:val="24"/>
          <w:szCs w:val="24"/>
        </w:rPr>
        <w:lastRenderedPageBreak/>
        <w:t xml:space="preserve">2.5  </w:t>
      </w:r>
      <w:r w:rsidR="00CF7C03">
        <w:rPr>
          <w:rFonts w:ascii="Arial" w:hAnsi="Arial" w:cs="Arial"/>
          <w:sz w:val="24"/>
          <w:szCs w:val="24"/>
        </w:rPr>
        <w:t xml:space="preserve">Who </w:t>
      </w:r>
      <w:r w:rsidR="002721BE">
        <w:rPr>
          <w:rFonts w:ascii="Arial" w:hAnsi="Arial" w:cs="Arial"/>
          <w:sz w:val="24"/>
          <w:szCs w:val="24"/>
        </w:rPr>
        <w:t>asked Jesus for help</w:t>
      </w:r>
      <w:r w:rsidR="00011840">
        <w:rPr>
          <w:rFonts w:ascii="Arial" w:hAnsi="Arial" w:cs="Arial"/>
          <w:sz w:val="24"/>
          <w:szCs w:val="24"/>
        </w:rPr>
        <w:t xml:space="preserve"> resolving the problem of a lack of wine</w:t>
      </w:r>
      <w:r w:rsidR="00CF7C03">
        <w:rPr>
          <w:rFonts w:ascii="Arial" w:hAnsi="Arial" w:cs="Arial"/>
          <w:sz w:val="24"/>
          <w:szCs w:val="24"/>
        </w:rPr>
        <w:t xml:space="preserve"> at the wedding in Cana</w:t>
      </w:r>
      <w:r w:rsidR="002721BE">
        <w:rPr>
          <w:rFonts w:ascii="Arial" w:hAnsi="Arial" w:cs="Arial"/>
          <w:sz w:val="24"/>
          <w:szCs w:val="24"/>
        </w:rPr>
        <w:t>?</w:t>
      </w:r>
    </w:p>
    <w:p w14:paraId="2EDE43E2" w14:textId="77777777" w:rsidR="00DB0E70" w:rsidRPr="006707BE" w:rsidRDefault="00DB0E70" w:rsidP="00380EA0">
      <w:pPr>
        <w:spacing w:after="0" w:line="240" w:lineRule="auto"/>
        <w:rPr>
          <w:rFonts w:ascii="Arial" w:hAnsi="Arial" w:cs="Arial"/>
          <w:sz w:val="24"/>
          <w:szCs w:val="24"/>
        </w:rPr>
      </w:pPr>
    </w:p>
    <w:p w14:paraId="51D603F5" w14:textId="69C0D244" w:rsidR="00380EA0" w:rsidRPr="006707BE" w:rsidRDefault="00902939"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2721BE">
        <w:rPr>
          <w:rFonts w:ascii="Arial" w:hAnsi="Arial" w:cs="Arial"/>
          <w:b/>
          <w:sz w:val="24"/>
          <w:szCs w:val="24"/>
          <w:u w:val="single"/>
        </w:rPr>
        <w:t>His mother</w:t>
      </w:r>
      <w:r>
        <w:rPr>
          <w:rFonts w:ascii="Arial" w:hAnsi="Arial" w:cs="Arial"/>
          <w:b/>
          <w:sz w:val="24"/>
          <w:szCs w:val="24"/>
          <w:u w:val="single"/>
        </w:rPr>
        <w:t>)</w:t>
      </w:r>
      <w:r w:rsidR="002721BE">
        <w:rPr>
          <w:rFonts w:ascii="Arial" w:hAnsi="Arial" w:cs="Arial"/>
          <w:b/>
          <w:sz w:val="24"/>
          <w:szCs w:val="24"/>
          <w:u w:val="single"/>
        </w:rPr>
        <w:t xml:space="preserve"> Mary</w:t>
      </w:r>
      <w:r w:rsidR="00380EA0"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443EFCE" w:rsidR="00380EA0" w:rsidRDefault="002721BE" w:rsidP="00380EA0">
      <w:pPr>
        <w:spacing w:after="0" w:line="240" w:lineRule="auto"/>
        <w:jc w:val="right"/>
        <w:rPr>
          <w:rFonts w:ascii="Arial" w:hAnsi="Arial" w:cs="Arial"/>
          <w:b/>
          <w:sz w:val="24"/>
          <w:szCs w:val="24"/>
        </w:rPr>
      </w:pPr>
      <w:r>
        <w:rPr>
          <w:rFonts w:ascii="Arial" w:hAnsi="Arial" w:cs="Arial"/>
          <w:b/>
          <w:sz w:val="24"/>
          <w:szCs w:val="24"/>
        </w:rPr>
        <w:t>Mary (the mother of God)</w:t>
      </w:r>
    </w:p>
    <w:p w14:paraId="1FDF128A" w14:textId="77777777" w:rsidR="00DB0E70" w:rsidRPr="006707BE" w:rsidRDefault="00DB0E70" w:rsidP="00380EA0">
      <w:pPr>
        <w:spacing w:after="0" w:line="240" w:lineRule="auto"/>
        <w:jc w:val="right"/>
        <w:rPr>
          <w:rFonts w:ascii="Arial" w:hAnsi="Arial" w:cs="Arial"/>
          <w:b/>
          <w:sz w:val="24"/>
          <w:szCs w:val="24"/>
        </w:rPr>
      </w:pPr>
    </w:p>
    <w:p w14:paraId="7567ED84" w14:textId="07F7B987" w:rsidR="00380EA0" w:rsidRPr="006707BE" w:rsidRDefault="002721BE" w:rsidP="00380EA0">
      <w:pPr>
        <w:spacing w:after="0" w:line="240" w:lineRule="auto"/>
        <w:rPr>
          <w:rFonts w:ascii="Arial" w:hAnsi="Arial" w:cs="Arial"/>
          <w:i/>
          <w:sz w:val="24"/>
          <w:szCs w:val="24"/>
        </w:rPr>
      </w:pPr>
      <w:r w:rsidRPr="002721BE">
        <w:rPr>
          <w:rFonts w:ascii="Arial" w:hAnsi="Arial" w:cs="Arial"/>
          <w:i/>
          <w:color w:val="0033CC"/>
          <w:sz w:val="24"/>
          <w:szCs w:val="24"/>
        </w:rPr>
        <w:t>It was not just then t</w:t>
      </w:r>
      <w:r w:rsidR="00133765">
        <w:rPr>
          <w:rFonts w:ascii="Arial" w:hAnsi="Arial" w:cs="Arial"/>
          <w:i/>
          <w:color w:val="0033CC"/>
          <w:sz w:val="24"/>
          <w:szCs w:val="24"/>
        </w:rPr>
        <w:t>hat Mary intervened, Mary</w:t>
      </w:r>
      <w:r w:rsidRPr="002721BE">
        <w:rPr>
          <w:rFonts w:ascii="Arial" w:hAnsi="Arial" w:cs="Arial"/>
          <w:i/>
          <w:color w:val="0033CC"/>
          <w:sz w:val="24"/>
          <w:szCs w:val="24"/>
        </w:rPr>
        <w:t xml:space="preserve"> continues to plea before God on our behalf now</w:t>
      </w:r>
      <w:r w:rsidR="00133765">
        <w:rPr>
          <w:rFonts w:ascii="Arial" w:hAnsi="Arial" w:cs="Arial"/>
          <w:i/>
          <w:color w:val="0033CC"/>
          <w:sz w:val="24"/>
          <w:szCs w:val="24"/>
        </w:rPr>
        <w:t>.  We should not hesitate to ask for Mary’s intercession given Mary’s very close relationship to Jesus as Mother—Mother of God</w:t>
      </w:r>
      <w:r w:rsidRPr="002721BE">
        <w:rPr>
          <w:rFonts w:ascii="Arial" w:hAnsi="Arial" w:cs="Arial"/>
          <w:i/>
          <w:color w:val="0033CC"/>
          <w:sz w:val="24"/>
          <w:szCs w:val="24"/>
        </w:rPr>
        <w:t>.</w:t>
      </w:r>
      <w:r>
        <w:rPr>
          <w:rFonts w:ascii="Arial" w:hAnsi="Arial" w:cs="Arial"/>
          <w:i/>
          <w:color w:val="943634" w:themeColor="accent2" w:themeShade="BF"/>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628C6">
        <w:rPr>
          <w:rFonts w:ascii="Arial" w:hAnsi="Arial" w:cs="Arial"/>
          <w:i/>
          <w:color w:val="943634" w:themeColor="accent2" w:themeShade="BF"/>
          <w:sz w:val="24"/>
          <w:szCs w:val="24"/>
        </w:rPr>
        <w:t xml:space="preserve">John </w:t>
      </w:r>
      <w:hyperlink r:id="rId10" w:history="1">
        <w:r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887E4E" w14:textId="5FD93CF4"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2.6  </w:t>
      </w:r>
      <w:r w:rsidR="0087307B">
        <w:rPr>
          <w:rFonts w:ascii="Arial" w:hAnsi="Arial" w:cs="Arial"/>
          <w:sz w:val="24"/>
          <w:szCs w:val="24"/>
        </w:rPr>
        <w:t xml:space="preserve">While disembarking from a boat in the territory of </w:t>
      </w:r>
      <w:r w:rsidR="00B46AB2">
        <w:rPr>
          <w:rFonts w:ascii="Arial" w:hAnsi="Arial" w:cs="Arial"/>
          <w:sz w:val="24"/>
          <w:szCs w:val="24"/>
        </w:rPr>
        <w:t xml:space="preserve">the </w:t>
      </w:r>
      <w:r w:rsidR="0087307B">
        <w:rPr>
          <w:rFonts w:ascii="Arial" w:hAnsi="Arial" w:cs="Arial"/>
          <w:sz w:val="24"/>
          <w:szCs w:val="24"/>
        </w:rPr>
        <w:t>Gerasenes</w:t>
      </w:r>
      <w:r w:rsidR="00B46AB2">
        <w:rPr>
          <w:rFonts w:ascii="Arial" w:hAnsi="Arial" w:cs="Arial"/>
          <w:sz w:val="24"/>
          <w:szCs w:val="24"/>
        </w:rPr>
        <w:t xml:space="preserve"> (“</w:t>
      </w:r>
      <w:r w:rsidR="00CF7C03">
        <w:rPr>
          <w:rFonts w:ascii="Arial" w:hAnsi="Arial" w:cs="Arial"/>
          <w:sz w:val="24"/>
          <w:szCs w:val="24"/>
        </w:rPr>
        <w:t>JAIR-uh-SEENS</w:t>
      </w:r>
      <w:r w:rsidR="00B46AB2">
        <w:rPr>
          <w:rFonts w:ascii="Arial" w:hAnsi="Arial" w:cs="Arial"/>
          <w:sz w:val="24"/>
          <w:szCs w:val="24"/>
        </w:rPr>
        <w:t>”)</w:t>
      </w:r>
      <w:r w:rsidR="0087307B">
        <w:rPr>
          <w:rFonts w:ascii="Arial" w:hAnsi="Arial" w:cs="Arial"/>
          <w:sz w:val="24"/>
          <w:szCs w:val="24"/>
        </w:rPr>
        <w:t xml:space="preserve">, Jesus met a man who was possessed by </w:t>
      </w:r>
      <w:r w:rsidR="00B46AB2">
        <w:rPr>
          <w:rFonts w:ascii="Arial" w:hAnsi="Arial" w:cs="Arial"/>
          <w:sz w:val="24"/>
          <w:szCs w:val="24"/>
        </w:rPr>
        <w:t xml:space="preserve">many </w:t>
      </w:r>
      <w:r w:rsidR="0087307B">
        <w:rPr>
          <w:rFonts w:ascii="Arial" w:hAnsi="Arial" w:cs="Arial"/>
          <w:sz w:val="24"/>
          <w:szCs w:val="24"/>
        </w:rPr>
        <w:t xml:space="preserve">demons.  </w:t>
      </w:r>
      <w:r w:rsidR="00F01C9F">
        <w:rPr>
          <w:rFonts w:ascii="Arial" w:hAnsi="Arial" w:cs="Arial"/>
          <w:sz w:val="24"/>
          <w:szCs w:val="24"/>
        </w:rPr>
        <w:t>T</w:t>
      </w:r>
      <w:r w:rsidR="0087307B">
        <w:rPr>
          <w:rFonts w:ascii="Arial" w:hAnsi="Arial" w:cs="Arial"/>
          <w:sz w:val="24"/>
          <w:szCs w:val="24"/>
        </w:rPr>
        <w:t xml:space="preserve">he demons pleaded with Jesus not to order them </w:t>
      </w:r>
      <w:r w:rsidR="00492A61">
        <w:rPr>
          <w:rFonts w:ascii="Arial" w:hAnsi="Arial" w:cs="Arial"/>
          <w:sz w:val="24"/>
          <w:szCs w:val="24"/>
        </w:rPr>
        <w:t xml:space="preserve">to </w:t>
      </w:r>
      <w:r w:rsidR="0087307B">
        <w:rPr>
          <w:rFonts w:ascii="Arial" w:hAnsi="Arial" w:cs="Arial"/>
          <w:sz w:val="24"/>
          <w:szCs w:val="24"/>
        </w:rPr>
        <w:t>the abyss</w:t>
      </w:r>
      <w:r w:rsidR="00144455">
        <w:rPr>
          <w:rFonts w:ascii="Arial" w:hAnsi="Arial" w:cs="Arial"/>
          <w:sz w:val="24"/>
          <w:szCs w:val="24"/>
        </w:rPr>
        <w:t xml:space="preserve"> </w:t>
      </w:r>
      <w:r w:rsidR="00F01C9F">
        <w:rPr>
          <w:rFonts w:ascii="Arial" w:hAnsi="Arial" w:cs="Arial"/>
          <w:sz w:val="24"/>
          <w:szCs w:val="24"/>
        </w:rPr>
        <w:t>but</w:t>
      </w:r>
      <w:r w:rsidR="0087307B">
        <w:rPr>
          <w:rFonts w:ascii="Arial" w:hAnsi="Arial" w:cs="Arial"/>
          <w:sz w:val="24"/>
          <w:szCs w:val="24"/>
        </w:rPr>
        <w:t xml:space="preserve"> to where</w:t>
      </w:r>
      <w:r w:rsidR="00F01C9F">
        <w:rPr>
          <w:rFonts w:ascii="Arial" w:hAnsi="Arial" w:cs="Arial"/>
          <w:sz w:val="24"/>
          <w:szCs w:val="24"/>
        </w:rPr>
        <w:t xml:space="preserve"> instead</w:t>
      </w:r>
      <w:r w:rsidR="0087307B">
        <w:rPr>
          <w:rFonts w:ascii="Arial" w:hAnsi="Arial" w:cs="Arial"/>
          <w:sz w:val="24"/>
          <w:szCs w:val="24"/>
        </w:rPr>
        <w:t xml:space="preserve">?  </w:t>
      </w:r>
    </w:p>
    <w:p w14:paraId="2A9F49D8" w14:textId="0BD1D760" w:rsidR="00380EA0" w:rsidRDefault="00F01C9F" w:rsidP="0087307B">
      <w:pPr>
        <w:spacing w:after="0" w:line="240" w:lineRule="auto"/>
        <w:jc w:val="right"/>
        <w:rPr>
          <w:rFonts w:ascii="Arial" w:hAnsi="Arial" w:cs="Arial"/>
          <w:b/>
          <w:i/>
          <w:sz w:val="24"/>
          <w:szCs w:val="24"/>
          <w:u w:val="single"/>
        </w:rPr>
      </w:pPr>
      <w:r>
        <w:rPr>
          <w:rFonts w:ascii="Arial" w:hAnsi="Arial" w:cs="Arial"/>
          <w:b/>
          <w:sz w:val="24"/>
          <w:szCs w:val="24"/>
          <w:u w:val="single"/>
        </w:rPr>
        <w:t>(</w:t>
      </w:r>
      <w:r w:rsidR="00492A61">
        <w:rPr>
          <w:rFonts w:ascii="Arial" w:hAnsi="Arial" w:cs="Arial"/>
          <w:b/>
          <w:sz w:val="24"/>
          <w:szCs w:val="24"/>
          <w:u w:val="single"/>
        </w:rPr>
        <w:t>i</w:t>
      </w:r>
      <w:r w:rsidR="0087307B">
        <w:rPr>
          <w:rFonts w:ascii="Arial" w:hAnsi="Arial" w:cs="Arial"/>
          <w:b/>
          <w:sz w:val="24"/>
          <w:szCs w:val="24"/>
          <w:u w:val="single"/>
        </w:rPr>
        <w:t>nto a herd of</w:t>
      </w:r>
      <w:r>
        <w:rPr>
          <w:rFonts w:ascii="Arial" w:hAnsi="Arial" w:cs="Arial"/>
          <w:b/>
          <w:sz w:val="24"/>
          <w:szCs w:val="24"/>
          <w:u w:val="single"/>
        </w:rPr>
        <w:t>)</w:t>
      </w:r>
      <w:r w:rsidR="0087307B">
        <w:rPr>
          <w:rFonts w:ascii="Arial" w:hAnsi="Arial" w:cs="Arial"/>
          <w:b/>
          <w:sz w:val="24"/>
          <w:szCs w:val="24"/>
          <w:u w:val="single"/>
        </w:rPr>
        <w:t xml:space="preserve"> swine (pigs)</w:t>
      </w:r>
      <w:r w:rsidR="00380EA0" w:rsidRPr="006707BE">
        <w:rPr>
          <w:rFonts w:ascii="Arial" w:hAnsi="Arial" w:cs="Arial"/>
          <w:b/>
          <w:i/>
          <w:sz w:val="24"/>
          <w:szCs w:val="24"/>
          <w:u w:val="single"/>
        </w:rPr>
        <w:t xml:space="preserve"> </w:t>
      </w:r>
    </w:p>
    <w:p w14:paraId="113ADA2B" w14:textId="77777777" w:rsidR="00DB0E70" w:rsidRPr="006707BE" w:rsidRDefault="00DB0E70" w:rsidP="0087307B">
      <w:pPr>
        <w:spacing w:after="0" w:line="240" w:lineRule="auto"/>
        <w:jc w:val="right"/>
        <w:rPr>
          <w:rFonts w:ascii="Arial" w:hAnsi="Arial" w:cs="Arial"/>
          <w:b/>
          <w:sz w:val="24"/>
          <w:szCs w:val="24"/>
        </w:rPr>
      </w:pPr>
    </w:p>
    <w:p w14:paraId="3BE0B5F7" w14:textId="1AA77D05" w:rsidR="00380EA0" w:rsidRPr="00B32821" w:rsidRDefault="00380EA0" w:rsidP="00B46AB2">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B46AB2">
        <w:rPr>
          <w:rFonts w:ascii="Arial" w:hAnsi="Arial" w:cs="Arial"/>
          <w:i/>
          <w:color w:val="0033CC"/>
          <w:sz w:val="24"/>
          <w:szCs w:val="24"/>
        </w:rPr>
        <w:t>the Gospel of Luke 8:32-33… “</w:t>
      </w:r>
      <w:r w:rsidR="00B46AB2" w:rsidRPr="00B46AB2">
        <w:rPr>
          <w:rFonts w:ascii="Arial" w:hAnsi="Arial" w:cs="Arial"/>
          <w:i/>
          <w:color w:val="0033CC"/>
          <w:sz w:val="24"/>
          <w:szCs w:val="24"/>
        </w:rPr>
        <w:t>A herd of many swine was feeding there on the hillside, and they pleaded with him to allow them to enter those swine; and he let them.</w:t>
      </w:r>
      <w:r w:rsidR="00B46AB2">
        <w:rPr>
          <w:rFonts w:ascii="Arial" w:hAnsi="Arial" w:cs="Arial"/>
          <w:i/>
          <w:color w:val="0033CC"/>
          <w:sz w:val="24"/>
          <w:szCs w:val="24"/>
        </w:rPr>
        <w:t xml:space="preserve">  </w:t>
      </w:r>
      <w:r w:rsidR="00B46AB2" w:rsidRPr="00B46AB2">
        <w:rPr>
          <w:rFonts w:ascii="Arial" w:hAnsi="Arial" w:cs="Arial"/>
          <w:i/>
          <w:color w:val="0033CC"/>
          <w:sz w:val="24"/>
          <w:szCs w:val="24"/>
        </w:rPr>
        <w:t>The demons came out of the man and entered the swine, and the herd rushed down the steep bank into the lake and was drowned.</w:t>
      </w:r>
      <w:r w:rsidRPr="00B32821">
        <w:rPr>
          <w:rFonts w:ascii="Arial" w:hAnsi="Arial" w:cs="Arial"/>
          <w:i/>
          <w:color w:val="0033CC"/>
          <w:sz w:val="24"/>
          <w:szCs w:val="24"/>
        </w:rPr>
        <w:t xml:space="preserve"> </w:t>
      </w:r>
    </w:p>
    <w:p w14:paraId="5708F99D" w14:textId="756A3BC3" w:rsidR="00380EA0" w:rsidRPr="00B46AB2"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46AB2">
        <w:rPr>
          <w:rFonts w:ascii="Arial" w:hAnsi="Arial" w:cs="Arial"/>
          <w:i/>
          <w:color w:val="943634" w:themeColor="accent2" w:themeShade="BF"/>
          <w:sz w:val="24"/>
          <w:szCs w:val="24"/>
        </w:rPr>
        <w:t>Luke 8:26-33</w:t>
      </w: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92C652" w14:textId="13AEC7A5" w:rsidR="00CF7C03" w:rsidRPr="00B45ACA" w:rsidRDefault="00F46AA9" w:rsidP="00F46AA9">
      <w:pPr>
        <w:spacing w:after="0" w:line="240" w:lineRule="auto"/>
        <w:rPr>
          <w:rFonts w:ascii="Arial" w:hAnsi="Arial" w:cs="Arial"/>
          <w:b/>
          <w:sz w:val="24"/>
          <w:szCs w:val="24"/>
        </w:rPr>
      </w:pPr>
      <w:proofErr w:type="gramStart"/>
      <w:r>
        <w:rPr>
          <w:rFonts w:ascii="Arial" w:hAnsi="Arial" w:cs="Arial"/>
          <w:b/>
          <w:sz w:val="24"/>
          <w:szCs w:val="24"/>
        </w:rPr>
        <w:t xml:space="preserve">2.7  </w:t>
      </w:r>
      <w:r w:rsidR="00CF7C03">
        <w:rPr>
          <w:rFonts w:ascii="Arial" w:hAnsi="Arial" w:cs="Arial"/>
          <w:sz w:val="24"/>
          <w:szCs w:val="24"/>
        </w:rPr>
        <w:t>What</w:t>
      </w:r>
      <w:proofErr w:type="gramEnd"/>
      <w:r w:rsidR="00CF7C03">
        <w:rPr>
          <w:rFonts w:ascii="Arial" w:hAnsi="Arial" w:cs="Arial"/>
          <w:sz w:val="24"/>
          <w:szCs w:val="24"/>
        </w:rPr>
        <w:t xml:space="preserve"> </w:t>
      </w:r>
      <w:r w:rsidR="0011722E">
        <w:rPr>
          <w:rFonts w:ascii="Arial" w:hAnsi="Arial" w:cs="Arial"/>
          <w:sz w:val="24"/>
          <w:szCs w:val="24"/>
        </w:rPr>
        <w:t xml:space="preserve">was the name of the demons Jesus cast out of the possessed man in the land of the Gerasenes (“JAIR-uh-SEENS”), a name which means “many” and was also used to refer to a division </w:t>
      </w:r>
      <w:ins w:id="244" w:author="Kelly Kantack" w:date="2024-03-14T16:41:00Z">
        <w:r w:rsidR="009C7C12">
          <w:rPr>
            <w:rFonts w:ascii="Arial" w:hAnsi="Arial" w:cs="Arial"/>
            <w:sz w:val="24"/>
            <w:szCs w:val="24"/>
          </w:rPr>
          <w:t xml:space="preserve">of </w:t>
        </w:r>
      </w:ins>
      <w:r w:rsidR="0011722E">
        <w:rPr>
          <w:rFonts w:ascii="Arial" w:hAnsi="Arial" w:cs="Arial"/>
          <w:sz w:val="24"/>
          <w:szCs w:val="24"/>
        </w:rPr>
        <w:t>Roman soldiers?</w:t>
      </w:r>
    </w:p>
    <w:p w14:paraId="65A5C36E" w14:textId="32B12984" w:rsidR="00F46AA9" w:rsidRPr="006707BE" w:rsidRDefault="008108F1" w:rsidP="00F46AA9">
      <w:pPr>
        <w:spacing w:after="0" w:line="240" w:lineRule="auto"/>
        <w:jc w:val="right"/>
        <w:rPr>
          <w:rFonts w:ascii="Arial" w:hAnsi="Arial" w:cs="Arial"/>
          <w:b/>
          <w:sz w:val="24"/>
          <w:szCs w:val="24"/>
        </w:rPr>
      </w:pPr>
      <w:r>
        <w:rPr>
          <w:rFonts w:ascii="Arial" w:hAnsi="Arial" w:cs="Arial"/>
          <w:b/>
          <w:sz w:val="24"/>
          <w:szCs w:val="24"/>
          <w:u w:val="single"/>
        </w:rPr>
        <w:t>Legion</w:t>
      </w:r>
      <w:r w:rsidRPr="006707BE">
        <w:rPr>
          <w:rFonts w:ascii="Arial" w:hAnsi="Arial" w:cs="Arial"/>
          <w:b/>
          <w:i/>
          <w:sz w:val="24"/>
          <w:szCs w:val="24"/>
          <w:u w:val="single"/>
        </w:rPr>
        <w:t xml:space="preserve"> </w:t>
      </w:r>
    </w:p>
    <w:p w14:paraId="7D0180F8" w14:textId="7333B426" w:rsidR="00F46AA9" w:rsidRPr="00B46AB2" w:rsidRDefault="00F46AA9" w:rsidP="00F46AA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Luke 8:</w:t>
      </w:r>
      <w:r w:rsidR="00EB06E4">
        <w:rPr>
          <w:rFonts w:ascii="Arial" w:hAnsi="Arial" w:cs="Arial"/>
          <w:i/>
          <w:color w:val="943634" w:themeColor="accent2" w:themeShade="BF"/>
          <w:sz w:val="24"/>
          <w:szCs w:val="24"/>
        </w:rPr>
        <w:t xml:space="preserve">30  </w:t>
      </w:r>
      <w:r w:rsidR="00EB06E4" w:rsidRPr="00EB06E4">
        <w:rPr>
          <w:rFonts w:ascii="Arial" w:hAnsi="Arial" w:cs="Arial"/>
          <w:i/>
          <w:color w:val="943634" w:themeColor="accent2" w:themeShade="BF"/>
          <w:sz w:val="24"/>
          <w:szCs w:val="24"/>
        </w:rPr>
        <w:t>Jesus asked him, “What is your name?”* He replied, “Legion,” because many demons had entered him.</w:t>
      </w:r>
    </w:p>
    <w:p w14:paraId="3DBD9E75" w14:textId="77777777" w:rsidR="00F46AA9" w:rsidRPr="006707BE" w:rsidRDefault="00F46AA9" w:rsidP="00F46AA9">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AE8E987" w14:textId="7ADC4AF1" w:rsidR="00B8467E" w:rsidRPr="006707BE" w:rsidRDefault="00B8467E" w:rsidP="00B8467E">
      <w:pPr>
        <w:spacing w:after="0" w:line="240" w:lineRule="auto"/>
        <w:rPr>
          <w:rFonts w:ascii="Arial" w:hAnsi="Arial" w:cs="Arial"/>
          <w:sz w:val="24"/>
          <w:szCs w:val="24"/>
        </w:rPr>
      </w:pPr>
      <w:proofErr w:type="gramStart"/>
      <w:r>
        <w:rPr>
          <w:rFonts w:ascii="Arial" w:hAnsi="Arial" w:cs="Arial"/>
          <w:b/>
          <w:sz w:val="24"/>
          <w:szCs w:val="24"/>
        </w:rPr>
        <w:t xml:space="preserve">2.8  </w:t>
      </w:r>
      <w:r>
        <w:rPr>
          <w:rFonts w:ascii="Arial" w:hAnsi="Arial" w:cs="Arial"/>
          <w:sz w:val="24"/>
          <w:szCs w:val="24"/>
        </w:rPr>
        <w:t>When</w:t>
      </w:r>
      <w:proofErr w:type="gramEnd"/>
      <w:r>
        <w:rPr>
          <w:rFonts w:ascii="Arial" w:hAnsi="Arial" w:cs="Arial"/>
          <w:sz w:val="24"/>
          <w:szCs w:val="24"/>
        </w:rPr>
        <w:t xml:space="preserve"> Jesus was traveling, a synagogue official named </w:t>
      </w:r>
      <w:proofErr w:type="spellStart"/>
      <w:r>
        <w:rPr>
          <w:rFonts w:ascii="Arial" w:hAnsi="Arial" w:cs="Arial"/>
          <w:sz w:val="24"/>
          <w:szCs w:val="24"/>
        </w:rPr>
        <w:t>Jairus</w:t>
      </w:r>
      <w:proofErr w:type="spellEnd"/>
      <w:r>
        <w:rPr>
          <w:rFonts w:ascii="Arial" w:hAnsi="Arial" w:cs="Arial"/>
          <w:sz w:val="24"/>
          <w:szCs w:val="24"/>
        </w:rPr>
        <w:t xml:space="preserve"> </w:t>
      </w:r>
      <w:ins w:id="245" w:author="Kelly Kantack" w:date="2024-03-14T16:44:00Z">
        <w:r w:rsidR="00794EC8">
          <w:rPr>
            <w:rFonts w:ascii="Arial" w:hAnsi="Arial" w:cs="Arial"/>
            <w:sz w:val="24"/>
            <w:szCs w:val="24"/>
          </w:rPr>
          <w:t>(</w:t>
        </w:r>
        <w:proofErr w:type="spellStart"/>
        <w:r w:rsidR="00794EC8">
          <w:rPr>
            <w:rFonts w:ascii="Arial" w:hAnsi="Arial" w:cs="Arial"/>
            <w:sz w:val="24"/>
            <w:szCs w:val="24"/>
          </w:rPr>
          <w:t>Jy-rus</w:t>
        </w:r>
        <w:proofErr w:type="spellEnd"/>
        <w:r w:rsidR="00794EC8">
          <w:rPr>
            <w:rFonts w:ascii="Arial" w:hAnsi="Arial" w:cs="Arial"/>
            <w:sz w:val="24"/>
            <w:szCs w:val="24"/>
          </w:rPr>
          <w:t xml:space="preserve">) </w:t>
        </w:r>
      </w:ins>
      <w:r>
        <w:rPr>
          <w:rFonts w:ascii="Arial" w:hAnsi="Arial" w:cs="Arial"/>
          <w:sz w:val="24"/>
          <w:szCs w:val="24"/>
        </w:rPr>
        <w:t xml:space="preserve">came forward, fell at the feet of Jesus, and begged Jesus to come to his house to save his 12-year-old daughter who was dying.  On the way to Jairus’ house, word came that his daughter had already died.  Jesus told Jairus not to be afraid.  What was it that Jesus told Jairus to have for his daughter to be saved?  </w:t>
      </w:r>
    </w:p>
    <w:p w14:paraId="1453BE61" w14:textId="77777777" w:rsidR="00B8467E" w:rsidRPr="006707BE" w:rsidRDefault="00B8467E" w:rsidP="00B8467E">
      <w:pPr>
        <w:spacing w:after="0" w:line="240" w:lineRule="auto"/>
        <w:jc w:val="right"/>
        <w:rPr>
          <w:rFonts w:ascii="Arial" w:hAnsi="Arial" w:cs="Arial"/>
          <w:b/>
          <w:i/>
          <w:sz w:val="24"/>
          <w:szCs w:val="24"/>
          <w:u w:val="single"/>
        </w:rPr>
      </w:pPr>
      <w:r>
        <w:rPr>
          <w:rFonts w:ascii="Arial" w:hAnsi="Arial" w:cs="Arial"/>
          <w:b/>
          <w:sz w:val="24"/>
          <w:szCs w:val="24"/>
          <w:u w:val="single"/>
        </w:rPr>
        <w:t>faith</w:t>
      </w:r>
      <w:r w:rsidRPr="006707BE">
        <w:rPr>
          <w:rFonts w:ascii="Arial" w:hAnsi="Arial" w:cs="Arial"/>
          <w:b/>
          <w:i/>
          <w:sz w:val="24"/>
          <w:szCs w:val="24"/>
          <w:u w:val="single"/>
        </w:rPr>
        <w:t xml:space="preserve"> </w:t>
      </w:r>
    </w:p>
    <w:p w14:paraId="6BBB5D03" w14:textId="77777777" w:rsidR="00B8467E" w:rsidRPr="006707BE" w:rsidRDefault="00B8467E" w:rsidP="00B8467E">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EC2AC3" w14:textId="77777777" w:rsidR="00B8467E" w:rsidRPr="00B45ACA" w:rsidRDefault="00B8467E" w:rsidP="00B8467E">
      <w:pPr>
        <w:spacing w:after="0" w:line="240" w:lineRule="auto"/>
        <w:jc w:val="right"/>
        <w:rPr>
          <w:rFonts w:ascii="Arial" w:hAnsi="Arial" w:cs="Arial"/>
          <w:b/>
          <w:sz w:val="24"/>
          <w:szCs w:val="24"/>
        </w:rPr>
      </w:pPr>
      <w:r>
        <w:rPr>
          <w:rFonts w:ascii="Arial" w:hAnsi="Arial" w:cs="Arial"/>
          <w:b/>
          <w:sz w:val="24"/>
          <w:szCs w:val="24"/>
        </w:rPr>
        <w:t>trust</w:t>
      </w:r>
      <w:r>
        <w:rPr>
          <w:rFonts w:ascii="Arial" w:hAnsi="Arial" w:cs="Arial"/>
          <w:b/>
          <w:sz w:val="24"/>
          <w:szCs w:val="24"/>
        </w:rPr>
        <w:br/>
        <w:t>belief</w:t>
      </w:r>
    </w:p>
    <w:p w14:paraId="38313942" w14:textId="77777777" w:rsidR="00B8467E" w:rsidRPr="00B32821" w:rsidRDefault="00B8467E" w:rsidP="00B8467E">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Luke 8:49-50  “…</w:t>
      </w:r>
      <w:r w:rsidRPr="009C2904">
        <w:rPr>
          <w:rFonts w:ascii="Arial" w:hAnsi="Arial" w:cs="Arial"/>
          <w:i/>
          <w:color w:val="0033CC"/>
          <w:sz w:val="24"/>
          <w:szCs w:val="24"/>
        </w:rPr>
        <w:t>someone from the synagogue official’s house arrived and said, “Your daughter is dead; do not trouble the teacher any longer.”</w:t>
      </w:r>
      <w:r>
        <w:rPr>
          <w:rFonts w:ascii="Arial" w:hAnsi="Arial" w:cs="Arial"/>
          <w:i/>
          <w:color w:val="0033CC"/>
          <w:sz w:val="24"/>
          <w:szCs w:val="24"/>
        </w:rPr>
        <w:t xml:space="preserve">  </w:t>
      </w:r>
      <w:r w:rsidRPr="009C2904">
        <w:rPr>
          <w:rFonts w:ascii="Arial" w:hAnsi="Arial" w:cs="Arial"/>
          <w:i/>
          <w:color w:val="0033CC"/>
          <w:sz w:val="24"/>
          <w:szCs w:val="24"/>
        </w:rPr>
        <w:t>On hearing this, Jesus answered him, “Do not be afraid; just have faith and she will be saved.”</w:t>
      </w:r>
      <w:r w:rsidRPr="00B32821">
        <w:rPr>
          <w:rFonts w:ascii="Arial" w:hAnsi="Arial" w:cs="Arial"/>
          <w:i/>
          <w:color w:val="0033CC"/>
          <w:sz w:val="24"/>
          <w:szCs w:val="24"/>
        </w:rPr>
        <w:t xml:space="preserve"> </w:t>
      </w:r>
    </w:p>
    <w:p w14:paraId="536E5837" w14:textId="6265111F" w:rsidR="00B8467E" w:rsidRPr="009C2904" w:rsidDel="00977721" w:rsidRDefault="00B8467E">
      <w:pPr>
        <w:spacing w:after="0" w:line="240" w:lineRule="auto"/>
        <w:rPr>
          <w:del w:id="246" w:author="Kelly Kantack" w:date="2024-03-01T11:02: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Luke 8:40-56</w:t>
      </w:r>
    </w:p>
    <w:p w14:paraId="574A7BAD" w14:textId="1BE47CCE" w:rsidR="00380EA0" w:rsidRPr="006707BE" w:rsidDel="00977721" w:rsidRDefault="00380EA0">
      <w:pPr>
        <w:spacing w:after="0" w:line="240" w:lineRule="auto"/>
        <w:rPr>
          <w:del w:id="247" w:author="Kelly Kantack" w:date="2024-03-01T11:02:00Z"/>
          <w:rFonts w:ascii="Arial" w:hAnsi="Arial" w:cs="Arial"/>
          <w:i/>
          <w:sz w:val="24"/>
          <w:szCs w:val="24"/>
        </w:rPr>
      </w:pPr>
      <w:del w:id="248" w:author="Kelly Kantack" w:date="2024-03-01T11:02:00Z">
        <w:r w:rsidDel="00977721">
          <w:rPr>
            <w:rFonts w:ascii="Arial" w:hAnsi="Arial" w:cs="Arial"/>
            <w:i/>
            <w:sz w:val="24"/>
            <w:szCs w:val="24"/>
          </w:rPr>
          <w:delText>______________________________________________________________________________</w:delText>
        </w:r>
      </w:del>
    </w:p>
    <w:p w14:paraId="67DB3510" w14:textId="2794995E" w:rsidR="00DB0E70" w:rsidRDefault="00DB0E70">
      <w:pPr>
        <w:spacing w:after="0" w:line="240" w:lineRule="auto"/>
        <w:rPr>
          <w:rFonts w:ascii="Arial" w:hAnsi="Arial" w:cs="Arial"/>
          <w:b/>
          <w:sz w:val="24"/>
          <w:szCs w:val="24"/>
        </w:rPr>
        <w:pPrChange w:id="249" w:author="Kelly Kantack" w:date="2024-03-01T11:02:00Z">
          <w:pPr/>
        </w:pPrChange>
      </w:pPr>
      <w:del w:id="250" w:author="Kelly Kantack" w:date="2024-03-01T11:02:00Z">
        <w:r w:rsidDel="00977721">
          <w:rPr>
            <w:rFonts w:ascii="Arial" w:hAnsi="Arial" w:cs="Arial"/>
            <w:b/>
            <w:sz w:val="24"/>
            <w:szCs w:val="24"/>
          </w:rPr>
          <w:br w:type="page"/>
        </w:r>
      </w:del>
    </w:p>
    <w:p w14:paraId="61EE9CE7" w14:textId="77777777" w:rsidR="00977721" w:rsidRDefault="00977721">
      <w:pPr>
        <w:rPr>
          <w:ins w:id="251" w:author="Kelly Kantack" w:date="2024-03-01T11:02:00Z"/>
          <w:rFonts w:ascii="Arial" w:hAnsi="Arial" w:cs="Arial"/>
          <w:b/>
          <w:sz w:val="24"/>
          <w:szCs w:val="24"/>
        </w:rPr>
      </w:pPr>
      <w:ins w:id="252" w:author="Kelly Kantack" w:date="2024-03-01T11:02:00Z">
        <w:r>
          <w:rPr>
            <w:rFonts w:ascii="Arial" w:hAnsi="Arial" w:cs="Arial"/>
            <w:b/>
            <w:sz w:val="24"/>
            <w:szCs w:val="24"/>
          </w:rPr>
          <w:br w:type="page"/>
        </w:r>
      </w:ins>
    </w:p>
    <w:p w14:paraId="61FCDF38" w14:textId="0ACC7D46" w:rsidR="0011722E" w:rsidRDefault="00EB06E4" w:rsidP="008F4067">
      <w:pPr>
        <w:spacing w:after="0" w:line="240" w:lineRule="auto"/>
        <w:rPr>
          <w:rFonts w:ascii="Arial" w:hAnsi="Arial" w:cs="Arial"/>
          <w:sz w:val="24"/>
          <w:szCs w:val="24"/>
        </w:rPr>
      </w:pPr>
      <w:r>
        <w:rPr>
          <w:rFonts w:ascii="Arial" w:hAnsi="Arial" w:cs="Arial"/>
          <w:b/>
          <w:sz w:val="24"/>
          <w:szCs w:val="24"/>
        </w:rPr>
        <w:lastRenderedPageBreak/>
        <w:t>2.9</w:t>
      </w:r>
      <w:r w:rsidR="00380EA0">
        <w:rPr>
          <w:rFonts w:ascii="Arial" w:hAnsi="Arial" w:cs="Arial"/>
          <w:b/>
          <w:sz w:val="24"/>
          <w:szCs w:val="24"/>
        </w:rPr>
        <w:t xml:space="preserve">  </w:t>
      </w:r>
      <w:r w:rsidR="0011722E">
        <w:rPr>
          <w:rFonts w:ascii="Arial" w:hAnsi="Arial" w:cs="Arial"/>
          <w:sz w:val="24"/>
          <w:szCs w:val="24"/>
        </w:rPr>
        <w:t xml:space="preserve">On his way to </w:t>
      </w:r>
      <w:r w:rsidR="008108F1">
        <w:rPr>
          <w:rFonts w:ascii="Arial" w:hAnsi="Arial" w:cs="Arial"/>
          <w:sz w:val="24"/>
          <w:szCs w:val="24"/>
        </w:rPr>
        <w:t>heal the synagogue official’s daughter, Jesus healed a woman afflicted with hemorrhages for 12 years when the woman approached him in the street and did what?</w:t>
      </w:r>
    </w:p>
    <w:p w14:paraId="6ADDE1E8" w14:textId="77777777" w:rsidR="008108F1" w:rsidRPr="006707BE" w:rsidRDefault="008108F1" w:rsidP="008F4067">
      <w:pPr>
        <w:spacing w:after="0" w:line="240" w:lineRule="auto"/>
        <w:rPr>
          <w:rFonts w:ascii="Arial" w:hAnsi="Arial" w:cs="Arial"/>
          <w:sz w:val="24"/>
          <w:szCs w:val="24"/>
        </w:rPr>
      </w:pPr>
    </w:p>
    <w:p w14:paraId="3B93370B" w14:textId="5F17F643" w:rsidR="00380EA0" w:rsidRDefault="008F4067" w:rsidP="008F4067">
      <w:pPr>
        <w:spacing w:after="0" w:line="240" w:lineRule="auto"/>
        <w:jc w:val="right"/>
        <w:rPr>
          <w:rFonts w:ascii="Arial" w:hAnsi="Arial" w:cs="Arial"/>
          <w:b/>
          <w:sz w:val="24"/>
          <w:szCs w:val="24"/>
          <w:u w:val="single"/>
        </w:rPr>
      </w:pPr>
      <w:r>
        <w:rPr>
          <w:rFonts w:ascii="Arial" w:hAnsi="Arial" w:cs="Arial"/>
          <w:b/>
          <w:sz w:val="24"/>
          <w:szCs w:val="24"/>
          <w:u w:val="single"/>
        </w:rPr>
        <w:t>touch</w:t>
      </w:r>
      <w:r w:rsidR="008108F1">
        <w:rPr>
          <w:rFonts w:ascii="Arial" w:hAnsi="Arial" w:cs="Arial"/>
          <w:b/>
          <w:sz w:val="24"/>
          <w:szCs w:val="24"/>
          <w:u w:val="single"/>
        </w:rPr>
        <w:t>ed</w:t>
      </w:r>
      <w:r>
        <w:rPr>
          <w:rFonts w:ascii="Arial" w:hAnsi="Arial" w:cs="Arial"/>
          <w:b/>
          <w:sz w:val="24"/>
          <w:szCs w:val="24"/>
          <w:u w:val="single"/>
        </w:rPr>
        <w:t xml:space="preserve"> his (Jesus’) clothes</w:t>
      </w:r>
    </w:p>
    <w:p w14:paraId="5F8F9C60" w14:textId="77777777" w:rsidR="00DB0E70" w:rsidRPr="006707BE" w:rsidRDefault="00DB0E70" w:rsidP="008F4067">
      <w:pPr>
        <w:spacing w:after="0" w:line="240" w:lineRule="auto"/>
        <w:jc w:val="right"/>
        <w:rPr>
          <w:rFonts w:ascii="Arial" w:hAnsi="Arial" w:cs="Arial"/>
          <w:b/>
          <w:sz w:val="24"/>
          <w:szCs w:val="24"/>
        </w:rPr>
      </w:pPr>
    </w:p>
    <w:p w14:paraId="068C11DE" w14:textId="5A746A5C" w:rsidR="00380EA0" w:rsidRPr="008F4067" w:rsidRDefault="008F4067" w:rsidP="00380EA0">
      <w:pPr>
        <w:spacing w:after="0" w:line="240" w:lineRule="auto"/>
        <w:rPr>
          <w:rFonts w:ascii="Arial" w:hAnsi="Arial" w:cs="Arial"/>
          <w:i/>
          <w:color w:val="943634" w:themeColor="accent2" w:themeShade="BF"/>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Mark 5:25-34</w:t>
      </w:r>
      <w:r w:rsidR="006927EB">
        <w:rPr>
          <w:rFonts w:ascii="Arial" w:hAnsi="Arial" w:cs="Arial"/>
          <w:i/>
          <w:color w:val="0033CC"/>
          <w:sz w:val="24"/>
          <w:szCs w:val="24"/>
        </w:rPr>
        <w:t>…</w:t>
      </w:r>
      <w:r>
        <w:rPr>
          <w:rFonts w:ascii="Arial" w:hAnsi="Arial" w:cs="Arial"/>
          <w:i/>
          <w:color w:val="0033CC"/>
          <w:sz w:val="24"/>
          <w:szCs w:val="24"/>
        </w:rPr>
        <w:t xml:space="preserve">  “</w:t>
      </w:r>
      <w:r w:rsidRPr="008F4067">
        <w:rPr>
          <w:rFonts w:ascii="Arial" w:hAnsi="Arial" w:cs="Arial"/>
          <w:i/>
          <w:color w:val="0033CC"/>
          <w:sz w:val="24"/>
          <w:szCs w:val="24"/>
        </w:rPr>
        <w:t>She had heard about Jesus and came up behind him in t</w:t>
      </w:r>
      <w:r>
        <w:rPr>
          <w:rFonts w:ascii="Arial" w:hAnsi="Arial" w:cs="Arial"/>
          <w:i/>
          <w:color w:val="0033CC"/>
          <w:sz w:val="24"/>
          <w:szCs w:val="24"/>
        </w:rPr>
        <w:t xml:space="preserve">he crowd and touched his cloak. </w:t>
      </w:r>
      <w:r w:rsidRPr="008F4067">
        <w:rPr>
          <w:rFonts w:ascii="Arial" w:hAnsi="Arial" w:cs="Arial"/>
          <w:i/>
          <w:color w:val="0033CC"/>
          <w:sz w:val="24"/>
          <w:szCs w:val="24"/>
        </w:rPr>
        <w:t xml:space="preserve"> She said, “If I but touch his clothes, I shall be cured.”</w:t>
      </w:r>
      <w:r>
        <w:rPr>
          <w:rFonts w:ascii="Arial" w:hAnsi="Arial" w:cs="Arial"/>
          <w:i/>
          <w:color w:val="0033CC"/>
          <w:sz w:val="24"/>
          <w:szCs w:val="24"/>
        </w:rPr>
        <w:t xml:space="preserve">  </w:t>
      </w:r>
      <w:ins w:id="253" w:author="Kelly Kantack" w:date="2024-03-01T11:02:00Z">
        <w:r w:rsidR="00977721">
          <w:rPr>
            <w:rFonts w:ascii="Arial" w:hAnsi="Arial" w:cs="Arial"/>
            <w:i/>
            <w:color w:val="0033CC"/>
            <w:sz w:val="24"/>
            <w:szCs w:val="24"/>
          </w:rPr>
          <w:br/>
        </w:r>
      </w:ins>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t xml:space="preserve">  </w:t>
      </w:r>
      <w:r w:rsidRPr="008F4067">
        <w:rPr>
          <w:rFonts w:ascii="Arial" w:hAnsi="Arial" w:cs="Arial"/>
          <w:i/>
          <w:color w:val="943634" w:themeColor="accent2" w:themeShade="BF"/>
          <w:sz w:val="24"/>
          <w:szCs w:val="24"/>
        </w:rPr>
        <w:t xml:space="preserve">Mark 5:25-34  </w:t>
      </w:r>
      <w:r w:rsidR="00380EA0">
        <w:rPr>
          <w:rFonts w:ascii="Arial" w:hAnsi="Arial" w:cs="Arial"/>
          <w:i/>
          <w:color w:val="943634" w:themeColor="accent2" w:themeShade="BF"/>
          <w:sz w:val="24"/>
          <w:szCs w:val="24"/>
        </w:rPr>
        <w:t xml:space="preserve"> </w:t>
      </w: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D20EB3" w14:textId="7474E5CB" w:rsidR="00B8467E" w:rsidRDefault="00380EA0" w:rsidP="00B8467E">
      <w:pPr>
        <w:spacing w:after="0" w:line="240" w:lineRule="auto"/>
        <w:rPr>
          <w:rFonts w:ascii="Arial" w:hAnsi="Arial" w:cs="Arial"/>
          <w:sz w:val="24"/>
          <w:szCs w:val="24"/>
        </w:rPr>
      </w:pPr>
      <w:r>
        <w:rPr>
          <w:rFonts w:ascii="Arial" w:hAnsi="Arial" w:cs="Arial"/>
          <w:b/>
          <w:sz w:val="24"/>
          <w:szCs w:val="24"/>
        </w:rPr>
        <w:t>2.</w:t>
      </w:r>
      <w:r w:rsidR="00EB06E4">
        <w:rPr>
          <w:rFonts w:ascii="Arial" w:hAnsi="Arial" w:cs="Arial"/>
          <w:b/>
          <w:sz w:val="24"/>
          <w:szCs w:val="24"/>
        </w:rPr>
        <w:t>10</w:t>
      </w:r>
      <w:r w:rsidR="00B8467E">
        <w:rPr>
          <w:rFonts w:ascii="Arial" w:hAnsi="Arial" w:cs="Arial"/>
          <w:b/>
          <w:sz w:val="24"/>
          <w:szCs w:val="24"/>
        </w:rPr>
        <w:t xml:space="preserve">  </w:t>
      </w:r>
      <w:r w:rsidR="00B8467E">
        <w:rPr>
          <w:rFonts w:ascii="Arial" w:hAnsi="Arial" w:cs="Arial"/>
          <w:sz w:val="24"/>
          <w:szCs w:val="24"/>
        </w:rPr>
        <w:t>While Jesus was staying in Capernaum, four men lowered a paralyzed man through the roof so that Jesus could heal the man. What did Jesus do to the man before curing his paralysis?</w:t>
      </w:r>
    </w:p>
    <w:p w14:paraId="3C8ABCDF" w14:textId="77777777" w:rsidR="00B8467E" w:rsidRPr="006707BE" w:rsidRDefault="00B8467E" w:rsidP="00B8467E">
      <w:pPr>
        <w:spacing w:after="0" w:line="240" w:lineRule="auto"/>
        <w:rPr>
          <w:rFonts w:ascii="Arial" w:hAnsi="Arial" w:cs="Arial"/>
          <w:sz w:val="24"/>
          <w:szCs w:val="24"/>
        </w:rPr>
      </w:pPr>
    </w:p>
    <w:p w14:paraId="317C9AAB" w14:textId="77777777" w:rsidR="00B8467E" w:rsidRPr="006707BE" w:rsidRDefault="00B8467E" w:rsidP="00B8467E">
      <w:pPr>
        <w:spacing w:after="0" w:line="240" w:lineRule="auto"/>
        <w:jc w:val="right"/>
        <w:rPr>
          <w:rFonts w:ascii="Arial" w:hAnsi="Arial" w:cs="Arial"/>
          <w:b/>
          <w:i/>
          <w:sz w:val="24"/>
          <w:szCs w:val="24"/>
          <w:u w:val="single"/>
        </w:rPr>
      </w:pPr>
      <w:r>
        <w:rPr>
          <w:rFonts w:ascii="Arial" w:hAnsi="Arial" w:cs="Arial"/>
          <w:b/>
          <w:sz w:val="24"/>
          <w:szCs w:val="24"/>
          <w:u w:val="single"/>
        </w:rPr>
        <w:t>he forgave the man’s sins.</w:t>
      </w:r>
      <w:r w:rsidRPr="006707BE">
        <w:rPr>
          <w:rFonts w:ascii="Arial" w:hAnsi="Arial" w:cs="Arial"/>
          <w:b/>
          <w:i/>
          <w:sz w:val="24"/>
          <w:szCs w:val="24"/>
          <w:u w:val="single"/>
        </w:rPr>
        <w:t xml:space="preserve"> </w:t>
      </w:r>
    </w:p>
    <w:p w14:paraId="14465BEE" w14:textId="77777777" w:rsidR="00B8467E" w:rsidRDefault="00B8467E" w:rsidP="00B8467E">
      <w:pPr>
        <w:spacing w:after="0" w:line="240" w:lineRule="auto"/>
        <w:rPr>
          <w:rFonts w:ascii="Arial" w:hAnsi="Arial" w:cs="Arial"/>
          <w:i/>
          <w:color w:val="0033CC"/>
          <w:sz w:val="24"/>
          <w:szCs w:val="24"/>
        </w:rPr>
      </w:pPr>
    </w:p>
    <w:p w14:paraId="0E2BA381" w14:textId="77777777" w:rsidR="00B8467E" w:rsidRDefault="00B8467E" w:rsidP="00B8467E">
      <w:pPr>
        <w:spacing w:after="0" w:line="240" w:lineRule="auto"/>
        <w:rPr>
          <w:rFonts w:ascii="Arial" w:hAnsi="Arial" w:cs="Arial"/>
          <w:i/>
          <w:color w:val="0033CC"/>
          <w:sz w:val="24"/>
          <w:szCs w:val="24"/>
        </w:rPr>
      </w:pPr>
      <w:r w:rsidRPr="00C70E8E">
        <w:rPr>
          <w:rFonts w:ascii="Arial" w:hAnsi="Arial" w:cs="Arial"/>
          <w:i/>
          <w:color w:val="0033CC"/>
          <w:sz w:val="24"/>
          <w:szCs w:val="24"/>
        </w:rPr>
        <w:t>Jesus performed many miracles freeing many from hunger, injustice, illness, and death.  Jesus also freed us from the gravest slavery-- the slavery to</w:t>
      </w:r>
      <w:r>
        <w:rPr>
          <w:rFonts w:ascii="Arial" w:hAnsi="Arial" w:cs="Arial"/>
          <w:i/>
          <w:color w:val="0033CC"/>
          <w:sz w:val="24"/>
          <w:szCs w:val="24"/>
        </w:rPr>
        <w:t xml:space="preserve"> sin.  </w:t>
      </w:r>
    </w:p>
    <w:p w14:paraId="6A816A6B" w14:textId="3B2C4795" w:rsidR="00B8467E" w:rsidRPr="00B32821" w:rsidRDefault="00B8467E" w:rsidP="00B8467E">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the </w:t>
      </w:r>
      <w:r>
        <w:rPr>
          <w:rFonts w:ascii="Arial" w:hAnsi="Arial" w:cs="Arial"/>
          <w:i/>
          <w:color w:val="0033CC"/>
          <w:sz w:val="24"/>
          <w:szCs w:val="24"/>
        </w:rPr>
        <w:t>Gospel of Mark 2:4-5… “</w:t>
      </w:r>
      <w:r w:rsidRPr="00CC3906">
        <w:rPr>
          <w:rFonts w:ascii="Arial" w:hAnsi="Arial" w:cs="Arial"/>
          <w:i/>
          <w:color w:val="0033CC"/>
          <w:sz w:val="24"/>
          <w:szCs w:val="24"/>
        </w:rPr>
        <w:t xml:space="preserve">Unable to get near Jesus because of the crowd, they opened up the roof above him. </w:t>
      </w:r>
      <w:r>
        <w:rPr>
          <w:rFonts w:ascii="Arial" w:hAnsi="Arial" w:cs="Arial"/>
          <w:i/>
          <w:color w:val="0033CC"/>
          <w:sz w:val="24"/>
          <w:szCs w:val="24"/>
        </w:rPr>
        <w:t xml:space="preserve"> </w:t>
      </w:r>
      <w:r w:rsidRPr="00CC3906">
        <w:rPr>
          <w:rFonts w:ascii="Arial" w:hAnsi="Arial" w:cs="Arial"/>
          <w:i/>
          <w:color w:val="0033CC"/>
          <w:sz w:val="24"/>
          <w:szCs w:val="24"/>
        </w:rPr>
        <w:t>After they had broken through, they let down the mat on which the paralytic was lying.</w:t>
      </w:r>
      <w:r>
        <w:rPr>
          <w:rFonts w:ascii="Arial" w:hAnsi="Arial" w:cs="Arial"/>
          <w:i/>
          <w:color w:val="0033CC"/>
          <w:sz w:val="24"/>
          <w:szCs w:val="24"/>
        </w:rPr>
        <w:t xml:space="preserve"> </w:t>
      </w:r>
      <w:r w:rsidRPr="00CC3906">
        <w:rPr>
          <w:rFonts w:ascii="Arial" w:hAnsi="Arial" w:cs="Arial"/>
          <w:i/>
          <w:color w:val="0033CC"/>
          <w:sz w:val="24"/>
          <w:szCs w:val="24"/>
        </w:rPr>
        <w:t xml:space="preserve"> When Jesus saw their faith, he said to the paralytic, “Child, your sins are forgiven.”</w:t>
      </w:r>
      <w:r>
        <w:rPr>
          <w:rFonts w:ascii="Arial" w:hAnsi="Arial" w:cs="Arial"/>
          <w:i/>
          <w:color w:val="0033CC"/>
          <w:sz w:val="24"/>
          <w:szCs w:val="24"/>
        </w:rPr>
        <w:t xml:space="preserve">  </w:t>
      </w:r>
    </w:p>
    <w:p w14:paraId="01DC7C04" w14:textId="77777777" w:rsidR="00B8467E" w:rsidRPr="006927EB" w:rsidRDefault="00B8467E" w:rsidP="00B8467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Mark 2:1</w:t>
      </w:r>
      <w:r w:rsidRPr="006927EB">
        <w:rPr>
          <w:rFonts w:ascii="Arial" w:hAnsi="Arial" w:cs="Arial"/>
          <w:i/>
          <w:color w:val="943634" w:themeColor="accent2" w:themeShade="BF"/>
          <w:sz w:val="24"/>
          <w:szCs w:val="24"/>
        </w:rPr>
        <w:t>-</w:t>
      </w:r>
      <w:r>
        <w:rPr>
          <w:rFonts w:ascii="Arial" w:hAnsi="Arial" w:cs="Arial"/>
          <w:i/>
          <w:color w:val="943634" w:themeColor="accent2" w:themeShade="BF"/>
          <w:sz w:val="24"/>
          <w:szCs w:val="24"/>
        </w:rPr>
        <w:t>12</w:t>
      </w: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98EBC77" w14:textId="27973DEB" w:rsidR="00AC2B0E" w:rsidRPr="006707BE" w:rsidRDefault="00380EA0" w:rsidP="006927EB">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1</w:t>
      </w:r>
      <w:r>
        <w:rPr>
          <w:rFonts w:ascii="Arial" w:hAnsi="Arial" w:cs="Arial"/>
          <w:b/>
          <w:sz w:val="24"/>
          <w:szCs w:val="24"/>
        </w:rPr>
        <w:t xml:space="preserve">  </w:t>
      </w:r>
      <w:r w:rsidR="00AC2B0E">
        <w:rPr>
          <w:rFonts w:ascii="Arial" w:hAnsi="Arial" w:cs="Arial"/>
          <w:sz w:val="24"/>
          <w:szCs w:val="24"/>
        </w:rPr>
        <w:t>After Jesus met ten lepers on the way to Jerusalem and ordered them to go show themselves to the priests, all ten were healed, but how many returned to thank him?</w:t>
      </w:r>
    </w:p>
    <w:p w14:paraId="11481ADD" w14:textId="539C95C5" w:rsidR="00380EA0" w:rsidRPr="006500FA" w:rsidRDefault="006500FA" w:rsidP="006500FA">
      <w:pPr>
        <w:spacing w:after="0" w:line="240" w:lineRule="auto"/>
        <w:jc w:val="right"/>
        <w:rPr>
          <w:rFonts w:ascii="Arial" w:hAnsi="Arial" w:cs="Arial"/>
          <w:b/>
          <w:i/>
          <w:sz w:val="24"/>
          <w:szCs w:val="24"/>
          <w:u w:val="single"/>
        </w:rPr>
      </w:pPr>
      <w:r>
        <w:rPr>
          <w:rFonts w:ascii="Arial" w:hAnsi="Arial" w:cs="Arial"/>
          <w:b/>
          <w:sz w:val="24"/>
          <w:szCs w:val="24"/>
          <w:u w:val="single"/>
        </w:rPr>
        <w:t>one</w:t>
      </w:r>
      <w:r>
        <w:rPr>
          <w:rFonts w:ascii="Arial" w:hAnsi="Arial" w:cs="Arial"/>
          <w:b/>
          <w:i/>
          <w:sz w:val="24"/>
          <w:szCs w:val="24"/>
          <w:u w:val="single"/>
        </w:rPr>
        <w:t xml:space="preserve"> </w:t>
      </w:r>
    </w:p>
    <w:p w14:paraId="163B41F7" w14:textId="535B3F0C" w:rsidR="00380EA0" w:rsidRPr="00B32821" w:rsidRDefault="00380EA0" w:rsidP="002B19B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the </w:t>
      </w:r>
      <w:r w:rsidR="006500FA">
        <w:rPr>
          <w:rFonts w:ascii="Arial" w:hAnsi="Arial" w:cs="Arial"/>
          <w:i/>
          <w:color w:val="0033CC"/>
          <w:sz w:val="24"/>
          <w:szCs w:val="24"/>
        </w:rPr>
        <w:t>Gospel of Luke 17:15-19… “…</w:t>
      </w:r>
      <w:r w:rsidR="006500FA" w:rsidRPr="006500FA">
        <w:rPr>
          <w:rFonts w:ascii="Arial" w:hAnsi="Arial" w:cs="Arial"/>
          <w:i/>
          <w:color w:val="0033CC"/>
          <w:sz w:val="24"/>
          <w:szCs w:val="24"/>
        </w:rPr>
        <w:t>one of them, realizing he had been healed, returned, glorifying God in a loud voice;</w:t>
      </w:r>
      <w:r w:rsidR="006500FA">
        <w:rPr>
          <w:rFonts w:ascii="Arial" w:hAnsi="Arial" w:cs="Arial"/>
          <w:i/>
          <w:color w:val="0033CC"/>
          <w:sz w:val="24"/>
          <w:szCs w:val="24"/>
        </w:rPr>
        <w:t xml:space="preserve"> </w:t>
      </w:r>
      <w:r w:rsidR="006500FA" w:rsidRPr="006500FA">
        <w:rPr>
          <w:rFonts w:ascii="Arial" w:hAnsi="Arial" w:cs="Arial"/>
          <w:i/>
          <w:color w:val="0033CC"/>
          <w:sz w:val="24"/>
          <w:szCs w:val="24"/>
        </w:rPr>
        <w:t>and he fell at the feet of Jesus and thanked him.</w:t>
      </w:r>
      <w:r w:rsidR="006500FA">
        <w:rPr>
          <w:rFonts w:ascii="Arial" w:hAnsi="Arial" w:cs="Arial"/>
          <w:i/>
          <w:color w:val="0033CC"/>
          <w:sz w:val="24"/>
          <w:szCs w:val="24"/>
        </w:rPr>
        <w:t>”</w:t>
      </w:r>
      <w:r w:rsidRPr="00B32821">
        <w:rPr>
          <w:rFonts w:ascii="Arial" w:hAnsi="Arial" w:cs="Arial"/>
          <w:i/>
          <w:color w:val="0033CC"/>
          <w:sz w:val="24"/>
          <w:szCs w:val="24"/>
        </w:rPr>
        <w:t xml:space="preserve">  </w:t>
      </w:r>
    </w:p>
    <w:p w14:paraId="1246CA9B" w14:textId="7C0A5D74" w:rsidR="00380EA0" w:rsidRPr="00B0764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500FA" w:rsidRPr="006500FA">
        <w:rPr>
          <w:rFonts w:ascii="Arial" w:hAnsi="Arial" w:cs="Arial"/>
          <w:i/>
          <w:color w:val="943634" w:themeColor="accent2" w:themeShade="BF"/>
          <w:sz w:val="24"/>
          <w:szCs w:val="24"/>
        </w:rPr>
        <w:t>Luke 17:1</w:t>
      </w:r>
      <w:r w:rsidR="006500FA">
        <w:rPr>
          <w:rFonts w:ascii="Arial" w:hAnsi="Arial" w:cs="Arial"/>
          <w:i/>
          <w:color w:val="943634" w:themeColor="accent2" w:themeShade="BF"/>
          <w:sz w:val="24"/>
          <w:szCs w:val="24"/>
        </w:rPr>
        <w:t>1</w:t>
      </w:r>
      <w:r w:rsidR="006500FA" w:rsidRPr="006500FA">
        <w:rPr>
          <w:rFonts w:ascii="Arial" w:hAnsi="Arial" w:cs="Arial"/>
          <w:i/>
          <w:color w:val="943634" w:themeColor="accent2" w:themeShade="BF"/>
          <w:sz w:val="24"/>
          <w:szCs w:val="24"/>
        </w:rPr>
        <w:t>-19</w:t>
      </w: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6C4685CD" w:rsidR="00380EA0" w:rsidRPr="006707BE" w:rsidRDefault="00380EA0" w:rsidP="00380EA0">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2</w:t>
      </w:r>
      <w:r>
        <w:rPr>
          <w:rFonts w:ascii="Arial" w:hAnsi="Arial" w:cs="Arial"/>
          <w:b/>
          <w:sz w:val="24"/>
          <w:szCs w:val="24"/>
        </w:rPr>
        <w:t xml:space="preserve">  </w:t>
      </w:r>
      <w:r w:rsidR="008E3423">
        <w:rPr>
          <w:rFonts w:ascii="Arial" w:hAnsi="Arial" w:cs="Arial"/>
          <w:sz w:val="24"/>
          <w:szCs w:val="24"/>
        </w:rPr>
        <w:t xml:space="preserve">Which disciple’s mother-in-law </w:t>
      </w:r>
      <w:r w:rsidR="008E3423" w:rsidRPr="008E3423">
        <w:rPr>
          <w:rFonts w:ascii="Arial" w:hAnsi="Arial" w:cs="Arial"/>
          <w:sz w:val="24"/>
          <w:szCs w:val="24"/>
        </w:rPr>
        <w:t xml:space="preserve">got up and started </w:t>
      </w:r>
      <w:r w:rsidR="002B19B0">
        <w:rPr>
          <w:rFonts w:ascii="Arial" w:hAnsi="Arial" w:cs="Arial"/>
          <w:sz w:val="24"/>
          <w:szCs w:val="24"/>
        </w:rPr>
        <w:t xml:space="preserve">serving </w:t>
      </w:r>
      <w:r w:rsidR="00B8467E">
        <w:rPr>
          <w:rFonts w:ascii="Arial" w:hAnsi="Arial" w:cs="Arial"/>
          <w:sz w:val="24"/>
          <w:szCs w:val="24"/>
        </w:rPr>
        <w:t xml:space="preserve">Jesus and </w:t>
      </w:r>
      <w:r w:rsidR="002B19B0">
        <w:rPr>
          <w:rFonts w:ascii="Arial" w:hAnsi="Arial" w:cs="Arial"/>
          <w:sz w:val="24"/>
          <w:szCs w:val="24"/>
        </w:rPr>
        <w:t>the disciples</w:t>
      </w:r>
      <w:r w:rsidR="008E3423" w:rsidRPr="008E3423">
        <w:rPr>
          <w:rFonts w:ascii="Arial" w:hAnsi="Arial" w:cs="Arial"/>
          <w:sz w:val="24"/>
          <w:szCs w:val="24"/>
        </w:rPr>
        <w:t xml:space="preserve"> after Jesus healed her of a fever?</w:t>
      </w:r>
    </w:p>
    <w:p w14:paraId="2E3708AB" w14:textId="45603432" w:rsidR="00380EA0" w:rsidRPr="006707BE" w:rsidRDefault="008E3423" w:rsidP="00380EA0">
      <w:pPr>
        <w:spacing w:after="0" w:line="240" w:lineRule="auto"/>
        <w:jc w:val="right"/>
        <w:rPr>
          <w:rFonts w:ascii="Arial" w:hAnsi="Arial" w:cs="Arial"/>
          <w:b/>
          <w:i/>
          <w:sz w:val="24"/>
          <w:szCs w:val="24"/>
          <w:u w:val="single"/>
        </w:rPr>
      </w:pPr>
      <w:r>
        <w:rPr>
          <w:rFonts w:ascii="Arial" w:hAnsi="Arial" w:cs="Arial"/>
          <w:b/>
          <w:sz w:val="24"/>
          <w:szCs w:val="24"/>
          <w:u w:val="single"/>
        </w:rPr>
        <w:t>Peter’s</w:t>
      </w:r>
      <w:r w:rsidR="00380EA0"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32D76BF8" w:rsidR="00380EA0" w:rsidRDefault="008E3423" w:rsidP="00380EA0">
      <w:pPr>
        <w:spacing w:after="0" w:line="240" w:lineRule="auto"/>
        <w:jc w:val="right"/>
        <w:rPr>
          <w:rFonts w:ascii="Arial" w:hAnsi="Arial" w:cs="Arial"/>
          <w:b/>
          <w:sz w:val="24"/>
          <w:szCs w:val="24"/>
        </w:rPr>
      </w:pPr>
      <w:r>
        <w:rPr>
          <w:rFonts w:ascii="Arial" w:hAnsi="Arial" w:cs="Arial"/>
          <w:b/>
          <w:sz w:val="24"/>
          <w:szCs w:val="24"/>
        </w:rPr>
        <w:t>Simon’s</w:t>
      </w:r>
    </w:p>
    <w:p w14:paraId="726E21E2" w14:textId="77777777" w:rsidR="00DB0E70" w:rsidRPr="006707BE" w:rsidRDefault="00DB0E70" w:rsidP="00380EA0">
      <w:pPr>
        <w:spacing w:after="0" w:line="240" w:lineRule="auto"/>
        <w:jc w:val="right"/>
        <w:rPr>
          <w:rFonts w:ascii="Arial" w:hAnsi="Arial" w:cs="Arial"/>
          <w:b/>
          <w:sz w:val="24"/>
          <w:szCs w:val="24"/>
        </w:rPr>
      </w:pPr>
    </w:p>
    <w:p w14:paraId="7B4B8397" w14:textId="688801E1"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E3423" w:rsidRPr="008E3423">
        <w:rPr>
          <w:rFonts w:ascii="Arial" w:hAnsi="Arial" w:cs="Arial"/>
          <w:i/>
          <w:color w:val="943634" w:themeColor="accent2" w:themeShade="BF"/>
          <w:sz w:val="24"/>
          <w:szCs w:val="24"/>
        </w:rPr>
        <w:t>Matt 8:14-15</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Jesus entered the house of Peter, and saw his mother-in-law lying in bed with a fever.</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 xml:space="preserve">He touched her hand, the fever left her, </w:t>
      </w:r>
      <w:r w:rsidR="008E3423">
        <w:rPr>
          <w:rFonts w:ascii="Arial" w:hAnsi="Arial" w:cs="Arial"/>
          <w:i/>
          <w:color w:val="943634" w:themeColor="accent2" w:themeShade="BF"/>
          <w:sz w:val="24"/>
          <w:szCs w:val="24"/>
        </w:rPr>
        <w:t>and she rose and waited on him.”</w:t>
      </w: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607ACA" w14:textId="6C6004C2" w:rsidR="00380EA0" w:rsidRPr="006707BE" w:rsidRDefault="00380EA0" w:rsidP="008E3423">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3</w:t>
      </w:r>
      <w:r>
        <w:rPr>
          <w:rFonts w:ascii="Arial" w:hAnsi="Arial" w:cs="Arial"/>
          <w:b/>
          <w:sz w:val="24"/>
          <w:szCs w:val="24"/>
        </w:rPr>
        <w:t xml:space="preserve">  </w:t>
      </w:r>
      <w:r w:rsidR="00AC2B0E">
        <w:rPr>
          <w:rFonts w:ascii="Arial" w:hAnsi="Arial" w:cs="Arial"/>
          <w:sz w:val="24"/>
          <w:szCs w:val="24"/>
        </w:rPr>
        <w:t>After healing a boy possessed by demons, Jesus told his disciples they would be able to move mountains if they had faith the size of what?</w:t>
      </w:r>
    </w:p>
    <w:p w14:paraId="508E01F6" w14:textId="20BE3469" w:rsidR="00380EA0" w:rsidRDefault="008E3423" w:rsidP="008E3423">
      <w:pPr>
        <w:spacing w:after="0" w:line="240" w:lineRule="auto"/>
        <w:jc w:val="right"/>
        <w:rPr>
          <w:rFonts w:ascii="Arial" w:hAnsi="Arial" w:cs="Arial"/>
          <w:b/>
          <w:i/>
          <w:sz w:val="24"/>
          <w:szCs w:val="24"/>
          <w:u w:val="single"/>
        </w:rPr>
      </w:pPr>
      <w:r>
        <w:rPr>
          <w:rFonts w:ascii="Arial" w:hAnsi="Arial" w:cs="Arial"/>
          <w:b/>
          <w:sz w:val="24"/>
          <w:szCs w:val="24"/>
          <w:u w:val="single"/>
        </w:rPr>
        <w:t>a mustard seed</w:t>
      </w:r>
      <w:r w:rsidR="00380EA0" w:rsidRPr="006707BE">
        <w:rPr>
          <w:rFonts w:ascii="Arial" w:hAnsi="Arial" w:cs="Arial"/>
          <w:b/>
          <w:i/>
          <w:sz w:val="24"/>
          <w:szCs w:val="24"/>
          <w:u w:val="single"/>
        </w:rPr>
        <w:t xml:space="preserve"> </w:t>
      </w:r>
    </w:p>
    <w:p w14:paraId="0616CEB8" w14:textId="77777777" w:rsidR="00DB0E70" w:rsidRPr="006707BE" w:rsidRDefault="00DB0E70" w:rsidP="008E3423">
      <w:pPr>
        <w:spacing w:after="0" w:line="240" w:lineRule="auto"/>
        <w:jc w:val="right"/>
        <w:rPr>
          <w:rFonts w:ascii="Arial" w:hAnsi="Arial" w:cs="Arial"/>
          <w:b/>
          <w:sz w:val="24"/>
          <w:szCs w:val="24"/>
        </w:rPr>
      </w:pPr>
    </w:p>
    <w:p w14:paraId="72EE2AFB" w14:textId="61AD923C" w:rsidR="00380EA0" w:rsidRPr="00B32821" w:rsidRDefault="00F46AA9" w:rsidP="00380EA0">
      <w:pPr>
        <w:spacing w:after="0" w:line="240" w:lineRule="auto"/>
        <w:rPr>
          <w:rFonts w:ascii="Arial" w:hAnsi="Arial" w:cs="Arial"/>
          <w:i/>
          <w:color w:val="0033CC"/>
          <w:sz w:val="24"/>
          <w:szCs w:val="24"/>
        </w:rPr>
      </w:pPr>
      <w:r>
        <w:rPr>
          <w:rFonts w:ascii="Arial" w:hAnsi="Arial" w:cs="Arial"/>
          <w:i/>
          <w:color w:val="0033CC"/>
          <w:sz w:val="24"/>
          <w:szCs w:val="24"/>
        </w:rPr>
        <w:t>From the Matthew 17:20, “He said to them… …</w:t>
      </w:r>
      <w:r w:rsidRPr="00F46AA9">
        <w:rPr>
          <w:rFonts w:ascii="Arial" w:hAnsi="Arial" w:cs="Arial"/>
          <w:i/>
          <w:color w:val="0033CC"/>
          <w:sz w:val="24"/>
          <w:szCs w:val="24"/>
        </w:rPr>
        <w:t xml:space="preserve">Amen, I say to you, if you have faith the size of a mustard seed, you will say to this mountain, ‘Move from here to there,’ and it will move. Nothing will be impossible for you.” </w:t>
      </w:r>
    </w:p>
    <w:p w14:paraId="5E183F29" w14:textId="3F21373E" w:rsidR="00B45ACA" w:rsidRPr="006707BE" w:rsidDel="00977721" w:rsidRDefault="00380EA0">
      <w:pPr>
        <w:spacing w:after="0" w:line="240" w:lineRule="auto"/>
        <w:rPr>
          <w:del w:id="254" w:author="Kelly Kantack" w:date="2024-03-01T11:02:00Z"/>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6AA9">
        <w:rPr>
          <w:rFonts w:ascii="Arial" w:hAnsi="Arial" w:cs="Arial"/>
          <w:i/>
          <w:color w:val="943634" w:themeColor="accent2" w:themeShade="BF"/>
          <w:sz w:val="24"/>
          <w:szCs w:val="24"/>
        </w:rPr>
        <w:t xml:space="preserve">  </w:t>
      </w:r>
      <w:r w:rsidR="00F46AA9" w:rsidRPr="00F46AA9">
        <w:rPr>
          <w:rFonts w:ascii="Arial" w:hAnsi="Arial" w:cs="Arial"/>
          <w:i/>
          <w:color w:val="943634" w:themeColor="accent2" w:themeShade="BF"/>
          <w:sz w:val="24"/>
          <w:szCs w:val="24"/>
        </w:rPr>
        <w:t>17:20</w:t>
      </w:r>
      <w:r>
        <w:rPr>
          <w:rFonts w:ascii="Arial" w:hAnsi="Arial" w:cs="Arial"/>
          <w:i/>
          <w:color w:val="943634" w:themeColor="accent2" w:themeShade="BF"/>
          <w:sz w:val="24"/>
          <w:szCs w:val="24"/>
        </w:rPr>
        <w:t xml:space="preserve"> </w:t>
      </w:r>
    </w:p>
    <w:p w14:paraId="44AEB55B" w14:textId="78512DF8" w:rsidR="00DB0E70" w:rsidRPr="00DB0E70" w:rsidRDefault="00380EA0">
      <w:pPr>
        <w:spacing w:after="0" w:line="240" w:lineRule="auto"/>
        <w:rPr>
          <w:rFonts w:ascii="Arial" w:hAnsi="Arial" w:cs="Arial"/>
          <w:i/>
          <w:sz w:val="24"/>
          <w:szCs w:val="24"/>
        </w:rPr>
      </w:pPr>
      <w:del w:id="255" w:author="Kelly Kantack" w:date="2024-03-01T11:02:00Z">
        <w:r w:rsidDel="00977721">
          <w:rPr>
            <w:rFonts w:ascii="Arial" w:hAnsi="Arial" w:cs="Arial"/>
            <w:i/>
            <w:sz w:val="24"/>
            <w:szCs w:val="24"/>
          </w:rPr>
          <w:delText>______________________________________________________________________________</w:delText>
        </w:r>
      </w:del>
      <w:r w:rsidR="00DB0E70">
        <w:rPr>
          <w:rFonts w:ascii="Arial" w:hAnsi="Arial" w:cs="Arial"/>
          <w:b/>
          <w:sz w:val="24"/>
          <w:szCs w:val="24"/>
        </w:rPr>
        <w:br w:type="page"/>
      </w:r>
    </w:p>
    <w:p w14:paraId="1380B4ED" w14:textId="340526CF" w:rsidR="00380EA0" w:rsidRPr="006707BE" w:rsidRDefault="00380EA0" w:rsidP="00380EA0">
      <w:pPr>
        <w:spacing w:after="0" w:line="240" w:lineRule="auto"/>
        <w:rPr>
          <w:rFonts w:ascii="Arial" w:hAnsi="Arial" w:cs="Arial"/>
          <w:sz w:val="24"/>
          <w:szCs w:val="24"/>
        </w:rPr>
      </w:pPr>
      <w:r>
        <w:rPr>
          <w:rFonts w:ascii="Arial" w:hAnsi="Arial" w:cs="Arial"/>
          <w:b/>
          <w:sz w:val="24"/>
          <w:szCs w:val="24"/>
        </w:rPr>
        <w:lastRenderedPageBreak/>
        <w:t>2.1</w:t>
      </w:r>
      <w:r w:rsidR="00EB06E4">
        <w:rPr>
          <w:rFonts w:ascii="Arial" w:hAnsi="Arial" w:cs="Arial"/>
          <w:b/>
          <w:sz w:val="24"/>
          <w:szCs w:val="24"/>
        </w:rPr>
        <w:t>4</w:t>
      </w:r>
      <w:r>
        <w:rPr>
          <w:rFonts w:ascii="Arial" w:hAnsi="Arial" w:cs="Arial"/>
          <w:b/>
          <w:sz w:val="24"/>
          <w:szCs w:val="24"/>
        </w:rPr>
        <w:t xml:space="preserve">  </w:t>
      </w:r>
      <w:r w:rsidR="003B1EB8" w:rsidRPr="003B1EB8">
        <w:rPr>
          <w:rFonts w:ascii="Arial" w:hAnsi="Arial" w:cs="Arial"/>
          <w:sz w:val="24"/>
          <w:szCs w:val="24"/>
        </w:rPr>
        <w:t xml:space="preserve">How many loaves of bread </w:t>
      </w:r>
      <w:r w:rsidR="003B1EB8">
        <w:rPr>
          <w:rFonts w:ascii="Arial" w:hAnsi="Arial" w:cs="Arial"/>
          <w:sz w:val="24"/>
          <w:szCs w:val="24"/>
        </w:rPr>
        <w:t xml:space="preserve">did Jesus </w:t>
      </w:r>
      <w:r w:rsidR="00AC2B0E">
        <w:rPr>
          <w:rFonts w:ascii="Arial" w:hAnsi="Arial" w:cs="Arial"/>
          <w:sz w:val="24"/>
          <w:szCs w:val="24"/>
        </w:rPr>
        <w:t xml:space="preserve">use </w:t>
      </w:r>
      <w:r w:rsidR="003B1EB8">
        <w:rPr>
          <w:rFonts w:ascii="Arial" w:hAnsi="Arial" w:cs="Arial"/>
          <w:sz w:val="24"/>
          <w:szCs w:val="24"/>
        </w:rPr>
        <w:t>in the miracle of feeding the f</w:t>
      </w:r>
      <w:r w:rsidR="003B1EB8" w:rsidRPr="003B1EB8">
        <w:rPr>
          <w:rFonts w:ascii="Arial" w:hAnsi="Arial" w:cs="Arial"/>
          <w:sz w:val="24"/>
          <w:szCs w:val="24"/>
        </w:rPr>
        <w:t xml:space="preserve">ive </w:t>
      </w:r>
      <w:r w:rsidR="003B1EB8">
        <w:rPr>
          <w:rFonts w:ascii="Arial" w:hAnsi="Arial" w:cs="Arial"/>
          <w:sz w:val="24"/>
          <w:szCs w:val="24"/>
        </w:rPr>
        <w:t>t</w:t>
      </w:r>
      <w:r w:rsidR="003B1EB8" w:rsidRPr="003B1EB8">
        <w:rPr>
          <w:rFonts w:ascii="Arial" w:hAnsi="Arial" w:cs="Arial"/>
          <w:sz w:val="24"/>
          <w:szCs w:val="24"/>
        </w:rPr>
        <w:t>housand?</w:t>
      </w:r>
    </w:p>
    <w:p w14:paraId="0A9E0F32" w14:textId="1AE6EF2B" w:rsidR="00380EA0" w:rsidRPr="006707BE" w:rsidRDefault="003B1EB8" w:rsidP="00DF293D">
      <w:pPr>
        <w:spacing w:after="0" w:line="240" w:lineRule="auto"/>
        <w:jc w:val="right"/>
        <w:rPr>
          <w:rFonts w:ascii="Arial" w:hAnsi="Arial" w:cs="Arial"/>
          <w:b/>
          <w:sz w:val="24"/>
          <w:szCs w:val="24"/>
        </w:rPr>
      </w:pPr>
      <w:r>
        <w:rPr>
          <w:rFonts w:ascii="Arial" w:hAnsi="Arial" w:cs="Arial"/>
          <w:b/>
          <w:sz w:val="24"/>
          <w:szCs w:val="24"/>
          <w:u w:val="single"/>
        </w:rPr>
        <w:t>five</w:t>
      </w:r>
      <w:r w:rsidR="00380EA0" w:rsidRPr="006707BE">
        <w:rPr>
          <w:rFonts w:ascii="Arial" w:hAnsi="Arial" w:cs="Arial"/>
          <w:b/>
          <w:i/>
          <w:sz w:val="24"/>
          <w:szCs w:val="24"/>
          <w:u w:val="single"/>
        </w:rPr>
        <w:t xml:space="preserve"> </w:t>
      </w:r>
    </w:p>
    <w:p w14:paraId="6CB9949A" w14:textId="6AD54192" w:rsidR="00380EA0"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14:19-20:  </w:t>
      </w:r>
      <w:r w:rsidRPr="003B1EB8">
        <w:rPr>
          <w:rFonts w:ascii="Arial" w:hAnsi="Arial" w:cs="Arial"/>
          <w:i/>
          <w:color w:val="0033CC"/>
          <w:sz w:val="24"/>
          <w:szCs w:val="24"/>
        </w:rPr>
        <w:t>Taking the five loaves and the two fish, and looking up to heaven, he said the blessing, broke the loaves, and gave them to the disciples, who in turn gave them to the crowds.</w:t>
      </w:r>
      <w:r>
        <w:rPr>
          <w:rFonts w:ascii="Arial" w:hAnsi="Arial" w:cs="Arial"/>
          <w:i/>
          <w:color w:val="0033CC"/>
          <w:sz w:val="24"/>
          <w:szCs w:val="24"/>
        </w:rPr>
        <w:t xml:space="preserve">  They all ate and were satisfied.</w:t>
      </w:r>
    </w:p>
    <w:p w14:paraId="410FEA92" w14:textId="1BFA184E" w:rsidR="00380EA0" w:rsidRPr="003B1E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B1EB8">
        <w:rPr>
          <w:rFonts w:ascii="Arial" w:hAnsi="Arial" w:cs="Arial"/>
          <w:i/>
          <w:color w:val="943634" w:themeColor="accent2" w:themeShade="BF"/>
          <w:sz w:val="24"/>
          <w:szCs w:val="24"/>
        </w:rPr>
        <w:t xml:space="preserve"> </w:t>
      </w:r>
      <w:r w:rsidR="003B1EB8"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w:t>
      </w:r>
      <w:r w:rsidR="003B1EB8">
        <w:rPr>
          <w:rFonts w:ascii="Arial" w:hAnsi="Arial" w:cs="Arial"/>
          <w:i/>
          <w:color w:val="943634" w:themeColor="accent2" w:themeShade="BF"/>
          <w:sz w:val="24"/>
          <w:szCs w:val="24"/>
        </w:rPr>
        <w:t>14:19-20</w:t>
      </w: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4485A0" w14:textId="1F2F1B71" w:rsidR="003B1EB8" w:rsidRPr="006707BE" w:rsidRDefault="00380EA0" w:rsidP="003B1EB8">
      <w:pPr>
        <w:spacing w:after="0" w:line="240" w:lineRule="auto"/>
        <w:rPr>
          <w:rFonts w:ascii="Arial" w:hAnsi="Arial" w:cs="Arial"/>
          <w:sz w:val="24"/>
          <w:szCs w:val="24"/>
        </w:rPr>
      </w:pPr>
      <w:r>
        <w:rPr>
          <w:rFonts w:ascii="Arial" w:hAnsi="Arial" w:cs="Arial"/>
          <w:b/>
          <w:sz w:val="24"/>
          <w:szCs w:val="24"/>
        </w:rPr>
        <w:t xml:space="preserve">2.15  </w:t>
      </w:r>
      <w:r w:rsidR="00AC2B0E">
        <w:rPr>
          <w:rFonts w:ascii="Arial" w:hAnsi="Arial" w:cs="Arial"/>
          <w:sz w:val="24"/>
          <w:szCs w:val="24"/>
        </w:rPr>
        <w:t>H</w:t>
      </w:r>
      <w:r w:rsidR="00DF293D">
        <w:rPr>
          <w:rFonts w:ascii="Arial" w:hAnsi="Arial" w:cs="Arial"/>
          <w:sz w:val="24"/>
          <w:szCs w:val="24"/>
        </w:rPr>
        <w:t xml:space="preserve">ow many wicker baskets were filled with </w:t>
      </w:r>
      <w:r w:rsidR="00AC2B0E">
        <w:rPr>
          <w:rFonts w:ascii="Arial" w:hAnsi="Arial" w:cs="Arial"/>
          <w:sz w:val="24"/>
          <w:szCs w:val="24"/>
        </w:rPr>
        <w:t>leftover</w:t>
      </w:r>
      <w:r w:rsidR="00DF293D">
        <w:rPr>
          <w:rFonts w:ascii="Arial" w:hAnsi="Arial" w:cs="Arial"/>
          <w:sz w:val="24"/>
          <w:szCs w:val="24"/>
        </w:rPr>
        <w:t xml:space="preserve"> fragments </w:t>
      </w:r>
      <w:r w:rsidR="00FD5C67">
        <w:rPr>
          <w:rFonts w:ascii="Arial" w:hAnsi="Arial" w:cs="Arial"/>
          <w:sz w:val="24"/>
          <w:szCs w:val="24"/>
        </w:rPr>
        <w:t>after</w:t>
      </w:r>
      <w:r w:rsidR="00AC2B0E">
        <w:rPr>
          <w:rFonts w:ascii="Arial" w:hAnsi="Arial" w:cs="Arial"/>
          <w:sz w:val="24"/>
          <w:szCs w:val="24"/>
        </w:rPr>
        <w:t xml:space="preserve"> the feeding of the five thousand</w:t>
      </w:r>
      <w:r w:rsidR="00DF293D">
        <w:rPr>
          <w:rFonts w:ascii="Arial" w:hAnsi="Arial" w:cs="Arial"/>
          <w:sz w:val="24"/>
          <w:szCs w:val="24"/>
        </w:rPr>
        <w:t>?</w:t>
      </w:r>
    </w:p>
    <w:p w14:paraId="2BAB5C38" w14:textId="72969831" w:rsidR="003B1EB8" w:rsidRPr="006707BE" w:rsidRDefault="00DF293D" w:rsidP="00DF293D">
      <w:pPr>
        <w:spacing w:after="0" w:line="240" w:lineRule="auto"/>
        <w:jc w:val="right"/>
        <w:rPr>
          <w:rFonts w:ascii="Arial" w:hAnsi="Arial" w:cs="Arial"/>
          <w:b/>
          <w:sz w:val="24"/>
          <w:szCs w:val="24"/>
        </w:rPr>
      </w:pPr>
      <w:r>
        <w:rPr>
          <w:rFonts w:ascii="Arial" w:hAnsi="Arial" w:cs="Arial"/>
          <w:b/>
          <w:sz w:val="24"/>
          <w:szCs w:val="24"/>
          <w:u w:val="single"/>
        </w:rPr>
        <w:t>twelve</w:t>
      </w:r>
      <w:r w:rsidR="003B1EB8" w:rsidRPr="006707BE">
        <w:rPr>
          <w:rFonts w:ascii="Arial" w:hAnsi="Arial" w:cs="Arial"/>
          <w:b/>
          <w:i/>
          <w:sz w:val="24"/>
          <w:szCs w:val="24"/>
          <w:u w:val="single"/>
        </w:rPr>
        <w:t xml:space="preserve"> </w:t>
      </w:r>
    </w:p>
    <w:p w14:paraId="67FDAAEE" w14:textId="5388B345" w:rsidR="003B1EB8"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14:20:  </w:t>
      </w:r>
      <w:r w:rsidR="00DF293D" w:rsidRPr="00DF293D">
        <w:rPr>
          <w:rFonts w:ascii="Arial" w:hAnsi="Arial" w:cs="Arial"/>
          <w:i/>
          <w:color w:val="0033CC"/>
          <w:sz w:val="24"/>
          <w:szCs w:val="24"/>
        </w:rPr>
        <w:t>They all ate and were satisfied, and they picked up the fragments left over*—twelve wicker baskets full.</w:t>
      </w:r>
    </w:p>
    <w:p w14:paraId="31281B7A" w14:textId="3E5233B6" w:rsidR="00380EA0" w:rsidRPr="00DF293D" w:rsidRDefault="003B1E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14:20</w:t>
      </w:r>
      <w:r w:rsidR="00380EA0">
        <w:rPr>
          <w:rFonts w:ascii="Arial" w:hAnsi="Arial" w:cs="Arial"/>
          <w:i/>
          <w:color w:val="943634" w:themeColor="accent2" w:themeShade="BF"/>
          <w:sz w:val="24"/>
          <w:szCs w:val="24"/>
        </w:rPr>
        <w:t xml:space="preserve"> </w:t>
      </w: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25C39BD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2.16  </w:t>
      </w:r>
      <w:r w:rsidR="000200A7">
        <w:rPr>
          <w:rFonts w:ascii="Arial" w:hAnsi="Arial" w:cs="Arial"/>
          <w:sz w:val="24"/>
          <w:szCs w:val="24"/>
        </w:rPr>
        <w:t xml:space="preserve">What </w:t>
      </w:r>
      <w:r w:rsidR="00FD5C67">
        <w:rPr>
          <w:rFonts w:ascii="Arial" w:hAnsi="Arial" w:cs="Arial"/>
          <w:sz w:val="24"/>
          <w:szCs w:val="24"/>
        </w:rPr>
        <w:t xml:space="preserve">angel </w:t>
      </w:r>
      <w:r w:rsidR="00AC2B0E">
        <w:rPr>
          <w:rFonts w:ascii="Arial" w:hAnsi="Arial" w:cs="Arial"/>
          <w:sz w:val="24"/>
          <w:szCs w:val="24"/>
        </w:rPr>
        <w:t>announced</w:t>
      </w:r>
      <w:r w:rsidR="00B157A9">
        <w:rPr>
          <w:rFonts w:ascii="Arial" w:hAnsi="Arial" w:cs="Arial"/>
          <w:sz w:val="24"/>
          <w:szCs w:val="24"/>
        </w:rPr>
        <w:t xml:space="preserve"> to Mary that Jesus would be conceived in her by a miraculous act of the Holy Spirit?”</w:t>
      </w:r>
    </w:p>
    <w:p w14:paraId="74B3C770" w14:textId="109F659C" w:rsidR="00380EA0" w:rsidRDefault="00B157A9" w:rsidP="00B157A9">
      <w:pPr>
        <w:spacing w:after="0" w:line="240" w:lineRule="auto"/>
        <w:jc w:val="right"/>
        <w:rPr>
          <w:rFonts w:ascii="Arial" w:hAnsi="Arial" w:cs="Arial"/>
          <w:b/>
          <w:i/>
          <w:sz w:val="24"/>
          <w:szCs w:val="24"/>
          <w:u w:val="single"/>
        </w:rPr>
      </w:pPr>
      <w:r>
        <w:rPr>
          <w:rFonts w:ascii="Arial" w:hAnsi="Arial" w:cs="Arial"/>
          <w:b/>
          <w:sz w:val="24"/>
          <w:szCs w:val="24"/>
          <w:u w:val="single"/>
        </w:rPr>
        <w:t>Gabriel</w:t>
      </w:r>
      <w:r w:rsidR="00380EA0" w:rsidRPr="006707BE">
        <w:rPr>
          <w:rFonts w:ascii="Arial" w:hAnsi="Arial" w:cs="Arial"/>
          <w:b/>
          <w:i/>
          <w:sz w:val="24"/>
          <w:szCs w:val="24"/>
          <w:u w:val="single"/>
        </w:rPr>
        <w:t xml:space="preserve"> </w:t>
      </w:r>
    </w:p>
    <w:p w14:paraId="55B8B597" w14:textId="77777777" w:rsidR="00DB0E70" w:rsidRPr="006707BE" w:rsidRDefault="00DB0E70" w:rsidP="00B157A9">
      <w:pPr>
        <w:spacing w:after="0" w:line="240" w:lineRule="auto"/>
        <w:jc w:val="right"/>
        <w:rPr>
          <w:rFonts w:ascii="Arial" w:hAnsi="Arial" w:cs="Arial"/>
          <w:b/>
          <w:sz w:val="24"/>
          <w:szCs w:val="24"/>
        </w:rPr>
      </w:pPr>
    </w:p>
    <w:p w14:paraId="2FF7032F" w14:textId="5FA6542B" w:rsidR="00380EA0" w:rsidRPr="00B32821" w:rsidRDefault="00B157A9"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From Luke 1:26… </w:t>
      </w:r>
      <w:r w:rsidR="00380EA0" w:rsidRPr="00B32821">
        <w:rPr>
          <w:rFonts w:ascii="Arial" w:hAnsi="Arial" w:cs="Arial"/>
          <w:i/>
          <w:color w:val="0033CC"/>
          <w:sz w:val="24"/>
          <w:szCs w:val="24"/>
        </w:rPr>
        <w:t xml:space="preserve"> </w:t>
      </w:r>
      <w:r>
        <w:rPr>
          <w:rFonts w:ascii="Arial" w:hAnsi="Arial" w:cs="Arial"/>
          <w:i/>
          <w:color w:val="0033CC"/>
          <w:sz w:val="24"/>
          <w:szCs w:val="24"/>
        </w:rPr>
        <w:t>“</w:t>
      </w:r>
      <w:r w:rsidRPr="00B157A9">
        <w:rPr>
          <w:rFonts w:ascii="Arial" w:hAnsi="Arial" w:cs="Arial"/>
          <w:i/>
          <w:color w:val="0033CC"/>
          <w:sz w:val="24"/>
          <w:szCs w:val="24"/>
        </w:rPr>
        <w:t>In the sixth month, the angel Gabriel was sent from God to a town of Galilee called Nazareth</w:t>
      </w:r>
      <w:r>
        <w:rPr>
          <w:rFonts w:ascii="Arial" w:hAnsi="Arial" w:cs="Arial"/>
          <w:i/>
          <w:color w:val="0033CC"/>
          <w:sz w:val="24"/>
          <w:szCs w:val="24"/>
        </w:rPr>
        <w:t xml:space="preserve">”  [and later in verse 30]… </w:t>
      </w:r>
      <w:r w:rsidRPr="00B157A9">
        <w:rPr>
          <w:rFonts w:ascii="Arial" w:hAnsi="Arial" w:cs="Arial"/>
          <w:i/>
          <w:color w:val="0033CC"/>
          <w:sz w:val="24"/>
          <w:szCs w:val="24"/>
        </w:rPr>
        <w:t xml:space="preserve">And the angel said to </w:t>
      </w:r>
      <w:r>
        <w:rPr>
          <w:rFonts w:ascii="Arial" w:hAnsi="Arial" w:cs="Arial"/>
          <w:i/>
          <w:color w:val="0033CC"/>
          <w:sz w:val="24"/>
          <w:szCs w:val="24"/>
        </w:rPr>
        <w:t>her in reply, “The H</w:t>
      </w:r>
      <w:r w:rsidRPr="00B157A9">
        <w:rPr>
          <w:rFonts w:ascii="Arial" w:hAnsi="Arial" w:cs="Arial"/>
          <w:i/>
          <w:color w:val="0033CC"/>
          <w:sz w:val="24"/>
          <w:szCs w:val="24"/>
        </w:rPr>
        <w:t>oly Spirit will come upon you, and the power of the Most High will overshadow you. Therefore the child to be born will be called holy, the Son of God.</w:t>
      </w:r>
      <w:r>
        <w:rPr>
          <w:rFonts w:ascii="Arial" w:hAnsi="Arial" w:cs="Arial"/>
          <w:i/>
          <w:color w:val="0033CC"/>
          <w:sz w:val="24"/>
          <w:szCs w:val="24"/>
        </w:rPr>
        <w:t>”</w:t>
      </w:r>
      <w:r w:rsidR="00380EA0" w:rsidRPr="00B32821">
        <w:rPr>
          <w:rFonts w:ascii="Arial" w:hAnsi="Arial" w:cs="Arial"/>
          <w:i/>
          <w:color w:val="0033CC"/>
          <w:sz w:val="24"/>
          <w:szCs w:val="24"/>
        </w:rPr>
        <w:t xml:space="preserve"> </w:t>
      </w:r>
    </w:p>
    <w:p w14:paraId="2602ED5B" w14:textId="62F46BB9"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57A9">
        <w:rPr>
          <w:rFonts w:ascii="Arial" w:hAnsi="Arial" w:cs="Arial"/>
          <w:i/>
          <w:color w:val="943634" w:themeColor="accent2" w:themeShade="BF"/>
          <w:sz w:val="24"/>
          <w:szCs w:val="24"/>
        </w:rPr>
        <w:t xml:space="preserve">Luke </w:t>
      </w:r>
      <w:r w:rsidR="00B157A9" w:rsidRPr="00B157A9">
        <w:rPr>
          <w:rFonts w:ascii="Arial" w:hAnsi="Arial" w:cs="Arial"/>
          <w:i/>
          <w:color w:val="943634" w:themeColor="accent2" w:themeShade="BF"/>
          <w:sz w:val="24"/>
          <w:szCs w:val="24"/>
        </w:rPr>
        <w:t>1:26</w:t>
      </w:r>
      <w:r w:rsidR="00B157A9">
        <w:rPr>
          <w:rFonts w:ascii="Arial" w:hAnsi="Arial" w:cs="Arial"/>
          <w:i/>
          <w:color w:val="943634" w:themeColor="accent2" w:themeShade="BF"/>
          <w:sz w:val="24"/>
          <w:szCs w:val="24"/>
        </w:rPr>
        <w:t>,30</w:t>
      </w:r>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5C3F4B2B"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2.17  </w:t>
      </w:r>
      <w:r w:rsidR="007823D0">
        <w:rPr>
          <w:rFonts w:ascii="Arial" w:hAnsi="Arial" w:cs="Arial"/>
          <w:sz w:val="24"/>
          <w:szCs w:val="24"/>
        </w:rPr>
        <w:t xml:space="preserve">What was Joseph doing when an </w:t>
      </w:r>
      <w:r w:rsidR="00AC2B0E">
        <w:rPr>
          <w:rFonts w:ascii="Arial" w:hAnsi="Arial" w:cs="Arial"/>
          <w:sz w:val="24"/>
          <w:szCs w:val="24"/>
        </w:rPr>
        <w:t xml:space="preserve">angel </w:t>
      </w:r>
      <w:r w:rsidR="007823D0">
        <w:rPr>
          <w:rFonts w:ascii="Arial" w:hAnsi="Arial" w:cs="Arial"/>
          <w:sz w:val="24"/>
          <w:szCs w:val="24"/>
        </w:rPr>
        <w:t>of the Lord appeared to him and explained how Mary was with child?</w:t>
      </w:r>
    </w:p>
    <w:p w14:paraId="0C5A15C6" w14:textId="5F3AB46A" w:rsidR="00380EA0" w:rsidRPr="006707BE" w:rsidRDefault="007823D0" w:rsidP="00380EA0">
      <w:pPr>
        <w:spacing w:after="0" w:line="240" w:lineRule="auto"/>
        <w:jc w:val="right"/>
        <w:rPr>
          <w:rFonts w:ascii="Arial" w:hAnsi="Arial" w:cs="Arial"/>
          <w:b/>
          <w:i/>
          <w:sz w:val="24"/>
          <w:szCs w:val="24"/>
          <w:u w:val="single"/>
        </w:rPr>
      </w:pPr>
      <w:r>
        <w:rPr>
          <w:rFonts w:ascii="Arial" w:hAnsi="Arial" w:cs="Arial"/>
          <w:b/>
          <w:sz w:val="24"/>
          <w:szCs w:val="24"/>
          <w:u w:val="single"/>
        </w:rPr>
        <w:t>sleeping</w:t>
      </w:r>
      <w:r w:rsidR="00380EA0"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0E794F91" w:rsidR="00380EA0" w:rsidRDefault="00DB0E70" w:rsidP="00380EA0">
      <w:pPr>
        <w:spacing w:after="0" w:line="240" w:lineRule="auto"/>
        <w:jc w:val="right"/>
        <w:rPr>
          <w:rFonts w:ascii="Arial" w:hAnsi="Arial" w:cs="Arial"/>
          <w:b/>
          <w:sz w:val="24"/>
          <w:szCs w:val="24"/>
        </w:rPr>
      </w:pPr>
      <w:r>
        <w:rPr>
          <w:rFonts w:ascii="Arial" w:hAnsi="Arial" w:cs="Arial"/>
          <w:b/>
          <w:sz w:val="24"/>
          <w:szCs w:val="24"/>
        </w:rPr>
        <w:t>d</w:t>
      </w:r>
      <w:r w:rsidR="007823D0">
        <w:rPr>
          <w:rFonts w:ascii="Arial" w:hAnsi="Arial" w:cs="Arial"/>
          <w:b/>
          <w:sz w:val="24"/>
          <w:szCs w:val="24"/>
        </w:rPr>
        <w:t>reaming</w:t>
      </w:r>
    </w:p>
    <w:p w14:paraId="2A1B334E" w14:textId="77777777" w:rsidR="00DB0E70" w:rsidRPr="006707BE" w:rsidRDefault="00DB0E70" w:rsidP="00380EA0">
      <w:pPr>
        <w:spacing w:after="0" w:line="240" w:lineRule="auto"/>
        <w:jc w:val="right"/>
        <w:rPr>
          <w:rFonts w:ascii="Arial" w:hAnsi="Arial" w:cs="Arial"/>
          <w:b/>
          <w:sz w:val="24"/>
          <w:szCs w:val="24"/>
        </w:rPr>
      </w:pPr>
    </w:p>
    <w:p w14:paraId="05FC8023" w14:textId="5F7C88BA" w:rsidR="00380EA0" w:rsidRPr="00B32821" w:rsidRDefault="00380EA0" w:rsidP="007823D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7823D0" w:rsidRPr="007823D0">
        <w:rPr>
          <w:rFonts w:ascii="Arial" w:hAnsi="Arial" w:cs="Arial"/>
          <w:i/>
          <w:color w:val="0033CC"/>
          <w:sz w:val="24"/>
          <w:szCs w:val="24"/>
        </w:rPr>
        <w:t xml:space="preserve">Matthew 1:20-21 </w:t>
      </w:r>
      <w:r w:rsidR="007823D0">
        <w:rPr>
          <w:rFonts w:ascii="Arial" w:hAnsi="Arial" w:cs="Arial"/>
          <w:i/>
          <w:color w:val="0033CC"/>
          <w:sz w:val="24"/>
          <w:szCs w:val="24"/>
        </w:rPr>
        <w:t>“…</w:t>
      </w:r>
      <w:r w:rsidR="007823D0" w:rsidRPr="007823D0">
        <w:rPr>
          <w:rFonts w:ascii="Arial" w:hAnsi="Arial" w:cs="Arial"/>
          <w:i/>
          <w:color w:val="0033CC"/>
          <w:sz w:val="24"/>
          <w:szCs w:val="24"/>
        </w:rPr>
        <w:t xml:space="preserve">the angel of the Lord appeared to him in a dream and said, “Joseph, son of David, do not be afraid to take Mary your wife into your home. </w:t>
      </w:r>
      <w:r w:rsidR="007823D0">
        <w:rPr>
          <w:rFonts w:ascii="Arial" w:hAnsi="Arial" w:cs="Arial"/>
          <w:i/>
          <w:color w:val="0033CC"/>
          <w:sz w:val="24"/>
          <w:szCs w:val="24"/>
        </w:rPr>
        <w:t xml:space="preserve"> </w:t>
      </w:r>
      <w:r w:rsidR="007823D0" w:rsidRPr="007823D0">
        <w:rPr>
          <w:rFonts w:ascii="Arial" w:hAnsi="Arial" w:cs="Arial"/>
          <w:i/>
          <w:color w:val="0033CC"/>
          <w:sz w:val="24"/>
          <w:szCs w:val="24"/>
        </w:rPr>
        <w:t>For it is through the holy Spirit that this child has been conceived in her.</w:t>
      </w:r>
      <w:r w:rsidR="007823D0">
        <w:rPr>
          <w:rFonts w:ascii="Arial" w:hAnsi="Arial" w:cs="Arial"/>
          <w:i/>
          <w:color w:val="0033CC"/>
          <w:sz w:val="24"/>
          <w:szCs w:val="24"/>
        </w:rPr>
        <w:t xml:space="preserve">  </w:t>
      </w:r>
      <w:r w:rsidR="007823D0" w:rsidRPr="007823D0">
        <w:rPr>
          <w:rFonts w:ascii="Arial" w:hAnsi="Arial" w:cs="Arial"/>
          <w:i/>
          <w:color w:val="0033CC"/>
          <w:sz w:val="24"/>
          <w:szCs w:val="24"/>
        </w:rPr>
        <w:t>She will bear a son and you a</w:t>
      </w:r>
      <w:r w:rsidR="007823D0">
        <w:rPr>
          <w:rFonts w:ascii="Arial" w:hAnsi="Arial" w:cs="Arial"/>
          <w:i/>
          <w:color w:val="0033CC"/>
          <w:sz w:val="24"/>
          <w:szCs w:val="24"/>
        </w:rPr>
        <w:t>re to name him Jesus,</w:t>
      </w:r>
      <w:r w:rsidR="007823D0" w:rsidRPr="007823D0">
        <w:rPr>
          <w:rFonts w:ascii="Arial" w:hAnsi="Arial" w:cs="Arial"/>
          <w:i/>
          <w:color w:val="0033CC"/>
          <w:sz w:val="24"/>
          <w:szCs w:val="24"/>
        </w:rPr>
        <w:t xml:space="preserve"> because he will save his people from their sins.”</w:t>
      </w:r>
      <w:r w:rsidRPr="00B32821">
        <w:rPr>
          <w:rFonts w:ascii="Arial" w:hAnsi="Arial" w:cs="Arial"/>
          <w:i/>
          <w:color w:val="0033CC"/>
          <w:sz w:val="24"/>
          <w:szCs w:val="24"/>
        </w:rPr>
        <w:t xml:space="preserve">  </w:t>
      </w:r>
    </w:p>
    <w:p w14:paraId="3700C216" w14:textId="2A6EFB6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823D0">
        <w:rPr>
          <w:rFonts w:ascii="Arial" w:hAnsi="Arial" w:cs="Arial"/>
          <w:i/>
          <w:color w:val="943634" w:themeColor="accent2" w:themeShade="BF"/>
          <w:sz w:val="24"/>
          <w:szCs w:val="24"/>
        </w:rPr>
        <w:t xml:space="preserve"> Matthew 1:20-21</w:t>
      </w:r>
      <w:r>
        <w:rPr>
          <w:rFonts w:ascii="Arial" w:hAnsi="Arial" w:cs="Arial"/>
          <w:i/>
          <w:color w:val="943634" w:themeColor="accent2" w:themeShade="BF"/>
          <w:sz w:val="24"/>
          <w:szCs w:val="24"/>
        </w:rPr>
        <w:t xml:space="preserve"> </w:t>
      </w: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9C4E78" w14:textId="64738A2D" w:rsidR="00AC2B0E" w:rsidRPr="006707BE" w:rsidRDefault="00380EA0" w:rsidP="00875A0B">
      <w:pPr>
        <w:spacing w:after="0" w:line="240" w:lineRule="auto"/>
        <w:rPr>
          <w:rFonts w:ascii="Arial" w:hAnsi="Arial" w:cs="Arial"/>
          <w:sz w:val="24"/>
          <w:szCs w:val="24"/>
        </w:rPr>
      </w:pPr>
      <w:r>
        <w:rPr>
          <w:rFonts w:ascii="Arial" w:hAnsi="Arial" w:cs="Arial"/>
          <w:b/>
          <w:sz w:val="24"/>
          <w:szCs w:val="24"/>
        </w:rPr>
        <w:t xml:space="preserve">2.18  </w:t>
      </w:r>
      <w:r w:rsidR="00875A0B" w:rsidRPr="00875A0B">
        <w:rPr>
          <w:rFonts w:ascii="Arial" w:hAnsi="Arial" w:cs="Arial"/>
          <w:sz w:val="24"/>
          <w:szCs w:val="24"/>
        </w:rPr>
        <w:t xml:space="preserve">What was Jesus doing on the boat </w:t>
      </w:r>
      <w:r w:rsidR="00AC2B0E">
        <w:rPr>
          <w:rFonts w:ascii="Arial" w:hAnsi="Arial" w:cs="Arial"/>
          <w:sz w:val="24"/>
          <w:szCs w:val="24"/>
        </w:rPr>
        <w:t>before he calmed the storm that frightened his disciples and nearly sank the boat</w:t>
      </w:r>
      <w:r w:rsidR="00875A0B" w:rsidRPr="00875A0B">
        <w:rPr>
          <w:rFonts w:ascii="Arial" w:hAnsi="Arial" w:cs="Arial"/>
          <w:sz w:val="24"/>
          <w:szCs w:val="24"/>
        </w:rPr>
        <w:t>?</w:t>
      </w:r>
    </w:p>
    <w:p w14:paraId="5EEE1529" w14:textId="3E07E2F8" w:rsidR="00DB0E70" w:rsidRDefault="00DB0E70" w:rsidP="00875A0B">
      <w:pPr>
        <w:spacing w:after="0" w:line="240" w:lineRule="auto"/>
        <w:jc w:val="right"/>
        <w:rPr>
          <w:rFonts w:ascii="Arial" w:hAnsi="Arial" w:cs="Arial"/>
          <w:b/>
          <w:sz w:val="24"/>
          <w:szCs w:val="24"/>
          <w:u w:val="single"/>
        </w:rPr>
      </w:pPr>
      <w:r>
        <w:rPr>
          <w:rFonts w:ascii="Arial" w:hAnsi="Arial" w:cs="Arial"/>
          <w:b/>
          <w:sz w:val="24"/>
          <w:szCs w:val="24"/>
          <w:u w:val="single"/>
        </w:rPr>
        <w:t>s</w:t>
      </w:r>
      <w:r w:rsidR="00875A0B">
        <w:rPr>
          <w:rFonts w:ascii="Arial" w:hAnsi="Arial" w:cs="Arial"/>
          <w:b/>
          <w:sz w:val="24"/>
          <w:szCs w:val="24"/>
          <w:u w:val="single"/>
        </w:rPr>
        <w:t>leeping</w:t>
      </w:r>
    </w:p>
    <w:p w14:paraId="59DE2DA7" w14:textId="6EAEBB88" w:rsidR="00380EA0" w:rsidRPr="006707BE" w:rsidRDefault="00380EA0" w:rsidP="00875A0B">
      <w:pPr>
        <w:spacing w:after="0" w:line="240" w:lineRule="auto"/>
        <w:jc w:val="right"/>
        <w:rPr>
          <w:rFonts w:ascii="Arial" w:hAnsi="Arial" w:cs="Arial"/>
          <w:b/>
          <w:sz w:val="24"/>
          <w:szCs w:val="24"/>
        </w:rPr>
      </w:pPr>
      <w:r w:rsidRPr="006707BE">
        <w:rPr>
          <w:rFonts w:ascii="Arial" w:hAnsi="Arial" w:cs="Arial"/>
          <w:b/>
          <w:i/>
          <w:sz w:val="24"/>
          <w:szCs w:val="24"/>
          <w:u w:val="single"/>
        </w:rPr>
        <w:t xml:space="preserve"> </w:t>
      </w:r>
    </w:p>
    <w:p w14:paraId="6421AFC2" w14:textId="5CCC7345" w:rsidR="002067D7" w:rsidRDefault="002067D7" w:rsidP="002067D7">
      <w:pPr>
        <w:spacing w:after="0" w:line="240" w:lineRule="auto"/>
        <w:rPr>
          <w:rFonts w:ascii="Arial" w:hAnsi="Arial" w:cs="Arial"/>
          <w:i/>
          <w:color w:val="0033CC"/>
          <w:sz w:val="24"/>
          <w:szCs w:val="24"/>
        </w:rPr>
      </w:pPr>
      <w:r>
        <w:rPr>
          <w:rFonts w:ascii="Arial" w:hAnsi="Arial" w:cs="Arial"/>
          <w:i/>
          <w:color w:val="0033CC"/>
          <w:sz w:val="24"/>
          <w:szCs w:val="24"/>
        </w:rPr>
        <w:t xml:space="preserve">From Mark 4:37-39… </w:t>
      </w:r>
      <w:r w:rsidRPr="002067D7">
        <w:rPr>
          <w:rFonts w:ascii="Arial" w:hAnsi="Arial" w:cs="Arial"/>
          <w:i/>
          <w:color w:val="0033CC"/>
          <w:sz w:val="24"/>
          <w:szCs w:val="24"/>
        </w:rPr>
        <w:t>A violent squall came up and waves were breaking over the boat, so that it was already filling up.</w:t>
      </w:r>
      <w:r>
        <w:rPr>
          <w:rFonts w:ascii="Arial" w:hAnsi="Arial" w:cs="Arial"/>
          <w:i/>
          <w:color w:val="0033CC"/>
          <w:sz w:val="24"/>
          <w:szCs w:val="24"/>
        </w:rPr>
        <w:t xml:space="preserve">  </w:t>
      </w:r>
      <w:r w:rsidRPr="002067D7">
        <w:rPr>
          <w:rFonts w:ascii="Arial" w:hAnsi="Arial" w:cs="Arial"/>
          <w:i/>
          <w:color w:val="0033CC"/>
          <w:sz w:val="24"/>
          <w:szCs w:val="24"/>
        </w:rPr>
        <w:t>Jesus was in the stern, asleep on a cushion. They woke him and said to him, “Teacher, do you not care that we are perishing?”</w:t>
      </w:r>
      <w:r>
        <w:rPr>
          <w:rFonts w:ascii="Arial" w:hAnsi="Arial" w:cs="Arial"/>
          <w:i/>
          <w:color w:val="0033CC"/>
          <w:sz w:val="24"/>
          <w:szCs w:val="24"/>
        </w:rPr>
        <w:t xml:space="preserve">  </w:t>
      </w:r>
      <w:r w:rsidRPr="002067D7">
        <w:rPr>
          <w:rFonts w:ascii="Arial" w:hAnsi="Arial" w:cs="Arial"/>
          <w:i/>
          <w:color w:val="0033CC"/>
          <w:sz w:val="24"/>
          <w:szCs w:val="24"/>
        </w:rPr>
        <w:t>He woke up, rebuked the wind, and said to the sea, “Quiet! Be still!”</w:t>
      </w:r>
      <w:r>
        <w:rPr>
          <w:rFonts w:ascii="Arial" w:hAnsi="Arial" w:cs="Arial"/>
          <w:i/>
          <w:color w:val="0033CC"/>
          <w:sz w:val="24"/>
          <w:szCs w:val="24"/>
        </w:rPr>
        <w:t xml:space="preserve"> </w:t>
      </w:r>
      <w:r w:rsidRPr="002067D7">
        <w:rPr>
          <w:rFonts w:ascii="Arial" w:hAnsi="Arial" w:cs="Arial"/>
          <w:i/>
          <w:color w:val="0033CC"/>
          <w:sz w:val="24"/>
          <w:szCs w:val="24"/>
        </w:rPr>
        <w:t xml:space="preserve"> The wind ceased and there was great calm</w:t>
      </w:r>
      <w:r>
        <w:rPr>
          <w:rFonts w:ascii="Arial" w:hAnsi="Arial" w:cs="Arial"/>
          <w:i/>
          <w:color w:val="0033CC"/>
          <w:sz w:val="24"/>
          <w:szCs w:val="24"/>
        </w:rPr>
        <w:t>.</w:t>
      </w:r>
    </w:p>
    <w:p w14:paraId="0FB3A868" w14:textId="5958CCF7" w:rsidR="00B45ACA" w:rsidRPr="002067D7" w:rsidDel="000805EC" w:rsidRDefault="00380EA0">
      <w:pPr>
        <w:spacing w:after="0" w:line="240" w:lineRule="auto"/>
        <w:rPr>
          <w:del w:id="256" w:author="Kelly Kantack" w:date="2024-03-01T11:51: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Mark 4:37-39</w:t>
      </w:r>
    </w:p>
    <w:p w14:paraId="30E6F4C6" w14:textId="3EBC1777" w:rsidR="00DB0E70" w:rsidRDefault="00380EA0">
      <w:pPr>
        <w:spacing w:after="0" w:line="240" w:lineRule="auto"/>
        <w:rPr>
          <w:rFonts w:ascii="Arial" w:hAnsi="Arial" w:cs="Arial"/>
          <w:i/>
          <w:sz w:val="24"/>
          <w:szCs w:val="24"/>
        </w:rPr>
      </w:pPr>
      <w:del w:id="257" w:author="Kelly Kantack" w:date="2024-03-01T11:51:00Z">
        <w:r w:rsidDel="000805EC">
          <w:rPr>
            <w:rFonts w:ascii="Arial" w:hAnsi="Arial" w:cs="Arial"/>
            <w:i/>
            <w:sz w:val="24"/>
            <w:szCs w:val="24"/>
          </w:rPr>
          <w:delText>______________________________________________________________________________</w:delText>
        </w:r>
      </w:del>
    </w:p>
    <w:p w14:paraId="4C5954E1" w14:textId="77777777" w:rsidR="000805EC" w:rsidRDefault="000805EC">
      <w:pPr>
        <w:rPr>
          <w:ins w:id="258" w:author="Kelly Kantack" w:date="2024-03-01T11:51:00Z"/>
          <w:rFonts w:ascii="Arial" w:hAnsi="Arial" w:cs="Arial"/>
          <w:b/>
          <w:sz w:val="24"/>
          <w:szCs w:val="24"/>
        </w:rPr>
      </w:pPr>
      <w:ins w:id="259" w:author="Kelly Kantack" w:date="2024-03-01T11:51:00Z">
        <w:r>
          <w:rPr>
            <w:rFonts w:ascii="Arial" w:hAnsi="Arial" w:cs="Arial"/>
            <w:b/>
            <w:sz w:val="24"/>
            <w:szCs w:val="24"/>
          </w:rPr>
          <w:br w:type="page"/>
        </w:r>
      </w:ins>
    </w:p>
    <w:p w14:paraId="49A9DCDB" w14:textId="50DD141C" w:rsidR="00380EA0" w:rsidRPr="00DB0E70" w:rsidRDefault="00380EA0" w:rsidP="00380EA0">
      <w:pPr>
        <w:spacing w:after="0" w:line="240" w:lineRule="auto"/>
        <w:rPr>
          <w:rFonts w:ascii="Arial" w:hAnsi="Arial" w:cs="Arial"/>
          <w:i/>
          <w:sz w:val="24"/>
          <w:szCs w:val="24"/>
        </w:rPr>
      </w:pPr>
      <w:r>
        <w:rPr>
          <w:rFonts w:ascii="Arial" w:hAnsi="Arial" w:cs="Arial"/>
          <w:b/>
          <w:sz w:val="24"/>
          <w:szCs w:val="24"/>
        </w:rPr>
        <w:lastRenderedPageBreak/>
        <w:t xml:space="preserve">2.19  </w:t>
      </w:r>
      <w:r w:rsidR="002E600B">
        <w:rPr>
          <w:rFonts w:ascii="Arial" w:hAnsi="Arial" w:cs="Arial"/>
          <w:sz w:val="24"/>
          <w:szCs w:val="24"/>
        </w:rPr>
        <w:t xml:space="preserve">What man </w:t>
      </w:r>
      <w:r w:rsidR="002067D7" w:rsidRPr="002067D7">
        <w:rPr>
          <w:rFonts w:ascii="Arial" w:hAnsi="Arial" w:cs="Arial"/>
          <w:sz w:val="24"/>
          <w:szCs w:val="24"/>
        </w:rPr>
        <w:t xml:space="preserve">did Jesus raise from the dead after </w:t>
      </w:r>
      <w:r w:rsidR="002E600B">
        <w:rPr>
          <w:rFonts w:ascii="Arial" w:hAnsi="Arial" w:cs="Arial"/>
          <w:sz w:val="24"/>
          <w:szCs w:val="24"/>
        </w:rPr>
        <w:t>he</w:t>
      </w:r>
      <w:r w:rsidR="00036938">
        <w:rPr>
          <w:rFonts w:ascii="Arial" w:hAnsi="Arial" w:cs="Arial"/>
          <w:sz w:val="24"/>
          <w:szCs w:val="24"/>
        </w:rPr>
        <w:t xml:space="preserve"> </w:t>
      </w:r>
      <w:r w:rsidR="002067D7" w:rsidRPr="002067D7">
        <w:rPr>
          <w:rFonts w:ascii="Arial" w:hAnsi="Arial" w:cs="Arial"/>
          <w:sz w:val="24"/>
          <w:szCs w:val="24"/>
        </w:rPr>
        <w:t xml:space="preserve">had been dead </w:t>
      </w:r>
      <w:r w:rsidR="002E600B">
        <w:rPr>
          <w:rFonts w:ascii="Arial" w:hAnsi="Arial" w:cs="Arial"/>
          <w:sz w:val="24"/>
          <w:szCs w:val="24"/>
        </w:rPr>
        <w:t xml:space="preserve">for </w:t>
      </w:r>
      <w:r w:rsidR="002067D7" w:rsidRPr="002067D7">
        <w:rPr>
          <w:rFonts w:ascii="Arial" w:hAnsi="Arial" w:cs="Arial"/>
          <w:sz w:val="24"/>
          <w:szCs w:val="24"/>
        </w:rPr>
        <w:t>four days?</w:t>
      </w:r>
    </w:p>
    <w:p w14:paraId="7A34F09B" w14:textId="6E638F39" w:rsidR="00380EA0" w:rsidRPr="006707BE" w:rsidRDefault="002067D7" w:rsidP="002067D7">
      <w:pPr>
        <w:spacing w:after="0" w:line="240" w:lineRule="auto"/>
        <w:jc w:val="right"/>
        <w:rPr>
          <w:rFonts w:ascii="Arial" w:hAnsi="Arial" w:cs="Arial"/>
          <w:b/>
          <w:sz w:val="24"/>
          <w:szCs w:val="24"/>
        </w:rPr>
      </w:pPr>
      <w:r>
        <w:rPr>
          <w:rFonts w:ascii="Arial" w:hAnsi="Arial" w:cs="Arial"/>
          <w:b/>
          <w:sz w:val="24"/>
          <w:szCs w:val="24"/>
          <w:u w:val="single"/>
        </w:rPr>
        <w:t>Lazarus</w:t>
      </w:r>
      <w:r w:rsidR="00380EA0" w:rsidRPr="006707BE">
        <w:rPr>
          <w:rFonts w:ascii="Arial" w:hAnsi="Arial" w:cs="Arial"/>
          <w:b/>
          <w:i/>
          <w:sz w:val="24"/>
          <w:szCs w:val="24"/>
          <w:u w:val="single"/>
        </w:rPr>
        <w:t xml:space="preserve"> </w:t>
      </w:r>
    </w:p>
    <w:p w14:paraId="04E428C0" w14:textId="0B761CB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John 11:1-44</w:t>
      </w:r>
    </w:p>
    <w:p w14:paraId="0B79427B" w14:textId="6B47C6A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40DCD143" w:rsidR="00380EA0" w:rsidRPr="00A971F3" w:rsidRDefault="00A971F3" w:rsidP="00380EA0">
      <w:pPr>
        <w:spacing w:after="0" w:line="240" w:lineRule="auto"/>
        <w:rPr>
          <w:rFonts w:ascii="Arial" w:hAnsi="Arial" w:cs="Arial"/>
          <w:sz w:val="24"/>
          <w:szCs w:val="24"/>
        </w:rPr>
      </w:pPr>
      <w:r>
        <w:rPr>
          <w:rFonts w:ascii="Arial" w:hAnsi="Arial" w:cs="Arial"/>
          <w:b/>
          <w:sz w:val="24"/>
          <w:szCs w:val="24"/>
        </w:rPr>
        <w:t>2.20</w:t>
      </w:r>
      <w:r w:rsidR="00380EA0">
        <w:rPr>
          <w:rFonts w:ascii="Arial" w:hAnsi="Arial" w:cs="Arial"/>
          <w:b/>
          <w:sz w:val="24"/>
          <w:szCs w:val="24"/>
        </w:rPr>
        <w:t xml:space="preserve">  </w:t>
      </w:r>
      <w:r>
        <w:rPr>
          <w:rFonts w:ascii="Arial" w:hAnsi="Arial" w:cs="Arial"/>
          <w:sz w:val="24"/>
          <w:szCs w:val="24"/>
        </w:rPr>
        <w:t>What did</w:t>
      </w:r>
      <w:r w:rsidRPr="00A971F3">
        <w:rPr>
          <w:rFonts w:ascii="Arial" w:hAnsi="Arial" w:cs="Arial"/>
          <w:sz w:val="24"/>
          <w:szCs w:val="24"/>
        </w:rPr>
        <w:t xml:space="preserve"> Jesus walk on that ca</w:t>
      </w:r>
      <w:r>
        <w:rPr>
          <w:rFonts w:ascii="Arial" w:hAnsi="Arial" w:cs="Arial"/>
          <w:sz w:val="24"/>
          <w:szCs w:val="24"/>
        </w:rPr>
        <w:t>used the disciples to be terrified, thinking they were seeing a ghost?</w:t>
      </w:r>
    </w:p>
    <w:p w14:paraId="5BCD1203" w14:textId="374BFB2C" w:rsidR="00380EA0" w:rsidRPr="006707BE" w:rsidRDefault="00A971F3" w:rsidP="00380EA0">
      <w:pPr>
        <w:spacing w:after="0" w:line="240" w:lineRule="auto"/>
        <w:jc w:val="right"/>
        <w:rPr>
          <w:rFonts w:ascii="Arial" w:hAnsi="Arial" w:cs="Arial"/>
          <w:b/>
          <w:i/>
          <w:sz w:val="24"/>
          <w:szCs w:val="24"/>
          <w:u w:val="single"/>
        </w:rPr>
      </w:pPr>
      <w:r>
        <w:rPr>
          <w:rFonts w:ascii="Arial" w:hAnsi="Arial" w:cs="Arial"/>
          <w:b/>
          <w:sz w:val="24"/>
          <w:szCs w:val="24"/>
          <w:u w:val="single"/>
        </w:rPr>
        <w:t>water</w:t>
      </w:r>
      <w:r w:rsidR="00380EA0"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897B18C" w14:textId="11332E8A" w:rsidR="00A971F3" w:rsidRDefault="00A971F3" w:rsidP="00B45ACA">
      <w:pPr>
        <w:spacing w:after="0" w:line="240" w:lineRule="auto"/>
        <w:jc w:val="right"/>
        <w:rPr>
          <w:rFonts w:ascii="Arial" w:hAnsi="Arial" w:cs="Arial"/>
          <w:b/>
          <w:sz w:val="24"/>
          <w:szCs w:val="24"/>
        </w:rPr>
      </w:pPr>
      <w:r>
        <w:rPr>
          <w:rFonts w:ascii="Arial" w:hAnsi="Arial" w:cs="Arial"/>
          <w:b/>
          <w:sz w:val="24"/>
          <w:szCs w:val="24"/>
        </w:rPr>
        <w:t>a lake (sea)</w:t>
      </w:r>
    </w:p>
    <w:p w14:paraId="4E4CEAB7" w14:textId="77777777" w:rsidR="00DB0E70" w:rsidRPr="00B45ACA" w:rsidRDefault="00DB0E70" w:rsidP="00B45ACA">
      <w:pPr>
        <w:spacing w:after="0" w:line="240" w:lineRule="auto"/>
        <w:jc w:val="right"/>
        <w:rPr>
          <w:rFonts w:ascii="Arial" w:hAnsi="Arial" w:cs="Arial"/>
          <w:b/>
          <w:sz w:val="24"/>
          <w:szCs w:val="24"/>
        </w:rPr>
      </w:pPr>
    </w:p>
    <w:p w14:paraId="5452487F" w14:textId="21257362" w:rsidR="00A971F3" w:rsidRPr="00B32821" w:rsidRDefault="00A971F3" w:rsidP="00A971F3">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Pr="00A971F3">
        <w:rPr>
          <w:rFonts w:ascii="Arial" w:hAnsi="Arial" w:cs="Arial"/>
          <w:i/>
          <w:color w:val="0033CC"/>
          <w:sz w:val="24"/>
          <w:szCs w:val="24"/>
        </w:rPr>
        <w:t xml:space="preserve">Matthew 14:25-27 </w:t>
      </w:r>
      <w:r>
        <w:rPr>
          <w:rFonts w:ascii="Arial" w:hAnsi="Arial" w:cs="Arial"/>
          <w:i/>
          <w:color w:val="0033CC"/>
          <w:sz w:val="24"/>
          <w:szCs w:val="24"/>
        </w:rPr>
        <w:t>“</w:t>
      </w:r>
      <w:r w:rsidRPr="00A971F3">
        <w:rPr>
          <w:rFonts w:ascii="Arial" w:hAnsi="Arial" w:cs="Arial"/>
          <w:i/>
          <w:color w:val="0033CC"/>
          <w:sz w:val="24"/>
          <w:szCs w:val="24"/>
        </w:rPr>
        <w:t>During the fourth watch of the night, he came toward them, walking on the sea.</w:t>
      </w:r>
      <w:r>
        <w:rPr>
          <w:rFonts w:ascii="Arial" w:hAnsi="Arial" w:cs="Arial"/>
          <w:i/>
          <w:color w:val="0033CC"/>
          <w:sz w:val="24"/>
          <w:szCs w:val="24"/>
        </w:rPr>
        <w:t xml:space="preserve">  </w:t>
      </w:r>
      <w:r w:rsidRPr="00A971F3">
        <w:rPr>
          <w:rFonts w:ascii="Arial" w:hAnsi="Arial" w:cs="Arial"/>
          <w:i/>
          <w:color w:val="0033CC"/>
          <w:sz w:val="24"/>
          <w:szCs w:val="24"/>
        </w:rPr>
        <w:t>When the disciples saw him walking on the sea they were terrified. “It is a ghost,” they said, and they cried out in fear.</w:t>
      </w:r>
      <w:r>
        <w:rPr>
          <w:rFonts w:ascii="Arial" w:hAnsi="Arial" w:cs="Arial"/>
          <w:i/>
          <w:color w:val="0033CC"/>
          <w:sz w:val="24"/>
          <w:szCs w:val="24"/>
        </w:rPr>
        <w:t xml:space="preserve">  </w:t>
      </w:r>
      <w:r w:rsidRPr="00A971F3">
        <w:rPr>
          <w:rFonts w:ascii="Arial" w:hAnsi="Arial" w:cs="Arial"/>
          <w:i/>
          <w:color w:val="0033CC"/>
          <w:sz w:val="24"/>
          <w:szCs w:val="24"/>
        </w:rPr>
        <w:t>At once [Jesus] spoke to them, “Take courage, it is I; do not be afraid.”</w:t>
      </w:r>
    </w:p>
    <w:p w14:paraId="6F9C2C04" w14:textId="5E2BBF44" w:rsidR="00380EA0" w:rsidRPr="00A971F3" w:rsidRDefault="00A971F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Matthew 14:25-27 </w:t>
      </w: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7F4C6C4B" w:rsidR="00380EA0" w:rsidRPr="006707BE" w:rsidRDefault="00A971F3" w:rsidP="00380EA0">
      <w:pPr>
        <w:spacing w:after="0" w:line="240" w:lineRule="auto"/>
        <w:rPr>
          <w:rFonts w:ascii="Arial" w:hAnsi="Arial" w:cs="Arial"/>
          <w:sz w:val="24"/>
          <w:szCs w:val="24"/>
        </w:rPr>
      </w:pPr>
      <w:r>
        <w:rPr>
          <w:rFonts w:ascii="Arial" w:hAnsi="Arial" w:cs="Arial"/>
          <w:b/>
          <w:sz w:val="24"/>
          <w:szCs w:val="24"/>
        </w:rPr>
        <w:t>2.21</w:t>
      </w:r>
      <w:r w:rsidR="00380EA0">
        <w:rPr>
          <w:rFonts w:ascii="Arial" w:hAnsi="Arial" w:cs="Arial"/>
          <w:b/>
          <w:sz w:val="24"/>
          <w:szCs w:val="24"/>
        </w:rPr>
        <w:t xml:space="preserve">  </w:t>
      </w:r>
      <w:r w:rsidR="00036938">
        <w:rPr>
          <w:rFonts w:ascii="Arial" w:hAnsi="Arial" w:cs="Arial"/>
          <w:sz w:val="24"/>
          <w:szCs w:val="24"/>
        </w:rPr>
        <w:t xml:space="preserve">How many of Jesus’s miracles recorded in the </w:t>
      </w:r>
      <w:r w:rsidR="00D72556">
        <w:rPr>
          <w:rFonts w:ascii="Arial" w:hAnsi="Arial" w:cs="Arial"/>
          <w:sz w:val="24"/>
          <w:szCs w:val="24"/>
        </w:rPr>
        <w:t xml:space="preserve">Bible </w:t>
      </w:r>
      <w:r w:rsidR="00036938">
        <w:rPr>
          <w:rFonts w:ascii="Arial" w:hAnsi="Arial" w:cs="Arial"/>
          <w:sz w:val="24"/>
          <w:szCs w:val="24"/>
        </w:rPr>
        <w:t>involved raising someone</w:t>
      </w:r>
      <w:r w:rsidR="002E600B">
        <w:rPr>
          <w:rFonts w:ascii="Arial" w:hAnsi="Arial" w:cs="Arial"/>
          <w:sz w:val="24"/>
          <w:szCs w:val="24"/>
        </w:rPr>
        <w:t xml:space="preserve"> other than himself</w:t>
      </w:r>
      <w:r w:rsidR="00036938">
        <w:rPr>
          <w:rFonts w:ascii="Arial" w:hAnsi="Arial" w:cs="Arial"/>
          <w:sz w:val="24"/>
          <w:szCs w:val="24"/>
        </w:rPr>
        <w:t xml:space="preserve"> from the dead---1, 3, 5, or 7</w:t>
      </w:r>
      <w:r w:rsidR="00380EA0" w:rsidRPr="006707BE">
        <w:rPr>
          <w:rFonts w:ascii="Arial" w:hAnsi="Arial" w:cs="Arial"/>
          <w:sz w:val="24"/>
          <w:szCs w:val="24"/>
        </w:rPr>
        <w:t>?</w:t>
      </w:r>
    </w:p>
    <w:p w14:paraId="0C65A98D" w14:textId="6C783233" w:rsidR="00380EA0" w:rsidRPr="006707BE" w:rsidRDefault="00036938"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three</w:t>
      </w:r>
      <w:r w:rsidR="00380EA0" w:rsidRPr="006707BE">
        <w:rPr>
          <w:rFonts w:ascii="Arial" w:hAnsi="Arial" w:cs="Arial"/>
          <w:b/>
          <w:i/>
          <w:sz w:val="24"/>
          <w:szCs w:val="24"/>
          <w:u w:val="single"/>
        </w:rPr>
        <w:t xml:space="preserve"> </w:t>
      </w:r>
    </w:p>
    <w:p w14:paraId="42BFC734" w14:textId="48F29180" w:rsidR="00380EA0" w:rsidRPr="00B32821" w:rsidDel="00794EC8" w:rsidRDefault="00380EA0" w:rsidP="00380EA0">
      <w:pPr>
        <w:spacing w:after="0" w:line="240" w:lineRule="auto"/>
        <w:rPr>
          <w:del w:id="260" w:author="Kelly Kantack" w:date="2024-03-14T16:45:00Z"/>
          <w:rFonts w:ascii="Arial" w:hAnsi="Arial" w:cs="Arial"/>
          <w:i/>
          <w:color w:val="0033CC"/>
          <w:sz w:val="24"/>
          <w:szCs w:val="24"/>
        </w:rPr>
      </w:pPr>
      <w:del w:id="261" w:author="Kelly Kantack" w:date="2024-03-14T16:45:00Z">
        <w:r w:rsidRPr="00B32821" w:rsidDel="00794EC8">
          <w:rPr>
            <w:rFonts w:ascii="Arial" w:hAnsi="Arial" w:cs="Arial"/>
            <w:i/>
            <w:color w:val="0033CC"/>
            <w:sz w:val="24"/>
            <w:szCs w:val="24"/>
          </w:rPr>
          <w:delText>From the book of Genesis</w:delText>
        </w:r>
        <w:r w:rsidDel="00794EC8">
          <w:rPr>
            <w:rFonts w:ascii="Arial" w:hAnsi="Arial" w:cs="Arial"/>
            <w:i/>
            <w:color w:val="0033CC"/>
            <w:sz w:val="24"/>
            <w:szCs w:val="24"/>
          </w:rPr>
          <w:delText xml:space="preserve"> </w:delText>
        </w:r>
      </w:del>
      <w:del w:id="262" w:author="Kelly Kantack" w:date="2024-03-01T12:09:00Z">
        <w:r w:rsidDel="00A604C9">
          <w:rPr>
            <w:rFonts w:ascii="Arial" w:hAnsi="Arial" w:cs="Arial"/>
            <w:i/>
            <w:color w:val="0033CC"/>
            <w:sz w:val="24"/>
            <w:szCs w:val="24"/>
          </w:rPr>
          <w:delText>Cathechim</w:delText>
        </w:r>
      </w:del>
      <w:del w:id="263" w:author="Kelly Kantack" w:date="2024-03-14T16:45:00Z">
        <w:r w:rsidRPr="00B32821" w:rsidDel="00794EC8">
          <w:rPr>
            <w:rFonts w:ascii="Arial" w:hAnsi="Arial" w:cs="Arial"/>
            <w:i/>
            <w:color w:val="0033CC"/>
            <w:sz w:val="24"/>
            <w:szCs w:val="24"/>
          </w:rPr>
          <w:delText xml:space="preserve">…  </w:delText>
        </w:r>
      </w:del>
    </w:p>
    <w:p w14:paraId="340F1EE1" w14:textId="4FCCD144" w:rsidR="003B2872" w:rsidRPr="003B2872" w:rsidRDefault="00380EA0" w:rsidP="0003693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6938">
        <w:rPr>
          <w:rFonts w:ascii="Arial" w:hAnsi="Arial" w:cs="Arial"/>
          <w:i/>
          <w:color w:val="943634" w:themeColor="accent2" w:themeShade="BF"/>
          <w:sz w:val="24"/>
          <w:szCs w:val="24"/>
        </w:rPr>
        <w:t>Catholic Bible Dictionary by Scott Hahn,</w:t>
      </w:r>
      <w:r w:rsidR="0088130A">
        <w:rPr>
          <w:rFonts w:ascii="Arial" w:hAnsi="Arial" w:cs="Arial"/>
          <w:i/>
          <w:color w:val="943634" w:themeColor="accent2" w:themeShade="BF"/>
          <w:sz w:val="24"/>
          <w:szCs w:val="24"/>
        </w:rPr>
        <w:t xml:space="preserve"> </w:t>
      </w:r>
      <w:r w:rsidR="00036938">
        <w:rPr>
          <w:rFonts w:ascii="Arial" w:hAnsi="Arial" w:cs="Arial"/>
          <w:i/>
          <w:color w:val="943634" w:themeColor="accent2" w:themeShade="BF"/>
          <w:sz w:val="24"/>
          <w:szCs w:val="24"/>
        </w:rPr>
        <w:t>“Miracles, Resurrections”, p622</w:t>
      </w:r>
    </w:p>
    <w:p w14:paraId="794DCCCD" w14:textId="41BCCED6" w:rsidR="00380EA0"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daughter of Jairus (Matthew 9; Mark 5; Luke 8)</w:t>
      </w:r>
      <w:ins w:id="264" w:author="Kelly Kantack" w:date="2024-03-01T11:04:00Z">
        <w:r w:rsidR="00977721">
          <w:rPr>
            <w:rFonts w:ascii="Arial" w:hAnsi="Arial" w:cs="Arial"/>
            <w:i/>
            <w:color w:val="943634" w:themeColor="accent2" w:themeShade="BF"/>
            <w:sz w:val="24"/>
            <w:szCs w:val="24"/>
          </w:rPr>
          <w:t xml:space="preserve">; </w:t>
        </w:r>
      </w:ins>
    </w:p>
    <w:p w14:paraId="6E9523E6" w14:textId="0FFCCD52" w:rsidR="00036938"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son of the widow of Nain (Luke 7)</w:t>
      </w:r>
    </w:p>
    <w:p w14:paraId="705D6C26" w14:textId="4C17259A" w:rsidR="00036938" w:rsidRPr="006707BE" w:rsidRDefault="00036938" w:rsidP="00380EA0">
      <w:pPr>
        <w:spacing w:after="0" w:line="240" w:lineRule="auto"/>
        <w:rPr>
          <w:rFonts w:ascii="Arial" w:hAnsi="Arial" w:cs="Arial"/>
          <w:i/>
          <w:sz w:val="24"/>
          <w:szCs w:val="24"/>
        </w:rPr>
      </w:pPr>
      <w:r>
        <w:rPr>
          <w:rFonts w:ascii="Arial" w:hAnsi="Arial" w:cs="Arial"/>
          <w:i/>
          <w:color w:val="943634" w:themeColor="accent2" w:themeShade="BF"/>
          <w:sz w:val="24"/>
          <w:szCs w:val="24"/>
        </w:rPr>
        <w:t>Raising Lazarus</w:t>
      </w:r>
      <w:r w:rsidR="001947DA">
        <w:rPr>
          <w:rFonts w:ascii="Arial" w:hAnsi="Arial" w:cs="Arial"/>
          <w:i/>
          <w:color w:val="943634" w:themeColor="accent2" w:themeShade="BF"/>
          <w:sz w:val="24"/>
          <w:szCs w:val="24"/>
        </w:rPr>
        <w:t xml:space="preserve"> (John 11)</w:t>
      </w:r>
    </w:p>
    <w:p w14:paraId="473C9C0B" w14:textId="77777777" w:rsidR="00A971F3" w:rsidRPr="006707BE" w:rsidRDefault="00A971F3" w:rsidP="00A971F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2B30AA0" w14:textId="5D5D8B3D" w:rsidR="00D72556" w:rsidRPr="006707BE" w:rsidRDefault="00A971F3">
      <w:pPr>
        <w:spacing w:after="0"/>
        <w:rPr>
          <w:rFonts w:ascii="Arial" w:hAnsi="Arial" w:cs="Arial"/>
          <w:sz w:val="24"/>
          <w:szCs w:val="24"/>
        </w:rPr>
        <w:pPrChange w:id="265" w:author="Kelly Kantack" w:date="2024-03-01T11:03:00Z">
          <w:pPr/>
        </w:pPrChange>
      </w:pPr>
      <w:r>
        <w:rPr>
          <w:rFonts w:ascii="Arial" w:hAnsi="Arial" w:cs="Arial"/>
          <w:b/>
          <w:sz w:val="24"/>
          <w:szCs w:val="24"/>
        </w:rPr>
        <w:t xml:space="preserve">2.22  </w:t>
      </w:r>
      <w:r w:rsidR="00D72556">
        <w:rPr>
          <w:rFonts w:ascii="Arial" w:hAnsi="Arial" w:cs="Arial"/>
          <w:sz w:val="24"/>
          <w:szCs w:val="24"/>
        </w:rPr>
        <w:t xml:space="preserve">Just before his arrest in the Garden of Gethsemane, Jesus healed </w:t>
      </w:r>
      <w:r w:rsidR="00D13285">
        <w:rPr>
          <w:rFonts w:ascii="Arial" w:hAnsi="Arial" w:cs="Arial"/>
          <w:sz w:val="24"/>
          <w:szCs w:val="24"/>
        </w:rPr>
        <w:t>the</w:t>
      </w:r>
      <w:r w:rsidR="00D72556">
        <w:rPr>
          <w:rFonts w:ascii="Arial" w:hAnsi="Arial" w:cs="Arial"/>
          <w:sz w:val="24"/>
          <w:szCs w:val="24"/>
        </w:rPr>
        <w:t xml:space="preserve"> high priest’s servant Malchus, who </w:t>
      </w:r>
      <w:r w:rsidR="00D13285">
        <w:rPr>
          <w:rFonts w:ascii="Arial" w:hAnsi="Arial" w:cs="Arial"/>
          <w:sz w:val="24"/>
          <w:szCs w:val="24"/>
        </w:rPr>
        <w:t>had just had what body part cut off with a sword by Peter?</w:t>
      </w:r>
    </w:p>
    <w:p w14:paraId="29A88FEC" w14:textId="69A2A0D0" w:rsidR="00A971F3" w:rsidRPr="006707BE" w:rsidRDefault="00D13285">
      <w:pPr>
        <w:spacing w:after="0" w:line="240" w:lineRule="auto"/>
        <w:jc w:val="right"/>
        <w:rPr>
          <w:rFonts w:ascii="Arial" w:hAnsi="Arial" w:cs="Arial"/>
          <w:b/>
          <w:i/>
          <w:sz w:val="24"/>
          <w:szCs w:val="24"/>
          <w:u w:val="single"/>
        </w:rPr>
      </w:pPr>
      <w:r>
        <w:rPr>
          <w:rFonts w:ascii="Arial" w:hAnsi="Arial" w:cs="Arial"/>
          <w:b/>
          <w:sz w:val="24"/>
          <w:szCs w:val="24"/>
          <w:u w:val="single"/>
        </w:rPr>
        <w:t xml:space="preserve">(his </w:t>
      </w:r>
      <w:r w:rsidR="0028040A">
        <w:rPr>
          <w:rFonts w:ascii="Arial" w:hAnsi="Arial" w:cs="Arial"/>
          <w:b/>
          <w:sz w:val="24"/>
          <w:szCs w:val="24"/>
          <w:u w:val="single"/>
        </w:rPr>
        <w:t>right</w:t>
      </w:r>
      <w:r>
        <w:rPr>
          <w:rFonts w:ascii="Arial" w:hAnsi="Arial" w:cs="Arial"/>
          <w:b/>
          <w:sz w:val="24"/>
          <w:szCs w:val="24"/>
          <w:u w:val="single"/>
        </w:rPr>
        <w:t>)</w:t>
      </w:r>
      <w:r w:rsidR="0028040A">
        <w:rPr>
          <w:rFonts w:ascii="Arial" w:hAnsi="Arial" w:cs="Arial"/>
          <w:b/>
          <w:sz w:val="24"/>
          <w:szCs w:val="24"/>
          <w:u w:val="single"/>
        </w:rPr>
        <w:t xml:space="preserve"> ear</w:t>
      </w:r>
    </w:p>
    <w:p w14:paraId="42A61C56" w14:textId="2B6C0257" w:rsidR="00A971F3" w:rsidRPr="006707BE" w:rsidRDefault="002D290B">
      <w:pPr>
        <w:spacing w:after="0" w:line="240" w:lineRule="auto"/>
        <w:jc w:val="right"/>
        <w:rPr>
          <w:rFonts w:ascii="Arial" w:hAnsi="Arial" w:cs="Arial"/>
          <w:i/>
          <w:sz w:val="24"/>
          <w:szCs w:val="24"/>
        </w:rPr>
      </w:pPr>
      <w:r>
        <w:rPr>
          <w:rFonts w:ascii="Arial" w:hAnsi="Arial" w:cs="Arial"/>
          <w:i/>
          <w:sz w:val="24"/>
          <w:szCs w:val="24"/>
        </w:rPr>
        <w:t>Alternate answers</w:t>
      </w:r>
    </w:p>
    <w:p w14:paraId="7999F3A5" w14:textId="2368A451" w:rsidR="00A971F3" w:rsidRDefault="0028040A">
      <w:pPr>
        <w:spacing w:after="0" w:line="240" w:lineRule="auto"/>
        <w:jc w:val="right"/>
        <w:rPr>
          <w:rFonts w:ascii="Arial" w:hAnsi="Arial" w:cs="Arial"/>
          <w:b/>
          <w:sz w:val="24"/>
          <w:szCs w:val="24"/>
        </w:rPr>
      </w:pPr>
      <w:r>
        <w:rPr>
          <w:rFonts w:ascii="Arial" w:hAnsi="Arial" w:cs="Arial"/>
          <w:b/>
          <w:sz w:val="24"/>
          <w:szCs w:val="24"/>
        </w:rPr>
        <w:t>right ear</w:t>
      </w:r>
      <w:r>
        <w:rPr>
          <w:rFonts w:ascii="Arial" w:hAnsi="Arial" w:cs="Arial"/>
          <w:b/>
          <w:sz w:val="24"/>
          <w:szCs w:val="24"/>
        </w:rPr>
        <w:br/>
        <w:t xml:space="preserve"> the ear</w:t>
      </w:r>
    </w:p>
    <w:p w14:paraId="4C7DC0E0" w14:textId="77777777" w:rsidR="00DB0E70" w:rsidRPr="006707BE" w:rsidRDefault="00DB0E70" w:rsidP="00A971F3">
      <w:pPr>
        <w:spacing w:after="0" w:line="240" w:lineRule="auto"/>
        <w:jc w:val="right"/>
        <w:rPr>
          <w:rFonts w:ascii="Arial" w:hAnsi="Arial" w:cs="Arial"/>
          <w:b/>
          <w:sz w:val="24"/>
          <w:szCs w:val="24"/>
        </w:rPr>
      </w:pPr>
    </w:p>
    <w:p w14:paraId="4A482F61" w14:textId="4E4E8C08" w:rsidR="0028040A" w:rsidRPr="00B32821" w:rsidRDefault="0028040A" w:rsidP="0028040A">
      <w:pPr>
        <w:spacing w:after="0" w:line="240" w:lineRule="auto"/>
        <w:rPr>
          <w:rFonts w:ascii="Arial" w:hAnsi="Arial" w:cs="Arial"/>
          <w:i/>
          <w:color w:val="0033CC"/>
          <w:sz w:val="24"/>
          <w:szCs w:val="24"/>
        </w:rPr>
      </w:pPr>
      <w:r>
        <w:rPr>
          <w:rFonts w:ascii="Arial" w:hAnsi="Arial" w:cs="Arial"/>
          <w:i/>
          <w:color w:val="0033CC"/>
          <w:sz w:val="24"/>
          <w:szCs w:val="24"/>
        </w:rPr>
        <w:t>From Luke 22:49-51… “H</w:t>
      </w:r>
      <w:r w:rsidRPr="0028040A">
        <w:rPr>
          <w:rFonts w:ascii="Arial" w:hAnsi="Arial" w:cs="Arial"/>
          <w:i/>
          <w:color w:val="0033CC"/>
          <w:sz w:val="24"/>
          <w:szCs w:val="24"/>
        </w:rPr>
        <w:t xml:space="preserve">is disciples realized what was about to happen, and they asked, “Lord, shall we strike with a </w:t>
      </w:r>
      <w:r>
        <w:rPr>
          <w:rFonts w:ascii="Arial" w:hAnsi="Arial" w:cs="Arial"/>
          <w:i/>
          <w:color w:val="0033CC"/>
          <w:sz w:val="24"/>
          <w:szCs w:val="24"/>
        </w:rPr>
        <w:t xml:space="preserve">sword?”   </w:t>
      </w:r>
      <w:r w:rsidRPr="0028040A">
        <w:rPr>
          <w:rFonts w:ascii="Arial" w:hAnsi="Arial" w:cs="Arial"/>
          <w:i/>
          <w:color w:val="0033CC"/>
          <w:sz w:val="24"/>
          <w:szCs w:val="24"/>
        </w:rPr>
        <w:t>And one of them struck the high priest’s ser</w:t>
      </w:r>
      <w:r>
        <w:rPr>
          <w:rFonts w:ascii="Arial" w:hAnsi="Arial" w:cs="Arial"/>
          <w:i/>
          <w:color w:val="0033CC"/>
          <w:sz w:val="24"/>
          <w:szCs w:val="24"/>
        </w:rPr>
        <w:t xml:space="preserve">vant and cut off his right ear.  </w:t>
      </w:r>
      <w:r w:rsidRPr="0028040A">
        <w:rPr>
          <w:rFonts w:ascii="Arial" w:hAnsi="Arial" w:cs="Arial"/>
          <w:i/>
          <w:color w:val="0033CC"/>
          <w:sz w:val="24"/>
          <w:szCs w:val="24"/>
        </w:rPr>
        <w:t>But Jesus said in reply, “Stop, no more of this!” Then he touched the servant’s ear and healed him.</w:t>
      </w:r>
    </w:p>
    <w:p w14:paraId="7D346204" w14:textId="27E9E426" w:rsidR="00A971F3" w:rsidRPr="00787BA4" w:rsidRDefault="00A971F3" w:rsidP="00A971F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8040A" w:rsidRPr="0028040A">
        <w:rPr>
          <w:rFonts w:ascii="Arial" w:hAnsi="Arial" w:cs="Arial"/>
          <w:i/>
          <w:color w:val="943634" w:themeColor="accent2" w:themeShade="BF"/>
          <w:sz w:val="24"/>
          <w:szCs w:val="24"/>
        </w:rPr>
        <w:t>From Luke 22:49-51</w:t>
      </w:r>
      <w:r w:rsidR="0028040A">
        <w:rPr>
          <w:rFonts w:ascii="Arial" w:hAnsi="Arial" w:cs="Arial"/>
          <w:i/>
          <w:color w:val="943634" w:themeColor="accent2" w:themeShade="BF"/>
          <w:sz w:val="24"/>
          <w:szCs w:val="24"/>
        </w:rPr>
        <w:t>, Matt 26:51, Mark 14:47, John 18:10</w:t>
      </w: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FD7B4CC" w14:textId="15DFC5E6" w:rsidR="00AA75CC" w:rsidRDefault="00380EA0" w:rsidP="00AA75CC">
      <w:pPr>
        <w:spacing w:after="0" w:line="240" w:lineRule="auto"/>
        <w:rPr>
          <w:rFonts w:ascii="Arial" w:hAnsi="Arial" w:cs="Arial"/>
          <w:sz w:val="24"/>
          <w:szCs w:val="24"/>
        </w:rPr>
      </w:pPr>
      <w:r>
        <w:rPr>
          <w:rFonts w:ascii="Arial" w:hAnsi="Arial" w:cs="Arial"/>
          <w:b/>
          <w:sz w:val="24"/>
          <w:szCs w:val="24"/>
        </w:rPr>
        <w:t>2.2</w:t>
      </w:r>
      <w:r w:rsidR="00A971F3">
        <w:rPr>
          <w:rFonts w:ascii="Arial" w:hAnsi="Arial" w:cs="Arial"/>
          <w:b/>
          <w:sz w:val="24"/>
          <w:szCs w:val="24"/>
        </w:rPr>
        <w:t>3</w:t>
      </w:r>
      <w:r>
        <w:rPr>
          <w:rFonts w:ascii="Arial" w:hAnsi="Arial" w:cs="Arial"/>
          <w:b/>
          <w:sz w:val="24"/>
          <w:szCs w:val="24"/>
        </w:rPr>
        <w:t xml:space="preserve">  </w:t>
      </w:r>
      <w:r w:rsidR="00557F6B">
        <w:rPr>
          <w:rFonts w:ascii="Arial" w:hAnsi="Arial" w:cs="Arial"/>
          <w:sz w:val="24"/>
          <w:szCs w:val="24"/>
        </w:rPr>
        <w:t>What is the greatest of Christ’s miracles and is definitive proof of His divine mission?</w:t>
      </w:r>
    </w:p>
    <w:p w14:paraId="254E243C" w14:textId="77777777" w:rsidR="00F96A76" w:rsidRDefault="00F96A76" w:rsidP="00AA75CC">
      <w:pPr>
        <w:spacing w:after="0" w:line="240" w:lineRule="auto"/>
        <w:rPr>
          <w:rFonts w:ascii="Arial" w:hAnsi="Arial" w:cs="Arial"/>
          <w:sz w:val="24"/>
          <w:szCs w:val="24"/>
        </w:rPr>
      </w:pPr>
    </w:p>
    <w:p w14:paraId="0F5D2539" w14:textId="77777777" w:rsidR="00DB0E70" w:rsidRDefault="00AA75CC" w:rsidP="00AA75CC">
      <w:pPr>
        <w:spacing w:after="0" w:line="240" w:lineRule="auto"/>
        <w:jc w:val="right"/>
        <w:rPr>
          <w:rFonts w:ascii="Arial" w:hAnsi="Arial" w:cs="Arial"/>
          <w:b/>
          <w:sz w:val="24"/>
          <w:szCs w:val="24"/>
          <w:u w:val="single"/>
        </w:rPr>
      </w:pPr>
      <w:r>
        <w:rPr>
          <w:rFonts w:ascii="Arial" w:hAnsi="Arial" w:cs="Arial"/>
          <w:b/>
          <w:sz w:val="24"/>
          <w:szCs w:val="24"/>
        </w:rPr>
        <w:t xml:space="preserve"> </w:t>
      </w:r>
      <w:r w:rsidR="00557F6B">
        <w:rPr>
          <w:rFonts w:ascii="Arial" w:hAnsi="Arial" w:cs="Arial"/>
          <w:b/>
          <w:sz w:val="24"/>
          <w:szCs w:val="24"/>
        </w:rPr>
        <w:t>(</w:t>
      </w:r>
      <w:r w:rsidR="00557F6B">
        <w:rPr>
          <w:rFonts w:ascii="Arial" w:hAnsi="Arial" w:cs="Arial"/>
          <w:b/>
          <w:sz w:val="24"/>
          <w:szCs w:val="24"/>
          <w:u w:val="single"/>
        </w:rPr>
        <w:t>the) resurrection (of Christ)</w:t>
      </w:r>
      <w:r w:rsidRPr="00AA75CC">
        <w:rPr>
          <w:rFonts w:ascii="Arial" w:hAnsi="Arial" w:cs="Arial"/>
          <w:b/>
          <w:sz w:val="24"/>
          <w:szCs w:val="24"/>
          <w:u w:val="single"/>
        </w:rPr>
        <w:t xml:space="preserve"> </w:t>
      </w:r>
    </w:p>
    <w:p w14:paraId="2B999EF5" w14:textId="0369B901" w:rsidR="00380EA0" w:rsidRPr="00AA75CC" w:rsidRDefault="00AA75CC" w:rsidP="00AA75CC">
      <w:pPr>
        <w:spacing w:after="0" w:line="240" w:lineRule="auto"/>
        <w:jc w:val="right"/>
        <w:rPr>
          <w:rFonts w:ascii="Arial" w:hAnsi="Arial" w:cs="Arial"/>
          <w:b/>
          <w:sz w:val="24"/>
          <w:szCs w:val="24"/>
          <w:u w:val="single"/>
        </w:rPr>
      </w:pPr>
      <w:r w:rsidRPr="00AA75CC">
        <w:rPr>
          <w:rFonts w:ascii="Arial" w:hAnsi="Arial" w:cs="Arial"/>
          <w:b/>
          <w:sz w:val="24"/>
          <w:szCs w:val="24"/>
          <w:u w:val="single"/>
        </w:rPr>
        <w:t xml:space="preserve"> </w:t>
      </w:r>
    </w:p>
    <w:p w14:paraId="7A5050BB" w14:textId="113C1B73" w:rsidR="00B45ACA" w:rsidRPr="00B45ACA" w:rsidDel="00977721" w:rsidRDefault="00380EA0">
      <w:pPr>
        <w:spacing w:after="0" w:line="240" w:lineRule="auto"/>
        <w:rPr>
          <w:del w:id="266" w:author="Kelly Kantack" w:date="2024-03-01T11:05: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57F6B">
        <w:rPr>
          <w:rFonts w:ascii="Arial" w:hAnsi="Arial" w:cs="Arial"/>
          <w:i/>
          <w:color w:val="943634" w:themeColor="accent2" w:themeShade="BF"/>
          <w:sz w:val="24"/>
          <w:szCs w:val="24"/>
        </w:rPr>
        <w:t xml:space="preserve">Catholic Bible Dictionary, by Scott Hahn (general editor), “The </w:t>
      </w:r>
      <w:del w:id="267" w:author="Kelly Kantack" w:date="2024-03-01T12:09:00Z">
        <w:r w:rsidR="00557F6B" w:rsidDel="00A604C9">
          <w:rPr>
            <w:rFonts w:ascii="Arial" w:hAnsi="Arial" w:cs="Arial"/>
            <w:i/>
            <w:color w:val="943634" w:themeColor="accent2" w:themeShade="BF"/>
            <w:sz w:val="24"/>
            <w:szCs w:val="24"/>
          </w:rPr>
          <w:delText>Ressurection</w:delText>
        </w:r>
      </w:del>
      <w:ins w:id="268" w:author="Kelly Kantack" w:date="2024-03-01T12:09:00Z">
        <w:r w:rsidR="00A604C9">
          <w:rPr>
            <w:rFonts w:ascii="Arial" w:hAnsi="Arial" w:cs="Arial"/>
            <w:i/>
            <w:color w:val="943634" w:themeColor="accent2" w:themeShade="BF"/>
            <w:sz w:val="24"/>
            <w:szCs w:val="24"/>
          </w:rPr>
          <w:t>Resurrection</w:t>
        </w:r>
      </w:ins>
      <w:r w:rsidR="00557F6B">
        <w:rPr>
          <w:rFonts w:ascii="Arial" w:hAnsi="Arial" w:cs="Arial"/>
          <w:i/>
          <w:color w:val="943634" w:themeColor="accent2" w:themeShade="BF"/>
          <w:sz w:val="24"/>
          <w:szCs w:val="24"/>
        </w:rPr>
        <w:t xml:space="preserve"> of Christ” page 767.</w:t>
      </w:r>
    </w:p>
    <w:p w14:paraId="173DFB75" w14:textId="06F34E72" w:rsidR="00DB0E70" w:rsidRPr="00DB0E70" w:rsidRDefault="00380EA0">
      <w:pPr>
        <w:spacing w:after="0" w:line="240" w:lineRule="auto"/>
        <w:rPr>
          <w:rFonts w:ascii="Arial" w:hAnsi="Arial" w:cs="Arial"/>
          <w:i/>
          <w:sz w:val="24"/>
          <w:szCs w:val="24"/>
        </w:rPr>
      </w:pPr>
      <w:del w:id="269" w:author="Kelly Kantack" w:date="2024-03-01T11:05:00Z">
        <w:r w:rsidDel="00977721">
          <w:rPr>
            <w:rFonts w:ascii="Arial" w:hAnsi="Arial" w:cs="Arial"/>
            <w:i/>
            <w:sz w:val="24"/>
            <w:szCs w:val="24"/>
          </w:rPr>
          <w:delText>______________________________________________________________________________</w:delText>
        </w:r>
      </w:del>
    </w:p>
    <w:p w14:paraId="6D77F0AC" w14:textId="77777777" w:rsidR="00977721" w:rsidRDefault="00977721">
      <w:pPr>
        <w:rPr>
          <w:ins w:id="270" w:author="Kelly Kantack" w:date="2024-03-01T11:03:00Z"/>
          <w:rFonts w:ascii="Arial" w:hAnsi="Arial" w:cs="Arial"/>
          <w:b/>
          <w:sz w:val="24"/>
          <w:szCs w:val="24"/>
        </w:rPr>
      </w:pPr>
      <w:ins w:id="271" w:author="Kelly Kantack" w:date="2024-03-01T11:03:00Z">
        <w:r>
          <w:rPr>
            <w:rFonts w:ascii="Arial" w:hAnsi="Arial" w:cs="Arial"/>
            <w:b/>
            <w:sz w:val="24"/>
            <w:szCs w:val="24"/>
          </w:rPr>
          <w:br w:type="page"/>
        </w:r>
      </w:ins>
    </w:p>
    <w:p w14:paraId="18501E43" w14:textId="637DD597" w:rsidR="00380EA0" w:rsidRPr="006707BE" w:rsidRDefault="00380EA0" w:rsidP="00380EA0">
      <w:pPr>
        <w:spacing w:after="0" w:line="240" w:lineRule="auto"/>
        <w:rPr>
          <w:rFonts w:ascii="Arial" w:hAnsi="Arial" w:cs="Arial"/>
          <w:sz w:val="24"/>
          <w:szCs w:val="24"/>
        </w:rPr>
      </w:pPr>
      <w:r>
        <w:rPr>
          <w:rFonts w:ascii="Arial" w:hAnsi="Arial" w:cs="Arial"/>
          <w:b/>
          <w:sz w:val="24"/>
          <w:szCs w:val="24"/>
        </w:rPr>
        <w:lastRenderedPageBreak/>
        <w:t xml:space="preserve">2.24  </w:t>
      </w:r>
      <w:r w:rsidR="00AA75CC">
        <w:rPr>
          <w:rFonts w:ascii="Arial" w:hAnsi="Arial" w:cs="Arial"/>
          <w:sz w:val="24"/>
          <w:szCs w:val="24"/>
        </w:rPr>
        <w:t xml:space="preserve">Roughly, how many </w:t>
      </w:r>
      <w:r w:rsidR="00C11CDB">
        <w:rPr>
          <w:rFonts w:ascii="Arial" w:hAnsi="Arial" w:cs="Arial"/>
          <w:sz w:val="24"/>
          <w:szCs w:val="24"/>
        </w:rPr>
        <w:t>of Jesus’ miracles are recorded in the bible?  15, 25, or 35?</w:t>
      </w:r>
    </w:p>
    <w:p w14:paraId="7CD9651F" w14:textId="738D106A" w:rsidR="00380EA0" w:rsidRPr="00B45ACA" w:rsidRDefault="00C11CDB" w:rsidP="00B45ACA">
      <w:pPr>
        <w:spacing w:after="0" w:line="240" w:lineRule="auto"/>
        <w:jc w:val="right"/>
        <w:rPr>
          <w:rFonts w:ascii="Arial" w:hAnsi="Arial" w:cs="Arial"/>
          <w:b/>
          <w:i/>
          <w:sz w:val="24"/>
          <w:szCs w:val="24"/>
          <w:u w:val="single"/>
        </w:rPr>
      </w:pPr>
      <w:r>
        <w:rPr>
          <w:rFonts w:ascii="Arial" w:hAnsi="Arial" w:cs="Arial"/>
          <w:b/>
          <w:sz w:val="24"/>
          <w:szCs w:val="24"/>
          <w:u w:val="single"/>
        </w:rPr>
        <w:t>35</w:t>
      </w:r>
      <w:r w:rsidR="00380EA0" w:rsidRPr="006707BE">
        <w:rPr>
          <w:rFonts w:ascii="Arial" w:hAnsi="Arial" w:cs="Arial"/>
          <w:b/>
          <w:i/>
          <w:sz w:val="24"/>
          <w:szCs w:val="24"/>
          <w:u w:val="single"/>
        </w:rPr>
        <w:t xml:space="preserve"> </w:t>
      </w:r>
    </w:p>
    <w:p w14:paraId="33E6D67C" w14:textId="77777777" w:rsidR="00557F6B" w:rsidRPr="00B45ACA" w:rsidRDefault="00380EA0" w:rsidP="00557F6B">
      <w:pPr>
        <w:pBdr>
          <w:bottom w:val="single" w:sz="12" w:space="1" w:color="auto"/>
        </w:pBd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1CDB">
        <w:rPr>
          <w:rFonts w:ascii="Arial" w:hAnsi="Arial" w:cs="Arial"/>
          <w:i/>
          <w:color w:val="943634" w:themeColor="accent2" w:themeShade="BF"/>
          <w:sz w:val="24"/>
          <w:szCs w:val="24"/>
        </w:rPr>
        <w:t>36 are listed in the Catholic Dictionary by Scott Hahn.</w:t>
      </w:r>
    </w:p>
    <w:p w14:paraId="3F1519CC" w14:textId="575FA844" w:rsidR="00977721" w:rsidRDefault="00557F6B" w:rsidP="00557F6B">
      <w:pPr>
        <w:spacing w:after="0" w:line="240" w:lineRule="auto"/>
        <w:rPr>
          <w:ins w:id="272" w:author="Kelly Kantack" w:date="2024-03-01T11:05:00Z"/>
          <w:rFonts w:ascii="Arial" w:hAnsi="Arial" w:cs="Arial"/>
          <w:i/>
          <w:sz w:val="24"/>
          <w:szCs w:val="24"/>
        </w:rPr>
      </w:pPr>
      <w:del w:id="273" w:author="Kelly Kantack" w:date="2024-03-01T11:05:00Z">
        <w:r w:rsidDel="00977721">
          <w:rPr>
            <w:rFonts w:ascii="Arial" w:hAnsi="Arial" w:cs="Arial"/>
            <w:i/>
            <w:sz w:val="24"/>
            <w:szCs w:val="24"/>
          </w:rPr>
          <w:delText>______________________________________________________________________________</w:delText>
        </w:r>
      </w:del>
    </w:p>
    <w:p w14:paraId="0BC70DC0" w14:textId="77777777" w:rsidR="00977721" w:rsidRDefault="00977721" w:rsidP="00557F6B">
      <w:pPr>
        <w:spacing w:after="0" w:line="240" w:lineRule="auto"/>
        <w:rPr>
          <w:ins w:id="274" w:author="Kelly Kantack" w:date="2024-03-01T11:05:00Z"/>
          <w:rFonts w:ascii="Arial" w:hAnsi="Arial" w:cs="Arial"/>
          <w:i/>
          <w:sz w:val="24"/>
          <w:szCs w:val="24"/>
        </w:rPr>
      </w:pPr>
    </w:p>
    <w:p w14:paraId="6E673871" w14:textId="77777777" w:rsidR="00977721" w:rsidRDefault="00977721" w:rsidP="00557F6B">
      <w:pPr>
        <w:spacing w:after="0" w:line="240" w:lineRule="auto"/>
        <w:rPr>
          <w:ins w:id="275" w:author="Kelly Kantack" w:date="2024-03-01T11:05:00Z"/>
          <w:rFonts w:ascii="Arial" w:hAnsi="Arial" w:cs="Arial"/>
          <w:i/>
          <w:sz w:val="24"/>
          <w:szCs w:val="24"/>
        </w:rPr>
      </w:pPr>
    </w:p>
    <w:p w14:paraId="08ED4203" w14:textId="77777777" w:rsidR="00977721" w:rsidRPr="006707BE" w:rsidRDefault="00977721" w:rsidP="00557F6B">
      <w:pPr>
        <w:spacing w:after="0" w:line="240" w:lineRule="auto"/>
        <w:rPr>
          <w:rFonts w:ascii="Arial" w:hAnsi="Arial" w:cs="Arial"/>
          <w:i/>
          <w:sz w:val="24"/>
          <w:szCs w:val="24"/>
        </w:rPr>
      </w:pPr>
    </w:p>
    <w:p w14:paraId="66DF433D" w14:textId="09068D02" w:rsidR="00380EA0" w:rsidRDefault="00380EA0" w:rsidP="00380EA0">
      <w:pPr>
        <w:spacing w:after="0" w:line="240" w:lineRule="auto"/>
        <w:rPr>
          <w:rFonts w:ascii="Arial" w:hAnsi="Arial" w:cs="Arial"/>
          <w:i/>
          <w:color w:val="943634" w:themeColor="accent2" w:themeShade="BF"/>
          <w:sz w:val="24"/>
          <w:szCs w:val="24"/>
        </w:rPr>
      </w:pPr>
    </w:p>
    <w:p w14:paraId="666291F9" w14:textId="5B5C3DEC" w:rsidR="00380EA0" w:rsidRDefault="00E5628B" w:rsidP="00B45ACA">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48DE0EB5" w14:textId="77777777" w:rsidR="00DB0E70" w:rsidRPr="00B45ACA" w:rsidRDefault="00DB0E70" w:rsidP="00B45ACA">
      <w:pPr>
        <w:spacing w:after="0" w:line="240" w:lineRule="auto"/>
        <w:rPr>
          <w:rFonts w:ascii="Arial" w:hAnsi="Arial" w:cs="Arial"/>
          <w:b/>
          <w:sz w:val="24"/>
          <w:szCs w:val="24"/>
        </w:rPr>
      </w:pP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5EDC05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 xml:space="preserve">_1  </w:t>
      </w:r>
      <w:r w:rsidR="00C741E7">
        <w:rPr>
          <w:rFonts w:ascii="Arial" w:hAnsi="Arial" w:cs="Arial"/>
          <w:sz w:val="24"/>
          <w:szCs w:val="24"/>
        </w:rPr>
        <w:t>What is the</w:t>
      </w:r>
      <w:r w:rsidR="002D290B">
        <w:rPr>
          <w:rFonts w:ascii="Arial" w:hAnsi="Arial" w:cs="Arial"/>
          <w:sz w:val="24"/>
          <w:szCs w:val="24"/>
        </w:rPr>
        <w:t xml:space="preserve"> Old Testament miracle</w:t>
      </w:r>
      <w:r w:rsidR="00C741E7">
        <w:rPr>
          <w:rFonts w:ascii="Arial" w:hAnsi="Arial" w:cs="Arial"/>
          <w:sz w:val="24"/>
          <w:szCs w:val="24"/>
        </w:rPr>
        <w:t xml:space="preserve">, </w:t>
      </w:r>
      <w:r w:rsidR="002D290B">
        <w:rPr>
          <w:rFonts w:ascii="Arial" w:hAnsi="Arial" w:cs="Arial"/>
          <w:sz w:val="24"/>
          <w:szCs w:val="24"/>
        </w:rPr>
        <w:t>one of God’s greatest acts</w:t>
      </w:r>
      <w:r w:rsidR="00C741E7">
        <w:rPr>
          <w:rFonts w:ascii="Arial" w:hAnsi="Arial" w:cs="Arial"/>
          <w:sz w:val="24"/>
          <w:szCs w:val="24"/>
        </w:rPr>
        <w:t xml:space="preserve">, that is </w:t>
      </w:r>
      <w:r w:rsidR="002D290B">
        <w:rPr>
          <w:rFonts w:ascii="Arial" w:hAnsi="Arial" w:cs="Arial"/>
          <w:sz w:val="24"/>
          <w:szCs w:val="24"/>
        </w:rPr>
        <w:t>recorded in the beginning of bible in the book of Genesis?</w:t>
      </w:r>
    </w:p>
    <w:p w14:paraId="301FE443" w14:textId="77777777" w:rsidR="00DB0E70" w:rsidRDefault="002D290B" w:rsidP="00557F6B">
      <w:pPr>
        <w:spacing w:after="0" w:line="240" w:lineRule="auto"/>
        <w:jc w:val="right"/>
        <w:rPr>
          <w:rFonts w:ascii="Arial" w:hAnsi="Arial" w:cs="Arial"/>
          <w:b/>
          <w:sz w:val="24"/>
          <w:szCs w:val="24"/>
          <w:u w:val="single"/>
        </w:rPr>
      </w:pPr>
      <w:r>
        <w:rPr>
          <w:rFonts w:ascii="Arial" w:hAnsi="Arial" w:cs="Arial"/>
          <w:b/>
          <w:sz w:val="24"/>
          <w:szCs w:val="24"/>
          <w:u w:val="single"/>
        </w:rPr>
        <w:t>Creation</w:t>
      </w:r>
    </w:p>
    <w:p w14:paraId="1452E8E9" w14:textId="5284A812" w:rsidR="00380EA0" w:rsidRPr="006707BE" w:rsidRDefault="00380EA0" w:rsidP="00557F6B">
      <w:pPr>
        <w:spacing w:after="0" w:line="240" w:lineRule="auto"/>
        <w:jc w:val="right"/>
        <w:rPr>
          <w:rFonts w:ascii="Arial" w:hAnsi="Arial" w:cs="Arial"/>
          <w:b/>
          <w:sz w:val="24"/>
          <w:szCs w:val="24"/>
        </w:rPr>
      </w:pPr>
      <w:r w:rsidRPr="006707BE">
        <w:rPr>
          <w:rFonts w:ascii="Arial" w:hAnsi="Arial" w:cs="Arial"/>
          <w:b/>
          <w:i/>
          <w:sz w:val="24"/>
          <w:szCs w:val="24"/>
          <w:u w:val="single"/>
        </w:rPr>
        <w:t xml:space="preserve"> </w:t>
      </w:r>
    </w:p>
    <w:p w14:paraId="627B7C73" w14:textId="0562CF9C" w:rsidR="00380EA0" w:rsidRPr="00F96A76"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741E7">
        <w:rPr>
          <w:rFonts w:ascii="Arial" w:hAnsi="Arial" w:cs="Arial"/>
          <w:i/>
          <w:color w:val="943634" w:themeColor="accent2" w:themeShade="BF"/>
          <w:sz w:val="24"/>
          <w:szCs w:val="24"/>
        </w:rPr>
        <w:t>Catholic Bible Dictionary, by Scott Hahn (general editor), “Miracle” page 619.</w:t>
      </w: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264A8A0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 xml:space="preserve">_2  </w:t>
      </w:r>
      <w:r w:rsidR="00C741E7">
        <w:rPr>
          <w:rFonts w:ascii="Arial" w:hAnsi="Arial" w:cs="Arial"/>
          <w:sz w:val="24"/>
          <w:szCs w:val="24"/>
        </w:rPr>
        <w:t>Which of the following words is most opposite to the word miracle—</w:t>
      </w:r>
      <w:r w:rsidR="00F326E4">
        <w:rPr>
          <w:rFonts w:ascii="Arial" w:hAnsi="Arial" w:cs="Arial"/>
          <w:sz w:val="24"/>
          <w:szCs w:val="24"/>
        </w:rPr>
        <w:br/>
        <w:t xml:space="preserve">             marvel, surprise, wonder, expectation, or revelation </w:t>
      </w:r>
    </w:p>
    <w:p w14:paraId="4133FC51" w14:textId="02F6A803" w:rsidR="00380EA0" w:rsidRPr="006707BE" w:rsidRDefault="00F326E4" w:rsidP="00F96A76">
      <w:pPr>
        <w:spacing w:after="0" w:line="240" w:lineRule="auto"/>
        <w:jc w:val="right"/>
        <w:rPr>
          <w:rFonts w:ascii="Arial" w:hAnsi="Arial" w:cs="Arial"/>
          <w:i/>
          <w:sz w:val="24"/>
          <w:szCs w:val="24"/>
        </w:rPr>
      </w:pPr>
      <w:r>
        <w:rPr>
          <w:rFonts w:ascii="Arial" w:hAnsi="Arial" w:cs="Arial"/>
          <w:b/>
          <w:sz w:val="24"/>
          <w:szCs w:val="24"/>
          <w:u w:val="single"/>
        </w:rPr>
        <w:t xml:space="preserve"> expectation</w:t>
      </w:r>
      <w:r w:rsidR="00380EA0" w:rsidRPr="006707BE">
        <w:rPr>
          <w:rFonts w:ascii="Arial" w:hAnsi="Arial" w:cs="Arial"/>
          <w:b/>
          <w:i/>
          <w:sz w:val="24"/>
          <w:szCs w:val="24"/>
          <w:u w:val="single"/>
        </w:rPr>
        <w:t xml:space="preserve"> </w:t>
      </w:r>
    </w:p>
    <w:p w14:paraId="603CB85C" w14:textId="1594E517" w:rsidR="00380EA0" w:rsidRPr="00F326E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26E4" w:rsidRPr="00F326E4">
        <w:rPr>
          <w:rFonts w:ascii="Arial" w:hAnsi="Arial" w:cs="Arial"/>
          <w:i/>
          <w:color w:val="943634" w:themeColor="accent2" w:themeShade="BF"/>
          <w:sz w:val="24"/>
          <w:szCs w:val="24"/>
        </w:rPr>
        <w:t>https://www.thesaurus.com/browse/miracles</w:t>
      </w: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42524C2" w14:textId="77777777" w:rsidR="00557F6B" w:rsidRDefault="00557F6B" w:rsidP="00557F6B">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 xml:space="preserve">In Jerusalem at a pool called </w:t>
      </w:r>
      <w:r w:rsidRPr="00AA75CC">
        <w:rPr>
          <w:rFonts w:ascii="Arial" w:hAnsi="Arial" w:cs="Arial"/>
          <w:sz w:val="24"/>
          <w:szCs w:val="24"/>
        </w:rPr>
        <w:t>Bethesda,</w:t>
      </w:r>
      <w:r>
        <w:rPr>
          <w:rFonts w:ascii="Arial" w:hAnsi="Arial" w:cs="Arial"/>
          <w:color w:val="363936"/>
          <w:sz w:val="30"/>
          <w:szCs w:val="30"/>
          <w:shd w:val="clear" w:color="auto" w:fill="FFFFFF"/>
        </w:rPr>
        <w:t xml:space="preserve"> </w:t>
      </w:r>
      <w:r>
        <w:rPr>
          <w:rFonts w:ascii="Arial" w:hAnsi="Arial" w:cs="Arial"/>
          <w:sz w:val="24"/>
          <w:szCs w:val="24"/>
        </w:rPr>
        <w:t>Jesus cured a paralyzed man who had been ill for how many years –  18, 28, or 38?</w:t>
      </w:r>
    </w:p>
    <w:p w14:paraId="5000203C" w14:textId="77777777" w:rsidR="00557F6B" w:rsidRPr="00AA75CC" w:rsidRDefault="00557F6B" w:rsidP="00557F6B">
      <w:pPr>
        <w:spacing w:after="0" w:line="240" w:lineRule="auto"/>
        <w:jc w:val="right"/>
        <w:rPr>
          <w:rFonts w:ascii="Arial" w:hAnsi="Arial" w:cs="Arial"/>
          <w:b/>
          <w:sz w:val="24"/>
          <w:szCs w:val="24"/>
          <w:u w:val="single"/>
        </w:rPr>
      </w:pPr>
      <w:r>
        <w:rPr>
          <w:rFonts w:ascii="Arial" w:hAnsi="Arial" w:cs="Arial"/>
          <w:b/>
          <w:sz w:val="24"/>
          <w:szCs w:val="24"/>
        </w:rPr>
        <w:t xml:space="preserve"> </w:t>
      </w:r>
      <w:r w:rsidRPr="00AA75CC">
        <w:rPr>
          <w:rFonts w:ascii="Arial" w:hAnsi="Arial" w:cs="Arial"/>
          <w:b/>
          <w:sz w:val="24"/>
          <w:szCs w:val="24"/>
          <w:u w:val="single"/>
        </w:rPr>
        <w:t xml:space="preserve">38 years  </w:t>
      </w:r>
    </w:p>
    <w:p w14:paraId="395E4EC1" w14:textId="41D0E15F" w:rsidR="00557F6B" w:rsidRPr="00F96A76" w:rsidRDefault="00557F6B" w:rsidP="00557F6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AA75CC">
        <w:rPr>
          <w:rFonts w:ascii="Arial" w:hAnsi="Arial" w:cs="Arial"/>
          <w:i/>
          <w:color w:val="943634" w:themeColor="accent2" w:themeShade="BF"/>
          <w:sz w:val="24"/>
          <w:szCs w:val="24"/>
        </w:rPr>
        <w:t xml:space="preserve">From John 5:1-18  </w:t>
      </w:r>
    </w:p>
    <w:p w14:paraId="720004A6" w14:textId="3016B3EF" w:rsidR="00557F6B" w:rsidRPr="006707BE" w:rsidDel="00977721" w:rsidRDefault="00557F6B" w:rsidP="00557F6B">
      <w:pPr>
        <w:spacing w:after="0" w:line="240" w:lineRule="auto"/>
        <w:rPr>
          <w:moveFrom w:id="276" w:author="Kelly Kantack" w:date="2024-03-01T11:05:00Z"/>
          <w:rFonts w:ascii="Arial" w:hAnsi="Arial" w:cs="Arial"/>
          <w:i/>
          <w:sz w:val="24"/>
          <w:szCs w:val="24"/>
        </w:rPr>
      </w:pPr>
      <w:moveFromRangeStart w:id="277" w:author="Kelly Kantack" w:date="2024-03-01T11:05:00Z" w:name="move160183575"/>
      <w:moveFrom w:id="278" w:author="Kelly Kantack" w:date="2024-03-01T11:05:00Z">
        <w:r w:rsidDel="00977721">
          <w:rPr>
            <w:rFonts w:ascii="Arial" w:hAnsi="Arial" w:cs="Arial"/>
            <w:i/>
            <w:sz w:val="24"/>
            <w:szCs w:val="24"/>
          </w:rPr>
          <w:t>______________________________________________________________________________</w:t>
        </w:r>
      </w:moveFrom>
    </w:p>
    <w:p w14:paraId="13860A7F" w14:textId="08D510BA" w:rsidR="00380EA0" w:rsidRPr="00557F6B" w:rsidDel="00977721" w:rsidRDefault="00380EA0" w:rsidP="00380EA0">
      <w:pPr>
        <w:spacing w:after="0" w:line="240" w:lineRule="auto"/>
        <w:rPr>
          <w:moveFrom w:id="279" w:author="Kelly Kantack" w:date="2024-03-01T11:05:00Z"/>
          <w:rFonts w:ascii="Arial" w:hAnsi="Arial" w:cs="Arial"/>
          <w:i/>
          <w:color w:val="943634" w:themeColor="accent2" w:themeShade="BF"/>
          <w:sz w:val="24"/>
          <w:szCs w:val="24"/>
        </w:rPr>
      </w:pPr>
      <w:moveFrom w:id="280" w:author="Kelly Kantack" w:date="2024-03-01T11:05:00Z">
        <w:r w:rsidDel="00977721">
          <w:rPr>
            <w:rFonts w:ascii="Arial" w:hAnsi="Arial" w:cs="Arial"/>
            <w:b/>
            <w:sz w:val="24"/>
            <w:szCs w:val="24"/>
            <w:highlight w:val="yellow"/>
          </w:rPr>
          <w:t>B</w:t>
        </w:r>
        <w:r w:rsidRPr="00BF589C" w:rsidDel="00977721">
          <w:rPr>
            <w:rFonts w:ascii="Arial" w:hAnsi="Arial" w:cs="Arial"/>
            <w:b/>
            <w:sz w:val="24"/>
            <w:szCs w:val="24"/>
            <w:highlight w:val="yellow"/>
          </w:rPr>
          <w:t>_</w:t>
        </w:r>
        <w:r w:rsidR="00557F6B" w:rsidDel="00977721">
          <w:rPr>
            <w:rFonts w:ascii="Arial" w:hAnsi="Arial" w:cs="Arial"/>
            <w:b/>
            <w:sz w:val="24"/>
            <w:szCs w:val="24"/>
            <w:highlight w:val="yellow"/>
          </w:rPr>
          <w:t>4</w:t>
        </w:r>
        <w:r w:rsidRPr="00BF589C" w:rsidDel="00977721">
          <w:rPr>
            <w:rFonts w:ascii="Arial" w:hAnsi="Arial" w:cs="Arial"/>
            <w:b/>
            <w:sz w:val="24"/>
            <w:szCs w:val="24"/>
            <w:highlight w:val="yellow"/>
          </w:rPr>
          <w:t xml:space="preserve">  </w:t>
        </w:r>
        <w:r w:rsidR="00C741E7" w:rsidDel="00977721">
          <w:rPr>
            <w:rFonts w:ascii="Arial" w:hAnsi="Arial" w:cs="Arial"/>
            <w:sz w:val="24"/>
            <w:szCs w:val="24"/>
          </w:rPr>
          <w:t>Which army was drowned in the Red Sea as they chased the Israelites</w:t>
        </w:r>
        <w:r w:rsidRPr="006707BE" w:rsidDel="00977721">
          <w:rPr>
            <w:rFonts w:ascii="Arial" w:hAnsi="Arial" w:cs="Arial"/>
            <w:sz w:val="24"/>
            <w:szCs w:val="24"/>
          </w:rPr>
          <w:t>?</w:t>
        </w:r>
      </w:moveFrom>
    </w:p>
    <w:p w14:paraId="184D730B" w14:textId="283C519D" w:rsidR="00380EA0" w:rsidRPr="006707BE" w:rsidDel="00977721" w:rsidRDefault="00F326E4" w:rsidP="00380EA0">
      <w:pPr>
        <w:spacing w:after="0" w:line="240" w:lineRule="auto"/>
        <w:jc w:val="right"/>
        <w:rPr>
          <w:moveFrom w:id="281" w:author="Kelly Kantack" w:date="2024-03-01T11:05:00Z"/>
          <w:rFonts w:ascii="Arial" w:hAnsi="Arial" w:cs="Arial"/>
          <w:b/>
          <w:i/>
          <w:sz w:val="24"/>
          <w:szCs w:val="24"/>
          <w:u w:val="single"/>
        </w:rPr>
      </w:pPr>
      <w:moveFrom w:id="282" w:author="Kelly Kantack" w:date="2024-03-01T11:05:00Z">
        <w:r w:rsidDel="00977721">
          <w:rPr>
            <w:rFonts w:ascii="Arial" w:hAnsi="Arial" w:cs="Arial"/>
            <w:b/>
            <w:sz w:val="24"/>
            <w:szCs w:val="24"/>
            <w:u w:val="single"/>
          </w:rPr>
          <w:t>Egyptian</w:t>
        </w:r>
        <w:r w:rsidR="00380EA0" w:rsidRPr="006707BE" w:rsidDel="00977721">
          <w:rPr>
            <w:rFonts w:ascii="Arial" w:hAnsi="Arial" w:cs="Arial"/>
            <w:b/>
            <w:i/>
            <w:sz w:val="24"/>
            <w:szCs w:val="24"/>
            <w:u w:val="single"/>
          </w:rPr>
          <w:t xml:space="preserve"> </w:t>
        </w:r>
      </w:moveFrom>
    </w:p>
    <w:p w14:paraId="6E433CB8" w14:textId="2D13C389" w:rsidR="00380EA0" w:rsidRPr="006707BE" w:rsidDel="00977721" w:rsidRDefault="00380EA0" w:rsidP="00380EA0">
      <w:pPr>
        <w:spacing w:after="0" w:line="240" w:lineRule="auto"/>
        <w:jc w:val="right"/>
        <w:rPr>
          <w:moveFrom w:id="283" w:author="Kelly Kantack" w:date="2024-03-01T11:05:00Z"/>
          <w:rFonts w:ascii="Arial" w:hAnsi="Arial" w:cs="Arial"/>
          <w:i/>
          <w:sz w:val="24"/>
          <w:szCs w:val="24"/>
        </w:rPr>
      </w:pPr>
      <w:moveFrom w:id="284" w:author="Kelly Kantack" w:date="2024-03-01T11:05:00Z">
        <w:r w:rsidRPr="006707BE" w:rsidDel="00977721">
          <w:rPr>
            <w:rFonts w:ascii="Arial" w:hAnsi="Arial" w:cs="Arial"/>
            <w:i/>
            <w:sz w:val="24"/>
            <w:szCs w:val="24"/>
          </w:rPr>
          <w:t>Alternate answers:</w:t>
        </w:r>
      </w:moveFrom>
    </w:p>
    <w:p w14:paraId="247D42E0" w14:textId="18E404FF" w:rsidR="00380EA0" w:rsidRPr="006707BE" w:rsidDel="00977721" w:rsidRDefault="00F326E4" w:rsidP="00380EA0">
      <w:pPr>
        <w:spacing w:after="0" w:line="240" w:lineRule="auto"/>
        <w:jc w:val="right"/>
        <w:rPr>
          <w:moveFrom w:id="285" w:author="Kelly Kantack" w:date="2024-03-01T11:05:00Z"/>
          <w:rFonts w:ascii="Arial" w:hAnsi="Arial" w:cs="Arial"/>
          <w:b/>
          <w:sz w:val="24"/>
          <w:szCs w:val="24"/>
        </w:rPr>
      </w:pPr>
      <w:moveFrom w:id="286" w:author="Kelly Kantack" w:date="2024-03-01T11:05:00Z">
        <w:r w:rsidDel="00977721">
          <w:rPr>
            <w:rFonts w:ascii="Arial" w:hAnsi="Arial" w:cs="Arial"/>
            <w:b/>
            <w:sz w:val="24"/>
            <w:szCs w:val="24"/>
          </w:rPr>
          <w:t>Pharoah’s</w:t>
        </w:r>
        <w:r w:rsidR="00557F6B" w:rsidDel="00977721">
          <w:rPr>
            <w:rFonts w:ascii="Arial" w:hAnsi="Arial" w:cs="Arial"/>
            <w:b/>
            <w:sz w:val="24"/>
            <w:szCs w:val="24"/>
          </w:rPr>
          <w:t xml:space="preserve"> Army</w:t>
        </w:r>
      </w:moveFrom>
    </w:p>
    <w:p w14:paraId="0DD0EB64" w14:textId="2D710B57" w:rsidR="00DB0E70" w:rsidDel="00977721" w:rsidRDefault="00C9609B" w:rsidP="00F96A76">
      <w:pPr>
        <w:spacing w:after="0" w:line="240" w:lineRule="auto"/>
        <w:rPr>
          <w:moveFrom w:id="287" w:author="Kelly Kantack" w:date="2024-03-01T11:05:00Z"/>
          <w:rFonts w:ascii="Arial" w:hAnsi="Arial" w:cs="Arial"/>
          <w:i/>
          <w:color w:val="943634" w:themeColor="accent2" w:themeShade="BF"/>
          <w:sz w:val="24"/>
          <w:szCs w:val="24"/>
        </w:rPr>
      </w:pPr>
      <w:moveFrom w:id="288" w:author="Kelly Kantack" w:date="2024-03-01T11:05:00Z">
        <w:r w:rsidDel="00977721">
          <w:rPr>
            <w:rFonts w:ascii="Arial" w:hAnsi="Arial" w:cs="Arial"/>
            <w:i/>
            <w:color w:val="943634" w:themeColor="accent2" w:themeShade="BF"/>
            <w:sz w:val="24"/>
            <w:szCs w:val="24"/>
          </w:rPr>
          <w:t xml:space="preserve"> </w:t>
        </w:r>
        <w:r w:rsidDel="00977721">
          <w:rPr>
            <w:rFonts w:ascii="Arial" w:hAnsi="Arial" w:cs="Arial"/>
            <w:i/>
            <w:color w:val="943634" w:themeColor="accent2" w:themeShade="BF"/>
            <w:sz w:val="24"/>
            <w:szCs w:val="24"/>
          </w:rPr>
          <w:tab/>
        </w:r>
        <w:r w:rsidR="00380EA0" w:rsidDel="00977721">
          <w:rPr>
            <w:rFonts w:ascii="Arial" w:hAnsi="Arial" w:cs="Arial"/>
            <w:i/>
            <w:color w:val="943634" w:themeColor="accent2" w:themeShade="BF"/>
            <w:sz w:val="24"/>
            <w:szCs w:val="24"/>
          </w:rPr>
          <w:t>*******</w:t>
        </w:r>
        <w:r w:rsidR="00380EA0" w:rsidRPr="002264DC" w:rsidDel="00977721">
          <w:rPr>
            <w:rFonts w:ascii="Arial" w:hAnsi="Arial" w:cs="Arial"/>
            <w:i/>
            <w:color w:val="943634" w:themeColor="accent2" w:themeShade="BF"/>
            <w:sz w:val="24"/>
            <w:szCs w:val="24"/>
          </w:rPr>
          <w:t xml:space="preserve"> </w:t>
        </w:r>
        <w:r w:rsidR="00380EA0" w:rsidDel="00977721">
          <w:rPr>
            <w:rFonts w:ascii="Arial" w:hAnsi="Arial" w:cs="Arial"/>
            <w:i/>
            <w:color w:val="943634" w:themeColor="accent2" w:themeShade="BF"/>
            <w:sz w:val="24"/>
            <w:szCs w:val="24"/>
          </w:rPr>
          <w:t xml:space="preserve">Reference:  </w:t>
        </w:r>
        <w:r w:rsidR="00F96A76" w:rsidDel="00977721">
          <w:rPr>
            <w:rFonts w:ascii="Arial" w:hAnsi="Arial" w:cs="Arial"/>
            <w:i/>
            <w:color w:val="943634" w:themeColor="accent2" w:themeShade="BF"/>
            <w:sz w:val="24"/>
            <w:szCs w:val="24"/>
          </w:rPr>
          <w:t>Exodus</w:t>
        </w:r>
      </w:moveFrom>
    </w:p>
    <w:moveFromRangeEnd w:id="277"/>
    <w:p w14:paraId="40744DEB" w14:textId="77777777" w:rsidR="00DB0E70" w:rsidRDefault="00DB0E70">
      <w:pPr>
        <w:rPr>
          <w:rFonts w:ascii="Arial" w:hAnsi="Arial" w:cs="Arial"/>
          <w:i/>
          <w:color w:val="943634" w:themeColor="accent2" w:themeShade="BF"/>
          <w:sz w:val="24"/>
          <w:szCs w:val="24"/>
        </w:rPr>
      </w:pPr>
      <w:r>
        <w:rPr>
          <w:rFonts w:ascii="Arial" w:hAnsi="Arial" w:cs="Arial"/>
          <w:i/>
          <w:color w:val="943634" w:themeColor="accent2" w:themeShade="BF"/>
          <w:sz w:val="24"/>
          <w:szCs w:val="24"/>
        </w:rPr>
        <w:br w:type="page"/>
      </w:r>
    </w:p>
    <w:p w14:paraId="71831193" w14:textId="3B67CF4E" w:rsidR="00380EA0" w:rsidRPr="00E875ED" w:rsidRDefault="00E875ED" w:rsidP="00380EA0">
      <w:pPr>
        <w:spacing w:after="0" w:line="240" w:lineRule="auto"/>
        <w:rPr>
          <w:rFonts w:ascii="Arial" w:hAnsi="Arial" w:cs="Arial"/>
          <w:i/>
          <w:color w:val="943634" w:themeColor="accent2" w:themeShade="BF"/>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686D03EE">
                <wp:simplePos x="0" y="0"/>
                <wp:positionH relativeFrom="column">
                  <wp:posOffset>3371203</wp:posOffset>
                </wp:positionH>
                <wp:positionV relativeFrom="paragraph">
                  <wp:posOffset>-673699</wp:posOffset>
                </wp:positionV>
                <wp:extent cx="3369945" cy="982944"/>
                <wp:effectExtent l="0" t="0" r="20955" b="27305"/>
                <wp:wrapNone/>
                <wp:docPr id="3" name="Text Box 3"/>
                <wp:cNvGraphicFramePr/>
                <a:graphic xmlns:a="http://schemas.openxmlformats.org/drawingml/2006/main">
                  <a:graphicData uri="http://schemas.microsoft.com/office/word/2010/wordprocessingShape">
                    <wps:wsp>
                      <wps:cNvSpPr txBox="1"/>
                      <wps:spPr>
                        <a:xfrm>
                          <a:off x="0" y="0"/>
                          <a:ext cx="3369945" cy="982944"/>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103FDD66" w:rsidR="009C7C12" w:rsidRPr="005C3566" w:rsidRDefault="009C7C12"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265.45pt;margin-top:-53.05pt;width:265.35pt;height:7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" fillcolor="white [3201]" strokeweight="1.75pt">
                <v:textbox>
                  <w:txbxContent>
                    <w:p w14:paraId="45B71B9E" w14:textId="103FDD66" w:rsidR="009C7C12" w:rsidRPr="005C3566" w:rsidRDefault="009C7C12" w:rsidP="00380EA0">
                      <w:pPr>
                        <w:jc w:val="center"/>
                        <w:rPr>
                          <w:b/>
                          <w:sz w:val="96"/>
                        </w:rPr>
                      </w:pPr>
                      <w:r w:rsidRPr="005C3566">
                        <w:rPr>
                          <w:b/>
                          <w:sz w:val="48"/>
                        </w:rPr>
                        <w:t>ROUND</w:t>
                      </w:r>
                      <w:r>
                        <w:rPr>
                          <w:b/>
                          <w:sz w:val="96"/>
                        </w:rPr>
                        <w:t xml:space="preserve"> 3</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79744" behindDoc="0" locked="0" layoutInCell="1" allowOverlap="1" wp14:anchorId="27913492" wp14:editId="1888B888">
                <wp:simplePos x="0" y="0"/>
                <wp:positionH relativeFrom="column">
                  <wp:posOffset>3412490</wp:posOffset>
                </wp:positionH>
                <wp:positionV relativeFrom="paragraph">
                  <wp:posOffset>-70533</wp:posOffset>
                </wp:positionV>
                <wp:extent cx="3139440" cy="379095"/>
                <wp:effectExtent l="0" t="0" r="0" b="0"/>
                <wp:wrapNone/>
                <wp:docPr id="6" name="Text Box 6"/>
                <wp:cNvGraphicFramePr/>
                <a:graphic xmlns:a="http://schemas.openxmlformats.org/drawingml/2006/main">
                  <a:graphicData uri="http://schemas.microsoft.com/office/word/2010/wordprocessingShape">
                    <wps:wsp>
                      <wps:cNvSpPr txBox="1"/>
                      <wps:spPr>
                        <a:xfrm>
                          <a:off x="0" y="0"/>
                          <a:ext cx="3139440" cy="379095"/>
                        </a:xfrm>
                        <a:prstGeom prst="rect">
                          <a:avLst/>
                        </a:prstGeom>
                        <a:noFill/>
                        <a:ln w="22225">
                          <a:noFill/>
                        </a:ln>
                        <a:effectLst/>
                      </wps:spPr>
                      <wps:style>
                        <a:lnRef idx="0">
                          <a:schemeClr val="accent1"/>
                        </a:lnRef>
                        <a:fillRef idx="0">
                          <a:schemeClr val="accent1"/>
                        </a:fillRef>
                        <a:effectRef idx="0">
                          <a:schemeClr val="accent1"/>
                        </a:effectRef>
                        <a:fontRef idx="minor">
                          <a:schemeClr val="dk1"/>
                        </a:fontRef>
                      </wps:style>
                      <wps:txbx>
                        <w:txbxContent>
                          <w:p w14:paraId="53EE1CEA" w14:textId="2DCB1157" w:rsidR="009C7C12" w:rsidRPr="005C3566" w:rsidRDefault="009C7C12" w:rsidP="00342D94">
                            <w:pPr>
                              <w:rPr>
                                <w:b/>
                                <w:sz w:val="96"/>
                              </w:rPr>
                            </w:pPr>
                            <w:r>
                              <w:rPr>
                                <w:b/>
                                <w:sz w:val="28"/>
                              </w:rPr>
                              <w:t>(parts of the Mass / church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268.7pt;margin-top:-5.55pt;width:247.2pt;height:29.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" filled="f" stroked="f" strokeweight="1.75pt">
                <v:textbox>
                  <w:txbxContent>
                    <w:p w14:paraId="53EE1CEA" w14:textId="2DCB1157" w:rsidR="009C7C12" w:rsidRPr="005C3566" w:rsidRDefault="009C7C12" w:rsidP="00342D94">
                      <w:pPr>
                        <w:rPr>
                          <w:b/>
                          <w:sz w:val="96"/>
                        </w:rPr>
                      </w:pPr>
                      <w:r>
                        <w:rPr>
                          <w:b/>
                          <w:sz w:val="28"/>
                        </w:rPr>
                        <w:t>(parts of the Mass / church building)</w:t>
                      </w:r>
                    </w:p>
                  </w:txbxContent>
                </v:textbox>
              </v:shape>
            </w:pict>
          </mc:Fallback>
        </mc:AlternateContent>
      </w:r>
      <w:r w:rsidR="00342D94">
        <w:rPr>
          <w:rFonts w:ascii="Arial" w:hAnsi="Arial" w:cs="Arial"/>
          <w:b/>
          <w:sz w:val="24"/>
          <w:szCs w:val="24"/>
        </w:rPr>
        <w:br/>
      </w:r>
      <w:r w:rsidR="00380EA0" w:rsidRPr="006707BE">
        <w:rPr>
          <w:rFonts w:ascii="Arial" w:hAnsi="Arial" w:cs="Arial"/>
          <w:b/>
          <w:sz w:val="24"/>
          <w:szCs w:val="24"/>
        </w:rPr>
        <w:t xml:space="preserve">++++++   Round </w:t>
      </w:r>
      <w:r w:rsidR="00E5628B">
        <w:rPr>
          <w:rFonts w:ascii="Arial" w:hAnsi="Arial" w:cs="Arial"/>
          <w:b/>
          <w:sz w:val="24"/>
          <w:szCs w:val="24"/>
        </w:rPr>
        <w:t>3</w:t>
      </w:r>
      <w:r w:rsidR="00380EA0" w:rsidRPr="006707BE">
        <w:rPr>
          <w:rFonts w:ascii="Arial" w:hAnsi="Arial" w:cs="Arial"/>
          <w:b/>
          <w:sz w:val="24"/>
          <w:szCs w:val="24"/>
        </w:rPr>
        <w:t xml:space="preserve">   +++++</w:t>
      </w:r>
    </w:p>
    <w:p w14:paraId="3A9C843B" w14:textId="77777777" w:rsidR="00380EA0" w:rsidRPr="006707BE" w:rsidRDefault="00380EA0" w:rsidP="00380EA0">
      <w:pPr>
        <w:spacing w:after="0" w:line="240" w:lineRule="auto"/>
        <w:rPr>
          <w:rFonts w:ascii="Arial" w:hAnsi="Arial" w:cs="Arial"/>
          <w:b/>
          <w:sz w:val="24"/>
          <w:szCs w:val="24"/>
        </w:rPr>
      </w:pPr>
    </w:p>
    <w:p w14:paraId="34030E69" w14:textId="37FE53FE" w:rsidR="00FA289D" w:rsidRDefault="00380EA0" w:rsidP="00FA289D">
      <w:pPr>
        <w:spacing w:after="0" w:line="240" w:lineRule="auto"/>
        <w:rPr>
          <w:rFonts w:ascii="Arial" w:hAnsi="Arial" w:cs="Arial"/>
          <w:sz w:val="24"/>
          <w:szCs w:val="24"/>
        </w:rPr>
      </w:pPr>
      <w:r>
        <w:rPr>
          <w:rFonts w:ascii="Arial" w:hAnsi="Arial" w:cs="Arial"/>
          <w:b/>
          <w:sz w:val="24"/>
          <w:szCs w:val="24"/>
        </w:rPr>
        <w:t>3.</w:t>
      </w:r>
      <w:r w:rsidR="00E875ED">
        <w:rPr>
          <w:rFonts w:ascii="Arial" w:hAnsi="Arial" w:cs="Arial"/>
          <w:b/>
          <w:sz w:val="24"/>
          <w:szCs w:val="24"/>
        </w:rPr>
        <w:t xml:space="preserve">1  </w:t>
      </w:r>
      <w:r w:rsidR="00FA289D">
        <w:rPr>
          <w:rFonts w:ascii="Arial" w:hAnsi="Arial" w:cs="Arial"/>
          <w:sz w:val="24"/>
          <w:szCs w:val="24"/>
        </w:rPr>
        <w:t>The celebration of the Mass begins with the Introductory Rites. Which of the following is not a part of the Introductory Rites: Greeting, Penitential Act, Lord’s Prayer, or Glory to God</w:t>
      </w:r>
      <w:r w:rsidR="00FA289D" w:rsidRPr="006707BE">
        <w:rPr>
          <w:rFonts w:ascii="Arial" w:hAnsi="Arial" w:cs="Arial"/>
          <w:sz w:val="24"/>
          <w:szCs w:val="24"/>
        </w:rPr>
        <w:t>?</w:t>
      </w:r>
    </w:p>
    <w:p w14:paraId="744C9EB8" w14:textId="77777777" w:rsidR="00FA289D" w:rsidRPr="006707BE" w:rsidRDefault="00FA289D" w:rsidP="00FA289D">
      <w:pPr>
        <w:spacing w:after="0" w:line="240" w:lineRule="auto"/>
        <w:rPr>
          <w:rFonts w:ascii="Arial" w:hAnsi="Arial" w:cs="Arial"/>
          <w:sz w:val="24"/>
          <w:szCs w:val="24"/>
        </w:rPr>
      </w:pPr>
    </w:p>
    <w:p w14:paraId="5213CCE2" w14:textId="57FB49D1" w:rsidR="00FA289D" w:rsidRDefault="00DE49A4" w:rsidP="00FA289D">
      <w:pPr>
        <w:spacing w:after="0" w:line="240" w:lineRule="auto"/>
        <w:jc w:val="right"/>
        <w:rPr>
          <w:rFonts w:ascii="Arial" w:hAnsi="Arial" w:cs="Arial"/>
          <w:b/>
          <w:sz w:val="24"/>
          <w:szCs w:val="24"/>
          <w:u w:val="single"/>
        </w:rPr>
      </w:pPr>
      <w:r>
        <w:rPr>
          <w:rFonts w:ascii="Arial" w:hAnsi="Arial" w:cs="Arial"/>
          <w:b/>
          <w:sz w:val="24"/>
          <w:szCs w:val="24"/>
          <w:u w:val="single"/>
        </w:rPr>
        <w:t>(</w:t>
      </w:r>
      <w:r w:rsidR="00FA289D">
        <w:rPr>
          <w:rFonts w:ascii="Arial" w:hAnsi="Arial" w:cs="Arial"/>
          <w:b/>
          <w:sz w:val="24"/>
          <w:szCs w:val="24"/>
          <w:u w:val="single"/>
        </w:rPr>
        <w:t>The</w:t>
      </w:r>
      <w:r>
        <w:rPr>
          <w:rFonts w:ascii="Arial" w:hAnsi="Arial" w:cs="Arial"/>
          <w:b/>
          <w:sz w:val="24"/>
          <w:szCs w:val="24"/>
          <w:u w:val="single"/>
        </w:rPr>
        <w:t>)</w:t>
      </w:r>
      <w:r w:rsidR="00FA289D">
        <w:rPr>
          <w:rFonts w:ascii="Arial" w:hAnsi="Arial" w:cs="Arial"/>
          <w:b/>
          <w:sz w:val="24"/>
          <w:szCs w:val="24"/>
          <w:u w:val="single"/>
        </w:rPr>
        <w:t xml:space="preserve"> Lord’s Prayer</w:t>
      </w:r>
    </w:p>
    <w:p w14:paraId="2DC832BB" w14:textId="77777777" w:rsidR="00FA289D" w:rsidRPr="00B32821" w:rsidRDefault="00FA289D" w:rsidP="00FA289D">
      <w:pPr>
        <w:spacing w:after="0" w:line="240" w:lineRule="auto"/>
        <w:rPr>
          <w:rFonts w:ascii="Arial" w:hAnsi="Arial" w:cs="Arial"/>
          <w:i/>
          <w:color w:val="0033CC"/>
          <w:sz w:val="24"/>
          <w:szCs w:val="24"/>
        </w:rPr>
      </w:pPr>
    </w:p>
    <w:p w14:paraId="3A71EB1C" w14:textId="17B81CC9" w:rsidR="00FA289D" w:rsidRPr="00FA289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A24D23">
        <w:rPr>
          <w:rFonts w:ascii="Arial" w:hAnsi="Arial" w:cs="Arial"/>
          <w:i/>
          <w:color w:val="943634" w:themeColor="accent2" w:themeShade="BF"/>
          <w:sz w:val="24"/>
          <w:szCs w:val="24"/>
        </w:rPr>
        <w:t>https://www.usccb.org/prayer-and-worship/the-mass/order-of-mass</w:t>
      </w:r>
      <w:r w:rsidRPr="006707BE">
        <w:rPr>
          <w:rFonts w:ascii="Arial" w:hAnsi="Arial" w:cs="Arial"/>
          <w:b/>
          <w:i/>
          <w:sz w:val="24"/>
          <w:szCs w:val="24"/>
          <w:u w:val="single"/>
        </w:rPr>
        <w:t xml:space="preserve"> </w:t>
      </w: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3E1F01" w14:textId="1EC65416" w:rsidR="00FA289D" w:rsidRPr="006707BE" w:rsidRDefault="00380EA0" w:rsidP="00FA289D">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2  </w:t>
      </w:r>
      <w:r w:rsidR="00FA289D">
        <w:rPr>
          <w:rFonts w:ascii="Arial" w:hAnsi="Arial" w:cs="Arial"/>
          <w:sz w:val="24"/>
          <w:szCs w:val="24"/>
        </w:rPr>
        <w:t>Found</w:t>
      </w:r>
      <w:proofErr w:type="gramEnd"/>
      <w:r w:rsidR="00FA289D">
        <w:rPr>
          <w:rFonts w:ascii="Arial" w:hAnsi="Arial" w:cs="Arial"/>
          <w:sz w:val="24"/>
          <w:szCs w:val="24"/>
        </w:rPr>
        <w:t xml:space="preserve"> in the main worship space of the church building, what </w:t>
      </w:r>
      <w:r w:rsidR="00FA289D" w:rsidRPr="00E875ED">
        <w:rPr>
          <w:rFonts w:ascii="Arial" w:hAnsi="Arial" w:cs="Arial"/>
          <w:sz w:val="24"/>
          <w:szCs w:val="24"/>
        </w:rPr>
        <w:t>sign of the heavenly banquet</w:t>
      </w:r>
      <w:r w:rsidR="00FA289D">
        <w:rPr>
          <w:rFonts w:ascii="Arial" w:hAnsi="Arial" w:cs="Arial"/>
          <w:sz w:val="24"/>
          <w:szCs w:val="24"/>
        </w:rPr>
        <w:t xml:space="preserve"> </w:t>
      </w:r>
      <w:r w:rsidR="00DE49A4">
        <w:rPr>
          <w:rFonts w:ascii="Arial" w:hAnsi="Arial" w:cs="Arial"/>
          <w:sz w:val="24"/>
          <w:szCs w:val="24"/>
        </w:rPr>
        <w:t xml:space="preserve">and </w:t>
      </w:r>
      <w:r w:rsidR="00FA289D" w:rsidRPr="00E875ED">
        <w:rPr>
          <w:rFonts w:ascii="Arial" w:hAnsi="Arial" w:cs="Arial"/>
          <w:sz w:val="24"/>
          <w:szCs w:val="24"/>
        </w:rPr>
        <w:t>symbol of Christ's presence</w:t>
      </w:r>
      <w:r w:rsidR="00FA289D">
        <w:rPr>
          <w:rFonts w:ascii="Arial" w:hAnsi="Arial" w:cs="Arial"/>
          <w:sz w:val="24"/>
          <w:szCs w:val="24"/>
        </w:rPr>
        <w:t xml:space="preserve"> </w:t>
      </w:r>
      <w:r w:rsidR="00DE49A4">
        <w:rPr>
          <w:rFonts w:ascii="Arial" w:hAnsi="Arial" w:cs="Arial"/>
          <w:sz w:val="24"/>
          <w:szCs w:val="24"/>
        </w:rPr>
        <w:t>does</w:t>
      </w:r>
      <w:r w:rsidR="00FA289D">
        <w:rPr>
          <w:rFonts w:ascii="Arial" w:hAnsi="Arial" w:cs="Arial"/>
          <w:sz w:val="24"/>
          <w:szCs w:val="24"/>
        </w:rPr>
        <w:t xml:space="preserve"> the priest greet</w:t>
      </w:r>
      <w:del w:id="289" w:author="Kelly Kantack" w:date="2024-03-14T16:46:00Z">
        <w:r w:rsidR="00FA289D" w:rsidDel="00794EC8">
          <w:rPr>
            <w:rFonts w:ascii="Arial" w:hAnsi="Arial" w:cs="Arial"/>
            <w:sz w:val="24"/>
            <w:szCs w:val="24"/>
          </w:rPr>
          <w:delText>s</w:delText>
        </w:r>
      </w:del>
      <w:r w:rsidR="00FA289D">
        <w:rPr>
          <w:rFonts w:ascii="Arial" w:hAnsi="Arial" w:cs="Arial"/>
          <w:sz w:val="24"/>
          <w:szCs w:val="24"/>
        </w:rPr>
        <w:t xml:space="preserve"> with a kiss at the beginning of Mass?</w:t>
      </w:r>
    </w:p>
    <w:p w14:paraId="553848AC" w14:textId="77777777" w:rsidR="00FA289D" w:rsidRPr="006707BE" w:rsidRDefault="00FA289D" w:rsidP="00FA289D">
      <w:pPr>
        <w:spacing w:after="0" w:line="240" w:lineRule="auto"/>
        <w:jc w:val="right"/>
        <w:rPr>
          <w:rFonts w:ascii="Arial" w:hAnsi="Arial" w:cs="Arial"/>
          <w:b/>
          <w:i/>
          <w:sz w:val="24"/>
          <w:szCs w:val="24"/>
          <w:u w:val="single"/>
        </w:rPr>
      </w:pPr>
      <w:r>
        <w:rPr>
          <w:rFonts w:ascii="Arial" w:hAnsi="Arial" w:cs="Arial"/>
          <w:b/>
          <w:sz w:val="24"/>
          <w:szCs w:val="24"/>
          <w:u w:val="single"/>
        </w:rPr>
        <w:t>altar</w:t>
      </w:r>
      <w:r w:rsidRPr="006707BE">
        <w:rPr>
          <w:rFonts w:ascii="Arial" w:hAnsi="Arial" w:cs="Arial"/>
          <w:b/>
          <w:i/>
          <w:sz w:val="24"/>
          <w:szCs w:val="24"/>
          <w:u w:val="single"/>
        </w:rPr>
        <w:t xml:space="preserve"> </w:t>
      </w:r>
    </w:p>
    <w:p w14:paraId="6B48CA1F" w14:textId="77777777" w:rsidR="00FA289D" w:rsidRDefault="00FA289D" w:rsidP="00FA289D">
      <w:pPr>
        <w:spacing w:after="0" w:line="240" w:lineRule="auto"/>
        <w:rPr>
          <w:rFonts w:ascii="Arial" w:hAnsi="Arial" w:cs="Arial"/>
          <w:i/>
          <w:color w:val="943634" w:themeColor="accent2" w:themeShade="BF"/>
          <w:sz w:val="24"/>
          <w:szCs w:val="24"/>
        </w:rPr>
      </w:pPr>
    </w:p>
    <w:p w14:paraId="627EE6B8" w14:textId="77777777" w:rsidR="00FA289D" w:rsidRPr="00E875E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875ED">
        <w:rPr>
          <w:rFonts w:ascii="Arial" w:hAnsi="Arial" w:cs="Arial"/>
          <w:i/>
          <w:color w:val="943634" w:themeColor="accent2" w:themeShade="BF"/>
          <w:sz w:val="24"/>
          <w:szCs w:val="24"/>
        </w:rPr>
        <w:t>https://quizlet.com/40727396/what-do-we-find-in-a-catholic-church-flash-cards/</w:t>
      </w: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E971C69" w14:textId="16752B5D" w:rsidR="00FA289D" w:rsidRPr="006707BE" w:rsidRDefault="00380EA0" w:rsidP="00FA289D">
      <w:pPr>
        <w:spacing w:after="0" w:line="240" w:lineRule="auto"/>
        <w:rPr>
          <w:rFonts w:ascii="Arial" w:hAnsi="Arial" w:cs="Arial"/>
          <w:sz w:val="24"/>
          <w:szCs w:val="24"/>
        </w:rPr>
      </w:pPr>
      <w:r>
        <w:rPr>
          <w:rFonts w:ascii="Arial" w:hAnsi="Arial" w:cs="Arial"/>
          <w:b/>
          <w:sz w:val="24"/>
          <w:szCs w:val="24"/>
        </w:rPr>
        <w:t>3.</w:t>
      </w:r>
      <w:r w:rsidRPr="006707BE">
        <w:rPr>
          <w:rFonts w:ascii="Arial" w:hAnsi="Arial" w:cs="Arial"/>
          <w:b/>
          <w:sz w:val="24"/>
          <w:szCs w:val="24"/>
        </w:rPr>
        <w:t xml:space="preserve">3  </w:t>
      </w:r>
      <w:r w:rsidR="00FA289D">
        <w:rPr>
          <w:rFonts w:ascii="Arial" w:hAnsi="Arial" w:cs="Arial"/>
          <w:sz w:val="24"/>
          <w:szCs w:val="24"/>
        </w:rPr>
        <w:t xml:space="preserve">A “rite” (spelled r, i, t, e), is a ceremonial act or action. What word that begins with the letter L </w:t>
      </w:r>
      <w:r w:rsidR="00DE49A4">
        <w:rPr>
          <w:rFonts w:ascii="Arial" w:hAnsi="Arial" w:cs="Arial"/>
          <w:sz w:val="24"/>
          <w:szCs w:val="24"/>
        </w:rPr>
        <w:t xml:space="preserve">refers to a </w:t>
      </w:r>
      <w:r w:rsidR="00FA289D" w:rsidRPr="00FA289D">
        <w:rPr>
          <w:rFonts w:ascii="Arial" w:hAnsi="Arial" w:cs="Arial"/>
          <w:sz w:val="24"/>
          <w:szCs w:val="24"/>
        </w:rPr>
        <w:t>rite or body of rites prescribed for public worship</w:t>
      </w:r>
      <w:r w:rsidR="00FA289D">
        <w:rPr>
          <w:rFonts w:ascii="Arial" w:hAnsi="Arial" w:cs="Arial"/>
          <w:sz w:val="24"/>
          <w:szCs w:val="24"/>
        </w:rPr>
        <w:t xml:space="preserve">? </w:t>
      </w:r>
    </w:p>
    <w:p w14:paraId="2820F375" w14:textId="43C8AD92" w:rsidR="00FA289D" w:rsidRPr="007E772D" w:rsidRDefault="00FA289D" w:rsidP="007E772D">
      <w:pPr>
        <w:spacing w:after="0" w:line="240" w:lineRule="auto"/>
        <w:jc w:val="right"/>
        <w:rPr>
          <w:rFonts w:ascii="Arial" w:hAnsi="Arial" w:cs="Arial"/>
          <w:b/>
          <w:i/>
          <w:sz w:val="24"/>
          <w:szCs w:val="24"/>
          <w:u w:val="single"/>
        </w:rPr>
      </w:pPr>
      <w:r>
        <w:rPr>
          <w:rFonts w:ascii="Arial" w:hAnsi="Arial" w:cs="Arial"/>
          <w:b/>
          <w:sz w:val="24"/>
          <w:szCs w:val="24"/>
          <w:u w:val="single"/>
        </w:rPr>
        <w:t>liturgy</w:t>
      </w:r>
      <w:r w:rsidRPr="00C33D5A">
        <w:rPr>
          <w:rFonts w:ascii="Arial" w:hAnsi="Arial" w:cs="Arial"/>
          <w:b/>
          <w:i/>
          <w:sz w:val="24"/>
          <w:szCs w:val="24"/>
          <w:u w:val="single"/>
        </w:rPr>
        <w:t xml:space="preserve"> </w:t>
      </w:r>
    </w:p>
    <w:p w14:paraId="132899D6" w14:textId="77777777" w:rsidR="00FA289D" w:rsidRPr="00FA289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A2616A" w14:textId="77777777" w:rsidR="00FA289D" w:rsidRPr="00FA289D" w:rsidRDefault="009C7C12" w:rsidP="00FA289D">
      <w:pPr>
        <w:spacing w:after="0" w:line="240" w:lineRule="auto"/>
        <w:rPr>
          <w:rFonts w:ascii="Arial" w:hAnsi="Arial" w:cs="Arial"/>
          <w:i/>
          <w:color w:val="943634" w:themeColor="accent2" w:themeShade="BF"/>
          <w:sz w:val="24"/>
          <w:szCs w:val="24"/>
        </w:rPr>
      </w:pPr>
      <w:hyperlink r:id="rId11" w:history="1">
        <w:r w:rsidR="00FA289D" w:rsidRPr="00FA289D">
          <w:rPr>
            <w:rFonts w:ascii="Arial" w:hAnsi="Arial" w:cs="Arial"/>
            <w:i/>
            <w:color w:val="943634" w:themeColor="accent2" w:themeShade="BF"/>
            <w:sz w:val="24"/>
            <w:szCs w:val="24"/>
          </w:rPr>
          <w:t>https://www.merriam-webster.com/dictionary/rite</w:t>
        </w:r>
      </w:hyperlink>
    </w:p>
    <w:p w14:paraId="4B7FDB9A" w14:textId="77777777" w:rsidR="00FA289D" w:rsidRPr="00FA289D" w:rsidRDefault="009C7C12" w:rsidP="00FA289D">
      <w:pPr>
        <w:spacing w:after="0" w:line="240" w:lineRule="auto"/>
        <w:rPr>
          <w:rFonts w:ascii="Arial" w:hAnsi="Arial" w:cs="Arial"/>
          <w:i/>
          <w:color w:val="943634" w:themeColor="accent2" w:themeShade="BF"/>
          <w:sz w:val="24"/>
          <w:szCs w:val="24"/>
        </w:rPr>
      </w:pPr>
      <w:hyperlink r:id="rId12" w:history="1">
        <w:r w:rsidR="00FA289D" w:rsidRPr="00FA289D">
          <w:rPr>
            <w:rFonts w:ascii="Arial" w:hAnsi="Arial" w:cs="Arial"/>
            <w:i/>
            <w:color w:val="943634" w:themeColor="accent2" w:themeShade="BF"/>
            <w:sz w:val="24"/>
            <w:szCs w:val="24"/>
          </w:rPr>
          <w:t>https://www.merriam-webster.com/dictionary/liturgy</w:t>
        </w:r>
      </w:hyperlink>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0110AC" w14:textId="7FB8C9EE" w:rsidR="00FA289D" w:rsidRPr="006707BE" w:rsidRDefault="00380EA0" w:rsidP="00FA289D">
      <w:pPr>
        <w:spacing w:after="0" w:line="240" w:lineRule="auto"/>
        <w:rPr>
          <w:rFonts w:ascii="Arial" w:hAnsi="Arial" w:cs="Arial"/>
          <w:sz w:val="24"/>
          <w:szCs w:val="24"/>
        </w:rPr>
      </w:pPr>
      <w:r>
        <w:rPr>
          <w:rFonts w:ascii="Arial" w:hAnsi="Arial" w:cs="Arial"/>
          <w:b/>
          <w:sz w:val="24"/>
          <w:szCs w:val="24"/>
        </w:rPr>
        <w:t xml:space="preserve">3.4  </w:t>
      </w:r>
      <w:r w:rsidR="00FA289D">
        <w:rPr>
          <w:rFonts w:ascii="Arial" w:hAnsi="Arial" w:cs="Arial"/>
          <w:sz w:val="24"/>
          <w:szCs w:val="24"/>
        </w:rPr>
        <w:t xml:space="preserve">The portion of Mass that includes readings from the </w:t>
      </w:r>
      <w:r w:rsidR="00DE49A4">
        <w:rPr>
          <w:rFonts w:ascii="Arial" w:hAnsi="Arial" w:cs="Arial"/>
          <w:sz w:val="24"/>
          <w:szCs w:val="24"/>
        </w:rPr>
        <w:t>Bible</w:t>
      </w:r>
      <w:r w:rsidR="00FA289D">
        <w:rPr>
          <w:rFonts w:ascii="Arial" w:hAnsi="Arial" w:cs="Arial"/>
          <w:sz w:val="24"/>
          <w:szCs w:val="24"/>
        </w:rPr>
        <w:t xml:space="preserve">, a responsorial </w:t>
      </w:r>
      <w:r w:rsidR="00DE49A4">
        <w:rPr>
          <w:rFonts w:ascii="Arial" w:hAnsi="Arial" w:cs="Arial"/>
          <w:sz w:val="24"/>
          <w:szCs w:val="24"/>
        </w:rPr>
        <w:t>psalm</w:t>
      </w:r>
      <w:r w:rsidR="00FA289D">
        <w:rPr>
          <w:rFonts w:ascii="Arial" w:hAnsi="Arial" w:cs="Arial"/>
          <w:sz w:val="24"/>
          <w:szCs w:val="24"/>
        </w:rPr>
        <w:t xml:space="preserve">, a Gospel Acclamation, and a homily is referred to as the Liturgy of the </w:t>
      </w:r>
      <w:r w:rsidR="00FA289D">
        <w:rPr>
          <w:rFonts w:ascii="Arial" w:hAnsi="Arial" w:cs="Arial"/>
          <w:sz w:val="24"/>
          <w:szCs w:val="24"/>
          <w:u w:val="single"/>
        </w:rPr>
        <w:t xml:space="preserve">  “what”  </w:t>
      </w:r>
      <w:r w:rsidR="00FA289D">
        <w:rPr>
          <w:rFonts w:ascii="Arial" w:hAnsi="Arial" w:cs="Arial"/>
          <w:sz w:val="24"/>
          <w:szCs w:val="24"/>
        </w:rPr>
        <w:t xml:space="preserve"> </w:t>
      </w:r>
      <w:r w:rsidR="00FA289D" w:rsidRPr="006707BE">
        <w:rPr>
          <w:rFonts w:ascii="Arial" w:hAnsi="Arial" w:cs="Arial"/>
          <w:sz w:val="24"/>
          <w:szCs w:val="24"/>
        </w:rPr>
        <w:t>?</w:t>
      </w:r>
    </w:p>
    <w:p w14:paraId="48E97352" w14:textId="77777777" w:rsidR="00FA289D" w:rsidRPr="006707BE" w:rsidRDefault="00FA289D" w:rsidP="00FA289D">
      <w:pPr>
        <w:spacing w:after="0" w:line="240" w:lineRule="auto"/>
        <w:jc w:val="right"/>
        <w:rPr>
          <w:rFonts w:ascii="Arial" w:hAnsi="Arial" w:cs="Arial"/>
          <w:b/>
          <w:i/>
          <w:sz w:val="24"/>
          <w:szCs w:val="24"/>
          <w:u w:val="single"/>
        </w:rPr>
      </w:pPr>
      <w:r>
        <w:rPr>
          <w:rFonts w:ascii="Arial" w:hAnsi="Arial" w:cs="Arial"/>
          <w:b/>
          <w:sz w:val="24"/>
          <w:szCs w:val="24"/>
          <w:u w:val="single"/>
        </w:rPr>
        <w:t>Word</w:t>
      </w:r>
      <w:r w:rsidRPr="00C33D5A">
        <w:rPr>
          <w:rFonts w:ascii="Arial" w:hAnsi="Arial" w:cs="Arial"/>
          <w:b/>
          <w:i/>
          <w:sz w:val="24"/>
          <w:szCs w:val="24"/>
          <w:u w:val="single"/>
        </w:rPr>
        <w:t xml:space="preserve"> </w:t>
      </w:r>
    </w:p>
    <w:p w14:paraId="3EF9ECA7" w14:textId="77777777" w:rsidR="00FA289D" w:rsidRPr="006707BE" w:rsidRDefault="00FA289D" w:rsidP="00FA289D">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F890AC" w14:textId="77777777" w:rsidR="00FA289D" w:rsidRPr="006707BE" w:rsidRDefault="00FA289D" w:rsidP="00FA289D">
      <w:pPr>
        <w:spacing w:after="0" w:line="240" w:lineRule="auto"/>
        <w:jc w:val="right"/>
        <w:rPr>
          <w:rFonts w:ascii="Arial" w:hAnsi="Arial" w:cs="Arial"/>
          <w:b/>
          <w:i/>
          <w:sz w:val="24"/>
          <w:szCs w:val="24"/>
          <w:u w:val="single"/>
        </w:rPr>
      </w:pPr>
      <w:r>
        <w:rPr>
          <w:rFonts w:ascii="Arial" w:hAnsi="Arial" w:cs="Arial"/>
          <w:b/>
          <w:sz w:val="24"/>
          <w:szCs w:val="24"/>
          <w:u w:val="single"/>
        </w:rPr>
        <w:t>Liturgy of the Word</w:t>
      </w:r>
      <w:r w:rsidRPr="00C33D5A">
        <w:rPr>
          <w:rFonts w:ascii="Arial" w:hAnsi="Arial" w:cs="Arial"/>
          <w:b/>
          <w:i/>
          <w:sz w:val="24"/>
          <w:szCs w:val="24"/>
          <w:u w:val="single"/>
        </w:rPr>
        <w:t xml:space="preserve"> </w:t>
      </w:r>
    </w:p>
    <w:p w14:paraId="1ED2CD56" w14:textId="77777777" w:rsidR="00FA289D" w:rsidRPr="006707BE" w:rsidRDefault="00FA289D" w:rsidP="00FA289D">
      <w:pPr>
        <w:spacing w:after="0" w:line="240" w:lineRule="auto"/>
        <w:jc w:val="right"/>
        <w:rPr>
          <w:rFonts w:ascii="Arial" w:hAnsi="Arial" w:cs="Arial"/>
          <w:b/>
          <w:sz w:val="24"/>
          <w:szCs w:val="24"/>
        </w:rPr>
      </w:pPr>
    </w:p>
    <w:p w14:paraId="27FF588A" w14:textId="37D68E38" w:rsidR="00FA289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3" w:history="1">
        <w:r w:rsidR="006138FB" w:rsidRPr="006138FB">
          <w:rPr>
            <w:rFonts w:ascii="Arial" w:hAnsi="Arial" w:cs="Arial"/>
            <w:i/>
            <w:color w:val="943634" w:themeColor="accent2" w:themeShade="BF"/>
            <w:sz w:val="24"/>
            <w:szCs w:val="24"/>
          </w:rPr>
          <w:t>https://www.usccb.org/prayer-and-worship/the-mass/order-of-mass</w:t>
        </w:r>
      </w:hyperlink>
    </w:p>
    <w:p w14:paraId="3D1ABCCE" w14:textId="77777777" w:rsidR="006138FB" w:rsidRPr="006707BE" w:rsidRDefault="006138FB" w:rsidP="006138F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CA0918" w14:textId="6F27A2EC" w:rsidR="006138FB" w:rsidRPr="006707BE" w:rsidRDefault="006138FB" w:rsidP="006138FB">
      <w:pPr>
        <w:spacing w:after="0" w:line="240" w:lineRule="auto"/>
        <w:rPr>
          <w:rFonts w:ascii="Arial" w:hAnsi="Arial" w:cs="Arial"/>
          <w:sz w:val="24"/>
          <w:szCs w:val="24"/>
        </w:rPr>
      </w:pPr>
      <w:r>
        <w:rPr>
          <w:rFonts w:ascii="Arial" w:hAnsi="Arial" w:cs="Arial"/>
          <w:b/>
          <w:sz w:val="24"/>
          <w:szCs w:val="24"/>
        </w:rPr>
        <w:t xml:space="preserve">3.5  </w:t>
      </w:r>
      <w:r>
        <w:rPr>
          <w:rFonts w:ascii="Arial" w:hAnsi="Arial" w:cs="Arial"/>
          <w:sz w:val="24"/>
          <w:szCs w:val="24"/>
        </w:rPr>
        <w:t>During the Easter season, the first reading is taken from the Acts of the Apostles</w:t>
      </w:r>
      <w:r w:rsidR="00DE49A4">
        <w:rPr>
          <w:rFonts w:ascii="Arial" w:hAnsi="Arial" w:cs="Arial"/>
          <w:sz w:val="24"/>
          <w:szCs w:val="24"/>
        </w:rPr>
        <w:t>,</w:t>
      </w:r>
      <w:r>
        <w:rPr>
          <w:rFonts w:ascii="Arial" w:hAnsi="Arial" w:cs="Arial"/>
          <w:sz w:val="24"/>
          <w:szCs w:val="24"/>
        </w:rPr>
        <w:t xml:space="preserve"> which tells the story of the Church in its earliest days. But for most of the year, the first reading comes from what portion of the Bible?</w:t>
      </w:r>
    </w:p>
    <w:p w14:paraId="72CBCAE3" w14:textId="54265186" w:rsidR="006138FB" w:rsidRPr="006707BE" w:rsidRDefault="00DE49A4" w:rsidP="006138FB">
      <w:pPr>
        <w:spacing w:after="0" w:line="240" w:lineRule="auto"/>
        <w:jc w:val="right"/>
        <w:rPr>
          <w:rFonts w:ascii="Arial" w:hAnsi="Arial" w:cs="Arial"/>
          <w:b/>
          <w:sz w:val="24"/>
          <w:szCs w:val="24"/>
        </w:rPr>
      </w:pPr>
      <w:r>
        <w:rPr>
          <w:rFonts w:ascii="Arial" w:hAnsi="Arial" w:cs="Arial"/>
          <w:b/>
          <w:sz w:val="24"/>
          <w:szCs w:val="24"/>
          <w:u w:val="single"/>
        </w:rPr>
        <w:t>(</w:t>
      </w:r>
      <w:r w:rsidR="00B332CE">
        <w:rPr>
          <w:rFonts w:ascii="Arial" w:hAnsi="Arial" w:cs="Arial"/>
          <w:b/>
          <w:sz w:val="24"/>
          <w:szCs w:val="24"/>
          <w:u w:val="single"/>
        </w:rPr>
        <w:t>t</w:t>
      </w:r>
      <w:r w:rsidR="006138FB">
        <w:rPr>
          <w:rFonts w:ascii="Arial" w:hAnsi="Arial" w:cs="Arial"/>
          <w:b/>
          <w:sz w:val="24"/>
          <w:szCs w:val="24"/>
          <w:u w:val="single"/>
        </w:rPr>
        <w:t>he</w:t>
      </w:r>
      <w:r>
        <w:rPr>
          <w:rFonts w:ascii="Arial" w:hAnsi="Arial" w:cs="Arial"/>
          <w:b/>
          <w:sz w:val="24"/>
          <w:szCs w:val="24"/>
          <w:u w:val="single"/>
        </w:rPr>
        <w:t>)</w:t>
      </w:r>
      <w:r w:rsidR="006138FB">
        <w:rPr>
          <w:rFonts w:ascii="Arial" w:hAnsi="Arial" w:cs="Arial"/>
          <w:b/>
          <w:sz w:val="24"/>
          <w:szCs w:val="24"/>
          <w:u w:val="single"/>
        </w:rPr>
        <w:t xml:space="preserve"> Old Testament.</w:t>
      </w:r>
    </w:p>
    <w:p w14:paraId="0F335942" w14:textId="77777777" w:rsidR="006138FB" w:rsidRPr="00032BF1" w:rsidRDefault="006138FB" w:rsidP="006138FB">
      <w:pPr>
        <w:spacing w:after="0" w:line="240" w:lineRule="auto"/>
        <w:rPr>
          <w:rFonts w:ascii="Arial" w:hAnsi="Arial" w:cs="Arial"/>
          <w:i/>
          <w:color w:val="943634" w:themeColor="accent2" w:themeShade="BF"/>
          <w:sz w:val="24"/>
          <w:szCs w:val="24"/>
        </w:rPr>
      </w:pPr>
      <w:r>
        <w:rPr>
          <w:rFonts w:ascii="Arial" w:hAnsi="Arial" w:cs="Arial"/>
          <w:i/>
          <w:color w:val="0033CC"/>
          <w:sz w:val="24"/>
          <w:szCs w:val="24"/>
        </w:rPr>
        <w:br/>
      </w: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2D15AA">
        <w:rPr>
          <w:rFonts w:ascii="Arial" w:hAnsi="Arial" w:cs="Arial"/>
          <w:i/>
          <w:color w:val="943634" w:themeColor="accent2" w:themeShade="BF"/>
          <w:sz w:val="24"/>
          <w:szCs w:val="24"/>
        </w:rPr>
        <w:t>https://www.usccb.org/prayer-and-worship/the-mass/order-of-mass/liturgy-of-the-word</w:t>
      </w:r>
    </w:p>
    <w:p w14:paraId="3FF3F6F1" w14:textId="77777777" w:rsidR="006138FB" w:rsidRPr="006707BE" w:rsidRDefault="006138FB" w:rsidP="006138F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D555DB6" w14:textId="6FAB26DD" w:rsidR="006138FB" w:rsidRPr="00B84331" w:rsidRDefault="006138FB" w:rsidP="006138FB">
      <w:pPr>
        <w:spacing w:after="0" w:line="240" w:lineRule="auto"/>
        <w:rPr>
          <w:rFonts w:ascii="Arial" w:hAnsi="Arial" w:cs="Arial"/>
          <w:sz w:val="24"/>
          <w:szCs w:val="24"/>
        </w:rPr>
      </w:pPr>
      <w:r>
        <w:rPr>
          <w:rFonts w:ascii="Arial" w:hAnsi="Arial" w:cs="Arial"/>
          <w:b/>
          <w:sz w:val="24"/>
          <w:szCs w:val="24"/>
        </w:rPr>
        <w:t xml:space="preserve">3.6  </w:t>
      </w:r>
      <w:r w:rsidR="00DE49A4">
        <w:rPr>
          <w:rFonts w:ascii="Arial" w:hAnsi="Arial" w:cs="Arial"/>
          <w:sz w:val="24"/>
          <w:szCs w:val="24"/>
        </w:rPr>
        <w:t xml:space="preserve">During what </w:t>
      </w:r>
      <w:r>
        <w:rPr>
          <w:rFonts w:ascii="Arial" w:hAnsi="Arial" w:cs="Arial"/>
          <w:sz w:val="24"/>
          <w:szCs w:val="24"/>
        </w:rPr>
        <w:t xml:space="preserve">part of the Mass </w:t>
      </w:r>
      <w:r w:rsidR="00DE49A4">
        <w:rPr>
          <w:rFonts w:ascii="Arial" w:hAnsi="Arial" w:cs="Arial"/>
          <w:sz w:val="24"/>
          <w:szCs w:val="24"/>
        </w:rPr>
        <w:t>does</w:t>
      </w:r>
      <w:r>
        <w:rPr>
          <w:rFonts w:ascii="Arial" w:hAnsi="Arial" w:cs="Arial"/>
          <w:sz w:val="24"/>
          <w:szCs w:val="24"/>
        </w:rPr>
        <w:t xml:space="preserve"> the </w:t>
      </w:r>
      <w:r w:rsidR="00DE49A4">
        <w:rPr>
          <w:rFonts w:ascii="Arial" w:hAnsi="Arial" w:cs="Arial"/>
          <w:sz w:val="24"/>
          <w:szCs w:val="24"/>
        </w:rPr>
        <w:t xml:space="preserve">priest </w:t>
      </w:r>
      <w:r w:rsidRPr="00B84331">
        <w:rPr>
          <w:rFonts w:ascii="Arial" w:hAnsi="Arial" w:cs="Arial"/>
          <w:sz w:val="24"/>
          <w:szCs w:val="24"/>
        </w:rPr>
        <w:t>expla</w:t>
      </w:r>
      <w:r>
        <w:rPr>
          <w:rFonts w:ascii="Arial" w:hAnsi="Arial" w:cs="Arial"/>
          <w:sz w:val="24"/>
          <w:szCs w:val="24"/>
        </w:rPr>
        <w:t xml:space="preserve">in </w:t>
      </w:r>
      <w:r w:rsidRPr="00B84331">
        <w:rPr>
          <w:rFonts w:ascii="Arial" w:hAnsi="Arial" w:cs="Arial"/>
          <w:sz w:val="24"/>
          <w:szCs w:val="24"/>
        </w:rPr>
        <w:t>the gospel</w:t>
      </w:r>
      <w:r>
        <w:rPr>
          <w:rFonts w:ascii="Arial" w:hAnsi="Arial" w:cs="Arial"/>
          <w:sz w:val="24"/>
          <w:szCs w:val="24"/>
        </w:rPr>
        <w:t xml:space="preserve"> and/or</w:t>
      </w:r>
      <w:r w:rsidRPr="00B84331">
        <w:rPr>
          <w:rFonts w:ascii="Arial" w:hAnsi="Arial" w:cs="Arial"/>
          <w:sz w:val="24"/>
          <w:szCs w:val="24"/>
        </w:rPr>
        <w:t xml:space="preserve"> other readings</w:t>
      </w:r>
      <w:r w:rsidRPr="002D15AA">
        <w:rPr>
          <w:rFonts w:ascii="Arial" w:hAnsi="Arial" w:cs="Arial"/>
          <w:sz w:val="24"/>
          <w:szCs w:val="24"/>
        </w:rPr>
        <w:t>, drawing from them lessons that may help us to live better lives</w:t>
      </w:r>
      <w:r>
        <w:rPr>
          <w:rFonts w:ascii="Arial" w:hAnsi="Arial" w:cs="Arial"/>
          <w:sz w:val="24"/>
          <w:szCs w:val="24"/>
        </w:rPr>
        <w:t>?</w:t>
      </w:r>
    </w:p>
    <w:p w14:paraId="1EF8C0A6" w14:textId="77777777" w:rsidR="006138FB" w:rsidRPr="006707BE" w:rsidRDefault="006138FB" w:rsidP="006138FB">
      <w:pPr>
        <w:spacing w:after="0" w:line="240" w:lineRule="auto"/>
        <w:jc w:val="right"/>
        <w:rPr>
          <w:rFonts w:ascii="Arial" w:hAnsi="Arial" w:cs="Arial"/>
          <w:b/>
          <w:sz w:val="24"/>
          <w:szCs w:val="24"/>
        </w:rPr>
      </w:pPr>
      <w:r>
        <w:rPr>
          <w:rFonts w:ascii="Arial" w:hAnsi="Arial" w:cs="Arial"/>
          <w:b/>
          <w:sz w:val="24"/>
          <w:szCs w:val="24"/>
          <w:u w:val="single"/>
        </w:rPr>
        <w:t>homily</w:t>
      </w:r>
      <w:r w:rsidRPr="006707BE">
        <w:rPr>
          <w:rFonts w:ascii="Arial" w:hAnsi="Arial" w:cs="Arial"/>
          <w:b/>
          <w:i/>
          <w:sz w:val="24"/>
          <w:szCs w:val="24"/>
          <w:u w:val="single"/>
        </w:rPr>
        <w:t xml:space="preserve"> </w:t>
      </w:r>
    </w:p>
    <w:p w14:paraId="6F7FB1F5" w14:textId="3C840D18" w:rsidR="007E772D" w:rsidRPr="007E772D" w:rsidDel="00977721" w:rsidRDefault="006138FB">
      <w:pPr>
        <w:shd w:val="clear" w:color="auto" w:fill="FCFCFC"/>
        <w:spacing w:after="0" w:line="330" w:lineRule="atLeast"/>
        <w:outlineLvl w:val="2"/>
        <w:rPr>
          <w:del w:id="290" w:author="Kelly Kantack" w:date="2024-03-01T11:06: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br/>
      </w:r>
      <w:hyperlink r:id="rId14" w:history="1">
        <w:r w:rsidRPr="00461859">
          <w:rPr>
            <w:rFonts w:ascii="Arial" w:hAnsi="Arial" w:cs="Arial"/>
            <w:i/>
            <w:color w:val="943634" w:themeColor="accent2" w:themeShade="BF"/>
            <w:sz w:val="24"/>
            <w:szCs w:val="24"/>
          </w:rPr>
          <w:t>https://www.usccb.org/prayer-and-worship/the-mass/order-of-mass/liturgy-of-the-word</w:t>
        </w:r>
      </w:hyperlink>
      <w:r w:rsidRPr="00461859">
        <w:rPr>
          <w:rFonts w:ascii="Arial" w:hAnsi="Arial" w:cs="Arial"/>
          <w:i/>
          <w:color w:val="943634" w:themeColor="accent2" w:themeShade="BF"/>
          <w:sz w:val="24"/>
          <w:szCs w:val="24"/>
        </w:rPr>
        <w:br/>
      </w:r>
      <w:hyperlink r:id="rId15" w:history="1">
        <w:r w:rsidRPr="00461859">
          <w:rPr>
            <w:rFonts w:ascii="Arial" w:hAnsi="Arial" w:cs="Arial"/>
            <w:i/>
            <w:color w:val="943634" w:themeColor="accent2" w:themeShade="BF"/>
            <w:sz w:val="24"/>
            <w:szCs w:val="24"/>
          </w:rPr>
          <w:t>https://quizizz.com/admin/presentation/5fa7d4a3ec53a5001bc1edbe/parts-of-the-holy-mass</w:t>
        </w:r>
      </w:hyperlink>
    </w:p>
    <w:p w14:paraId="10DB0256" w14:textId="30F73719" w:rsidR="007E772D" w:rsidRPr="006707BE" w:rsidRDefault="007E772D">
      <w:pPr>
        <w:shd w:val="clear" w:color="auto" w:fill="FCFCFC"/>
        <w:spacing w:after="0" w:line="330" w:lineRule="atLeast"/>
        <w:outlineLvl w:val="2"/>
        <w:rPr>
          <w:rFonts w:ascii="Arial" w:hAnsi="Arial" w:cs="Arial"/>
          <w:i/>
          <w:sz w:val="24"/>
          <w:szCs w:val="24"/>
        </w:rPr>
        <w:pPrChange w:id="291" w:author="Kelly Kantack" w:date="2024-03-01T11:06:00Z">
          <w:pPr>
            <w:spacing w:after="0" w:line="240" w:lineRule="auto"/>
          </w:pPr>
        </w:pPrChange>
      </w:pPr>
      <w:del w:id="292" w:author="Kelly Kantack" w:date="2024-03-01T11:06:00Z">
        <w:r w:rsidDel="00977721">
          <w:rPr>
            <w:rFonts w:ascii="Arial" w:hAnsi="Arial" w:cs="Arial"/>
            <w:i/>
            <w:sz w:val="24"/>
            <w:szCs w:val="24"/>
          </w:rPr>
          <w:delText>______________________________________________________________________________</w:delText>
        </w:r>
      </w:del>
    </w:p>
    <w:p w14:paraId="33B7B4B6" w14:textId="13FEE6DF" w:rsidR="006138FB" w:rsidRPr="006138FB" w:rsidRDefault="00FA289D" w:rsidP="00E24A9B">
      <w:pPr>
        <w:spacing w:after="0" w:line="240" w:lineRule="auto"/>
        <w:rPr>
          <w:rFonts w:ascii="Arial" w:hAnsi="Arial" w:cs="Arial"/>
          <w:sz w:val="24"/>
          <w:szCs w:val="24"/>
        </w:rPr>
      </w:pPr>
      <w:r>
        <w:rPr>
          <w:rFonts w:ascii="Arial" w:hAnsi="Arial" w:cs="Arial"/>
          <w:b/>
          <w:sz w:val="24"/>
          <w:szCs w:val="24"/>
        </w:rPr>
        <w:lastRenderedPageBreak/>
        <w:t>3.</w:t>
      </w:r>
      <w:r w:rsidR="006138FB">
        <w:rPr>
          <w:rFonts w:ascii="Arial" w:hAnsi="Arial" w:cs="Arial"/>
          <w:b/>
          <w:sz w:val="24"/>
          <w:szCs w:val="24"/>
        </w:rPr>
        <w:t>7</w:t>
      </w:r>
      <w:r>
        <w:rPr>
          <w:rFonts w:ascii="Arial" w:hAnsi="Arial" w:cs="Arial"/>
          <w:b/>
          <w:sz w:val="24"/>
          <w:szCs w:val="24"/>
        </w:rPr>
        <w:t xml:space="preserve">  </w:t>
      </w:r>
      <w:r w:rsidR="006138FB">
        <w:rPr>
          <w:rFonts w:ascii="Arial" w:hAnsi="Arial" w:cs="Arial"/>
          <w:sz w:val="24"/>
          <w:szCs w:val="24"/>
        </w:rPr>
        <w:t xml:space="preserve">Immediately following the Liturgy of the Word is the Liturgy of the Eucharist. </w:t>
      </w:r>
      <w:r w:rsidR="00DE49A4">
        <w:rPr>
          <w:rFonts w:ascii="Arial" w:hAnsi="Arial" w:cs="Arial"/>
          <w:sz w:val="24"/>
          <w:szCs w:val="24"/>
        </w:rPr>
        <w:t>The word “Eucharist” comes from a Greek word meaning what?</w:t>
      </w:r>
    </w:p>
    <w:p w14:paraId="681B5947" w14:textId="77777777" w:rsidR="00DE49A4" w:rsidRDefault="006138FB" w:rsidP="00A77B27">
      <w:pPr>
        <w:spacing w:after="0" w:line="240" w:lineRule="auto"/>
        <w:jc w:val="right"/>
        <w:rPr>
          <w:rFonts w:ascii="Arial" w:hAnsi="Arial" w:cs="Arial"/>
          <w:b/>
          <w:sz w:val="24"/>
          <w:szCs w:val="24"/>
          <w:u w:val="single"/>
        </w:rPr>
      </w:pPr>
      <w:r>
        <w:rPr>
          <w:rFonts w:ascii="Arial" w:hAnsi="Arial" w:cs="Arial"/>
          <w:b/>
          <w:sz w:val="24"/>
          <w:szCs w:val="24"/>
          <w:u w:val="single"/>
        </w:rPr>
        <w:t>thanksgiving</w:t>
      </w:r>
    </w:p>
    <w:p w14:paraId="712F25D3" w14:textId="1EAD9CB7" w:rsidR="006138FB" w:rsidRDefault="00DE49A4" w:rsidP="00A77B27">
      <w:pPr>
        <w:spacing w:after="0" w:line="240" w:lineRule="auto"/>
        <w:jc w:val="right"/>
        <w:rPr>
          <w:rFonts w:ascii="Arial" w:hAnsi="Arial" w:cs="Arial"/>
          <w:sz w:val="24"/>
          <w:szCs w:val="24"/>
        </w:rPr>
      </w:pPr>
      <w:r w:rsidRPr="000D282A">
        <w:rPr>
          <w:rFonts w:ascii="Arial" w:hAnsi="Arial" w:cs="Arial"/>
          <w:i/>
          <w:sz w:val="24"/>
          <w:szCs w:val="24"/>
        </w:rPr>
        <w:t>Alternate answers:</w:t>
      </w:r>
      <w:r w:rsidR="006138FB" w:rsidRPr="000D282A">
        <w:rPr>
          <w:rFonts w:ascii="Arial" w:hAnsi="Arial" w:cs="Arial"/>
          <w:i/>
          <w:sz w:val="24"/>
          <w:szCs w:val="24"/>
        </w:rPr>
        <w:t xml:space="preserve"> </w:t>
      </w:r>
    </w:p>
    <w:p w14:paraId="0561DDDE" w14:textId="26B0794C" w:rsidR="00DE49A4" w:rsidRPr="000D282A" w:rsidRDefault="00DE49A4" w:rsidP="00A77B27">
      <w:pPr>
        <w:spacing w:after="0" w:line="240" w:lineRule="auto"/>
        <w:jc w:val="right"/>
        <w:rPr>
          <w:rFonts w:ascii="Arial" w:hAnsi="Arial" w:cs="Arial"/>
          <w:b/>
          <w:sz w:val="24"/>
          <w:szCs w:val="24"/>
          <w:u w:val="single"/>
        </w:rPr>
      </w:pPr>
      <w:r>
        <w:rPr>
          <w:rFonts w:ascii="Arial" w:hAnsi="Arial" w:cs="Arial"/>
          <w:b/>
          <w:sz w:val="24"/>
          <w:szCs w:val="24"/>
          <w:u w:val="single"/>
        </w:rPr>
        <w:t>giving thanks, gratitude</w:t>
      </w:r>
    </w:p>
    <w:p w14:paraId="41B3487C" w14:textId="77777777" w:rsidR="006138FB" w:rsidRPr="00FA289D" w:rsidRDefault="006138FB" w:rsidP="006138F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C107D2" w14:textId="0C247FFB" w:rsidR="006138FB" w:rsidRPr="006138FB" w:rsidRDefault="009C7C12" w:rsidP="00E24A9B">
      <w:pPr>
        <w:spacing w:after="0" w:line="240" w:lineRule="auto"/>
        <w:rPr>
          <w:rFonts w:ascii="Arial" w:hAnsi="Arial" w:cs="Arial"/>
          <w:i/>
          <w:color w:val="943634" w:themeColor="accent2" w:themeShade="BF"/>
          <w:sz w:val="24"/>
          <w:szCs w:val="24"/>
        </w:rPr>
      </w:pPr>
      <w:hyperlink r:id="rId16" w:anchor="1360" w:history="1">
        <w:r w:rsidR="006138FB" w:rsidRPr="006138FB">
          <w:rPr>
            <w:rFonts w:ascii="Arial" w:hAnsi="Arial" w:cs="Arial"/>
            <w:i/>
            <w:color w:val="943634" w:themeColor="accent2" w:themeShade="BF"/>
            <w:sz w:val="24"/>
            <w:szCs w:val="24"/>
          </w:rPr>
          <w:t>http://www.scborromeo.org/ccc/p2s2c1a3.htm#1360</w:t>
        </w:r>
      </w:hyperlink>
    </w:p>
    <w:p w14:paraId="420C1B5E" w14:textId="77777777" w:rsidR="006138FB" w:rsidRPr="006707BE" w:rsidRDefault="006138FB" w:rsidP="006138F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5785F76" w14:textId="34EBB2C8" w:rsidR="007E772D" w:rsidRDefault="006138FB" w:rsidP="007E772D">
      <w:pPr>
        <w:spacing w:after="0"/>
        <w:rPr>
          <w:rFonts w:ascii="Arial" w:hAnsi="Arial" w:cs="Arial"/>
          <w:sz w:val="24"/>
          <w:szCs w:val="24"/>
        </w:rPr>
      </w:pPr>
      <w:r>
        <w:rPr>
          <w:rFonts w:ascii="Arial" w:hAnsi="Arial" w:cs="Arial"/>
          <w:b/>
          <w:sz w:val="24"/>
          <w:szCs w:val="24"/>
        </w:rPr>
        <w:t xml:space="preserve">3.8  </w:t>
      </w:r>
      <w:r w:rsidR="00E24A9B">
        <w:rPr>
          <w:rFonts w:ascii="Arial" w:hAnsi="Arial" w:cs="Arial"/>
          <w:sz w:val="24"/>
          <w:szCs w:val="24"/>
        </w:rPr>
        <w:t xml:space="preserve">Which of the following is not </w:t>
      </w:r>
      <w:r w:rsidR="00E24A9B" w:rsidRPr="00E24A9B">
        <w:rPr>
          <w:rFonts w:ascii="Arial" w:hAnsi="Arial" w:cs="Arial"/>
          <w:sz w:val="24"/>
          <w:szCs w:val="24"/>
        </w:rPr>
        <w:t xml:space="preserve">part </w:t>
      </w:r>
      <w:r w:rsidR="00E24A9B">
        <w:rPr>
          <w:rFonts w:ascii="Arial" w:hAnsi="Arial" w:cs="Arial"/>
          <w:sz w:val="24"/>
          <w:szCs w:val="24"/>
        </w:rPr>
        <w:t xml:space="preserve">of the Liturgy of the Eucharist: </w:t>
      </w:r>
      <w:r w:rsidR="00E24A9B" w:rsidRPr="00E24A9B">
        <w:rPr>
          <w:rFonts w:ascii="Arial" w:hAnsi="Arial" w:cs="Arial"/>
          <w:sz w:val="24"/>
          <w:szCs w:val="24"/>
        </w:rPr>
        <w:t>Gospel Reading</w:t>
      </w:r>
      <w:r w:rsidR="00E24A9B">
        <w:rPr>
          <w:rFonts w:ascii="Arial" w:hAnsi="Arial" w:cs="Arial"/>
          <w:sz w:val="24"/>
          <w:szCs w:val="24"/>
        </w:rPr>
        <w:t xml:space="preserve">, </w:t>
      </w:r>
      <w:r w:rsidR="00E24A9B" w:rsidRPr="00E24A9B">
        <w:rPr>
          <w:rFonts w:ascii="Arial" w:hAnsi="Arial" w:cs="Arial"/>
          <w:sz w:val="24"/>
          <w:szCs w:val="24"/>
        </w:rPr>
        <w:t>Offertory</w:t>
      </w:r>
      <w:r w:rsidR="00E24A9B">
        <w:rPr>
          <w:rFonts w:ascii="Arial" w:hAnsi="Arial" w:cs="Arial"/>
          <w:sz w:val="24"/>
          <w:szCs w:val="24"/>
        </w:rPr>
        <w:t xml:space="preserve">, </w:t>
      </w:r>
      <w:r w:rsidR="00E24A9B" w:rsidRPr="00E24A9B">
        <w:rPr>
          <w:rFonts w:ascii="Arial" w:hAnsi="Arial" w:cs="Arial"/>
          <w:sz w:val="24"/>
          <w:szCs w:val="24"/>
        </w:rPr>
        <w:t xml:space="preserve"> Communion Rite</w:t>
      </w:r>
      <w:r w:rsidR="00E24A9B">
        <w:rPr>
          <w:rFonts w:ascii="Arial" w:hAnsi="Arial" w:cs="Arial"/>
          <w:sz w:val="24"/>
          <w:szCs w:val="24"/>
        </w:rPr>
        <w:t xml:space="preserve">, or </w:t>
      </w:r>
      <w:r w:rsidR="00E24A9B" w:rsidRPr="00E24A9B">
        <w:rPr>
          <w:rFonts w:ascii="Arial" w:hAnsi="Arial" w:cs="Arial"/>
          <w:sz w:val="24"/>
          <w:szCs w:val="24"/>
        </w:rPr>
        <w:t>Eucharistic Prayer</w:t>
      </w:r>
      <w:r w:rsidR="00380EA0" w:rsidRPr="006707BE">
        <w:rPr>
          <w:rFonts w:ascii="Arial" w:hAnsi="Arial" w:cs="Arial"/>
          <w:sz w:val="24"/>
          <w:szCs w:val="24"/>
        </w:rPr>
        <w:t>?</w:t>
      </w:r>
    </w:p>
    <w:p w14:paraId="60F8829A" w14:textId="26BEDFD1" w:rsidR="00C33D5A" w:rsidRPr="007E772D" w:rsidRDefault="00E24A9B" w:rsidP="007E772D">
      <w:pPr>
        <w:spacing w:after="0"/>
        <w:jc w:val="right"/>
        <w:rPr>
          <w:rFonts w:ascii="Arial" w:hAnsi="Arial" w:cs="Arial"/>
          <w:b/>
          <w:sz w:val="24"/>
          <w:szCs w:val="24"/>
        </w:rPr>
      </w:pPr>
      <w:r>
        <w:rPr>
          <w:rFonts w:ascii="Arial" w:hAnsi="Arial" w:cs="Arial"/>
          <w:b/>
          <w:sz w:val="24"/>
          <w:szCs w:val="24"/>
          <w:u w:val="single"/>
        </w:rPr>
        <w:t>Gospel reading</w:t>
      </w:r>
      <w:r w:rsidR="00380EA0" w:rsidRPr="006707BE">
        <w:rPr>
          <w:rFonts w:ascii="Arial" w:hAnsi="Arial" w:cs="Arial"/>
          <w:b/>
          <w:i/>
          <w:sz w:val="24"/>
          <w:szCs w:val="24"/>
          <w:u w:val="single"/>
        </w:rPr>
        <w:t xml:space="preserve"> </w:t>
      </w:r>
      <w:r w:rsidR="006138FB">
        <w:rPr>
          <w:rFonts w:ascii="Arial" w:hAnsi="Arial" w:cs="Arial"/>
          <w:b/>
          <w:i/>
          <w:sz w:val="24"/>
          <w:szCs w:val="24"/>
          <w:u w:val="single"/>
        </w:rPr>
        <w:br/>
      </w:r>
    </w:p>
    <w:p w14:paraId="2A9524D2" w14:textId="77777777" w:rsidR="00E24A9B" w:rsidRPr="006707BE" w:rsidRDefault="00E24A9B" w:rsidP="00E24A9B">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24A9B">
        <w:rPr>
          <w:rFonts w:ascii="Arial" w:hAnsi="Arial" w:cs="Arial"/>
          <w:i/>
          <w:color w:val="943634" w:themeColor="accent2" w:themeShade="BF"/>
          <w:sz w:val="24"/>
          <w:szCs w:val="24"/>
        </w:rPr>
        <w:t>https://quizizz.com/admin/presentation/5fa7d4a3ec53a5001bc1edbe/parts-of-the-holy-mass</w:t>
      </w:r>
    </w:p>
    <w:p w14:paraId="0288FC89" w14:textId="77322320" w:rsidR="00380EA0" w:rsidRPr="006707BE" w:rsidDel="00362BDD" w:rsidRDefault="00380EA0" w:rsidP="00380EA0">
      <w:pPr>
        <w:spacing w:after="0" w:line="240" w:lineRule="auto"/>
        <w:rPr>
          <w:del w:id="293" w:author="Kelly Kantack" w:date="2024-03-01T10:58:00Z"/>
          <w:rFonts w:ascii="Arial" w:hAnsi="Arial" w:cs="Arial"/>
          <w:i/>
          <w:sz w:val="24"/>
          <w:szCs w:val="24"/>
        </w:rPr>
      </w:pPr>
      <w:del w:id="294" w:author="Kelly Kantack" w:date="2024-03-01T10:58:00Z">
        <w:r w:rsidDel="00362BDD">
          <w:rPr>
            <w:rFonts w:ascii="Arial" w:hAnsi="Arial" w:cs="Arial"/>
            <w:i/>
            <w:sz w:val="24"/>
            <w:szCs w:val="24"/>
          </w:rPr>
          <w:delText>______________________________________________________________________________</w:delText>
        </w:r>
      </w:del>
    </w:p>
    <w:p w14:paraId="2EA702AF" w14:textId="73DE5E33" w:rsidR="00FA289D" w:rsidRPr="006707BE" w:rsidDel="00362BDD" w:rsidRDefault="006138FB" w:rsidP="00FA289D">
      <w:pPr>
        <w:spacing w:after="0" w:line="240" w:lineRule="auto"/>
        <w:rPr>
          <w:del w:id="295" w:author="Kelly Kantack" w:date="2024-03-01T10:58:00Z"/>
          <w:rFonts w:ascii="Arial" w:hAnsi="Arial" w:cs="Arial"/>
          <w:sz w:val="24"/>
          <w:szCs w:val="24"/>
        </w:rPr>
      </w:pPr>
      <w:commentRangeStart w:id="296"/>
      <w:del w:id="297" w:author="Kelly Kantack" w:date="2024-03-01T10:58:00Z">
        <w:r w:rsidDel="00362BDD">
          <w:rPr>
            <w:rFonts w:ascii="Arial" w:hAnsi="Arial" w:cs="Arial"/>
            <w:b/>
            <w:sz w:val="24"/>
            <w:szCs w:val="24"/>
          </w:rPr>
          <w:delText>3.9</w:delText>
        </w:r>
        <w:r w:rsidR="00380EA0" w:rsidDel="00362BDD">
          <w:rPr>
            <w:rFonts w:ascii="Arial" w:hAnsi="Arial" w:cs="Arial"/>
            <w:b/>
            <w:sz w:val="24"/>
            <w:szCs w:val="24"/>
          </w:rPr>
          <w:delText xml:space="preserve">  </w:delText>
        </w:r>
        <w:r w:rsidR="00FA289D" w:rsidRPr="00E24A9B" w:rsidDel="00362BDD">
          <w:rPr>
            <w:rFonts w:ascii="Arial" w:hAnsi="Arial" w:cs="Arial"/>
            <w:sz w:val="24"/>
            <w:szCs w:val="24"/>
          </w:rPr>
          <w:delText xml:space="preserve">What is the part </w:delText>
        </w:r>
        <w:r w:rsidR="0025492B" w:rsidDel="00362BDD">
          <w:rPr>
            <w:rFonts w:ascii="Arial" w:hAnsi="Arial" w:cs="Arial"/>
            <w:sz w:val="24"/>
            <w:szCs w:val="24"/>
          </w:rPr>
          <w:delText xml:space="preserve">of Mass </w:delText>
        </w:r>
        <w:r w:rsidR="00FA289D" w:rsidRPr="00E24A9B" w:rsidDel="00362BDD">
          <w:rPr>
            <w:rFonts w:ascii="Arial" w:hAnsi="Arial" w:cs="Arial"/>
            <w:sz w:val="24"/>
            <w:szCs w:val="24"/>
          </w:rPr>
          <w:delText>wherein the priest blesses our offerings</w:delText>
        </w:r>
        <w:r w:rsidR="0025492B" w:rsidDel="00362BDD">
          <w:rPr>
            <w:rFonts w:ascii="Arial" w:hAnsi="Arial" w:cs="Arial"/>
            <w:sz w:val="24"/>
            <w:szCs w:val="24"/>
          </w:rPr>
          <w:delText>,</w:delText>
        </w:r>
        <w:r w:rsidR="00FA289D" w:rsidRPr="00E24A9B" w:rsidDel="00362BDD">
          <w:rPr>
            <w:rFonts w:ascii="Arial" w:hAnsi="Arial" w:cs="Arial"/>
            <w:sz w:val="24"/>
            <w:szCs w:val="24"/>
          </w:rPr>
          <w:delText xml:space="preserve"> such as fruits, canned goods, bread, wine, money, and </w:delText>
        </w:r>
        <w:r w:rsidR="0025492B" w:rsidDel="00362BDD">
          <w:rPr>
            <w:rFonts w:ascii="Arial" w:hAnsi="Arial" w:cs="Arial"/>
            <w:sz w:val="24"/>
            <w:szCs w:val="24"/>
          </w:rPr>
          <w:delText>ourselves,</w:delText>
        </w:r>
        <w:r w:rsidR="00FA289D" w:rsidRPr="00E24A9B" w:rsidDel="00362BDD">
          <w:rPr>
            <w:rFonts w:ascii="Arial" w:hAnsi="Arial" w:cs="Arial"/>
            <w:sz w:val="24"/>
            <w:szCs w:val="24"/>
          </w:rPr>
          <w:delText xml:space="preserve"> which we offer for the love of God?</w:delText>
        </w:r>
      </w:del>
    </w:p>
    <w:p w14:paraId="274A672F" w14:textId="4C4413A1" w:rsidR="0025492B" w:rsidDel="00362BDD" w:rsidRDefault="0025492B" w:rsidP="00FA289D">
      <w:pPr>
        <w:spacing w:after="0" w:line="240" w:lineRule="auto"/>
        <w:jc w:val="right"/>
        <w:rPr>
          <w:del w:id="298" w:author="Kelly Kantack" w:date="2024-03-01T10:58:00Z"/>
          <w:rFonts w:ascii="Arial" w:hAnsi="Arial" w:cs="Arial"/>
          <w:b/>
          <w:sz w:val="24"/>
          <w:szCs w:val="24"/>
          <w:u w:val="single"/>
        </w:rPr>
      </w:pPr>
      <w:del w:id="299" w:author="Kelly Kantack" w:date="2024-03-01T10:58:00Z">
        <w:r w:rsidDel="00362BDD">
          <w:rPr>
            <w:rFonts w:ascii="Arial" w:hAnsi="Arial" w:cs="Arial"/>
            <w:b/>
            <w:sz w:val="24"/>
            <w:szCs w:val="24"/>
            <w:u w:val="single"/>
          </w:rPr>
          <w:delText>O</w:delText>
        </w:r>
        <w:r w:rsidR="00FA289D" w:rsidDel="00362BDD">
          <w:rPr>
            <w:rFonts w:ascii="Arial" w:hAnsi="Arial" w:cs="Arial"/>
            <w:b/>
            <w:sz w:val="24"/>
            <w:szCs w:val="24"/>
            <w:u w:val="single"/>
          </w:rPr>
          <w:delText>ffertory</w:delText>
        </w:r>
      </w:del>
    </w:p>
    <w:p w14:paraId="581EB8F5" w14:textId="1157565C" w:rsidR="00FA289D" w:rsidRPr="00B32821" w:rsidDel="00362BDD" w:rsidRDefault="0025492B" w:rsidP="00FA289D">
      <w:pPr>
        <w:spacing w:after="0" w:line="240" w:lineRule="auto"/>
        <w:jc w:val="right"/>
        <w:rPr>
          <w:del w:id="300" w:author="Kelly Kantack" w:date="2024-03-01T10:58:00Z"/>
          <w:rFonts w:ascii="Arial" w:hAnsi="Arial" w:cs="Arial"/>
          <w:i/>
          <w:color w:val="0033CC"/>
          <w:sz w:val="24"/>
          <w:szCs w:val="24"/>
        </w:rPr>
      </w:pPr>
      <w:del w:id="301" w:author="Kelly Kantack" w:date="2024-03-01T10:58:00Z">
        <w:r w:rsidDel="00362BDD">
          <w:rPr>
            <w:rFonts w:ascii="Arial" w:hAnsi="Arial" w:cs="Arial"/>
            <w:i/>
            <w:sz w:val="24"/>
            <w:szCs w:val="24"/>
          </w:rPr>
          <w:delText>Alternate answers:</w:delText>
        </w:r>
        <w:r w:rsidDel="00362BDD">
          <w:rPr>
            <w:rFonts w:ascii="Arial" w:hAnsi="Arial" w:cs="Arial"/>
            <w:sz w:val="24"/>
            <w:szCs w:val="24"/>
          </w:rPr>
          <w:br/>
        </w:r>
        <w:r w:rsidDel="00362BDD">
          <w:rPr>
            <w:rFonts w:ascii="Arial" w:hAnsi="Arial" w:cs="Arial"/>
            <w:b/>
            <w:sz w:val="24"/>
            <w:szCs w:val="24"/>
            <w:u w:val="single"/>
          </w:rPr>
          <w:delText>offering</w:delText>
        </w:r>
        <w:r w:rsidR="00FA289D" w:rsidRPr="006707BE" w:rsidDel="00362BDD">
          <w:rPr>
            <w:rFonts w:ascii="Arial" w:hAnsi="Arial" w:cs="Arial"/>
            <w:b/>
            <w:i/>
            <w:sz w:val="24"/>
            <w:szCs w:val="24"/>
            <w:u w:val="single"/>
          </w:rPr>
          <w:delText xml:space="preserve"> </w:delText>
        </w:r>
        <w:commentRangeEnd w:id="296"/>
        <w:r w:rsidR="00E14BA2" w:rsidDel="00362BDD">
          <w:rPr>
            <w:rStyle w:val="CommentReference"/>
          </w:rPr>
          <w:commentReference w:id="296"/>
        </w:r>
      </w:del>
    </w:p>
    <w:p w14:paraId="5828A545" w14:textId="5E98B640" w:rsidR="00A77B27" w:rsidDel="00362BDD" w:rsidRDefault="00A77B27" w:rsidP="00FA289D">
      <w:pPr>
        <w:spacing w:after="0" w:line="240" w:lineRule="auto"/>
        <w:rPr>
          <w:del w:id="302" w:author="Kelly Kantack" w:date="2024-03-01T10:58:00Z"/>
          <w:rFonts w:ascii="Arial" w:hAnsi="Arial" w:cs="Arial"/>
          <w:i/>
          <w:color w:val="943634" w:themeColor="accent2" w:themeShade="BF"/>
          <w:sz w:val="24"/>
          <w:szCs w:val="24"/>
        </w:rPr>
      </w:pPr>
    </w:p>
    <w:p w14:paraId="0E7A8CEA" w14:textId="130F9F22" w:rsidR="00380EA0" w:rsidRPr="007E772D" w:rsidDel="00362BDD" w:rsidRDefault="00FA289D" w:rsidP="00FA289D">
      <w:pPr>
        <w:spacing w:after="0" w:line="240" w:lineRule="auto"/>
        <w:rPr>
          <w:del w:id="303" w:author="Kelly Kantack" w:date="2024-03-01T10:58:00Z"/>
          <w:rFonts w:ascii="Arial" w:hAnsi="Arial" w:cs="Arial"/>
          <w:i/>
          <w:sz w:val="24"/>
          <w:szCs w:val="24"/>
        </w:rPr>
      </w:pPr>
      <w:del w:id="304" w:author="Kelly Kantack" w:date="2024-03-01T10:58:00Z">
        <w:r w:rsidDel="00362BDD">
          <w:rPr>
            <w:rFonts w:ascii="Arial" w:hAnsi="Arial" w:cs="Arial"/>
            <w:i/>
            <w:color w:val="943634" w:themeColor="accent2" w:themeShade="BF"/>
            <w:sz w:val="24"/>
            <w:szCs w:val="24"/>
          </w:rPr>
          <w:delText>*******</w:delText>
        </w:r>
        <w:r w:rsidRPr="002264DC" w:rsidDel="00362BDD">
          <w:rPr>
            <w:rFonts w:ascii="Arial" w:hAnsi="Arial" w:cs="Arial"/>
            <w:i/>
            <w:color w:val="943634" w:themeColor="accent2" w:themeShade="BF"/>
            <w:sz w:val="24"/>
            <w:szCs w:val="24"/>
          </w:rPr>
          <w:delText xml:space="preserve"> </w:delText>
        </w:r>
        <w:r w:rsidDel="00362BDD">
          <w:rPr>
            <w:rFonts w:ascii="Arial" w:hAnsi="Arial" w:cs="Arial"/>
            <w:i/>
            <w:color w:val="943634" w:themeColor="accent2" w:themeShade="BF"/>
            <w:sz w:val="24"/>
            <w:szCs w:val="24"/>
          </w:rPr>
          <w:delText xml:space="preserve">Reference:  </w:delText>
        </w:r>
        <w:r w:rsidRPr="00E24A9B" w:rsidDel="00362BDD">
          <w:rPr>
            <w:rFonts w:ascii="Arial" w:hAnsi="Arial" w:cs="Arial"/>
            <w:i/>
            <w:color w:val="943634" w:themeColor="accent2" w:themeShade="BF"/>
            <w:sz w:val="24"/>
            <w:szCs w:val="24"/>
          </w:rPr>
          <w:delText>https://quizizz.com/admin/presentation/5fa7d4a3ec53a5001bc1edbe/parts-of-the-holy-mass</w:delText>
        </w:r>
      </w:del>
    </w:p>
    <w:p w14:paraId="5F255B35" w14:textId="350C482D" w:rsidR="00380EA0" w:rsidRPr="00C33D5A"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B7EF52F" w14:textId="3743977B" w:rsidR="00FA289D" w:rsidRPr="006707BE" w:rsidRDefault="006138FB" w:rsidP="00FA289D">
      <w:pPr>
        <w:spacing w:after="0" w:line="240" w:lineRule="auto"/>
        <w:rPr>
          <w:rFonts w:ascii="Arial" w:hAnsi="Arial" w:cs="Arial"/>
          <w:sz w:val="24"/>
          <w:szCs w:val="24"/>
        </w:rPr>
      </w:pPr>
      <w:r>
        <w:rPr>
          <w:rFonts w:ascii="Arial" w:hAnsi="Arial" w:cs="Arial"/>
          <w:b/>
          <w:sz w:val="24"/>
          <w:szCs w:val="24"/>
        </w:rPr>
        <w:t>3.</w:t>
      </w:r>
      <w:ins w:id="305" w:author="Kelly Kantack" w:date="2024-03-01T10:58:00Z">
        <w:r w:rsidR="00362BDD">
          <w:rPr>
            <w:rFonts w:ascii="Arial" w:hAnsi="Arial" w:cs="Arial"/>
            <w:b/>
            <w:sz w:val="24"/>
            <w:szCs w:val="24"/>
          </w:rPr>
          <w:t>9</w:t>
        </w:r>
      </w:ins>
      <w:del w:id="306" w:author="Kelly Kantack" w:date="2024-03-01T10:58:00Z">
        <w:r w:rsidDel="00362BDD">
          <w:rPr>
            <w:rFonts w:ascii="Arial" w:hAnsi="Arial" w:cs="Arial"/>
            <w:b/>
            <w:sz w:val="24"/>
            <w:szCs w:val="24"/>
          </w:rPr>
          <w:delText>10</w:delText>
        </w:r>
      </w:del>
      <w:r w:rsidR="00380EA0">
        <w:rPr>
          <w:rFonts w:ascii="Arial" w:hAnsi="Arial" w:cs="Arial"/>
          <w:b/>
          <w:sz w:val="24"/>
          <w:szCs w:val="24"/>
        </w:rPr>
        <w:t xml:space="preserve">  </w:t>
      </w:r>
      <w:r w:rsidR="00FA289D">
        <w:rPr>
          <w:rFonts w:ascii="Arial" w:hAnsi="Arial" w:cs="Arial"/>
          <w:sz w:val="24"/>
          <w:szCs w:val="24"/>
        </w:rPr>
        <w:t xml:space="preserve">During Mass, what word is often said and sometimes sung by members of the </w:t>
      </w:r>
      <w:r w:rsidR="00B332CE">
        <w:rPr>
          <w:rFonts w:ascii="Arial" w:hAnsi="Arial" w:cs="Arial"/>
          <w:sz w:val="24"/>
          <w:szCs w:val="24"/>
        </w:rPr>
        <w:t>congregation</w:t>
      </w:r>
      <w:r w:rsidR="00FA289D">
        <w:rPr>
          <w:rFonts w:ascii="Arial" w:hAnsi="Arial" w:cs="Arial"/>
          <w:sz w:val="24"/>
          <w:szCs w:val="24"/>
        </w:rPr>
        <w:t xml:space="preserve"> to express agreement </w:t>
      </w:r>
      <w:r w:rsidR="0025492B">
        <w:rPr>
          <w:rFonts w:ascii="Arial" w:hAnsi="Arial" w:cs="Arial"/>
          <w:sz w:val="24"/>
          <w:szCs w:val="24"/>
        </w:rPr>
        <w:t xml:space="preserve">with </w:t>
      </w:r>
      <w:r w:rsidR="00FA289D">
        <w:rPr>
          <w:rFonts w:ascii="Arial" w:hAnsi="Arial" w:cs="Arial"/>
          <w:sz w:val="24"/>
          <w:szCs w:val="24"/>
        </w:rPr>
        <w:t>or belief in what has been said</w:t>
      </w:r>
      <w:r w:rsidR="00FA289D" w:rsidRPr="006707BE">
        <w:rPr>
          <w:rFonts w:ascii="Arial" w:hAnsi="Arial" w:cs="Arial"/>
          <w:sz w:val="24"/>
          <w:szCs w:val="24"/>
        </w:rPr>
        <w:t>?</w:t>
      </w:r>
    </w:p>
    <w:p w14:paraId="0F24F276" w14:textId="79A0084B" w:rsidR="00FA289D" w:rsidRPr="00B32821" w:rsidRDefault="00FA289D" w:rsidP="00BB48BE">
      <w:pPr>
        <w:spacing w:after="0" w:line="240" w:lineRule="auto"/>
        <w:jc w:val="right"/>
        <w:rPr>
          <w:rFonts w:ascii="Arial" w:hAnsi="Arial" w:cs="Arial"/>
          <w:i/>
          <w:color w:val="0033CC"/>
          <w:sz w:val="24"/>
          <w:szCs w:val="24"/>
        </w:rPr>
      </w:pPr>
      <w:r>
        <w:rPr>
          <w:rFonts w:ascii="Arial" w:hAnsi="Arial" w:cs="Arial"/>
          <w:b/>
          <w:sz w:val="24"/>
          <w:szCs w:val="24"/>
          <w:u w:val="single"/>
        </w:rPr>
        <w:t>amen</w:t>
      </w:r>
      <w:r w:rsidRPr="006707BE">
        <w:rPr>
          <w:rFonts w:ascii="Arial" w:hAnsi="Arial" w:cs="Arial"/>
          <w:b/>
          <w:i/>
          <w:sz w:val="24"/>
          <w:szCs w:val="24"/>
          <w:u w:val="single"/>
        </w:rPr>
        <w:t xml:space="preserve"> </w:t>
      </w:r>
    </w:p>
    <w:p w14:paraId="793C366A" w14:textId="7BA64B42" w:rsidR="00380EA0" w:rsidRPr="007E772D" w:rsidRDefault="00FA289D"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24A9B">
        <w:rPr>
          <w:rFonts w:ascii="Arial" w:hAnsi="Arial" w:cs="Arial"/>
          <w:i/>
          <w:color w:val="943634" w:themeColor="accent2" w:themeShade="BF"/>
          <w:sz w:val="24"/>
          <w:szCs w:val="24"/>
        </w:rPr>
        <w:t>https://www.proprofs.com/quiz-school</w:t>
      </w:r>
      <w:r>
        <w:rPr>
          <w:rFonts w:ascii="Arial" w:hAnsi="Arial" w:cs="Arial"/>
          <w:i/>
          <w:color w:val="943634" w:themeColor="accent2" w:themeShade="BF"/>
          <w:sz w:val="24"/>
          <w:szCs w:val="24"/>
        </w:rPr>
        <w:t>/story.php?title=mtuxntewnqxe1v</w:t>
      </w: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37170B66" w:rsidR="00380EA0" w:rsidRPr="006707BE" w:rsidRDefault="00380EA0" w:rsidP="00380EA0">
      <w:pPr>
        <w:spacing w:after="0" w:line="240" w:lineRule="auto"/>
        <w:rPr>
          <w:rFonts w:ascii="Arial" w:hAnsi="Arial" w:cs="Arial"/>
          <w:sz w:val="24"/>
          <w:szCs w:val="24"/>
        </w:rPr>
      </w:pPr>
      <w:r>
        <w:rPr>
          <w:rFonts w:ascii="Arial" w:hAnsi="Arial" w:cs="Arial"/>
          <w:b/>
          <w:sz w:val="24"/>
          <w:szCs w:val="24"/>
        </w:rPr>
        <w:t>3.</w:t>
      </w:r>
      <w:r w:rsidR="006138FB">
        <w:rPr>
          <w:rFonts w:ascii="Arial" w:hAnsi="Arial" w:cs="Arial"/>
          <w:b/>
          <w:sz w:val="24"/>
          <w:szCs w:val="24"/>
        </w:rPr>
        <w:t>1</w:t>
      </w:r>
      <w:ins w:id="307" w:author="Kelly Kantack" w:date="2024-03-01T10:58:00Z">
        <w:r w:rsidR="00362BDD">
          <w:rPr>
            <w:rFonts w:ascii="Arial" w:hAnsi="Arial" w:cs="Arial"/>
            <w:b/>
            <w:sz w:val="24"/>
            <w:szCs w:val="24"/>
          </w:rPr>
          <w:t>0</w:t>
        </w:r>
      </w:ins>
      <w:del w:id="308" w:author="Kelly Kantack" w:date="2024-03-01T10:58:00Z">
        <w:r w:rsidR="006138FB" w:rsidDel="00362BDD">
          <w:rPr>
            <w:rFonts w:ascii="Arial" w:hAnsi="Arial" w:cs="Arial"/>
            <w:b/>
            <w:sz w:val="24"/>
            <w:szCs w:val="24"/>
          </w:rPr>
          <w:delText>1</w:delText>
        </w:r>
      </w:del>
      <w:r>
        <w:rPr>
          <w:rFonts w:ascii="Arial" w:hAnsi="Arial" w:cs="Arial"/>
          <w:b/>
          <w:sz w:val="24"/>
          <w:szCs w:val="24"/>
        </w:rPr>
        <w:t xml:space="preserve">  </w:t>
      </w:r>
      <w:r w:rsidR="00B84331">
        <w:rPr>
          <w:rFonts w:ascii="Arial" w:hAnsi="Arial" w:cs="Arial"/>
          <w:sz w:val="24"/>
          <w:szCs w:val="24"/>
        </w:rPr>
        <w:t xml:space="preserve">What is the name of the </w:t>
      </w:r>
      <w:r w:rsidR="0025492B">
        <w:rPr>
          <w:rFonts w:ascii="Arial" w:hAnsi="Arial" w:cs="Arial"/>
          <w:sz w:val="24"/>
          <w:szCs w:val="24"/>
        </w:rPr>
        <w:t>t</w:t>
      </w:r>
      <w:r w:rsidR="0025492B" w:rsidRPr="00B84331">
        <w:rPr>
          <w:rFonts w:ascii="Arial" w:hAnsi="Arial" w:cs="Arial"/>
          <w:sz w:val="24"/>
          <w:szCs w:val="24"/>
        </w:rPr>
        <w:t>hree</w:t>
      </w:r>
      <w:r w:rsidR="0025492B">
        <w:rPr>
          <w:rFonts w:ascii="Arial" w:hAnsi="Arial" w:cs="Arial"/>
          <w:sz w:val="24"/>
          <w:szCs w:val="24"/>
        </w:rPr>
        <w:t>-</w:t>
      </w:r>
      <w:r w:rsidR="00B84331" w:rsidRPr="00B84331">
        <w:rPr>
          <w:rFonts w:ascii="Arial" w:hAnsi="Arial" w:cs="Arial"/>
          <w:sz w:val="24"/>
          <w:szCs w:val="24"/>
        </w:rPr>
        <w:t>part prayer</w:t>
      </w:r>
      <w:r w:rsidR="00B84331">
        <w:rPr>
          <w:rFonts w:ascii="Arial" w:hAnsi="Arial" w:cs="Arial"/>
          <w:sz w:val="24"/>
          <w:szCs w:val="24"/>
        </w:rPr>
        <w:t xml:space="preserve"> to Jesus reminding us </w:t>
      </w:r>
      <w:r w:rsidR="00B84331" w:rsidRPr="00B84331">
        <w:rPr>
          <w:rFonts w:ascii="Arial" w:hAnsi="Arial" w:cs="Arial"/>
          <w:sz w:val="24"/>
          <w:szCs w:val="24"/>
        </w:rPr>
        <w:t xml:space="preserve">that </w:t>
      </w:r>
      <w:r w:rsidR="0025492B">
        <w:rPr>
          <w:rFonts w:ascii="Arial" w:hAnsi="Arial" w:cs="Arial"/>
          <w:sz w:val="24"/>
          <w:szCs w:val="24"/>
        </w:rPr>
        <w:t>He</w:t>
      </w:r>
      <w:r w:rsidR="0025492B" w:rsidRPr="00B84331">
        <w:rPr>
          <w:rFonts w:ascii="Arial" w:hAnsi="Arial" w:cs="Arial"/>
          <w:sz w:val="24"/>
          <w:szCs w:val="24"/>
        </w:rPr>
        <w:t xml:space="preserve"> </w:t>
      </w:r>
      <w:r w:rsidR="00B84331" w:rsidRPr="00B84331">
        <w:rPr>
          <w:rFonts w:ascii="Arial" w:hAnsi="Arial" w:cs="Arial"/>
          <w:sz w:val="24"/>
          <w:szCs w:val="24"/>
        </w:rPr>
        <w:t>is the sacrifice given at the altar</w:t>
      </w:r>
      <w:r w:rsidR="00B84331">
        <w:rPr>
          <w:rFonts w:ascii="Arial" w:hAnsi="Arial" w:cs="Arial"/>
          <w:sz w:val="24"/>
          <w:szCs w:val="24"/>
        </w:rPr>
        <w:t xml:space="preserve"> and asking </w:t>
      </w:r>
      <w:r w:rsidR="0025492B">
        <w:rPr>
          <w:rFonts w:ascii="Arial" w:hAnsi="Arial" w:cs="Arial"/>
          <w:sz w:val="24"/>
          <w:szCs w:val="24"/>
        </w:rPr>
        <w:t xml:space="preserve">Him </w:t>
      </w:r>
      <w:r w:rsidR="00B84331">
        <w:rPr>
          <w:rFonts w:ascii="Arial" w:hAnsi="Arial" w:cs="Arial"/>
          <w:sz w:val="24"/>
          <w:szCs w:val="24"/>
        </w:rPr>
        <w:t xml:space="preserve">for His </w:t>
      </w:r>
      <w:r w:rsidR="00B84331" w:rsidRPr="00B84331">
        <w:rPr>
          <w:rFonts w:ascii="Arial" w:hAnsi="Arial" w:cs="Arial"/>
          <w:sz w:val="24"/>
          <w:szCs w:val="24"/>
        </w:rPr>
        <w:t>mercy and peace</w:t>
      </w:r>
      <w:r w:rsidRPr="006707BE">
        <w:rPr>
          <w:rFonts w:ascii="Arial" w:hAnsi="Arial" w:cs="Arial"/>
          <w:sz w:val="24"/>
          <w:szCs w:val="24"/>
        </w:rPr>
        <w:t>?</w:t>
      </w:r>
    </w:p>
    <w:p w14:paraId="5A4B4460" w14:textId="05D96B3A" w:rsidR="00380EA0" w:rsidRPr="006707BE" w:rsidRDefault="00B84331" w:rsidP="00B84331">
      <w:pPr>
        <w:spacing w:after="0" w:line="240" w:lineRule="auto"/>
        <w:jc w:val="right"/>
        <w:rPr>
          <w:rFonts w:ascii="Arial" w:hAnsi="Arial" w:cs="Arial"/>
          <w:b/>
          <w:sz w:val="24"/>
          <w:szCs w:val="24"/>
        </w:rPr>
      </w:pPr>
      <w:r>
        <w:rPr>
          <w:rFonts w:ascii="Arial" w:hAnsi="Arial" w:cs="Arial"/>
          <w:b/>
          <w:sz w:val="24"/>
          <w:szCs w:val="24"/>
          <w:u w:val="single"/>
        </w:rPr>
        <w:t>Lamb of God</w:t>
      </w:r>
      <w:r w:rsidR="00380EA0" w:rsidRPr="006707BE">
        <w:rPr>
          <w:rFonts w:ascii="Arial" w:hAnsi="Arial" w:cs="Arial"/>
          <w:b/>
          <w:i/>
          <w:sz w:val="24"/>
          <w:szCs w:val="24"/>
          <w:u w:val="single"/>
        </w:rPr>
        <w:t xml:space="preserve"> </w:t>
      </w:r>
    </w:p>
    <w:p w14:paraId="2C3D56F0" w14:textId="77777777" w:rsidR="007E772D" w:rsidRDefault="007E772D" w:rsidP="00380EA0">
      <w:pPr>
        <w:spacing w:after="0" w:line="240" w:lineRule="auto"/>
        <w:rPr>
          <w:rFonts w:ascii="Arial" w:hAnsi="Arial" w:cs="Arial"/>
          <w:i/>
          <w:color w:val="943634" w:themeColor="accent2" w:themeShade="BF"/>
          <w:sz w:val="24"/>
          <w:szCs w:val="24"/>
        </w:rPr>
      </w:pPr>
    </w:p>
    <w:p w14:paraId="510A5AAA" w14:textId="35A227D3" w:rsidR="00380EA0" w:rsidRPr="007E772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2BF1">
        <w:rPr>
          <w:rFonts w:ascii="Arial" w:hAnsi="Arial" w:cs="Arial"/>
          <w:i/>
          <w:color w:val="943634" w:themeColor="accent2" w:themeShade="BF"/>
          <w:sz w:val="24"/>
          <w:szCs w:val="24"/>
        </w:rPr>
        <w:t xml:space="preserve"> </w:t>
      </w:r>
      <w:r w:rsidR="00032BF1" w:rsidRPr="00032BF1">
        <w:rPr>
          <w:rFonts w:ascii="Arial" w:hAnsi="Arial" w:cs="Arial"/>
          <w:i/>
          <w:color w:val="943634" w:themeColor="accent2" w:themeShade="BF"/>
          <w:sz w:val="24"/>
          <w:szCs w:val="24"/>
        </w:rPr>
        <w:t>https://resources.quizalize.com/view/quiz/parts-of-the-mass-2c405263-d04e-46ce-9a4f-f940cbf83a5f</w:t>
      </w:r>
      <w:r>
        <w:rPr>
          <w:rFonts w:ascii="Arial" w:hAnsi="Arial" w:cs="Arial"/>
          <w:i/>
          <w:color w:val="943634" w:themeColor="accent2" w:themeShade="BF"/>
          <w:sz w:val="24"/>
          <w:szCs w:val="24"/>
        </w:rPr>
        <w:t xml:space="preserve"> </w:t>
      </w: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16A22E4B" w:rsidR="00380EA0" w:rsidRPr="00032BF1" w:rsidRDefault="00380EA0" w:rsidP="00032BF1">
      <w:pPr>
        <w:spacing w:after="0" w:line="240" w:lineRule="auto"/>
        <w:rPr>
          <w:rFonts w:ascii="Arial" w:hAnsi="Arial" w:cs="Arial"/>
          <w:sz w:val="24"/>
          <w:szCs w:val="24"/>
        </w:rPr>
      </w:pPr>
      <w:r>
        <w:rPr>
          <w:rFonts w:ascii="Arial" w:hAnsi="Arial" w:cs="Arial"/>
          <w:b/>
          <w:sz w:val="24"/>
          <w:szCs w:val="24"/>
        </w:rPr>
        <w:t>3.1</w:t>
      </w:r>
      <w:del w:id="309" w:author="Kelly Kantack" w:date="2024-03-01T10:58:00Z">
        <w:r w:rsidR="006138FB" w:rsidDel="00362BDD">
          <w:rPr>
            <w:rFonts w:ascii="Arial" w:hAnsi="Arial" w:cs="Arial"/>
            <w:b/>
            <w:sz w:val="24"/>
            <w:szCs w:val="24"/>
          </w:rPr>
          <w:delText>2</w:delText>
        </w:r>
      </w:del>
      <w:ins w:id="310" w:author="Kelly Kantack" w:date="2024-03-01T10:58:00Z">
        <w:r w:rsidR="00362BDD">
          <w:rPr>
            <w:rFonts w:ascii="Arial" w:hAnsi="Arial" w:cs="Arial"/>
            <w:b/>
            <w:sz w:val="24"/>
            <w:szCs w:val="24"/>
          </w:rPr>
          <w:t>1</w:t>
        </w:r>
      </w:ins>
      <w:r>
        <w:rPr>
          <w:rFonts w:ascii="Arial" w:hAnsi="Arial" w:cs="Arial"/>
          <w:b/>
          <w:sz w:val="24"/>
          <w:szCs w:val="24"/>
        </w:rPr>
        <w:t xml:space="preserve">  </w:t>
      </w:r>
      <w:r w:rsidR="00313B02">
        <w:rPr>
          <w:rFonts w:ascii="Arial" w:hAnsi="Arial" w:cs="Arial"/>
          <w:sz w:val="24"/>
          <w:szCs w:val="24"/>
        </w:rPr>
        <w:t xml:space="preserve"> Under normal circumstances, to receive communion, Catholics must be old enough to “understand the mystery of Christ according to their capacity.” These Catholics are said to have reached the age of what?</w:t>
      </w:r>
    </w:p>
    <w:p w14:paraId="0EE8585C" w14:textId="77777777" w:rsidR="00313B02" w:rsidRDefault="00616C31" w:rsidP="007E772D">
      <w:pPr>
        <w:spacing w:after="0" w:line="240" w:lineRule="auto"/>
        <w:jc w:val="right"/>
        <w:rPr>
          <w:rFonts w:ascii="Arial" w:hAnsi="Arial" w:cs="Arial"/>
          <w:b/>
          <w:sz w:val="24"/>
          <w:szCs w:val="24"/>
          <w:u w:val="single"/>
        </w:rPr>
      </w:pPr>
      <w:r>
        <w:rPr>
          <w:rFonts w:ascii="Arial" w:hAnsi="Arial" w:cs="Arial"/>
          <w:b/>
          <w:sz w:val="24"/>
          <w:szCs w:val="24"/>
          <w:u w:val="single"/>
        </w:rPr>
        <w:t>reason</w:t>
      </w:r>
    </w:p>
    <w:p w14:paraId="04DD47E8" w14:textId="1DA9A899" w:rsidR="00380EA0" w:rsidRPr="000D282A" w:rsidRDefault="00313B02" w:rsidP="007E772D">
      <w:pPr>
        <w:spacing w:after="0" w:line="240" w:lineRule="auto"/>
        <w:jc w:val="right"/>
        <w:rPr>
          <w:rFonts w:ascii="Arial" w:hAnsi="Arial" w:cs="Arial"/>
          <w:b/>
          <w:i/>
          <w:sz w:val="24"/>
          <w:szCs w:val="24"/>
        </w:rPr>
      </w:pPr>
      <w:r w:rsidRPr="00313B02">
        <w:rPr>
          <w:rFonts w:ascii="Arial" w:hAnsi="Arial" w:cs="Arial"/>
          <w:i/>
          <w:sz w:val="24"/>
          <w:szCs w:val="24"/>
        </w:rPr>
        <w:t>Alterna</w:t>
      </w:r>
      <w:r>
        <w:rPr>
          <w:rFonts w:ascii="Arial" w:hAnsi="Arial" w:cs="Arial"/>
          <w:i/>
          <w:sz w:val="24"/>
          <w:szCs w:val="24"/>
        </w:rPr>
        <w:t>te answer:</w:t>
      </w:r>
      <w:r>
        <w:rPr>
          <w:rFonts w:ascii="Arial" w:hAnsi="Arial" w:cs="Arial"/>
          <w:sz w:val="24"/>
          <w:szCs w:val="24"/>
        </w:rPr>
        <w:br/>
      </w:r>
      <w:r w:rsidRPr="000D282A">
        <w:rPr>
          <w:rFonts w:ascii="Arial" w:hAnsi="Arial" w:cs="Arial"/>
          <w:b/>
          <w:sz w:val="24"/>
          <w:szCs w:val="24"/>
          <w:u w:val="single"/>
        </w:rPr>
        <w:t>discretion</w:t>
      </w:r>
      <w:r w:rsidR="007E772D" w:rsidRPr="000D282A">
        <w:rPr>
          <w:rFonts w:ascii="Arial" w:hAnsi="Arial" w:cs="Arial"/>
          <w:b/>
          <w:i/>
          <w:sz w:val="24"/>
          <w:szCs w:val="24"/>
        </w:rPr>
        <w:t xml:space="preserve"> </w:t>
      </w:r>
    </w:p>
    <w:p w14:paraId="3E5F2BD5" w14:textId="77777777" w:rsidR="00616C31" w:rsidRPr="00BB48BE" w:rsidRDefault="00380EA0" w:rsidP="00380EA0">
      <w:pPr>
        <w:spacing w:after="0" w:line="240" w:lineRule="auto"/>
        <w:rPr>
          <w:rFonts w:ascii="Arial" w:hAnsi="Arial" w:cs="Arial"/>
          <w:i/>
          <w:color w:val="943634" w:themeColor="accent2" w:themeShade="BF"/>
          <w:szCs w:val="24"/>
        </w:rPr>
      </w:pPr>
      <w:r w:rsidRPr="00BB48BE">
        <w:rPr>
          <w:rFonts w:ascii="Arial" w:hAnsi="Arial" w:cs="Arial"/>
          <w:i/>
          <w:color w:val="943634" w:themeColor="accent2" w:themeShade="BF"/>
          <w:szCs w:val="24"/>
        </w:rPr>
        <w:t xml:space="preserve">******* Reference:  </w:t>
      </w:r>
    </w:p>
    <w:p w14:paraId="641B0650" w14:textId="7BCE0C9E" w:rsidR="00977721" w:rsidRPr="006707BE" w:rsidRDefault="009C7C12" w:rsidP="00977721">
      <w:pPr>
        <w:spacing w:after="0" w:line="240" w:lineRule="auto"/>
        <w:rPr>
          <w:ins w:id="311" w:author="Kelly Kantack" w:date="2024-03-01T11:07:00Z"/>
          <w:rFonts w:ascii="Arial" w:hAnsi="Arial" w:cs="Arial"/>
          <w:i/>
          <w:sz w:val="24"/>
          <w:szCs w:val="24"/>
        </w:rPr>
      </w:pPr>
      <w:hyperlink r:id="rId18" w:anchor=":~:text=What%20Is%20the%20'Age%20of,as%20the%20age%20of%20reason" w:history="1">
        <w:r w:rsidR="00616C31" w:rsidRPr="00BB48BE">
          <w:rPr>
            <w:rFonts w:ascii="Arial" w:hAnsi="Arial" w:cs="Arial"/>
            <w:i/>
            <w:color w:val="943634" w:themeColor="accent2" w:themeShade="BF"/>
            <w:szCs w:val="24"/>
          </w:rPr>
          <w:t>https://www.scholastic.com/parents/family-life/social-emotional-learning/development-milestones/age-reason.html#:~:text=What%20Is%20the%20'Age%20of,as%20the%20age%20of%20reason</w:t>
        </w:r>
      </w:hyperlink>
      <w:r w:rsidR="00616C31" w:rsidRPr="00BB48BE">
        <w:rPr>
          <w:rFonts w:ascii="Arial" w:hAnsi="Arial" w:cs="Arial"/>
          <w:i/>
          <w:color w:val="943634" w:themeColor="accent2" w:themeShade="BF"/>
          <w:szCs w:val="24"/>
        </w:rPr>
        <w:br/>
        <w:t>https://resources.quizalize.com/view/quiz/parts-of-the-mass-2c405263-d04e-46ce-9a4f-f940cbf83a5f.</w:t>
      </w:r>
      <w:ins w:id="312" w:author="Kelly Kantack" w:date="2024-03-01T11:07:00Z">
        <w:r w:rsidR="00977721" w:rsidRPr="00977721">
          <w:rPr>
            <w:rFonts w:ascii="Arial" w:hAnsi="Arial" w:cs="Arial"/>
            <w:i/>
            <w:sz w:val="24"/>
            <w:szCs w:val="24"/>
          </w:rPr>
          <w:t xml:space="preserve"> </w:t>
        </w:r>
        <w:r w:rsidR="00977721">
          <w:rPr>
            <w:rFonts w:ascii="Arial" w:hAnsi="Arial" w:cs="Arial"/>
            <w:i/>
            <w:sz w:val="24"/>
            <w:szCs w:val="24"/>
          </w:rPr>
          <w:t>______________________________________________________________________________</w:t>
        </w:r>
      </w:ins>
    </w:p>
    <w:p w14:paraId="712747F7" w14:textId="071FAA24" w:rsidR="007E772D" w:rsidRDefault="007E772D" w:rsidP="00BB48BE">
      <w:pPr>
        <w:spacing w:after="0" w:line="240" w:lineRule="auto"/>
        <w:rPr>
          <w:rFonts w:ascii="Arial" w:hAnsi="Arial" w:cs="Arial"/>
          <w:b/>
          <w:sz w:val="24"/>
          <w:szCs w:val="24"/>
        </w:rPr>
      </w:pPr>
    </w:p>
    <w:p w14:paraId="2027E17C" w14:textId="56F45447" w:rsidR="00380EA0" w:rsidRPr="006707BE" w:rsidRDefault="006138FB" w:rsidP="00380EA0">
      <w:pPr>
        <w:spacing w:after="0" w:line="240" w:lineRule="auto"/>
        <w:rPr>
          <w:rFonts w:ascii="Arial" w:hAnsi="Arial" w:cs="Arial"/>
          <w:sz w:val="24"/>
          <w:szCs w:val="24"/>
        </w:rPr>
      </w:pPr>
      <w:r>
        <w:rPr>
          <w:rFonts w:ascii="Arial" w:hAnsi="Arial" w:cs="Arial"/>
          <w:b/>
          <w:sz w:val="24"/>
          <w:szCs w:val="24"/>
        </w:rPr>
        <w:t>3.1</w:t>
      </w:r>
      <w:del w:id="313" w:author="Kelly Kantack" w:date="2024-03-01T10:58:00Z">
        <w:r w:rsidDel="00362BDD">
          <w:rPr>
            <w:rFonts w:ascii="Arial" w:hAnsi="Arial" w:cs="Arial"/>
            <w:b/>
            <w:sz w:val="24"/>
            <w:szCs w:val="24"/>
          </w:rPr>
          <w:delText>3</w:delText>
        </w:r>
      </w:del>
      <w:ins w:id="314" w:author="Kelly Kantack" w:date="2024-03-01T10:58:00Z">
        <w:r w:rsidR="00362BDD">
          <w:rPr>
            <w:rFonts w:ascii="Arial" w:hAnsi="Arial" w:cs="Arial"/>
            <w:b/>
            <w:sz w:val="24"/>
            <w:szCs w:val="24"/>
          </w:rPr>
          <w:t>2</w:t>
        </w:r>
      </w:ins>
      <w:r w:rsidR="00380EA0">
        <w:rPr>
          <w:rFonts w:ascii="Arial" w:hAnsi="Arial" w:cs="Arial"/>
          <w:b/>
          <w:sz w:val="24"/>
          <w:szCs w:val="24"/>
        </w:rPr>
        <w:t xml:space="preserve">  </w:t>
      </w:r>
      <w:r w:rsidR="00A1287F">
        <w:rPr>
          <w:rFonts w:ascii="Arial" w:hAnsi="Arial" w:cs="Arial"/>
          <w:sz w:val="24"/>
          <w:szCs w:val="24"/>
        </w:rPr>
        <w:t xml:space="preserve">What is the name of </w:t>
      </w:r>
      <w:r w:rsidR="00427951">
        <w:rPr>
          <w:rFonts w:ascii="Arial" w:hAnsi="Arial" w:cs="Arial"/>
          <w:sz w:val="24"/>
          <w:szCs w:val="24"/>
        </w:rPr>
        <w:t xml:space="preserve">the </w:t>
      </w:r>
      <w:r w:rsidR="00A1287F">
        <w:rPr>
          <w:rFonts w:ascii="Arial" w:hAnsi="Arial" w:cs="Arial"/>
          <w:sz w:val="24"/>
          <w:szCs w:val="24"/>
        </w:rPr>
        <w:t xml:space="preserve">room in the church </w:t>
      </w:r>
      <w:r w:rsidR="00427951" w:rsidRPr="00427951">
        <w:rPr>
          <w:rFonts w:ascii="Arial" w:hAnsi="Arial" w:cs="Arial"/>
          <w:sz w:val="24"/>
          <w:szCs w:val="24"/>
        </w:rPr>
        <w:t>where the vestments, church furnishings</w:t>
      </w:r>
      <w:r w:rsidR="00427951">
        <w:rPr>
          <w:rFonts w:ascii="Arial" w:hAnsi="Arial" w:cs="Arial"/>
          <w:sz w:val="24"/>
          <w:szCs w:val="24"/>
        </w:rPr>
        <w:t>,</w:t>
      </w:r>
      <w:r w:rsidR="00427951" w:rsidRPr="00427951">
        <w:rPr>
          <w:rFonts w:ascii="Arial" w:hAnsi="Arial" w:cs="Arial"/>
          <w:sz w:val="24"/>
          <w:szCs w:val="24"/>
        </w:rPr>
        <w:t xml:space="preserve"> </w:t>
      </w:r>
      <w:r w:rsidR="00427951">
        <w:rPr>
          <w:rFonts w:ascii="Arial" w:hAnsi="Arial" w:cs="Arial"/>
          <w:sz w:val="24"/>
          <w:szCs w:val="24"/>
        </w:rPr>
        <w:t xml:space="preserve">and </w:t>
      </w:r>
      <w:r w:rsidR="00427951" w:rsidRPr="00427951">
        <w:rPr>
          <w:rFonts w:ascii="Arial" w:hAnsi="Arial" w:cs="Arial"/>
          <w:sz w:val="24"/>
          <w:szCs w:val="24"/>
        </w:rPr>
        <w:t>sacred vessels</w:t>
      </w:r>
      <w:r w:rsidR="00427951">
        <w:rPr>
          <w:rFonts w:ascii="Arial" w:hAnsi="Arial" w:cs="Arial"/>
          <w:sz w:val="24"/>
          <w:szCs w:val="24"/>
        </w:rPr>
        <w:t xml:space="preserve"> a</w:t>
      </w:r>
      <w:r w:rsidR="00427951" w:rsidRPr="00427951">
        <w:rPr>
          <w:rFonts w:ascii="Arial" w:hAnsi="Arial" w:cs="Arial"/>
          <w:sz w:val="24"/>
          <w:szCs w:val="24"/>
        </w:rPr>
        <w:t>re kept</w:t>
      </w:r>
      <w:r w:rsidR="00427951">
        <w:rPr>
          <w:rFonts w:ascii="Arial" w:hAnsi="Arial" w:cs="Arial"/>
          <w:sz w:val="24"/>
          <w:szCs w:val="24"/>
        </w:rPr>
        <w:t xml:space="preserve"> </w:t>
      </w:r>
      <w:r w:rsidR="00572B25">
        <w:rPr>
          <w:rFonts w:ascii="Arial" w:hAnsi="Arial" w:cs="Arial"/>
          <w:sz w:val="24"/>
          <w:szCs w:val="24"/>
        </w:rPr>
        <w:t>and</w:t>
      </w:r>
      <w:r w:rsidR="00427951">
        <w:rPr>
          <w:rFonts w:ascii="Arial" w:hAnsi="Arial" w:cs="Arial"/>
          <w:sz w:val="24"/>
          <w:szCs w:val="24"/>
        </w:rPr>
        <w:t xml:space="preserve"> where the priest vests for Mass?</w:t>
      </w:r>
    </w:p>
    <w:p w14:paraId="30782D52" w14:textId="1E2DE712" w:rsidR="00380EA0" w:rsidRPr="007E772D" w:rsidRDefault="00427951" w:rsidP="007E772D">
      <w:pPr>
        <w:spacing w:after="0" w:line="240" w:lineRule="auto"/>
        <w:jc w:val="right"/>
        <w:rPr>
          <w:rFonts w:ascii="Arial" w:hAnsi="Arial" w:cs="Arial"/>
          <w:b/>
          <w:i/>
          <w:sz w:val="24"/>
          <w:szCs w:val="24"/>
          <w:u w:val="single"/>
        </w:rPr>
      </w:pPr>
      <w:r>
        <w:rPr>
          <w:rFonts w:ascii="Arial" w:hAnsi="Arial" w:cs="Arial"/>
          <w:b/>
          <w:sz w:val="24"/>
          <w:szCs w:val="24"/>
          <w:u w:val="single"/>
        </w:rPr>
        <w:t>sacristy</w:t>
      </w:r>
      <w:r w:rsidR="00572B25">
        <w:rPr>
          <w:rFonts w:ascii="Arial" w:hAnsi="Arial" w:cs="Arial"/>
          <w:i/>
          <w:sz w:val="24"/>
          <w:szCs w:val="24"/>
        </w:rPr>
        <w:br/>
      </w:r>
      <w:r w:rsidR="00572B25" w:rsidRPr="000D282A">
        <w:rPr>
          <w:rFonts w:ascii="Arial" w:hAnsi="Arial" w:cs="Arial"/>
          <w:i/>
          <w:sz w:val="24"/>
          <w:szCs w:val="24"/>
        </w:rPr>
        <w:t>Al</w:t>
      </w:r>
      <w:r w:rsidR="00572B25">
        <w:rPr>
          <w:rFonts w:ascii="Arial" w:hAnsi="Arial" w:cs="Arial"/>
          <w:i/>
          <w:sz w:val="24"/>
          <w:szCs w:val="24"/>
        </w:rPr>
        <w:t>ternate answers:</w:t>
      </w:r>
      <w:r w:rsidR="00572B25">
        <w:rPr>
          <w:rFonts w:ascii="Arial" w:hAnsi="Arial" w:cs="Arial"/>
          <w:b/>
          <w:sz w:val="24"/>
          <w:szCs w:val="24"/>
          <w:u w:val="single"/>
        </w:rPr>
        <w:br/>
        <w:t>vestry, preparation room</w:t>
      </w:r>
    </w:p>
    <w:p w14:paraId="06E7F6DD" w14:textId="2AC6F645" w:rsidR="00380EA0" w:rsidRPr="006707BE" w:rsidDel="00977721" w:rsidRDefault="00380EA0">
      <w:pPr>
        <w:spacing w:after="0" w:line="240" w:lineRule="auto"/>
        <w:rPr>
          <w:del w:id="315" w:author="Kelly Kantack" w:date="2024-03-01T11:07:00Z"/>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427951">
        <w:rPr>
          <w:rFonts w:ascii="Arial" w:hAnsi="Arial" w:cs="Arial"/>
          <w:i/>
          <w:color w:val="943634" w:themeColor="accent2" w:themeShade="BF"/>
          <w:sz w:val="24"/>
          <w:szCs w:val="24"/>
        </w:rPr>
        <w:t xml:space="preserve"> </w:t>
      </w:r>
      <w:r w:rsidR="00427951" w:rsidRPr="00427951">
        <w:rPr>
          <w:rFonts w:ascii="Arial" w:hAnsi="Arial" w:cs="Arial"/>
          <w:i/>
          <w:color w:val="943634" w:themeColor="accent2" w:themeShade="BF"/>
          <w:sz w:val="24"/>
          <w:szCs w:val="24"/>
        </w:rPr>
        <w:t>https://www.newadvent.org/cathen/13322b.htm</w:t>
      </w:r>
    </w:p>
    <w:p w14:paraId="0BF6432C" w14:textId="2DE28C0F" w:rsidR="00380EA0" w:rsidRPr="006707BE" w:rsidRDefault="00380EA0">
      <w:pPr>
        <w:spacing w:after="0" w:line="240" w:lineRule="auto"/>
        <w:rPr>
          <w:rFonts w:ascii="Arial" w:hAnsi="Arial" w:cs="Arial"/>
          <w:i/>
          <w:sz w:val="24"/>
          <w:szCs w:val="24"/>
        </w:rPr>
      </w:pPr>
      <w:del w:id="316" w:author="Kelly Kantack" w:date="2024-03-01T11:07:00Z">
        <w:r w:rsidDel="00977721">
          <w:rPr>
            <w:rFonts w:ascii="Arial" w:hAnsi="Arial" w:cs="Arial"/>
            <w:i/>
            <w:sz w:val="24"/>
            <w:szCs w:val="24"/>
          </w:rPr>
          <w:delText>______________________________________________________________________________</w:delText>
        </w:r>
      </w:del>
    </w:p>
    <w:p w14:paraId="017B9C05" w14:textId="4676AE99" w:rsidR="00380EA0" w:rsidRPr="006707BE" w:rsidRDefault="006138FB" w:rsidP="007E772D">
      <w:pPr>
        <w:spacing w:after="0" w:line="240" w:lineRule="auto"/>
        <w:rPr>
          <w:rFonts w:ascii="Arial" w:hAnsi="Arial" w:cs="Arial"/>
          <w:sz w:val="24"/>
          <w:szCs w:val="24"/>
        </w:rPr>
      </w:pPr>
      <w:r>
        <w:rPr>
          <w:rFonts w:ascii="Arial" w:hAnsi="Arial" w:cs="Arial"/>
          <w:b/>
          <w:sz w:val="24"/>
          <w:szCs w:val="24"/>
        </w:rPr>
        <w:lastRenderedPageBreak/>
        <w:t>3.1</w:t>
      </w:r>
      <w:del w:id="317" w:author="Kelly Kantack" w:date="2024-03-01T10:58:00Z">
        <w:r w:rsidDel="00362BDD">
          <w:rPr>
            <w:rFonts w:ascii="Arial" w:hAnsi="Arial" w:cs="Arial"/>
            <w:b/>
            <w:sz w:val="24"/>
            <w:szCs w:val="24"/>
          </w:rPr>
          <w:delText>4</w:delText>
        </w:r>
      </w:del>
      <w:ins w:id="318" w:author="Kelly Kantack" w:date="2024-03-01T10:58:00Z">
        <w:r w:rsidR="00362BDD">
          <w:rPr>
            <w:rFonts w:ascii="Arial" w:hAnsi="Arial" w:cs="Arial"/>
            <w:b/>
            <w:sz w:val="24"/>
            <w:szCs w:val="24"/>
          </w:rPr>
          <w:t>3</w:t>
        </w:r>
      </w:ins>
      <w:r w:rsidR="00380EA0">
        <w:rPr>
          <w:rFonts w:ascii="Arial" w:hAnsi="Arial" w:cs="Arial"/>
          <w:b/>
          <w:sz w:val="24"/>
          <w:szCs w:val="24"/>
        </w:rPr>
        <w:t xml:space="preserve">  </w:t>
      </w:r>
      <w:r w:rsidR="00031EB5">
        <w:rPr>
          <w:rFonts w:ascii="Arial" w:hAnsi="Arial" w:cs="Arial"/>
          <w:sz w:val="24"/>
          <w:szCs w:val="24"/>
        </w:rPr>
        <w:t xml:space="preserve">What is another name of Greek origin for the Lectern from where the </w:t>
      </w:r>
      <w:r w:rsidR="00031EB5" w:rsidRPr="00031EB5">
        <w:rPr>
          <w:rFonts w:ascii="Arial" w:hAnsi="Arial" w:cs="Arial"/>
          <w:sz w:val="24"/>
          <w:szCs w:val="24"/>
        </w:rPr>
        <w:t xml:space="preserve">readings are proclaimed </w:t>
      </w:r>
      <w:r w:rsidR="00031EB5">
        <w:rPr>
          <w:rFonts w:ascii="Arial" w:hAnsi="Arial" w:cs="Arial"/>
          <w:sz w:val="24"/>
          <w:szCs w:val="24"/>
        </w:rPr>
        <w:t>during the Liturgy of the Word</w:t>
      </w:r>
      <w:r w:rsidR="00380EA0" w:rsidRPr="006707BE">
        <w:rPr>
          <w:rFonts w:ascii="Arial" w:hAnsi="Arial" w:cs="Arial"/>
          <w:sz w:val="24"/>
          <w:szCs w:val="24"/>
        </w:rPr>
        <w:t>?</w:t>
      </w:r>
      <w:r w:rsidR="00427951">
        <w:rPr>
          <w:rFonts w:ascii="Arial" w:hAnsi="Arial" w:cs="Arial"/>
          <w:sz w:val="24"/>
          <w:szCs w:val="24"/>
        </w:rPr>
        <w:tab/>
      </w:r>
    </w:p>
    <w:p w14:paraId="7E1D25A8" w14:textId="714F6F5E" w:rsidR="00380EA0" w:rsidRPr="006707BE" w:rsidRDefault="00031EB5" w:rsidP="007E772D">
      <w:pPr>
        <w:spacing w:after="0" w:line="240" w:lineRule="auto"/>
        <w:jc w:val="right"/>
        <w:rPr>
          <w:rFonts w:ascii="Arial" w:hAnsi="Arial" w:cs="Arial"/>
          <w:b/>
          <w:i/>
          <w:sz w:val="24"/>
          <w:szCs w:val="24"/>
          <w:u w:val="single"/>
        </w:rPr>
      </w:pPr>
      <w:r>
        <w:rPr>
          <w:rFonts w:ascii="Arial" w:hAnsi="Arial" w:cs="Arial"/>
          <w:b/>
          <w:sz w:val="24"/>
          <w:szCs w:val="24"/>
          <w:u w:val="single"/>
        </w:rPr>
        <w:t>ambo</w:t>
      </w:r>
      <w:r w:rsidR="00EF0F96">
        <w:rPr>
          <w:rFonts w:ascii="Arial" w:hAnsi="Arial" w:cs="Arial"/>
          <w:b/>
          <w:sz w:val="24"/>
          <w:szCs w:val="24"/>
          <w:u w:val="single"/>
        </w:rPr>
        <w:br/>
      </w:r>
      <w:r w:rsidR="00EF0F96" w:rsidRPr="000D282A">
        <w:rPr>
          <w:rFonts w:ascii="Arial" w:hAnsi="Arial" w:cs="Arial"/>
          <w:i/>
          <w:sz w:val="24"/>
          <w:szCs w:val="24"/>
        </w:rPr>
        <w:t>Alternate answer:</w:t>
      </w:r>
      <w:r w:rsidR="00EF0F96">
        <w:rPr>
          <w:rFonts w:ascii="Arial" w:hAnsi="Arial" w:cs="Arial"/>
          <w:sz w:val="24"/>
          <w:szCs w:val="24"/>
          <w:u w:val="single"/>
        </w:rPr>
        <w:br/>
      </w:r>
      <w:r w:rsidR="00EF0F96">
        <w:rPr>
          <w:rFonts w:ascii="Arial" w:hAnsi="Arial" w:cs="Arial"/>
          <w:b/>
          <w:sz w:val="24"/>
          <w:szCs w:val="24"/>
          <w:u w:val="single"/>
        </w:rPr>
        <w:t>pulpit</w:t>
      </w:r>
      <w:r w:rsidR="00380EA0" w:rsidRPr="006707BE">
        <w:rPr>
          <w:rFonts w:ascii="Arial" w:hAnsi="Arial" w:cs="Arial"/>
          <w:b/>
          <w:i/>
          <w:sz w:val="24"/>
          <w:szCs w:val="24"/>
          <w:u w:val="single"/>
        </w:rPr>
        <w:t xml:space="preserve"> </w:t>
      </w:r>
    </w:p>
    <w:p w14:paraId="5A6FC7FD" w14:textId="56AFAAEE" w:rsidR="00380EA0" w:rsidRPr="007E772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1EB5">
        <w:rPr>
          <w:rFonts w:ascii="Arial" w:hAnsi="Arial" w:cs="Arial"/>
          <w:i/>
          <w:color w:val="943634" w:themeColor="accent2" w:themeShade="BF"/>
          <w:sz w:val="24"/>
          <w:szCs w:val="24"/>
        </w:rPr>
        <w:t xml:space="preserve"> </w:t>
      </w:r>
      <w:r w:rsidR="00031EB5" w:rsidRPr="00031EB5">
        <w:rPr>
          <w:rFonts w:ascii="Arial" w:hAnsi="Arial" w:cs="Arial"/>
          <w:i/>
          <w:color w:val="943634" w:themeColor="accent2" w:themeShade="BF"/>
          <w:sz w:val="24"/>
          <w:szCs w:val="24"/>
        </w:rPr>
        <w:t>https://resources.ipsissima-verba.org/documents/church-symbols.pdf</w:t>
      </w: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085100AC" w:rsidR="00380EA0" w:rsidRPr="006707BE" w:rsidRDefault="00380EA0" w:rsidP="00380EA0">
      <w:pPr>
        <w:spacing w:after="0" w:line="240" w:lineRule="auto"/>
        <w:rPr>
          <w:rFonts w:ascii="Arial" w:hAnsi="Arial" w:cs="Arial"/>
          <w:sz w:val="24"/>
          <w:szCs w:val="24"/>
        </w:rPr>
      </w:pPr>
      <w:r>
        <w:rPr>
          <w:rFonts w:ascii="Arial" w:hAnsi="Arial" w:cs="Arial"/>
          <w:b/>
          <w:sz w:val="24"/>
          <w:szCs w:val="24"/>
        </w:rPr>
        <w:t>3.1</w:t>
      </w:r>
      <w:del w:id="319" w:author="Kelly Kantack" w:date="2024-03-01T10:58:00Z">
        <w:r w:rsidR="006138FB" w:rsidDel="00362BDD">
          <w:rPr>
            <w:rFonts w:ascii="Arial" w:hAnsi="Arial" w:cs="Arial"/>
            <w:b/>
            <w:sz w:val="24"/>
            <w:szCs w:val="24"/>
          </w:rPr>
          <w:delText>5</w:delText>
        </w:r>
      </w:del>
      <w:ins w:id="320" w:author="Kelly Kantack" w:date="2024-03-01T10:58:00Z">
        <w:r w:rsidR="00362BDD">
          <w:rPr>
            <w:rFonts w:ascii="Arial" w:hAnsi="Arial" w:cs="Arial"/>
            <w:b/>
            <w:sz w:val="24"/>
            <w:szCs w:val="24"/>
          </w:rPr>
          <w:t>4</w:t>
        </w:r>
      </w:ins>
      <w:r>
        <w:rPr>
          <w:rFonts w:ascii="Arial" w:hAnsi="Arial" w:cs="Arial"/>
          <w:b/>
          <w:sz w:val="24"/>
          <w:szCs w:val="24"/>
        </w:rPr>
        <w:t xml:space="preserve">  </w:t>
      </w:r>
      <w:r w:rsidR="00031EB5">
        <w:rPr>
          <w:rFonts w:ascii="Arial" w:hAnsi="Arial" w:cs="Arial"/>
          <w:sz w:val="24"/>
          <w:szCs w:val="24"/>
        </w:rPr>
        <w:t xml:space="preserve">What is the name of the </w:t>
      </w:r>
      <w:r w:rsidR="00031EB5" w:rsidRPr="00031EB5">
        <w:rPr>
          <w:rFonts w:ascii="Arial" w:hAnsi="Arial" w:cs="Arial"/>
          <w:sz w:val="24"/>
          <w:szCs w:val="24"/>
        </w:rPr>
        <w:t>chair on which the priest sits during Mass</w:t>
      </w:r>
      <w:r w:rsidRPr="006707BE">
        <w:rPr>
          <w:rFonts w:ascii="Arial" w:hAnsi="Arial" w:cs="Arial"/>
          <w:sz w:val="24"/>
          <w:szCs w:val="24"/>
        </w:rPr>
        <w:t>?</w:t>
      </w:r>
    </w:p>
    <w:p w14:paraId="35E0C5A7" w14:textId="62065D00" w:rsidR="00EF0F96" w:rsidRDefault="00EF0F96" w:rsidP="00380EA0">
      <w:pPr>
        <w:spacing w:after="0" w:line="240" w:lineRule="auto"/>
        <w:jc w:val="right"/>
        <w:rPr>
          <w:rFonts w:ascii="Arial" w:hAnsi="Arial" w:cs="Arial"/>
          <w:sz w:val="24"/>
          <w:szCs w:val="24"/>
        </w:rPr>
      </w:pPr>
      <w:r>
        <w:rPr>
          <w:rFonts w:ascii="Arial" w:hAnsi="Arial" w:cs="Arial"/>
          <w:b/>
          <w:sz w:val="24"/>
          <w:szCs w:val="24"/>
          <w:u w:val="single"/>
        </w:rPr>
        <w:t>(the)</w:t>
      </w:r>
      <w:r w:rsidR="00031EB5">
        <w:rPr>
          <w:rFonts w:ascii="Arial" w:hAnsi="Arial" w:cs="Arial"/>
          <w:b/>
          <w:sz w:val="24"/>
          <w:szCs w:val="24"/>
          <w:u w:val="single"/>
        </w:rPr>
        <w:t xml:space="preserve"> Presider’s chair</w:t>
      </w:r>
      <w:r>
        <w:rPr>
          <w:rFonts w:ascii="Arial" w:hAnsi="Arial" w:cs="Arial"/>
          <w:b/>
          <w:sz w:val="24"/>
          <w:szCs w:val="24"/>
          <w:u w:val="single"/>
        </w:rPr>
        <w:br/>
      </w:r>
      <w:r w:rsidRPr="00EF0F96">
        <w:rPr>
          <w:rFonts w:ascii="Arial" w:hAnsi="Arial" w:cs="Arial"/>
          <w:i/>
          <w:sz w:val="24"/>
          <w:szCs w:val="24"/>
        </w:rPr>
        <w:t>Alternate answers:</w:t>
      </w:r>
    </w:p>
    <w:p w14:paraId="668AAF8D" w14:textId="28EC021C" w:rsidR="00380EA0" w:rsidRPr="006707BE" w:rsidRDefault="00EF0F96" w:rsidP="00380EA0">
      <w:pPr>
        <w:spacing w:after="0" w:line="240" w:lineRule="auto"/>
        <w:jc w:val="right"/>
        <w:rPr>
          <w:rFonts w:ascii="Arial" w:hAnsi="Arial" w:cs="Arial"/>
          <w:b/>
          <w:i/>
          <w:sz w:val="24"/>
          <w:szCs w:val="24"/>
          <w:u w:val="single"/>
        </w:rPr>
      </w:pPr>
      <w:r>
        <w:rPr>
          <w:rFonts w:ascii="Arial" w:hAnsi="Arial" w:cs="Arial"/>
          <w:b/>
          <w:sz w:val="24"/>
          <w:szCs w:val="24"/>
          <w:u w:val="single"/>
        </w:rPr>
        <w:t>celebrant's chair, priest’s chair; chair of the priest celebrant</w:t>
      </w:r>
      <w:r w:rsidR="00380EA0" w:rsidRPr="006707BE">
        <w:rPr>
          <w:rFonts w:ascii="Arial" w:hAnsi="Arial" w:cs="Arial"/>
          <w:b/>
          <w:i/>
          <w:sz w:val="24"/>
          <w:szCs w:val="24"/>
          <w:u w:val="single"/>
        </w:rPr>
        <w:t xml:space="preserve"> </w:t>
      </w:r>
    </w:p>
    <w:p w14:paraId="3546A281" w14:textId="6FBA9B98" w:rsidR="00380EA0" w:rsidRPr="006707BE" w:rsidRDefault="00031EB5"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427951">
        <w:rPr>
          <w:rFonts w:ascii="Arial" w:hAnsi="Arial" w:cs="Arial"/>
          <w:i/>
          <w:color w:val="943634" w:themeColor="accent2" w:themeShade="BF"/>
          <w:sz w:val="24"/>
          <w:szCs w:val="24"/>
        </w:rPr>
        <w:t>https://www.newadvent.org/cathen/13322b.htm</w:t>
      </w: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57C08E" w14:textId="021F6B07" w:rsidR="00D77C67" w:rsidRDefault="00380EA0" w:rsidP="00D77C67">
      <w:pPr>
        <w:spacing w:after="0" w:line="240" w:lineRule="auto"/>
        <w:rPr>
          <w:rFonts w:ascii="Arial" w:hAnsi="Arial" w:cs="Arial"/>
          <w:sz w:val="24"/>
          <w:szCs w:val="24"/>
        </w:rPr>
      </w:pPr>
      <w:r>
        <w:rPr>
          <w:rFonts w:ascii="Arial" w:hAnsi="Arial" w:cs="Arial"/>
          <w:b/>
          <w:sz w:val="24"/>
          <w:szCs w:val="24"/>
        </w:rPr>
        <w:t>3.1</w:t>
      </w:r>
      <w:del w:id="321" w:author="Kelly Kantack" w:date="2024-03-01T10:58:00Z">
        <w:r w:rsidR="006138FB" w:rsidDel="00362BDD">
          <w:rPr>
            <w:rFonts w:ascii="Arial" w:hAnsi="Arial" w:cs="Arial"/>
            <w:b/>
            <w:sz w:val="24"/>
            <w:szCs w:val="24"/>
          </w:rPr>
          <w:delText>6</w:delText>
        </w:r>
      </w:del>
      <w:ins w:id="322" w:author="Kelly Kantack" w:date="2024-03-01T10:58:00Z">
        <w:r w:rsidR="00362BDD">
          <w:rPr>
            <w:rFonts w:ascii="Arial" w:hAnsi="Arial" w:cs="Arial"/>
            <w:b/>
            <w:sz w:val="24"/>
            <w:szCs w:val="24"/>
          </w:rPr>
          <w:t>5</w:t>
        </w:r>
      </w:ins>
      <w:r>
        <w:rPr>
          <w:rFonts w:ascii="Arial" w:hAnsi="Arial" w:cs="Arial"/>
          <w:b/>
          <w:sz w:val="24"/>
          <w:szCs w:val="24"/>
        </w:rPr>
        <w:t xml:space="preserve">  </w:t>
      </w:r>
      <w:r w:rsidR="004F14D5">
        <w:rPr>
          <w:rFonts w:ascii="Arial" w:hAnsi="Arial" w:cs="Arial"/>
          <w:sz w:val="24"/>
          <w:szCs w:val="24"/>
        </w:rPr>
        <w:t>What is the name for t</w:t>
      </w:r>
      <w:r w:rsidR="004F14D5" w:rsidRPr="004F14D5">
        <w:rPr>
          <w:rFonts w:ascii="Arial" w:hAnsi="Arial" w:cs="Arial"/>
          <w:sz w:val="24"/>
          <w:szCs w:val="24"/>
        </w:rPr>
        <w:t xml:space="preserve">he </w:t>
      </w:r>
      <w:r w:rsidR="0059391A">
        <w:rPr>
          <w:rFonts w:ascii="Arial" w:hAnsi="Arial" w:cs="Arial"/>
          <w:sz w:val="24"/>
          <w:szCs w:val="24"/>
        </w:rPr>
        <w:t xml:space="preserve">locked </w:t>
      </w:r>
      <w:r w:rsidR="004F14D5" w:rsidRPr="004F14D5">
        <w:rPr>
          <w:rFonts w:ascii="Arial" w:hAnsi="Arial" w:cs="Arial"/>
          <w:sz w:val="24"/>
          <w:szCs w:val="24"/>
        </w:rPr>
        <w:t>golden container</w:t>
      </w:r>
      <w:r w:rsidR="004F14D5">
        <w:rPr>
          <w:rFonts w:ascii="Arial" w:hAnsi="Arial" w:cs="Arial"/>
          <w:sz w:val="24"/>
          <w:szCs w:val="24"/>
        </w:rPr>
        <w:t xml:space="preserve"> </w:t>
      </w:r>
      <w:r w:rsidR="004F14D5" w:rsidRPr="004F14D5">
        <w:rPr>
          <w:rFonts w:ascii="Arial" w:hAnsi="Arial" w:cs="Arial"/>
          <w:sz w:val="24"/>
          <w:szCs w:val="24"/>
        </w:rPr>
        <w:t>in which th</w:t>
      </w:r>
      <w:r w:rsidR="004F14D5">
        <w:rPr>
          <w:rFonts w:ascii="Arial" w:hAnsi="Arial" w:cs="Arial"/>
          <w:sz w:val="24"/>
          <w:szCs w:val="24"/>
        </w:rPr>
        <w:t>e Blessed Sacrament is reserved?</w:t>
      </w:r>
      <w:r w:rsidR="0059391A" w:rsidDel="0059391A">
        <w:rPr>
          <w:rFonts w:ascii="Arial" w:hAnsi="Arial" w:cs="Arial"/>
          <w:sz w:val="24"/>
          <w:szCs w:val="24"/>
        </w:rPr>
        <w:t xml:space="preserve"> </w:t>
      </w:r>
    </w:p>
    <w:p w14:paraId="50C116CA" w14:textId="64CEE438" w:rsidR="004F14D5" w:rsidRDefault="00461859" w:rsidP="00BB48BE">
      <w:pPr>
        <w:spacing w:after="0" w:line="240" w:lineRule="auto"/>
        <w:jc w:val="right"/>
        <w:rPr>
          <w:rFonts w:ascii="Arial" w:hAnsi="Arial" w:cs="Arial"/>
          <w:i/>
          <w:color w:val="0033CC"/>
          <w:sz w:val="24"/>
          <w:szCs w:val="24"/>
        </w:rPr>
      </w:pPr>
      <w:r>
        <w:rPr>
          <w:rFonts w:ascii="Arial" w:hAnsi="Arial" w:cs="Arial"/>
          <w:b/>
          <w:sz w:val="24"/>
          <w:szCs w:val="24"/>
          <w:u w:val="single"/>
        </w:rPr>
        <w:t>tabern</w:t>
      </w:r>
      <w:r w:rsidR="004F14D5">
        <w:rPr>
          <w:rFonts w:ascii="Arial" w:hAnsi="Arial" w:cs="Arial"/>
          <w:b/>
          <w:sz w:val="24"/>
          <w:szCs w:val="24"/>
          <w:u w:val="single"/>
        </w:rPr>
        <w:t>acle</w:t>
      </w:r>
      <w:r w:rsidR="0076254A">
        <w:rPr>
          <w:rFonts w:ascii="Arial" w:hAnsi="Arial" w:cs="Arial"/>
          <w:b/>
          <w:sz w:val="24"/>
          <w:szCs w:val="24"/>
          <w:u w:val="single"/>
        </w:rPr>
        <w:br/>
      </w:r>
    </w:p>
    <w:p w14:paraId="45E8DC56" w14:textId="4798ECCC" w:rsidR="00380EA0" w:rsidRPr="00B32821" w:rsidRDefault="004F14D5" w:rsidP="004F14D5">
      <w:pPr>
        <w:spacing w:after="0" w:line="240" w:lineRule="auto"/>
        <w:rPr>
          <w:rFonts w:ascii="Arial" w:hAnsi="Arial" w:cs="Arial"/>
          <w:i/>
          <w:color w:val="0033CC"/>
          <w:sz w:val="24"/>
          <w:szCs w:val="24"/>
        </w:rPr>
      </w:pPr>
      <w:r>
        <w:rPr>
          <w:rFonts w:ascii="Arial" w:hAnsi="Arial" w:cs="Arial"/>
          <w:i/>
          <w:color w:val="0033CC"/>
          <w:sz w:val="24"/>
          <w:szCs w:val="24"/>
        </w:rPr>
        <w:t xml:space="preserve">The word </w:t>
      </w:r>
      <w:r w:rsidRPr="004F14D5">
        <w:rPr>
          <w:rFonts w:ascii="Arial" w:hAnsi="Arial" w:cs="Arial"/>
          <w:i/>
          <w:color w:val="0033CC"/>
          <w:sz w:val="24"/>
          <w:szCs w:val="24"/>
        </w:rPr>
        <w:t>Tabernacle</w:t>
      </w:r>
      <w:r>
        <w:rPr>
          <w:rFonts w:ascii="Arial" w:hAnsi="Arial" w:cs="Arial"/>
          <w:i/>
          <w:color w:val="0033CC"/>
          <w:sz w:val="24"/>
          <w:szCs w:val="24"/>
        </w:rPr>
        <w:t xml:space="preserve"> is derived from the Latin word,</w:t>
      </w:r>
      <w:r w:rsidRPr="004F14D5">
        <w:rPr>
          <w:rFonts w:ascii="Arial" w:hAnsi="Arial" w:cs="Arial"/>
          <w:i/>
          <w:color w:val="0033CC"/>
          <w:sz w:val="24"/>
          <w:szCs w:val="24"/>
        </w:rPr>
        <w:t xml:space="preserve"> tabernaculum</w:t>
      </w:r>
      <w:r>
        <w:rPr>
          <w:rFonts w:ascii="Arial" w:hAnsi="Arial" w:cs="Arial"/>
          <w:i/>
          <w:color w:val="0033CC"/>
          <w:sz w:val="24"/>
          <w:szCs w:val="24"/>
        </w:rPr>
        <w:t xml:space="preserve"> meaning tent.  </w:t>
      </w:r>
      <w:r w:rsidRPr="004F14D5">
        <w:rPr>
          <w:rFonts w:ascii="Arial" w:hAnsi="Arial" w:cs="Arial"/>
          <w:i/>
          <w:color w:val="0033CC"/>
          <w:sz w:val="24"/>
          <w:szCs w:val="24"/>
        </w:rPr>
        <w:t>The name</w:t>
      </w:r>
      <w:r>
        <w:rPr>
          <w:rFonts w:ascii="Arial" w:hAnsi="Arial" w:cs="Arial"/>
          <w:i/>
          <w:color w:val="0033CC"/>
          <w:sz w:val="24"/>
          <w:szCs w:val="24"/>
        </w:rPr>
        <w:t xml:space="preserve"> </w:t>
      </w:r>
      <w:r w:rsidRPr="004F14D5">
        <w:rPr>
          <w:rFonts w:ascii="Arial" w:hAnsi="Arial" w:cs="Arial"/>
          <w:i/>
          <w:color w:val="0033CC"/>
          <w:sz w:val="24"/>
          <w:szCs w:val="24"/>
        </w:rPr>
        <w:t>derives from</w:t>
      </w:r>
      <w:r>
        <w:rPr>
          <w:rFonts w:ascii="Arial" w:hAnsi="Arial" w:cs="Arial"/>
          <w:i/>
          <w:color w:val="0033CC"/>
          <w:sz w:val="24"/>
          <w:szCs w:val="24"/>
        </w:rPr>
        <w:t xml:space="preserve"> </w:t>
      </w:r>
      <w:r w:rsidRPr="004F14D5">
        <w:rPr>
          <w:rFonts w:ascii="Arial" w:hAnsi="Arial" w:cs="Arial"/>
          <w:i/>
          <w:color w:val="0033CC"/>
          <w:sz w:val="24"/>
          <w:szCs w:val="24"/>
        </w:rPr>
        <w:t>the Old Testament tent in which God dwelt among his people.</w:t>
      </w:r>
      <w:r w:rsidRPr="004F14D5">
        <w:rPr>
          <w:rFonts w:ascii="Arial" w:hAnsi="Arial" w:cs="Arial"/>
          <w:i/>
          <w:color w:val="0033CC"/>
          <w:sz w:val="24"/>
          <w:szCs w:val="24"/>
        </w:rPr>
        <w:cr/>
      </w:r>
      <w:r w:rsidR="00E875ED">
        <w:rPr>
          <w:rFonts w:ascii="Arial" w:hAnsi="Arial" w:cs="Arial"/>
          <w:i/>
          <w:color w:val="0033CC"/>
          <w:sz w:val="24"/>
          <w:szCs w:val="24"/>
        </w:rPr>
        <w:t xml:space="preserve">  </w:t>
      </w:r>
    </w:p>
    <w:p w14:paraId="36F4E519" w14:textId="64EFF7EC" w:rsidR="00380EA0" w:rsidRPr="007E772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4F14D5" w:rsidRPr="00427951">
        <w:rPr>
          <w:rFonts w:ascii="Arial" w:hAnsi="Arial" w:cs="Arial"/>
          <w:i/>
          <w:color w:val="943634" w:themeColor="accent2" w:themeShade="BF"/>
          <w:sz w:val="24"/>
          <w:szCs w:val="24"/>
        </w:rPr>
        <w:t>https://www.newadvent.org/cathen/13322b.htm</w:t>
      </w: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29FFE276" w:rsidR="00380EA0" w:rsidRPr="006707BE" w:rsidRDefault="00380EA0" w:rsidP="004F14D5">
      <w:pPr>
        <w:spacing w:after="0" w:line="240" w:lineRule="auto"/>
        <w:rPr>
          <w:rFonts w:ascii="Arial" w:hAnsi="Arial" w:cs="Arial"/>
          <w:sz w:val="24"/>
          <w:szCs w:val="24"/>
        </w:rPr>
      </w:pPr>
      <w:r>
        <w:rPr>
          <w:rFonts w:ascii="Arial" w:hAnsi="Arial" w:cs="Arial"/>
          <w:b/>
          <w:sz w:val="24"/>
          <w:szCs w:val="24"/>
        </w:rPr>
        <w:t>3.1</w:t>
      </w:r>
      <w:del w:id="323" w:author="Kelly Kantack" w:date="2024-03-01T10:58:00Z">
        <w:r w:rsidR="006138FB" w:rsidDel="00362BDD">
          <w:rPr>
            <w:rFonts w:ascii="Arial" w:hAnsi="Arial" w:cs="Arial"/>
            <w:b/>
            <w:sz w:val="24"/>
            <w:szCs w:val="24"/>
          </w:rPr>
          <w:delText>7</w:delText>
        </w:r>
      </w:del>
      <w:ins w:id="324" w:author="Kelly Kantack" w:date="2024-03-01T10:58:00Z">
        <w:r w:rsidR="00362BDD">
          <w:rPr>
            <w:rFonts w:ascii="Arial" w:hAnsi="Arial" w:cs="Arial"/>
            <w:b/>
            <w:sz w:val="24"/>
            <w:szCs w:val="24"/>
          </w:rPr>
          <w:t>6</w:t>
        </w:r>
      </w:ins>
      <w:r>
        <w:rPr>
          <w:rFonts w:ascii="Arial" w:hAnsi="Arial" w:cs="Arial"/>
          <w:b/>
          <w:sz w:val="24"/>
          <w:szCs w:val="24"/>
        </w:rPr>
        <w:t xml:space="preserve">  </w:t>
      </w:r>
      <w:r w:rsidR="004F14D5">
        <w:rPr>
          <w:rFonts w:ascii="Arial" w:hAnsi="Arial" w:cs="Arial"/>
          <w:sz w:val="24"/>
          <w:szCs w:val="24"/>
        </w:rPr>
        <w:t>What is the name for t</w:t>
      </w:r>
      <w:r w:rsidR="004F14D5" w:rsidRPr="004F14D5">
        <w:rPr>
          <w:rFonts w:ascii="Arial" w:hAnsi="Arial" w:cs="Arial"/>
          <w:sz w:val="24"/>
          <w:szCs w:val="24"/>
        </w:rPr>
        <w:t>he elevated portion of the church where the clergy</w:t>
      </w:r>
      <w:r w:rsidR="004F14D5">
        <w:rPr>
          <w:rFonts w:ascii="Arial" w:hAnsi="Arial" w:cs="Arial"/>
          <w:sz w:val="24"/>
          <w:szCs w:val="24"/>
        </w:rPr>
        <w:t xml:space="preserve"> </w:t>
      </w:r>
      <w:r w:rsidR="004F14D5" w:rsidRPr="004F14D5">
        <w:rPr>
          <w:rFonts w:ascii="Arial" w:hAnsi="Arial" w:cs="Arial"/>
          <w:sz w:val="24"/>
          <w:szCs w:val="24"/>
        </w:rPr>
        <w:t>and other ministers perform their proper functions in the worship of</w:t>
      </w:r>
      <w:r w:rsidR="004F14D5">
        <w:rPr>
          <w:rFonts w:ascii="Arial" w:hAnsi="Arial" w:cs="Arial"/>
          <w:sz w:val="24"/>
          <w:szCs w:val="24"/>
        </w:rPr>
        <w:t xml:space="preserve"> God</w:t>
      </w:r>
      <w:r w:rsidR="00EF0F96">
        <w:rPr>
          <w:rFonts w:ascii="Arial" w:hAnsi="Arial" w:cs="Arial"/>
          <w:sz w:val="24"/>
          <w:szCs w:val="24"/>
        </w:rPr>
        <w:t>?</w:t>
      </w:r>
    </w:p>
    <w:p w14:paraId="023B45C6" w14:textId="77777777" w:rsidR="00871AB2" w:rsidRDefault="004F14D5" w:rsidP="00380EA0">
      <w:pPr>
        <w:spacing w:after="0" w:line="240" w:lineRule="auto"/>
        <w:jc w:val="right"/>
        <w:rPr>
          <w:rFonts w:ascii="Arial" w:hAnsi="Arial" w:cs="Arial"/>
          <w:b/>
          <w:sz w:val="24"/>
          <w:szCs w:val="24"/>
          <w:u w:val="single"/>
        </w:rPr>
      </w:pPr>
      <w:r>
        <w:rPr>
          <w:rFonts w:ascii="Arial" w:hAnsi="Arial" w:cs="Arial"/>
          <w:b/>
          <w:sz w:val="24"/>
          <w:szCs w:val="24"/>
          <w:u w:val="single"/>
        </w:rPr>
        <w:t>s</w:t>
      </w:r>
      <w:r w:rsidRPr="004F14D5">
        <w:rPr>
          <w:rFonts w:ascii="Arial" w:hAnsi="Arial" w:cs="Arial"/>
          <w:b/>
          <w:sz w:val="24"/>
          <w:szCs w:val="24"/>
          <w:u w:val="single"/>
        </w:rPr>
        <w:t>anctuary</w:t>
      </w:r>
    </w:p>
    <w:p w14:paraId="70A95F44" w14:textId="77777777" w:rsidR="00871AB2" w:rsidRPr="000D282A" w:rsidRDefault="00871AB2" w:rsidP="00380EA0">
      <w:pPr>
        <w:spacing w:after="0" w:line="240" w:lineRule="auto"/>
        <w:jc w:val="right"/>
        <w:rPr>
          <w:rFonts w:ascii="Arial" w:hAnsi="Arial" w:cs="Arial"/>
          <w:i/>
          <w:sz w:val="24"/>
          <w:szCs w:val="24"/>
        </w:rPr>
      </w:pPr>
      <w:r w:rsidRPr="000D282A">
        <w:rPr>
          <w:rFonts w:ascii="Arial" w:hAnsi="Arial" w:cs="Arial"/>
          <w:i/>
          <w:sz w:val="24"/>
          <w:szCs w:val="24"/>
        </w:rPr>
        <w:t>Alternate answers:</w:t>
      </w:r>
    </w:p>
    <w:p w14:paraId="3FF596C0" w14:textId="349A67B1" w:rsidR="00380EA0" w:rsidRPr="004F14D5" w:rsidRDefault="00871AB2" w:rsidP="00380EA0">
      <w:pPr>
        <w:spacing w:after="0" w:line="240" w:lineRule="auto"/>
        <w:jc w:val="right"/>
        <w:rPr>
          <w:rFonts w:ascii="Arial" w:hAnsi="Arial" w:cs="Arial"/>
          <w:b/>
          <w:i/>
          <w:sz w:val="24"/>
          <w:szCs w:val="24"/>
          <w:u w:val="single"/>
        </w:rPr>
      </w:pPr>
      <w:r>
        <w:rPr>
          <w:rFonts w:ascii="Arial" w:hAnsi="Arial" w:cs="Arial"/>
          <w:b/>
          <w:sz w:val="24"/>
          <w:szCs w:val="24"/>
          <w:u w:val="single"/>
        </w:rPr>
        <w:t>chancel; presbytery</w:t>
      </w:r>
    </w:p>
    <w:p w14:paraId="1D8F0B9B" w14:textId="422AD943"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4F14D5">
        <w:rPr>
          <w:rFonts w:ascii="Arial" w:hAnsi="Arial" w:cs="Arial"/>
          <w:i/>
          <w:color w:val="943634" w:themeColor="accent2" w:themeShade="BF"/>
          <w:sz w:val="24"/>
          <w:szCs w:val="24"/>
        </w:rPr>
        <w:t xml:space="preserve">Reference:  </w:t>
      </w:r>
      <w:r w:rsidR="004F14D5" w:rsidRPr="00427951">
        <w:rPr>
          <w:rFonts w:ascii="Arial" w:hAnsi="Arial" w:cs="Arial"/>
          <w:i/>
          <w:color w:val="943634" w:themeColor="accent2" w:themeShade="BF"/>
          <w:sz w:val="24"/>
          <w:szCs w:val="24"/>
        </w:rPr>
        <w:t>https://www.newadvent.org/cathen/13322b.htm</w:t>
      </w: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589F839A" w:rsidR="00380EA0" w:rsidRPr="006707BE" w:rsidRDefault="00380EA0" w:rsidP="004F14D5">
      <w:pPr>
        <w:spacing w:after="0" w:line="240" w:lineRule="auto"/>
        <w:rPr>
          <w:rFonts w:ascii="Arial" w:hAnsi="Arial" w:cs="Arial"/>
          <w:sz w:val="24"/>
          <w:szCs w:val="24"/>
        </w:rPr>
      </w:pPr>
      <w:r>
        <w:rPr>
          <w:rFonts w:ascii="Arial" w:hAnsi="Arial" w:cs="Arial"/>
          <w:b/>
          <w:sz w:val="24"/>
          <w:szCs w:val="24"/>
        </w:rPr>
        <w:t>3.1</w:t>
      </w:r>
      <w:ins w:id="325" w:author="Kelly Kantack" w:date="2024-03-01T10:58:00Z">
        <w:r w:rsidR="00362BDD">
          <w:rPr>
            <w:rFonts w:ascii="Arial" w:hAnsi="Arial" w:cs="Arial"/>
            <w:b/>
            <w:sz w:val="24"/>
            <w:szCs w:val="24"/>
          </w:rPr>
          <w:t>7</w:t>
        </w:r>
      </w:ins>
      <w:del w:id="326" w:author="Kelly Kantack" w:date="2024-03-01T10:58:00Z">
        <w:r w:rsidR="006138FB" w:rsidDel="00362BDD">
          <w:rPr>
            <w:rFonts w:ascii="Arial" w:hAnsi="Arial" w:cs="Arial"/>
            <w:b/>
            <w:sz w:val="24"/>
            <w:szCs w:val="24"/>
          </w:rPr>
          <w:delText>8</w:delText>
        </w:r>
      </w:del>
      <w:r>
        <w:rPr>
          <w:rFonts w:ascii="Arial" w:hAnsi="Arial" w:cs="Arial"/>
          <w:b/>
          <w:sz w:val="24"/>
          <w:szCs w:val="24"/>
        </w:rPr>
        <w:t xml:space="preserve">  </w:t>
      </w:r>
      <w:r w:rsidR="00871AB2">
        <w:rPr>
          <w:rFonts w:ascii="Arial" w:hAnsi="Arial" w:cs="Arial"/>
          <w:sz w:val="24"/>
          <w:szCs w:val="24"/>
        </w:rPr>
        <w:t>Derived</w:t>
      </w:r>
      <w:r w:rsidR="00461859" w:rsidRPr="00461859">
        <w:rPr>
          <w:rFonts w:ascii="Arial" w:hAnsi="Arial" w:cs="Arial"/>
          <w:sz w:val="24"/>
          <w:szCs w:val="24"/>
        </w:rPr>
        <w:t xml:space="preserve"> from the Latin </w:t>
      </w:r>
      <w:r w:rsidR="00461859">
        <w:rPr>
          <w:rFonts w:ascii="Arial" w:hAnsi="Arial" w:cs="Arial"/>
          <w:sz w:val="24"/>
          <w:szCs w:val="24"/>
        </w:rPr>
        <w:t xml:space="preserve">word </w:t>
      </w:r>
      <w:r w:rsidR="00461859" w:rsidRPr="000D282A">
        <w:rPr>
          <w:rFonts w:ascii="Arial" w:hAnsi="Arial" w:cs="Arial"/>
          <w:i/>
          <w:sz w:val="24"/>
          <w:szCs w:val="24"/>
        </w:rPr>
        <w:t>navis</w:t>
      </w:r>
      <w:r w:rsidR="00461859" w:rsidRPr="00461859">
        <w:rPr>
          <w:rFonts w:ascii="Arial" w:hAnsi="Arial" w:cs="Arial"/>
          <w:sz w:val="24"/>
          <w:szCs w:val="24"/>
        </w:rPr>
        <w:t>, meaning "ship</w:t>
      </w:r>
      <w:r w:rsidR="00871AB2">
        <w:rPr>
          <w:rFonts w:ascii="Arial" w:hAnsi="Arial" w:cs="Arial"/>
          <w:sz w:val="24"/>
          <w:szCs w:val="24"/>
        </w:rPr>
        <w:t>,</w:t>
      </w:r>
      <w:r w:rsidR="00461859" w:rsidRPr="00461859">
        <w:rPr>
          <w:rFonts w:ascii="Arial" w:hAnsi="Arial" w:cs="Arial"/>
          <w:sz w:val="24"/>
          <w:szCs w:val="24"/>
        </w:rPr>
        <w:t xml:space="preserve">" </w:t>
      </w:r>
      <w:r w:rsidR="00871AB2">
        <w:rPr>
          <w:rFonts w:ascii="Arial" w:hAnsi="Arial" w:cs="Arial"/>
          <w:sz w:val="24"/>
          <w:szCs w:val="24"/>
        </w:rPr>
        <w:t xml:space="preserve">what </w:t>
      </w:r>
      <w:r w:rsidR="00461859">
        <w:rPr>
          <w:rFonts w:ascii="Arial" w:hAnsi="Arial" w:cs="Arial"/>
          <w:sz w:val="24"/>
          <w:szCs w:val="24"/>
        </w:rPr>
        <w:t xml:space="preserve">is the name of </w:t>
      </w:r>
      <w:r w:rsidR="00871AB2">
        <w:rPr>
          <w:rFonts w:ascii="Arial" w:hAnsi="Arial" w:cs="Arial"/>
          <w:sz w:val="24"/>
          <w:szCs w:val="24"/>
        </w:rPr>
        <w:t xml:space="preserve">the </w:t>
      </w:r>
      <w:r w:rsidR="00461859">
        <w:rPr>
          <w:rFonts w:ascii="Arial" w:hAnsi="Arial" w:cs="Arial"/>
          <w:sz w:val="24"/>
          <w:szCs w:val="24"/>
        </w:rPr>
        <w:t xml:space="preserve">area </w:t>
      </w:r>
      <w:r w:rsidR="004F14D5" w:rsidRPr="004F14D5">
        <w:rPr>
          <w:rFonts w:ascii="Arial" w:hAnsi="Arial" w:cs="Arial"/>
          <w:sz w:val="24"/>
          <w:szCs w:val="24"/>
        </w:rPr>
        <w:t>of the church where the</w:t>
      </w:r>
      <w:r w:rsidR="00B33BE4">
        <w:rPr>
          <w:rFonts w:ascii="Arial" w:hAnsi="Arial" w:cs="Arial"/>
          <w:sz w:val="24"/>
          <w:szCs w:val="24"/>
        </w:rPr>
        <w:t xml:space="preserve"> pews and </w:t>
      </w:r>
      <w:r w:rsidR="004F14D5" w:rsidRPr="004F14D5">
        <w:rPr>
          <w:rFonts w:ascii="Arial" w:hAnsi="Arial" w:cs="Arial"/>
          <w:sz w:val="24"/>
          <w:szCs w:val="24"/>
        </w:rPr>
        <w:t>congregation</w:t>
      </w:r>
      <w:r w:rsidR="00461859">
        <w:rPr>
          <w:rFonts w:ascii="Arial" w:hAnsi="Arial" w:cs="Arial"/>
          <w:sz w:val="24"/>
          <w:szCs w:val="24"/>
        </w:rPr>
        <w:t xml:space="preserve"> </w:t>
      </w:r>
      <w:r w:rsidR="00B33BE4">
        <w:rPr>
          <w:rFonts w:ascii="Arial" w:hAnsi="Arial" w:cs="Arial"/>
          <w:sz w:val="24"/>
          <w:szCs w:val="24"/>
        </w:rPr>
        <w:t xml:space="preserve">reside during </w:t>
      </w:r>
      <w:r w:rsidR="00461859">
        <w:rPr>
          <w:rFonts w:ascii="Arial" w:hAnsi="Arial" w:cs="Arial"/>
          <w:sz w:val="24"/>
          <w:szCs w:val="24"/>
        </w:rPr>
        <w:t>Mass?</w:t>
      </w:r>
    </w:p>
    <w:p w14:paraId="56C09E47" w14:textId="6CDEFC24" w:rsidR="00380EA0" w:rsidRPr="00A77B27" w:rsidRDefault="004F14D5" w:rsidP="00A77B27">
      <w:pPr>
        <w:spacing w:after="0" w:line="240" w:lineRule="auto"/>
        <w:jc w:val="right"/>
        <w:rPr>
          <w:rFonts w:ascii="Arial" w:hAnsi="Arial" w:cs="Arial"/>
          <w:b/>
          <w:i/>
          <w:sz w:val="24"/>
          <w:szCs w:val="24"/>
          <w:u w:val="single"/>
        </w:rPr>
      </w:pPr>
      <w:r>
        <w:rPr>
          <w:rFonts w:ascii="Arial" w:hAnsi="Arial" w:cs="Arial"/>
          <w:b/>
          <w:sz w:val="24"/>
          <w:szCs w:val="24"/>
          <w:u w:val="single"/>
        </w:rPr>
        <w:t>nave</w:t>
      </w:r>
      <w:r w:rsidR="00A77B27">
        <w:rPr>
          <w:rFonts w:ascii="Arial" w:hAnsi="Arial" w:cs="Arial"/>
          <w:b/>
          <w:i/>
          <w:sz w:val="24"/>
          <w:szCs w:val="24"/>
          <w:u w:val="single"/>
        </w:rPr>
        <w:t xml:space="preserve"> </w:t>
      </w:r>
    </w:p>
    <w:p w14:paraId="3684FC82" w14:textId="77777777"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2A592B6C" w:rsidR="00380EA0" w:rsidRPr="00A77B27" w:rsidRDefault="00461859" w:rsidP="00380EA0">
      <w:pPr>
        <w:spacing w:after="0" w:line="240" w:lineRule="auto"/>
        <w:rPr>
          <w:rFonts w:ascii="Arial" w:hAnsi="Arial" w:cs="Arial"/>
          <w:i/>
          <w:color w:val="943634" w:themeColor="accent2" w:themeShade="BF"/>
          <w:sz w:val="24"/>
          <w:szCs w:val="24"/>
        </w:rPr>
      </w:pPr>
      <w:r w:rsidRPr="00461859">
        <w:rPr>
          <w:rFonts w:ascii="Arial" w:hAnsi="Arial" w:cs="Arial"/>
          <w:i/>
          <w:color w:val="943634" w:themeColor="accent2" w:themeShade="BF"/>
          <w:sz w:val="24"/>
          <w:szCs w:val="24"/>
        </w:rPr>
        <w:t>https://www.vocabulary.com/dictionary/nave#:~:text=The%20word%20nave%20comes%20from,ship%2C%20doesn't%20it%3F</w:t>
      </w: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3C2119" w14:textId="6267D412" w:rsidR="00871AB2" w:rsidRPr="00D77C67" w:rsidRDefault="00380EA0" w:rsidP="00BB48BE">
      <w:pPr>
        <w:spacing w:after="0" w:line="240" w:lineRule="auto"/>
        <w:rPr>
          <w:rFonts w:ascii="Arial" w:hAnsi="Arial" w:cs="Arial"/>
          <w:b/>
          <w:sz w:val="24"/>
          <w:szCs w:val="24"/>
          <w:u w:val="single"/>
        </w:rPr>
      </w:pPr>
      <w:r>
        <w:rPr>
          <w:rFonts w:ascii="Arial" w:hAnsi="Arial" w:cs="Arial"/>
          <w:b/>
          <w:sz w:val="24"/>
          <w:szCs w:val="24"/>
        </w:rPr>
        <w:t>3.1</w:t>
      </w:r>
      <w:del w:id="327" w:author="Kelly Kantack" w:date="2024-03-01T10:58:00Z">
        <w:r w:rsidR="006138FB" w:rsidDel="00362BDD">
          <w:rPr>
            <w:rFonts w:ascii="Arial" w:hAnsi="Arial" w:cs="Arial"/>
            <w:b/>
            <w:sz w:val="24"/>
            <w:szCs w:val="24"/>
          </w:rPr>
          <w:delText>9</w:delText>
        </w:r>
      </w:del>
      <w:ins w:id="328" w:author="Kelly Kantack" w:date="2024-03-01T10:58:00Z">
        <w:r w:rsidR="00362BDD">
          <w:rPr>
            <w:rFonts w:ascii="Arial" w:hAnsi="Arial" w:cs="Arial"/>
            <w:b/>
            <w:sz w:val="24"/>
            <w:szCs w:val="24"/>
          </w:rPr>
          <w:t>8</w:t>
        </w:r>
      </w:ins>
      <w:r>
        <w:rPr>
          <w:rFonts w:ascii="Arial" w:hAnsi="Arial" w:cs="Arial"/>
          <w:b/>
          <w:sz w:val="24"/>
          <w:szCs w:val="24"/>
        </w:rPr>
        <w:t xml:space="preserve">  </w:t>
      </w:r>
      <w:r w:rsidR="00AD4C38">
        <w:rPr>
          <w:rFonts w:ascii="Arial" w:hAnsi="Arial" w:cs="Arial"/>
          <w:sz w:val="24"/>
          <w:szCs w:val="24"/>
        </w:rPr>
        <w:t xml:space="preserve">On which Jewish holiday did </w:t>
      </w:r>
      <w:r w:rsidR="00AD4C38" w:rsidRPr="00AD4C38">
        <w:rPr>
          <w:rFonts w:ascii="Arial" w:hAnsi="Arial" w:cs="Arial"/>
          <w:sz w:val="24"/>
          <w:szCs w:val="24"/>
        </w:rPr>
        <w:t>Jesus institute the Eucharist</w:t>
      </w:r>
      <w:r w:rsidR="00AD4C38">
        <w:rPr>
          <w:rFonts w:ascii="Arial" w:hAnsi="Arial" w:cs="Arial"/>
          <w:sz w:val="24"/>
          <w:szCs w:val="24"/>
        </w:rPr>
        <w:t>?</w:t>
      </w:r>
      <w:r w:rsidR="00D77C67">
        <w:rPr>
          <w:rFonts w:ascii="Arial" w:hAnsi="Arial" w:cs="Arial"/>
          <w:b/>
          <w:sz w:val="24"/>
          <w:szCs w:val="24"/>
        </w:rPr>
        <w:t xml:space="preserve">                                       </w:t>
      </w:r>
      <w:r w:rsidR="00AD4C38" w:rsidRPr="00D77C67">
        <w:rPr>
          <w:rFonts w:ascii="Arial" w:hAnsi="Arial" w:cs="Arial"/>
          <w:b/>
          <w:sz w:val="24"/>
          <w:szCs w:val="24"/>
          <w:u w:val="single"/>
        </w:rPr>
        <w:t>Passover</w:t>
      </w:r>
    </w:p>
    <w:p w14:paraId="714A558C" w14:textId="06A8E21D" w:rsidR="00871AB2" w:rsidRPr="000D282A" w:rsidRDefault="00D77C67" w:rsidP="00BB48BE">
      <w:pPr>
        <w:spacing w:after="0" w:line="240" w:lineRule="auto"/>
        <w:jc w:val="center"/>
        <w:rPr>
          <w:rFonts w:ascii="Arial" w:hAnsi="Arial" w:cs="Arial"/>
          <w:i/>
          <w:sz w:val="24"/>
          <w:szCs w:val="24"/>
        </w:rPr>
      </w:pPr>
      <w:r>
        <w:rPr>
          <w:rFonts w:ascii="Arial" w:hAnsi="Arial" w:cs="Arial"/>
          <w:i/>
          <w:sz w:val="24"/>
          <w:szCs w:val="24"/>
        </w:rPr>
        <w:t xml:space="preserve">                                                                                                                           </w:t>
      </w:r>
      <w:r w:rsidR="00871AB2" w:rsidRPr="000D282A">
        <w:rPr>
          <w:rFonts w:ascii="Arial" w:hAnsi="Arial" w:cs="Arial"/>
          <w:i/>
          <w:sz w:val="24"/>
          <w:szCs w:val="24"/>
        </w:rPr>
        <w:t>Alternate answer:</w:t>
      </w:r>
    </w:p>
    <w:p w14:paraId="7F4BD35B" w14:textId="41EF81F7" w:rsidR="00977721" w:rsidRPr="00A77B27" w:rsidRDefault="00D77C67" w:rsidP="00977721">
      <w:pPr>
        <w:spacing w:after="0" w:line="240" w:lineRule="auto"/>
        <w:rPr>
          <w:ins w:id="329" w:author="Kelly Kantack" w:date="2024-03-01T11:07:00Z"/>
          <w:rFonts w:ascii="Arial" w:hAnsi="Arial" w:cs="Arial"/>
          <w:i/>
          <w:color w:val="943634" w:themeColor="accent2" w:themeShade="BF"/>
          <w:sz w:val="24"/>
          <w:szCs w:val="24"/>
        </w:rPr>
      </w:pPr>
      <w:r>
        <w:rPr>
          <w:rFonts w:ascii="Arial" w:hAnsi="Arial" w:cs="Arial"/>
          <w:b/>
          <w:sz w:val="24"/>
          <w:szCs w:val="24"/>
        </w:rPr>
        <w:t xml:space="preserve">                                                                                                                                     </w:t>
      </w:r>
      <w:ins w:id="330" w:author="Kelly Kantack" w:date="2024-03-01T11:07:00Z">
        <w:r w:rsidR="00977721">
          <w:rPr>
            <w:rFonts w:ascii="Arial" w:hAnsi="Arial" w:cs="Arial"/>
            <w:b/>
            <w:sz w:val="24"/>
            <w:szCs w:val="24"/>
          </w:rPr>
          <w:t xml:space="preserve">       </w:t>
        </w:r>
      </w:ins>
      <w:r>
        <w:rPr>
          <w:rFonts w:ascii="Arial" w:hAnsi="Arial" w:cs="Arial"/>
          <w:b/>
          <w:sz w:val="24"/>
          <w:szCs w:val="24"/>
        </w:rPr>
        <w:t xml:space="preserve">    </w:t>
      </w:r>
      <w:r w:rsidR="00A61271">
        <w:rPr>
          <w:rFonts w:ascii="Arial" w:hAnsi="Arial" w:cs="Arial"/>
          <w:b/>
          <w:sz w:val="24"/>
          <w:szCs w:val="24"/>
          <w:u w:val="single"/>
        </w:rPr>
        <w:t>P</w:t>
      </w:r>
      <w:r w:rsidR="00871AB2" w:rsidRPr="00A61271">
        <w:rPr>
          <w:rFonts w:ascii="Arial" w:hAnsi="Arial" w:cs="Arial"/>
          <w:b/>
          <w:sz w:val="24"/>
          <w:szCs w:val="24"/>
          <w:u w:val="single"/>
        </w:rPr>
        <w:t>esach</w:t>
      </w:r>
      <w:r w:rsidR="00380EA0" w:rsidRPr="00A61271">
        <w:rPr>
          <w:rFonts w:ascii="Arial" w:hAnsi="Arial" w:cs="Arial"/>
          <w:b/>
          <w:i/>
          <w:sz w:val="24"/>
          <w:szCs w:val="24"/>
          <w:u w:val="single"/>
        </w:rPr>
        <w:t xml:space="preserve"> </w:t>
      </w:r>
    </w:p>
    <w:p w14:paraId="1AF84804" w14:textId="77777777" w:rsidR="00977721" w:rsidRPr="006707BE" w:rsidRDefault="00977721" w:rsidP="00977721">
      <w:pPr>
        <w:spacing w:after="0" w:line="240" w:lineRule="auto"/>
        <w:rPr>
          <w:ins w:id="331" w:author="Kelly Kantack" w:date="2024-03-01T11:07:00Z"/>
          <w:rFonts w:ascii="Arial" w:hAnsi="Arial" w:cs="Arial"/>
          <w:i/>
          <w:sz w:val="24"/>
          <w:szCs w:val="24"/>
        </w:rPr>
      </w:pPr>
      <w:ins w:id="332" w:author="Kelly Kantack" w:date="2024-03-01T11:07:00Z">
        <w:r>
          <w:rPr>
            <w:rFonts w:ascii="Arial" w:hAnsi="Arial" w:cs="Arial"/>
            <w:i/>
            <w:sz w:val="24"/>
            <w:szCs w:val="24"/>
          </w:rPr>
          <w:t>______________________________________________________________________________</w:t>
        </w:r>
      </w:ins>
    </w:p>
    <w:p w14:paraId="2A01BC31" w14:textId="5D74DAAE" w:rsidR="00380EA0" w:rsidRPr="006707BE" w:rsidRDefault="00380EA0" w:rsidP="00BB48BE">
      <w:pPr>
        <w:spacing w:after="0" w:line="240" w:lineRule="auto"/>
        <w:jc w:val="center"/>
        <w:rPr>
          <w:rFonts w:ascii="Arial" w:hAnsi="Arial" w:cs="Arial"/>
          <w:i/>
          <w:sz w:val="24"/>
          <w:szCs w:val="24"/>
        </w:rPr>
      </w:pPr>
    </w:p>
    <w:p w14:paraId="1F9D7EFE" w14:textId="57F40F7E" w:rsidR="00380EA0" w:rsidRPr="006707BE" w:rsidRDefault="00787110" w:rsidP="00380EA0">
      <w:pPr>
        <w:spacing w:after="0" w:line="240" w:lineRule="auto"/>
        <w:rPr>
          <w:rFonts w:ascii="Arial" w:hAnsi="Arial" w:cs="Arial"/>
          <w:sz w:val="24"/>
          <w:szCs w:val="24"/>
        </w:rPr>
      </w:pPr>
      <w:r>
        <w:rPr>
          <w:rFonts w:ascii="Arial" w:hAnsi="Arial" w:cs="Arial"/>
          <w:b/>
          <w:sz w:val="24"/>
          <w:szCs w:val="24"/>
        </w:rPr>
        <w:t>3.</w:t>
      </w:r>
      <w:ins w:id="333" w:author="Kelly Kantack" w:date="2024-03-01T10:58:00Z">
        <w:r w:rsidR="00362BDD">
          <w:rPr>
            <w:rFonts w:ascii="Arial" w:hAnsi="Arial" w:cs="Arial"/>
            <w:b/>
            <w:sz w:val="24"/>
            <w:szCs w:val="24"/>
          </w:rPr>
          <w:t>19</w:t>
        </w:r>
      </w:ins>
      <w:del w:id="334" w:author="Kelly Kantack" w:date="2024-03-01T10:58:00Z">
        <w:r w:rsidDel="00362BDD">
          <w:rPr>
            <w:rFonts w:ascii="Arial" w:hAnsi="Arial" w:cs="Arial"/>
            <w:b/>
            <w:sz w:val="24"/>
            <w:szCs w:val="24"/>
          </w:rPr>
          <w:delText>20</w:delText>
        </w:r>
      </w:del>
      <w:r w:rsidR="00380EA0">
        <w:rPr>
          <w:rFonts w:ascii="Arial" w:hAnsi="Arial" w:cs="Arial"/>
          <w:b/>
          <w:sz w:val="24"/>
          <w:szCs w:val="24"/>
        </w:rPr>
        <w:t xml:space="preserve">  </w:t>
      </w:r>
      <w:r w:rsidR="00AD4C38">
        <w:rPr>
          <w:rFonts w:ascii="Arial" w:hAnsi="Arial" w:cs="Arial"/>
          <w:sz w:val="24"/>
          <w:szCs w:val="24"/>
        </w:rPr>
        <w:t xml:space="preserve">What word </w:t>
      </w:r>
      <w:r w:rsidR="00A61271">
        <w:rPr>
          <w:rFonts w:ascii="Arial" w:hAnsi="Arial" w:cs="Arial"/>
          <w:sz w:val="24"/>
          <w:szCs w:val="24"/>
        </w:rPr>
        <w:t>refers to</w:t>
      </w:r>
      <w:r w:rsidR="00AD4C38">
        <w:rPr>
          <w:rFonts w:ascii="Arial" w:hAnsi="Arial" w:cs="Arial"/>
          <w:sz w:val="24"/>
          <w:szCs w:val="24"/>
        </w:rPr>
        <w:t xml:space="preserve"> the c</w:t>
      </w:r>
      <w:r w:rsidR="00AD4C38" w:rsidRPr="00AD4C38">
        <w:rPr>
          <w:rFonts w:ascii="Arial" w:hAnsi="Arial" w:cs="Arial"/>
          <w:sz w:val="24"/>
          <w:szCs w:val="24"/>
        </w:rPr>
        <w:t>hange of the substance of bread and wine into the substance of Christ’s body and blood</w:t>
      </w:r>
      <w:r w:rsidR="00380EA0" w:rsidRPr="006707BE">
        <w:rPr>
          <w:rFonts w:ascii="Arial" w:hAnsi="Arial" w:cs="Arial"/>
          <w:sz w:val="24"/>
          <w:szCs w:val="24"/>
        </w:rPr>
        <w:t>?</w:t>
      </w:r>
    </w:p>
    <w:p w14:paraId="59451FFC" w14:textId="67235E6D" w:rsidR="00380EA0" w:rsidRPr="00622F10" w:rsidDel="00977721" w:rsidRDefault="00AD4C38">
      <w:pPr>
        <w:spacing w:after="0" w:line="240" w:lineRule="auto"/>
        <w:jc w:val="right"/>
        <w:rPr>
          <w:del w:id="335" w:author="Kelly Kantack" w:date="2024-03-01T11:07:00Z"/>
          <w:rFonts w:ascii="Arial" w:hAnsi="Arial" w:cs="Arial"/>
          <w:b/>
          <w:i/>
          <w:sz w:val="24"/>
          <w:szCs w:val="24"/>
          <w:u w:val="single"/>
        </w:rPr>
      </w:pPr>
      <w:r>
        <w:rPr>
          <w:rFonts w:ascii="Arial" w:hAnsi="Arial" w:cs="Arial"/>
          <w:b/>
          <w:sz w:val="24"/>
          <w:szCs w:val="24"/>
          <w:u w:val="single"/>
        </w:rPr>
        <w:t>transubstantiation</w:t>
      </w:r>
      <w:r w:rsidR="00622F10">
        <w:rPr>
          <w:rFonts w:ascii="Arial" w:hAnsi="Arial" w:cs="Arial"/>
          <w:b/>
          <w:i/>
          <w:sz w:val="24"/>
          <w:szCs w:val="24"/>
          <w:u w:val="single"/>
        </w:rPr>
        <w:t xml:space="preserve"> </w:t>
      </w:r>
    </w:p>
    <w:p w14:paraId="4A882D0B" w14:textId="52EA5A15" w:rsidR="00A77B27" w:rsidRDefault="00380EA0">
      <w:pPr>
        <w:spacing w:after="0" w:line="240" w:lineRule="auto"/>
        <w:jc w:val="right"/>
        <w:rPr>
          <w:rFonts w:ascii="Arial" w:hAnsi="Arial" w:cs="Arial"/>
          <w:b/>
          <w:sz w:val="24"/>
          <w:szCs w:val="24"/>
        </w:rPr>
        <w:pPrChange w:id="336" w:author="Kelly Kantack" w:date="2024-03-01T11:07:00Z">
          <w:pPr>
            <w:spacing w:after="0" w:line="240" w:lineRule="auto"/>
          </w:pPr>
        </w:pPrChange>
      </w:pPr>
      <w:del w:id="337" w:author="Kelly Kantack" w:date="2024-03-01T11:07:00Z">
        <w:r w:rsidDel="00977721">
          <w:rPr>
            <w:rFonts w:ascii="Arial" w:hAnsi="Arial" w:cs="Arial"/>
            <w:i/>
            <w:sz w:val="24"/>
            <w:szCs w:val="24"/>
          </w:rPr>
          <w:delText>______________________________________________________________________________</w:delText>
        </w:r>
      </w:del>
    </w:p>
    <w:p w14:paraId="68DC512F" w14:textId="77777777" w:rsidR="00977721" w:rsidRDefault="00977721">
      <w:pPr>
        <w:rPr>
          <w:ins w:id="338" w:author="Kelly Kantack" w:date="2024-03-01T11:07:00Z"/>
          <w:rFonts w:ascii="Arial" w:hAnsi="Arial" w:cs="Arial"/>
          <w:b/>
          <w:sz w:val="24"/>
          <w:szCs w:val="24"/>
        </w:rPr>
      </w:pPr>
      <w:ins w:id="339" w:author="Kelly Kantack" w:date="2024-03-01T11:07:00Z">
        <w:r>
          <w:rPr>
            <w:rFonts w:ascii="Arial" w:hAnsi="Arial" w:cs="Arial"/>
            <w:b/>
            <w:sz w:val="24"/>
            <w:szCs w:val="24"/>
          </w:rPr>
          <w:br w:type="page"/>
        </w:r>
      </w:ins>
    </w:p>
    <w:p w14:paraId="41A4343D" w14:textId="6723F0DE" w:rsidR="00380EA0" w:rsidRPr="006707BE" w:rsidRDefault="00787110" w:rsidP="00380EA0">
      <w:pPr>
        <w:spacing w:after="0" w:line="240" w:lineRule="auto"/>
        <w:rPr>
          <w:rFonts w:ascii="Arial" w:hAnsi="Arial" w:cs="Arial"/>
          <w:sz w:val="24"/>
          <w:szCs w:val="24"/>
        </w:rPr>
      </w:pPr>
      <w:r>
        <w:rPr>
          <w:rFonts w:ascii="Arial" w:hAnsi="Arial" w:cs="Arial"/>
          <w:b/>
          <w:sz w:val="24"/>
          <w:szCs w:val="24"/>
        </w:rPr>
        <w:lastRenderedPageBreak/>
        <w:t>3.2</w:t>
      </w:r>
      <w:del w:id="340" w:author="Kelly Kantack" w:date="2024-03-01T10:58:00Z">
        <w:r w:rsidDel="00362BDD">
          <w:rPr>
            <w:rFonts w:ascii="Arial" w:hAnsi="Arial" w:cs="Arial"/>
            <w:b/>
            <w:sz w:val="24"/>
            <w:szCs w:val="24"/>
          </w:rPr>
          <w:delText>1</w:delText>
        </w:r>
      </w:del>
      <w:ins w:id="341" w:author="Kelly Kantack" w:date="2024-03-01T10:58:00Z">
        <w:r w:rsidR="00362BDD">
          <w:rPr>
            <w:rFonts w:ascii="Arial" w:hAnsi="Arial" w:cs="Arial"/>
            <w:b/>
            <w:sz w:val="24"/>
            <w:szCs w:val="24"/>
          </w:rPr>
          <w:t>0</w:t>
        </w:r>
      </w:ins>
      <w:r w:rsidR="00380EA0">
        <w:rPr>
          <w:rFonts w:ascii="Arial" w:hAnsi="Arial" w:cs="Arial"/>
          <w:b/>
          <w:sz w:val="24"/>
          <w:szCs w:val="24"/>
        </w:rPr>
        <w:t xml:space="preserve">  </w:t>
      </w:r>
      <w:r w:rsidR="009E56B8">
        <w:rPr>
          <w:rFonts w:ascii="Arial" w:hAnsi="Arial" w:cs="Arial"/>
          <w:sz w:val="24"/>
          <w:szCs w:val="24"/>
        </w:rPr>
        <w:t>Fill in the blanks of this sentence</w:t>
      </w:r>
      <w:r w:rsidR="00A61271">
        <w:rPr>
          <w:rFonts w:ascii="Arial" w:hAnsi="Arial" w:cs="Arial"/>
          <w:sz w:val="24"/>
          <w:szCs w:val="24"/>
        </w:rPr>
        <w:t xml:space="preserve">:  </w:t>
      </w:r>
      <w:r w:rsidR="009E56B8">
        <w:rPr>
          <w:rFonts w:ascii="Arial" w:hAnsi="Arial" w:cs="Arial"/>
          <w:sz w:val="24"/>
          <w:szCs w:val="24"/>
        </w:rPr>
        <w:t>“</w:t>
      </w:r>
      <w:r w:rsidR="00BC2812" w:rsidRPr="00BC2812">
        <w:rPr>
          <w:rFonts w:ascii="Arial" w:hAnsi="Arial" w:cs="Arial"/>
          <w:sz w:val="24"/>
          <w:szCs w:val="24"/>
        </w:rPr>
        <w:t>In the c</w:t>
      </w:r>
      <w:r w:rsidR="009E56B8">
        <w:rPr>
          <w:rFonts w:ascii="Arial" w:hAnsi="Arial" w:cs="Arial"/>
          <w:sz w:val="24"/>
          <w:szCs w:val="24"/>
        </w:rPr>
        <w:t>elebration of the Eucharist…t</w:t>
      </w:r>
      <w:r w:rsidR="00BC2812" w:rsidRPr="00BC2812">
        <w:rPr>
          <w:rFonts w:ascii="Arial" w:hAnsi="Arial" w:cs="Arial"/>
          <w:sz w:val="24"/>
          <w:szCs w:val="24"/>
        </w:rPr>
        <w:t xml:space="preserve">he whole Christ is truly present -- body, blood, </w:t>
      </w:r>
      <w:r w:rsidR="009E56B8" w:rsidRPr="009E56B8">
        <w:rPr>
          <w:rFonts w:ascii="Arial" w:hAnsi="Arial" w:cs="Arial"/>
          <w:b/>
          <w:sz w:val="24"/>
          <w:szCs w:val="24"/>
          <w:u w:val="single"/>
        </w:rPr>
        <w:t>_[blank]</w:t>
      </w:r>
      <w:r w:rsidR="009E56B8">
        <w:rPr>
          <w:rFonts w:ascii="Arial" w:hAnsi="Arial" w:cs="Arial"/>
          <w:b/>
          <w:sz w:val="24"/>
          <w:szCs w:val="24"/>
          <w:u w:val="single"/>
        </w:rPr>
        <w:t>_</w:t>
      </w:r>
      <w:r w:rsidR="009E56B8" w:rsidRPr="009E56B8">
        <w:rPr>
          <w:rFonts w:ascii="Arial" w:hAnsi="Arial" w:cs="Arial"/>
          <w:b/>
          <w:sz w:val="24"/>
          <w:szCs w:val="24"/>
          <w:u w:val="single"/>
        </w:rPr>
        <w:t>,</w:t>
      </w:r>
      <w:r w:rsidR="009E56B8">
        <w:rPr>
          <w:rFonts w:ascii="Arial" w:hAnsi="Arial" w:cs="Arial"/>
          <w:sz w:val="24"/>
          <w:szCs w:val="24"/>
        </w:rPr>
        <w:t xml:space="preserve"> and </w:t>
      </w:r>
      <w:r w:rsidR="009E56B8" w:rsidRPr="009E56B8">
        <w:rPr>
          <w:rFonts w:ascii="Arial" w:hAnsi="Arial" w:cs="Arial"/>
          <w:b/>
          <w:sz w:val="24"/>
          <w:szCs w:val="24"/>
          <w:u w:val="single"/>
        </w:rPr>
        <w:t>_[blank]</w:t>
      </w:r>
      <w:r w:rsidR="009E56B8">
        <w:rPr>
          <w:rFonts w:ascii="Arial" w:hAnsi="Arial" w:cs="Arial"/>
          <w:b/>
          <w:sz w:val="24"/>
          <w:szCs w:val="24"/>
          <w:u w:val="single"/>
        </w:rPr>
        <w:t>_</w:t>
      </w:r>
      <w:r w:rsidR="009E56B8" w:rsidRPr="009E56B8">
        <w:rPr>
          <w:rFonts w:ascii="Arial" w:hAnsi="Arial" w:cs="Arial"/>
          <w:b/>
          <w:sz w:val="24"/>
          <w:szCs w:val="24"/>
          <w:u w:val="single"/>
        </w:rPr>
        <w:t>,</w:t>
      </w:r>
      <w:r w:rsidR="009E56B8">
        <w:rPr>
          <w:rFonts w:ascii="Arial" w:hAnsi="Arial" w:cs="Arial"/>
          <w:sz w:val="24"/>
          <w:szCs w:val="24"/>
        </w:rPr>
        <w:t xml:space="preserve">.”  </w:t>
      </w:r>
    </w:p>
    <w:p w14:paraId="3AF198A0" w14:textId="6790525E" w:rsidR="00380EA0" w:rsidRPr="007E772D" w:rsidRDefault="009E56B8" w:rsidP="007E772D">
      <w:pPr>
        <w:spacing w:after="0" w:line="240" w:lineRule="auto"/>
        <w:jc w:val="right"/>
        <w:rPr>
          <w:rFonts w:ascii="Arial" w:hAnsi="Arial" w:cs="Arial"/>
          <w:b/>
          <w:i/>
          <w:sz w:val="24"/>
          <w:szCs w:val="24"/>
          <w:u w:val="single"/>
        </w:rPr>
      </w:pPr>
      <w:r>
        <w:rPr>
          <w:rFonts w:ascii="Arial" w:hAnsi="Arial" w:cs="Arial"/>
          <w:b/>
          <w:sz w:val="24"/>
          <w:szCs w:val="24"/>
          <w:u w:val="single"/>
        </w:rPr>
        <w:t xml:space="preserve">soul </w:t>
      </w:r>
      <w:r w:rsidR="00A61271">
        <w:rPr>
          <w:rFonts w:ascii="Arial" w:hAnsi="Arial" w:cs="Arial"/>
          <w:b/>
          <w:sz w:val="24"/>
          <w:szCs w:val="24"/>
          <w:u w:val="single"/>
        </w:rPr>
        <w:t>(</w:t>
      </w:r>
      <w:r>
        <w:rPr>
          <w:rFonts w:ascii="Arial" w:hAnsi="Arial" w:cs="Arial"/>
          <w:b/>
          <w:sz w:val="24"/>
          <w:szCs w:val="24"/>
          <w:u w:val="single"/>
        </w:rPr>
        <w:t>and</w:t>
      </w:r>
      <w:r w:rsidR="00A61271">
        <w:rPr>
          <w:rFonts w:ascii="Arial" w:hAnsi="Arial" w:cs="Arial"/>
          <w:b/>
          <w:sz w:val="24"/>
          <w:szCs w:val="24"/>
          <w:u w:val="single"/>
        </w:rPr>
        <w:t>)</w:t>
      </w:r>
      <w:r>
        <w:rPr>
          <w:rFonts w:ascii="Arial" w:hAnsi="Arial" w:cs="Arial"/>
          <w:b/>
          <w:sz w:val="24"/>
          <w:szCs w:val="24"/>
          <w:u w:val="single"/>
        </w:rPr>
        <w:t xml:space="preserve"> divinity</w:t>
      </w:r>
      <w:r w:rsidR="007E772D">
        <w:rPr>
          <w:rFonts w:ascii="Arial" w:hAnsi="Arial" w:cs="Arial"/>
          <w:b/>
          <w:i/>
          <w:sz w:val="24"/>
          <w:szCs w:val="24"/>
          <w:u w:val="single"/>
        </w:rPr>
        <w:t xml:space="preserve"> </w:t>
      </w:r>
    </w:p>
    <w:p w14:paraId="1CA3AFDB" w14:textId="77777777" w:rsidR="009E56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8C5EA1" w14:textId="50FA4F34" w:rsidR="009E56B8" w:rsidRDefault="009E56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Catechism of the Catholic Church (CCC) 1374.</w:t>
      </w:r>
    </w:p>
    <w:p w14:paraId="729610DE" w14:textId="0B325B76" w:rsidR="000044FD" w:rsidRPr="000044FD" w:rsidRDefault="009E56B8"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h</w:t>
      </w:r>
      <w:r w:rsidR="00BC2812" w:rsidRPr="00BC2812">
        <w:rPr>
          <w:rFonts w:ascii="Arial" w:hAnsi="Arial" w:cs="Arial"/>
          <w:i/>
          <w:color w:val="943634" w:themeColor="accent2" w:themeShade="BF"/>
          <w:sz w:val="24"/>
          <w:szCs w:val="24"/>
        </w:rPr>
        <w:t>ttps://www.usccb.org/eucharist#:~:text=The%20whole%20Christ%20is%20truly,of%20Christ%20in%20the%20Eucharist.</w:t>
      </w:r>
      <w:r w:rsidR="00380EA0">
        <w:rPr>
          <w:rFonts w:ascii="Arial" w:hAnsi="Arial" w:cs="Arial"/>
          <w:i/>
          <w:color w:val="943634" w:themeColor="accent2" w:themeShade="BF"/>
          <w:sz w:val="24"/>
          <w:szCs w:val="24"/>
        </w:rPr>
        <w:t xml:space="preserve"> </w:t>
      </w:r>
    </w:p>
    <w:p w14:paraId="02121814" w14:textId="77777777" w:rsidR="000044FD" w:rsidRPr="006707BE" w:rsidRDefault="000044FD" w:rsidP="000044FD">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D9057FF" w14:textId="71D942F8" w:rsidR="009B5D8C" w:rsidRDefault="000044FD" w:rsidP="00380EA0">
      <w:pPr>
        <w:spacing w:after="0" w:line="240" w:lineRule="auto"/>
        <w:rPr>
          <w:rFonts w:ascii="Arial" w:hAnsi="Arial" w:cs="Arial"/>
          <w:sz w:val="24"/>
          <w:szCs w:val="24"/>
        </w:rPr>
      </w:pPr>
      <w:r>
        <w:rPr>
          <w:rFonts w:ascii="Arial" w:hAnsi="Arial" w:cs="Arial"/>
          <w:b/>
          <w:sz w:val="24"/>
          <w:szCs w:val="24"/>
        </w:rPr>
        <w:t>3.2</w:t>
      </w:r>
      <w:del w:id="342" w:author="Kelly Kantack" w:date="2024-03-01T10:58:00Z">
        <w:r w:rsidDel="00362BDD">
          <w:rPr>
            <w:rFonts w:ascii="Arial" w:hAnsi="Arial" w:cs="Arial"/>
            <w:b/>
            <w:sz w:val="24"/>
            <w:szCs w:val="24"/>
          </w:rPr>
          <w:delText>2</w:delText>
        </w:r>
      </w:del>
      <w:ins w:id="343" w:author="Kelly Kantack" w:date="2024-03-01T10:58:00Z">
        <w:r w:rsidR="00362BDD">
          <w:rPr>
            <w:rFonts w:ascii="Arial" w:hAnsi="Arial" w:cs="Arial"/>
            <w:b/>
            <w:sz w:val="24"/>
            <w:szCs w:val="24"/>
          </w:rPr>
          <w:t>1</w:t>
        </w:r>
      </w:ins>
      <w:r>
        <w:rPr>
          <w:rFonts w:ascii="Arial" w:hAnsi="Arial" w:cs="Arial"/>
          <w:b/>
          <w:sz w:val="24"/>
          <w:szCs w:val="24"/>
        </w:rPr>
        <w:t xml:space="preserve">   </w:t>
      </w:r>
      <w:r>
        <w:rPr>
          <w:rFonts w:ascii="Arial" w:hAnsi="Arial" w:cs="Arial"/>
          <w:sz w:val="24"/>
          <w:szCs w:val="24"/>
        </w:rPr>
        <w:t>The tru</w:t>
      </w:r>
      <w:r w:rsidR="00E52750">
        <w:rPr>
          <w:rFonts w:ascii="Arial" w:hAnsi="Arial" w:cs="Arial"/>
          <w:sz w:val="24"/>
          <w:szCs w:val="24"/>
        </w:rPr>
        <w:t xml:space="preserve">e existence </w:t>
      </w:r>
      <w:r>
        <w:rPr>
          <w:rFonts w:ascii="Arial" w:hAnsi="Arial" w:cs="Arial"/>
          <w:sz w:val="24"/>
          <w:szCs w:val="24"/>
        </w:rPr>
        <w:t xml:space="preserve">of </w:t>
      </w:r>
      <w:r w:rsidR="00E52750">
        <w:rPr>
          <w:rFonts w:ascii="Arial" w:hAnsi="Arial" w:cs="Arial"/>
          <w:sz w:val="24"/>
          <w:szCs w:val="24"/>
        </w:rPr>
        <w:t xml:space="preserve">Jesus in the </w:t>
      </w:r>
      <w:r w:rsidR="00B332CE">
        <w:rPr>
          <w:rFonts w:ascii="Arial" w:hAnsi="Arial" w:cs="Arial"/>
          <w:sz w:val="24"/>
          <w:szCs w:val="24"/>
        </w:rPr>
        <w:t>Eucharis</w:t>
      </w:r>
      <w:r>
        <w:rPr>
          <w:rFonts w:ascii="Arial" w:hAnsi="Arial" w:cs="Arial"/>
          <w:sz w:val="24"/>
          <w:szCs w:val="24"/>
        </w:rPr>
        <w:t xml:space="preserve">t is often referred to as what? </w:t>
      </w:r>
    </w:p>
    <w:p w14:paraId="303874B7" w14:textId="2C60F6B7" w:rsidR="009B5D8C" w:rsidRDefault="009B5D8C" w:rsidP="009B5D8C">
      <w:pPr>
        <w:spacing w:after="0" w:line="240" w:lineRule="auto"/>
        <w:jc w:val="right"/>
        <w:rPr>
          <w:rFonts w:ascii="Arial" w:hAnsi="Arial" w:cs="Arial"/>
          <w:b/>
          <w:sz w:val="24"/>
          <w:szCs w:val="24"/>
          <w:u w:val="single"/>
        </w:rPr>
      </w:pPr>
      <w:r w:rsidRPr="009B5D8C">
        <w:rPr>
          <w:rFonts w:ascii="Arial" w:hAnsi="Arial" w:cs="Arial"/>
          <w:b/>
          <w:sz w:val="24"/>
          <w:szCs w:val="24"/>
          <w:u w:val="single"/>
        </w:rPr>
        <w:t>Real Presence</w:t>
      </w:r>
    </w:p>
    <w:p w14:paraId="00FC9A65" w14:textId="77777777" w:rsidR="000044FD" w:rsidRDefault="000044FD"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5BBC850" w14:textId="77777777" w:rsidR="000044FD" w:rsidRDefault="000044FD"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Catechism of the Catholic Church (CCC) 1374.</w:t>
      </w:r>
    </w:p>
    <w:p w14:paraId="39C97790" w14:textId="74AE54F4" w:rsidR="000044FD" w:rsidRPr="000044FD" w:rsidRDefault="000044FD"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h</w:t>
      </w:r>
      <w:r w:rsidRPr="00BC2812">
        <w:rPr>
          <w:rFonts w:ascii="Arial" w:hAnsi="Arial" w:cs="Arial"/>
          <w:i/>
          <w:color w:val="943634" w:themeColor="accent2" w:themeShade="BF"/>
          <w:sz w:val="24"/>
          <w:szCs w:val="24"/>
        </w:rPr>
        <w:t>ttps://www.usccb.org/eucharist#:~:text=The%20whole%20Christ%20is%20truly,of%20Christ%20in%20the%20Eucharist.</w:t>
      </w:r>
      <w:r>
        <w:rPr>
          <w:rFonts w:ascii="Arial" w:hAnsi="Arial" w:cs="Arial"/>
          <w:i/>
          <w:color w:val="943634" w:themeColor="accent2" w:themeShade="BF"/>
          <w:sz w:val="24"/>
          <w:szCs w:val="24"/>
        </w:rPr>
        <w:t xml:space="preserve"> </w:t>
      </w: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73302822" w:rsidR="00380EA0" w:rsidRPr="006707BE" w:rsidRDefault="00787110" w:rsidP="00380EA0">
      <w:pPr>
        <w:spacing w:after="0" w:line="240" w:lineRule="auto"/>
        <w:rPr>
          <w:rFonts w:ascii="Arial" w:hAnsi="Arial" w:cs="Arial"/>
          <w:sz w:val="24"/>
          <w:szCs w:val="24"/>
        </w:rPr>
      </w:pPr>
      <w:r>
        <w:rPr>
          <w:rFonts w:ascii="Arial" w:hAnsi="Arial" w:cs="Arial"/>
          <w:b/>
          <w:sz w:val="24"/>
          <w:szCs w:val="24"/>
        </w:rPr>
        <w:t>3.2</w:t>
      </w:r>
      <w:del w:id="344" w:author="Kelly Kantack" w:date="2024-03-01T10:58:00Z">
        <w:r w:rsidR="00E52750" w:rsidDel="00362BDD">
          <w:rPr>
            <w:rFonts w:ascii="Arial" w:hAnsi="Arial" w:cs="Arial"/>
            <w:b/>
            <w:sz w:val="24"/>
            <w:szCs w:val="24"/>
          </w:rPr>
          <w:delText>3</w:delText>
        </w:r>
      </w:del>
      <w:ins w:id="345" w:author="Kelly Kantack" w:date="2024-03-01T10:58:00Z">
        <w:r w:rsidR="00362BDD">
          <w:rPr>
            <w:rFonts w:ascii="Arial" w:hAnsi="Arial" w:cs="Arial"/>
            <w:b/>
            <w:sz w:val="24"/>
            <w:szCs w:val="24"/>
          </w:rPr>
          <w:t>2</w:t>
        </w:r>
      </w:ins>
      <w:r w:rsidR="00380EA0">
        <w:rPr>
          <w:rFonts w:ascii="Arial" w:hAnsi="Arial" w:cs="Arial"/>
          <w:b/>
          <w:sz w:val="24"/>
          <w:szCs w:val="24"/>
        </w:rPr>
        <w:t xml:space="preserve">  </w:t>
      </w:r>
      <w:r w:rsidR="00AE27C7">
        <w:rPr>
          <w:rFonts w:ascii="Arial" w:hAnsi="Arial" w:cs="Arial"/>
          <w:sz w:val="24"/>
          <w:szCs w:val="24"/>
        </w:rPr>
        <w:t xml:space="preserve">John, Chapter 6, records a dialog </w:t>
      </w:r>
      <w:r w:rsidR="00AD4C38">
        <w:rPr>
          <w:rFonts w:ascii="Arial" w:hAnsi="Arial" w:cs="Arial"/>
          <w:sz w:val="24"/>
          <w:szCs w:val="24"/>
        </w:rPr>
        <w:t>between Jesus</w:t>
      </w:r>
      <w:r w:rsidR="00AE27C7">
        <w:rPr>
          <w:rFonts w:ascii="Arial" w:hAnsi="Arial" w:cs="Arial"/>
          <w:sz w:val="24"/>
          <w:szCs w:val="24"/>
        </w:rPr>
        <w:t xml:space="preserve"> and ma</w:t>
      </w:r>
      <w:r w:rsidR="00B332CE">
        <w:rPr>
          <w:rFonts w:ascii="Arial" w:hAnsi="Arial" w:cs="Arial"/>
          <w:sz w:val="24"/>
          <w:szCs w:val="24"/>
        </w:rPr>
        <w:t xml:space="preserve">ny others in which Jesus said, </w:t>
      </w:r>
      <w:r w:rsidR="00AE27C7" w:rsidRPr="00AE27C7">
        <w:rPr>
          <w:rFonts w:ascii="Arial" w:hAnsi="Arial" w:cs="Arial"/>
          <w:sz w:val="24"/>
          <w:szCs w:val="24"/>
        </w:rPr>
        <w:t>“I am the bread of life; whoever comes to me will never hunger, and whoever believes in me will never thirst.</w:t>
      </w:r>
      <w:r w:rsidR="00AE27C7">
        <w:rPr>
          <w:rFonts w:ascii="Arial" w:hAnsi="Arial" w:cs="Arial"/>
          <w:sz w:val="24"/>
          <w:szCs w:val="24"/>
        </w:rPr>
        <w:t>” What is the name given to this dialog?</w:t>
      </w:r>
    </w:p>
    <w:p w14:paraId="5C5DF9C5" w14:textId="35D7BBB4" w:rsidR="00380EA0" w:rsidRPr="00622F10" w:rsidRDefault="00A61271" w:rsidP="00622F10">
      <w:pPr>
        <w:spacing w:after="0" w:line="240" w:lineRule="auto"/>
        <w:jc w:val="right"/>
        <w:rPr>
          <w:rFonts w:ascii="Arial" w:hAnsi="Arial" w:cs="Arial"/>
          <w:b/>
          <w:i/>
          <w:sz w:val="24"/>
          <w:szCs w:val="24"/>
          <w:u w:val="single"/>
        </w:rPr>
      </w:pPr>
      <w:r>
        <w:rPr>
          <w:rFonts w:ascii="Arial" w:hAnsi="Arial" w:cs="Arial"/>
          <w:b/>
          <w:sz w:val="24"/>
          <w:szCs w:val="24"/>
          <w:u w:val="single"/>
        </w:rPr>
        <w:t>(</w:t>
      </w:r>
      <w:r w:rsidR="00AE27C7">
        <w:rPr>
          <w:rFonts w:ascii="Arial" w:hAnsi="Arial" w:cs="Arial"/>
          <w:b/>
          <w:sz w:val="24"/>
          <w:szCs w:val="24"/>
          <w:u w:val="single"/>
        </w:rPr>
        <w:t>The</w:t>
      </w:r>
      <w:r>
        <w:rPr>
          <w:rFonts w:ascii="Arial" w:hAnsi="Arial" w:cs="Arial"/>
          <w:b/>
          <w:sz w:val="24"/>
          <w:szCs w:val="24"/>
          <w:u w:val="single"/>
        </w:rPr>
        <w:t>)</w:t>
      </w:r>
      <w:r w:rsidR="00AE27C7">
        <w:rPr>
          <w:rFonts w:ascii="Arial" w:hAnsi="Arial" w:cs="Arial"/>
          <w:b/>
          <w:sz w:val="24"/>
          <w:szCs w:val="24"/>
          <w:u w:val="single"/>
        </w:rPr>
        <w:t xml:space="preserve"> Bread of Life Discourse</w:t>
      </w:r>
      <w:r w:rsidR="00622F10">
        <w:rPr>
          <w:rFonts w:ascii="Arial" w:hAnsi="Arial" w:cs="Arial"/>
          <w:b/>
          <w:i/>
          <w:sz w:val="24"/>
          <w:szCs w:val="24"/>
          <w:u w:val="single"/>
        </w:rPr>
        <w:t xml:space="preserve"> </w:t>
      </w: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75182AB7" w:rsidR="00380EA0" w:rsidRDefault="00380EA0" w:rsidP="00380EA0">
      <w:pPr>
        <w:spacing w:after="0" w:line="240" w:lineRule="auto"/>
        <w:rPr>
          <w:rFonts w:ascii="Arial" w:hAnsi="Arial" w:cs="Arial"/>
          <w:sz w:val="24"/>
          <w:szCs w:val="24"/>
        </w:rPr>
      </w:pPr>
      <w:r>
        <w:rPr>
          <w:rFonts w:ascii="Arial" w:hAnsi="Arial" w:cs="Arial"/>
          <w:b/>
          <w:sz w:val="24"/>
          <w:szCs w:val="24"/>
        </w:rPr>
        <w:t>3.2</w:t>
      </w:r>
      <w:del w:id="346" w:author="Kelly Kantack" w:date="2024-03-01T10:58:00Z">
        <w:r w:rsidR="00E52750" w:rsidDel="00362BDD">
          <w:rPr>
            <w:rFonts w:ascii="Arial" w:hAnsi="Arial" w:cs="Arial"/>
            <w:b/>
            <w:sz w:val="24"/>
            <w:szCs w:val="24"/>
          </w:rPr>
          <w:delText>4</w:delText>
        </w:r>
      </w:del>
      <w:ins w:id="347" w:author="Kelly Kantack" w:date="2024-03-01T10:58:00Z">
        <w:r w:rsidR="00362BDD">
          <w:rPr>
            <w:rFonts w:ascii="Arial" w:hAnsi="Arial" w:cs="Arial"/>
            <w:b/>
            <w:sz w:val="24"/>
            <w:szCs w:val="24"/>
          </w:rPr>
          <w:t>3</w:t>
        </w:r>
      </w:ins>
      <w:r>
        <w:rPr>
          <w:rFonts w:ascii="Arial" w:hAnsi="Arial" w:cs="Arial"/>
          <w:b/>
          <w:sz w:val="24"/>
          <w:szCs w:val="24"/>
        </w:rPr>
        <w:t xml:space="preserve">  </w:t>
      </w:r>
      <w:r w:rsidR="00622F10">
        <w:rPr>
          <w:rFonts w:ascii="Arial" w:hAnsi="Arial" w:cs="Arial"/>
          <w:sz w:val="24"/>
          <w:szCs w:val="24"/>
        </w:rPr>
        <w:t>During the Bread of Life Discourse, four times Jesus start</w:t>
      </w:r>
      <w:r w:rsidR="00BC2812">
        <w:rPr>
          <w:rFonts w:ascii="Arial" w:hAnsi="Arial" w:cs="Arial"/>
          <w:sz w:val="24"/>
          <w:szCs w:val="24"/>
        </w:rPr>
        <w:t xml:space="preserve">ed a </w:t>
      </w:r>
      <w:r w:rsidR="00A61271">
        <w:rPr>
          <w:rFonts w:ascii="Arial" w:hAnsi="Arial" w:cs="Arial"/>
          <w:sz w:val="24"/>
          <w:szCs w:val="24"/>
        </w:rPr>
        <w:t xml:space="preserve">sentence </w:t>
      </w:r>
      <w:r w:rsidR="00BC2812">
        <w:rPr>
          <w:rFonts w:ascii="Arial" w:hAnsi="Arial" w:cs="Arial"/>
          <w:sz w:val="24"/>
          <w:szCs w:val="24"/>
        </w:rPr>
        <w:t xml:space="preserve">with </w:t>
      </w:r>
      <w:r w:rsidR="00622F10">
        <w:rPr>
          <w:rFonts w:ascii="Arial" w:hAnsi="Arial" w:cs="Arial"/>
          <w:sz w:val="24"/>
          <w:szCs w:val="24"/>
        </w:rPr>
        <w:t>words to show the seriousness with which he was speaking.</w:t>
      </w:r>
      <w:r w:rsidR="00BC2812">
        <w:rPr>
          <w:rFonts w:ascii="Arial" w:hAnsi="Arial" w:cs="Arial"/>
          <w:sz w:val="24"/>
          <w:szCs w:val="24"/>
        </w:rPr>
        <w:t xml:space="preserve"> What were those words?</w:t>
      </w:r>
    </w:p>
    <w:p w14:paraId="6534C9C6" w14:textId="77777777" w:rsidR="00A77B27" w:rsidRPr="006707BE" w:rsidRDefault="00A77B27" w:rsidP="00380EA0">
      <w:pPr>
        <w:spacing w:after="0" w:line="240" w:lineRule="auto"/>
        <w:rPr>
          <w:rFonts w:ascii="Arial" w:hAnsi="Arial" w:cs="Arial"/>
          <w:sz w:val="24"/>
          <w:szCs w:val="24"/>
        </w:rPr>
      </w:pPr>
    </w:p>
    <w:p w14:paraId="002FC483" w14:textId="7255A7B4" w:rsidR="00BC2812" w:rsidRPr="006707BE" w:rsidRDefault="00BC2812" w:rsidP="00BC2812">
      <w:pPr>
        <w:spacing w:after="0" w:line="240" w:lineRule="auto"/>
        <w:jc w:val="right"/>
        <w:rPr>
          <w:rFonts w:ascii="Arial" w:hAnsi="Arial" w:cs="Arial"/>
          <w:b/>
          <w:i/>
          <w:sz w:val="24"/>
          <w:szCs w:val="24"/>
          <w:u w:val="single"/>
        </w:rPr>
      </w:pPr>
      <w:r>
        <w:rPr>
          <w:rFonts w:ascii="Arial" w:hAnsi="Arial" w:cs="Arial"/>
          <w:b/>
          <w:sz w:val="24"/>
          <w:szCs w:val="24"/>
          <w:u w:val="single"/>
        </w:rPr>
        <w:t>“Amen, amen, I say to you…”</w:t>
      </w:r>
      <w:r w:rsidR="00380EA0" w:rsidRPr="006707BE">
        <w:rPr>
          <w:rFonts w:ascii="Arial" w:hAnsi="Arial" w:cs="Arial"/>
          <w:b/>
          <w:i/>
          <w:sz w:val="24"/>
          <w:szCs w:val="24"/>
          <w:u w:val="single"/>
        </w:rPr>
        <w:t xml:space="preserve"> </w:t>
      </w:r>
    </w:p>
    <w:p w14:paraId="439286E5" w14:textId="775311E1" w:rsidR="00BC2812" w:rsidRDefault="00BC2812" w:rsidP="00BC2812">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E1E863" w14:textId="620483F9" w:rsidR="00BC2812" w:rsidRPr="00BC2812" w:rsidRDefault="00BC2812" w:rsidP="00BC2812">
      <w:pPr>
        <w:spacing w:after="0" w:line="240" w:lineRule="auto"/>
        <w:jc w:val="right"/>
        <w:rPr>
          <w:rFonts w:ascii="Arial" w:hAnsi="Arial" w:cs="Arial"/>
          <w:b/>
          <w:sz w:val="24"/>
          <w:szCs w:val="24"/>
        </w:rPr>
      </w:pPr>
      <w:r w:rsidRPr="00BC2812">
        <w:rPr>
          <w:rFonts w:ascii="Arial" w:hAnsi="Arial" w:cs="Arial"/>
          <w:b/>
          <w:sz w:val="24"/>
          <w:szCs w:val="24"/>
        </w:rPr>
        <w:t>“Truly, truly, I say to you…”</w:t>
      </w:r>
    </w:p>
    <w:p w14:paraId="2A0B6256" w14:textId="1596450C" w:rsidR="00BC2812" w:rsidRPr="00BC2812" w:rsidRDefault="00BC2812" w:rsidP="00BC2812">
      <w:pPr>
        <w:spacing w:after="0" w:line="240" w:lineRule="auto"/>
        <w:jc w:val="right"/>
        <w:rPr>
          <w:rFonts w:ascii="Arial" w:hAnsi="Arial" w:cs="Arial"/>
          <w:b/>
          <w:i/>
          <w:sz w:val="24"/>
          <w:szCs w:val="24"/>
        </w:rPr>
      </w:pPr>
      <w:r w:rsidRPr="00BC2812">
        <w:rPr>
          <w:rFonts w:ascii="Arial" w:hAnsi="Arial" w:cs="Arial"/>
          <w:b/>
          <w:sz w:val="24"/>
          <w:szCs w:val="24"/>
        </w:rPr>
        <w:t>“Amen, amen…”</w:t>
      </w:r>
      <w:r w:rsidRPr="00BC2812">
        <w:rPr>
          <w:rFonts w:ascii="Arial" w:hAnsi="Arial" w:cs="Arial"/>
          <w:b/>
          <w:i/>
          <w:sz w:val="24"/>
          <w:szCs w:val="24"/>
        </w:rPr>
        <w:t xml:space="preserve"> </w:t>
      </w:r>
    </w:p>
    <w:p w14:paraId="352D9569" w14:textId="556D3471" w:rsidR="00A77B27" w:rsidRPr="00BC2812" w:rsidRDefault="00BC2812">
      <w:pPr>
        <w:spacing w:after="0" w:line="240" w:lineRule="auto"/>
        <w:jc w:val="right"/>
        <w:rPr>
          <w:rFonts w:ascii="Arial" w:hAnsi="Arial" w:cs="Arial"/>
          <w:b/>
          <w:sz w:val="24"/>
          <w:szCs w:val="24"/>
        </w:rPr>
      </w:pPr>
      <w:r w:rsidRPr="00BC2812">
        <w:rPr>
          <w:rFonts w:ascii="Arial" w:hAnsi="Arial" w:cs="Arial"/>
          <w:b/>
          <w:sz w:val="24"/>
          <w:szCs w:val="24"/>
        </w:rPr>
        <w:t>“Truly, truly…”</w:t>
      </w:r>
    </w:p>
    <w:p w14:paraId="30945A4C" w14:textId="6E49B6C5" w:rsidR="00BC2812" w:rsidRDefault="00BC2812" w:rsidP="00380EA0">
      <w:pPr>
        <w:spacing w:after="0" w:line="240" w:lineRule="auto"/>
        <w:rPr>
          <w:rFonts w:ascii="Arial" w:hAnsi="Arial" w:cs="Arial"/>
          <w:i/>
          <w:color w:val="0033CC"/>
          <w:sz w:val="24"/>
          <w:szCs w:val="24"/>
        </w:rPr>
      </w:pPr>
      <w:r>
        <w:rPr>
          <w:rFonts w:ascii="Arial" w:hAnsi="Arial" w:cs="Arial"/>
          <w:i/>
          <w:color w:val="0033CC"/>
          <w:sz w:val="24"/>
          <w:szCs w:val="24"/>
        </w:rPr>
        <w:t>The following is f</w:t>
      </w:r>
      <w:r w:rsidR="00E875ED">
        <w:rPr>
          <w:rFonts w:ascii="Arial" w:hAnsi="Arial" w:cs="Arial"/>
          <w:i/>
          <w:color w:val="0033CC"/>
          <w:sz w:val="24"/>
          <w:szCs w:val="24"/>
        </w:rPr>
        <w:t>rom</w:t>
      </w:r>
      <w:r>
        <w:rPr>
          <w:rFonts w:ascii="Arial" w:hAnsi="Arial" w:cs="Arial"/>
          <w:i/>
          <w:color w:val="0033CC"/>
          <w:sz w:val="24"/>
          <w:szCs w:val="24"/>
        </w:rPr>
        <w:t xml:space="preserve"> a homily by </w:t>
      </w:r>
      <w:r w:rsidRPr="00BC2812">
        <w:rPr>
          <w:rFonts w:ascii="Arial" w:hAnsi="Arial" w:cs="Arial"/>
          <w:i/>
          <w:color w:val="0033CC"/>
          <w:sz w:val="24"/>
          <w:szCs w:val="24"/>
        </w:rPr>
        <w:t>BISHOP ANTHONY B. TAYLOR</w:t>
      </w:r>
      <w:r>
        <w:rPr>
          <w:rFonts w:ascii="Arial" w:hAnsi="Arial" w:cs="Arial"/>
          <w:i/>
          <w:color w:val="0033CC"/>
          <w:sz w:val="24"/>
          <w:szCs w:val="24"/>
        </w:rPr>
        <w:t xml:space="preserve"> in Arkansas</w:t>
      </w:r>
      <w:r w:rsidR="00E875ED">
        <w:rPr>
          <w:rFonts w:ascii="Arial" w:hAnsi="Arial" w:cs="Arial"/>
          <w:i/>
          <w:color w:val="0033CC"/>
          <w:sz w:val="24"/>
          <w:szCs w:val="24"/>
        </w:rPr>
        <w:t>…</w:t>
      </w:r>
    </w:p>
    <w:p w14:paraId="5CE40094" w14:textId="0FAE8D40"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[Jesus] starts out with "Amen, amen I say to you, you are not looking for me because you have seen signs, but because you have eaten your share of loaves." </w:t>
      </w:r>
    </w:p>
    <w:p w14:paraId="6D7870A4" w14:textId="77777777"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And then "Amen, amen I say to you, it was not Moses who gave you bread from the heavens; it is my Father who gives you the real heavenly bread..." </w:t>
      </w:r>
    </w:p>
    <w:p w14:paraId="784DD3B6" w14:textId="77777777"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And "Amen, amen I say to you, he who believes has eternal life. I am the bread of life … the bread I will give is my flesh for the life of the world." </w:t>
      </w:r>
    </w:p>
    <w:p w14:paraId="73E17737" w14:textId="77777777"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And then finally, "Amen, amen I say to you, if you do not eat the flesh of the Son of Man and drink his blood, you have no life in you." </w:t>
      </w:r>
    </w:p>
    <w:p w14:paraId="73CC9BB7" w14:textId="0FAAEC79" w:rsidR="00380EA0"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Jesus says "Amen, amen I say to you" not once, not twice, but four times!  If there's anything to be taken literally in the Bible, this is it.”</w:t>
      </w:r>
    </w:p>
    <w:p w14:paraId="137A39E7" w14:textId="3074EC81" w:rsidR="00362BDD" w:rsidRDefault="00380EA0">
      <w:pPr>
        <w:spacing w:after="0" w:line="240" w:lineRule="auto"/>
        <w:rPr>
          <w:ins w:id="348" w:author="Kelly Kantack" w:date="2024-03-01T10:57: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ins w:id="349" w:author="Kelly Kantack" w:date="2024-03-01T10:57:00Z">
        <w:r w:rsidR="00362BDD">
          <w:rPr>
            <w:rFonts w:ascii="Arial" w:hAnsi="Arial" w:cs="Arial"/>
            <w:i/>
            <w:color w:val="943634" w:themeColor="accent2" w:themeShade="BF"/>
            <w:sz w:val="24"/>
            <w:szCs w:val="24"/>
          </w:rPr>
          <w:fldChar w:fldCharType="begin"/>
        </w:r>
        <w:r w:rsidR="00362BDD">
          <w:rPr>
            <w:rFonts w:ascii="Arial" w:hAnsi="Arial" w:cs="Arial"/>
            <w:i/>
            <w:color w:val="943634" w:themeColor="accent2" w:themeShade="BF"/>
            <w:sz w:val="24"/>
            <w:szCs w:val="24"/>
          </w:rPr>
          <w:instrText xml:space="preserve"> HYPERLINK "</w:instrText>
        </w:r>
      </w:ins>
      <w:r w:rsidR="00362BDD" w:rsidRPr="00622F10">
        <w:rPr>
          <w:rFonts w:ascii="Arial" w:hAnsi="Arial" w:cs="Arial"/>
          <w:i/>
          <w:color w:val="943634" w:themeColor="accent2" w:themeShade="BF"/>
          <w:sz w:val="24"/>
          <w:szCs w:val="24"/>
        </w:rPr>
        <w:instrText>https://www.arkansas-catholic.org/news/article/7830/Believe-what-Jesus-said-about-the-Bread-of-Life</w:instrText>
      </w:r>
      <w:ins w:id="350" w:author="Kelly Kantack" w:date="2024-03-01T10:57:00Z">
        <w:r w:rsidR="00362BDD">
          <w:rPr>
            <w:rFonts w:ascii="Arial" w:hAnsi="Arial" w:cs="Arial"/>
            <w:i/>
            <w:color w:val="943634" w:themeColor="accent2" w:themeShade="BF"/>
            <w:sz w:val="24"/>
            <w:szCs w:val="24"/>
          </w:rPr>
          <w:instrText xml:space="preserve">" </w:instrText>
        </w:r>
        <w:r w:rsidR="00362BDD">
          <w:rPr>
            <w:rFonts w:ascii="Arial" w:hAnsi="Arial" w:cs="Arial"/>
            <w:i/>
            <w:color w:val="943634" w:themeColor="accent2" w:themeShade="BF"/>
            <w:sz w:val="24"/>
            <w:szCs w:val="24"/>
          </w:rPr>
          <w:fldChar w:fldCharType="separate"/>
        </w:r>
      </w:ins>
      <w:r w:rsidR="00362BDD" w:rsidRPr="00977721">
        <w:rPr>
          <w:color w:val="943634" w:themeColor="accent2" w:themeShade="BF"/>
          <w:rPrChange w:id="351" w:author="Kelly Kantack" w:date="2024-03-01T11:08:00Z">
            <w:rPr>
              <w:rStyle w:val="Hyperlink"/>
              <w:rFonts w:ascii="Arial" w:hAnsi="Arial" w:cs="Arial"/>
              <w:i/>
              <w:sz w:val="24"/>
              <w:szCs w:val="24"/>
            </w:rPr>
          </w:rPrChange>
        </w:rPr>
        <w:t>https://www.arkansas-catholic.org/news/article/7830/Believe-what-Jesus-said-about-the-Bread-of-Life</w:t>
      </w:r>
      <w:ins w:id="352" w:author="Kelly Kantack" w:date="2024-03-01T10:57:00Z">
        <w:r w:rsidR="00362BDD">
          <w:rPr>
            <w:rFonts w:ascii="Arial" w:hAnsi="Arial" w:cs="Arial"/>
            <w:i/>
            <w:color w:val="943634" w:themeColor="accent2" w:themeShade="BF"/>
            <w:sz w:val="24"/>
            <w:szCs w:val="24"/>
          </w:rPr>
          <w:fldChar w:fldCharType="end"/>
        </w:r>
      </w:ins>
    </w:p>
    <w:p w14:paraId="3AFA4E3C" w14:textId="77777777" w:rsidR="00977721" w:rsidRDefault="00977721">
      <w:pPr>
        <w:rPr>
          <w:ins w:id="353" w:author="Kelly Kantack" w:date="2024-03-01T11:08:00Z"/>
          <w:rFonts w:ascii="Arial" w:hAnsi="Arial" w:cs="Arial"/>
          <w:b/>
          <w:sz w:val="24"/>
          <w:szCs w:val="24"/>
        </w:rPr>
      </w:pPr>
      <w:ins w:id="354" w:author="Kelly Kantack" w:date="2024-03-01T11:08:00Z">
        <w:r>
          <w:rPr>
            <w:rFonts w:ascii="Arial" w:hAnsi="Arial" w:cs="Arial"/>
            <w:b/>
            <w:sz w:val="24"/>
            <w:szCs w:val="24"/>
          </w:rPr>
          <w:br w:type="page"/>
        </w:r>
      </w:ins>
    </w:p>
    <w:p w14:paraId="530C04BF" w14:textId="5F2F7722" w:rsidR="00362BDD" w:rsidRPr="006707BE" w:rsidRDefault="00362BDD" w:rsidP="00362BDD">
      <w:pPr>
        <w:spacing w:after="0" w:line="240" w:lineRule="auto"/>
        <w:rPr>
          <w:moveTo w:id="355" w:author="Kelly Kantack" w:date="2024-03-01T10:57:00Z"/>
          <w:rFonts w:ascii="Arial" w:hAnsi="Arial" w:cs="Arial"/>
          <w:sz w:val="24"/>
          <w:szCs w:val="24"/>
        </w:rPr>
      </w:pPr>
      <w:ins w:id="356" w:author="Kelly Kantack" w:date="2024-03-01T10:59:00Z">
        <w:r>
          <w:rPr>
            <w:rFonts w:ascii="Arial" w:hAnsi="Arial" w:cs="Arial"/>
            <w:b/>
            <w:sz w:val="24"/>
            <w:szCs w:val="24"/>
          </w:rPr>
          <w:lastRenderedPageBreak/>
          <w:t xml:space="preserve">3.24  </w:t>
        </w:r>
      </w:ins>
      <w:moveToRangeStart w:id="357" w:author="Kelly Kantack" w:date="2024-03-01T10:57:00Z" w:name="move160183050"/>
      <w:moveTo w:id="358" w:author="Kelly Kantack" w:date="2024-03-01T10:57:00Z">
        <w:r>
          <w:rPr>
            <w:rFonts w:ascii="Arial" w:hAnsi="Arial" w:cs="Arial"/>
            <w:sz w:val="24"/>
            <w:szCs w:val="24"/>
          </w:rPr>
          <w:t>What is the name of the city in Texas that means “Body of Christ</w:t>
        </w:r>
        <w:r w:rsidRPr="006707BE">
          <w:rPr>
            <w:rFonts w:ascii="Arial" w:hAnsi="Arial" w:cs="Arial"/>
            <w:sz w:val="24"/>
            <w:szCs w:val="24"/>
          </w:rPr>
          <w:t>?</w:t>
        </w:r>
        <w:r>
          <w:rPr>
            <w:rFonts w:ascii="Arial" w:hAnsi="Arial" w:cs="Arial"/>
            <w:sz w:val="24"/>
            <w:szCs w:val="24"/>
          </w:rPr>
          <w:t>”</w:t>
        </w:r>
      </w:moveTo>
    </w:p>
    <w:p w14:paraId="0F1EE536" w14:textId="77777777" w:rsidR="00362BDD" w:rsidRPr="006707BE" w:rsidRDefault="00362BDD" w:rsidP="00362BDD">
      <w:pPr>
        <w:spacing w:after="0" w:line="240" w:lineRule="auto"/>
        <w:jc w:val="right"/>
        <w:rPr>
          <w:moveTo w:id="359" w:author="Kelly Kantack" w:date="2024-03-01T10:57:00Z"/>
          <w:rFonts w:ascii="Arial" w:hAnsi="Arial" w:cs="Arial"/>
          <w:b/>
          <w:i/>
          <w:sz w:val="24"/>
          <w:szCs w:val="24"/>
          <w:u w:val="single"/>
        </w:rPr>
      </w:pPr>
      <w:moveTo w:id="360" w:author="Kelly Kantack" w:date="2024-03-01T10:57:00Z">
        <w:r>
          <w:rPr>
            <w:rFonts w:ascii="Arial" w:hAnsi="Arial" w:cs="Arial"/>
            <w:b/>
            <w:sz w:val="24"/>
            <w:szCs w:val="24"/>
            <w:u w:val="single"/>
          </w:rPr>
          <w:t>Corpus Christi</w:t>
        </w:r>
        <w:r w:rsidRPr="006707BE">
          <w:rPr>
            <w:rFonts w:ascii="Arial" w:hAnsi="Arial" w:cs="Arial"/>
            <w:b/>
            <w:i/>
            <w:sz w:val="24"/>
            <w:szCs w:val="24"/>
            <w:u w:val="single"/>
          </w:rPr>
          <w:t xml:space="preserve"> </w:t>
        </w:r>
      </w:moveTo>
    </w:p>
    <w:p w14:paraId="2F4C0995" w14:textId="77777777" w:rsidR="00362BDD" w:rsidRDefault="00362BDD" w:rsidP="00362BDD">
      <w:pPr>
        <w:spacing w:after="0" w:line="240" w:lineRule="auto"/>
        <w:rPr>
          <w:moveTo w:id="361" w:author="Kelly Kantack" w:date="2024-03-01T10:57:00Z"/>
          <w:rFonts w:ascii="Arial" w:hAnsi="Arial" w:cs="Arial"/>
          <w:i/>
          <w:color w:val="943634" w:themeColor="accent2" w:themeShade="BF"/>
          <w:sz w:val="24"/>
          <w:szCs w:val="24"/>
        </w:rPr>
      </w:pPr>
    </w:p>
    <w:p w14:paraId="13185F1D" w14:textId="10A1E8FB" w:rsidR="00362BDD" w:rsidRPr="00B332CE" w:rsidDel="00977721" w:rsidRDefault="00362BDD">
      <w:pPr>
        <w:spacing w:after="0" w:line="240" w:lineRule="auto"/>
        <w:rPr>
          <w:del w:id="362" w:author="Kelly Kantack" w:date="2024-03-01T11:09:00Z"/>
          <w:moveTo w:id="363" w:author="Kelly Kantack" w:date="2024-03-01T10:57:00Z"/>
          <w:rFonts w:ascii="Arial" w:hAnsi="Arial" w:cs="Arial"/>
          <w:i/>
          <w:color w:val="943634" w:themeColor="accent2" w:themeShade="BF"/>
          <w:sz w:val="24"/>
          <w:szCs w:val="24"/>
        </w:rPr>
      </w:pPr>
      <w:moveTo w:id="364" w:author="Kelly Kantack" w:date="2024-03-01T10:57:00Z">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B756DC">
          <w:rPr>
            <w:rFonts w:ascii="Arial" w:hAnsi="Arial" w:cs="Arial"/>
            <w:i/>
            <w:color w:val="943634" w:themeColor="accent2" w:themeShade="BF"/>
            <w:sz w:val="24"/>
            <w:szCs w:val="24"/>
          </w:rPr>
          <w:t>https://news.cctexas.com/resources/facts/city-of-corpus-christi-history#:~:text=In%20the%20year%201519%2C%20on,the%20%E2%80%9CBody%20of%20Christ.%E2%80%9D</w:t>
        </w:r>
        <w:r>
          <w:rPr>
            <w:rFonts w:ascii="Arial" w:hAnsi="Arial" w:cs="Arial"/>
            <w:i/>
            <w:color w:val="943634" w:themeColor="accent2" w:themeShade="BF"/>
            <w:sz w:val="24"/>
            <w:szCs w:val="24"/>
          </w:rPr>
          <w:t xml:space="preserve">  </w:t>
        </w:r>
      </w:moveTo>
    </w:p>
    <w:p w14:paraId="2905A80A" w14:textId="2E73B00A" w:rsidR="00362BDD" w:rsidRPr="006707BE" w:rsidRDefault="00362BDD">
      <w:pPr>
        <w:spacing w:after="0" w:line="240" w:lineRule="auto"/>
        <w:rPr>
          <w:moveTo w:id="365" w:author="Kelly Kantack" w:date="2024-03-01T10:57:00Z"/>
          <w:rFonts w:ascii="Arial" w:hAnsi="Arial" w:cs="Arial"/>
          <w:i/>
          <w:sz w:val="24"/>
          <w:szCs w:val="24"/>
        </w:rPr>
      </w:pPr>
      <w:moveTo w:id="366" w:author="Kelly Kantack" w:date="2024-03-01T10:57:00Z">
        <w:del w:id="367" w:author="Kelly Kantack" w:date="2024-03-01T11:09:00Z">
          <w:r w:rsidDel="00977721">
            <w:rPr>
              <w:rFonts w:ascii="Arial" w:hAnsi="Arial" w:cs="Arial"/>
              <w:i/>
              <w:sz w:val="24"/>
              <w:szCs w:val="24"/>
            </w:rPr>
            <w:delText>______________________________________________________________________________</w:delText>
          </w:r>
        </w:del>
      </w:moveTo>
    </w:p>
    <w:moveToRangeEnd w:id="357"/>
    <w:p w14:paraId="64A16C8F" w14:textId="23ADFA17" w:rsidR="007E772D" w:rsidRDefault="007E772D" w:rsidP="00BB48BE">
      <w:pPr>
        <w:spacing w:after="0" w:line="240" w:lineRule="auto"/>
        <w:rPr>
          <w:rFonts w:ascii="Arial" w:hAnsi="Arial" w:cs="Arial"/>
          <w:i/>
          <w:sz w:val="24"/>
          <w:szCs w:val="24"/>
        </w:rPr>
      </w:pPr>
      <w:del w:id="368" w:author="Kelly Kantack" w:date="2024-03-01T11:08:00Z">
        <w:r w:rsidDel="00977721">
          <w:rPr>
            <w:rFonts w:ascii="Arial" w:hAnsi="Arial" w:cs="Arial"/>
            <w:i/>
            <w:sz w:val="24"/>
            <w:szCs w:val="24"/>
          </w:rPr>
          <w:br w:type="page"/>
        </w:r>
      </w:del>
    </w:p>
    <w:p w14:paraId="3538B384" w14:textId="219B79E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532AAD2D"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 xml:space="preserve">_1  </w:t>
      </w:r>
      <w:r w:rsidR="00B756DC">
        <w:rPr>
          <w:rFonts w:ascii="Arial" w:hAnsi="Arial" w:cs="Arial"/>
          <w:sz w:val="24"/>
          <w:szCs w:val="24"/>
        </w:rPr>
        <w:t xml:space="preserve">What is the ancient, prayerful devotion still practiced today when one or more come before the Real Presence of God to worship and pray?  </w:t>
      </w:r>
    </w:p>
    <w:p w14:paraId="2CF8B770" w14:textId="75889E27" w:rsidR="00380EA0" w:rsidRPr="006707BE" w:rsidRDefault="00A6127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B756DC">
        <w:rPr>
          <w:rFonts w:ascii="Arial" w:hAnsi="Arial" w:cs="Arial"/>
          <w:b/>
          <w:sz w:val="24"/>
          <w:szCs w:val="24"/>
          <w:u w:val="single"/>
        </w:rPr>
        <w:t>Eucharistic</w:t>
      </w:r>
      <w:r>
        <w:rPr>
          <w:rFonts w:ascii="Arial" w:hAnsi="Arial" w:cs="Arial"/>
          <w:b/>
          <w:sz w:val="24"/>
          <w:szCs w:val="24"/>
          <w:u w:val="single"/>
        </w:rPr>
        <w:t>)</w:t>
      </w:r>
      <w:r w:rsidR="00B756DC">
        <w:rPr>
          <w:rFonts w:ascii="Arial" w:hAnsi="Arial" w:cs="Arial"/>
          <w:b/>
          <w:sz w:val="24"/>
          <w:szCs w:val="24"/>
          <w:u w:val="single"/>
        </w:rPr>
        <w:t xml:space="preserve"> a</w:t>
      </w:r>
      <w:r w:rsidR="00B756DC" w:rsidRPr="00B756DC">
        <w:rPr>
          <w:rFonts w:ascii="Arial" w:hAnsi="Arial" w:cs="Arial"/>
          <w:b/>
          <w:sz w:val="24"/>
          <w:szCs w:val="24"/>
          <w:u w:val="single"/>
        </w:rPr>
        <w:t>doration</w:t>
      </w:r>
      <w:r w:rsidR="00B756DC">
        <w:rPr>
          <w:rFonts w:ascii="Arial" w:hAnsi="Arial" w:cs="Arial"/>
          <w:b/>
          <w:sz w:val="24"/>
          <w:szCs w:val="24"/>
          <w:u w:val="single"/>
        </w:rPr>
        <w:br/>
      </w:r>
      <w:r w:rsidR="00380EA0" w:rsidRPr="006707BE">
        <w:rPr>
          <w:rFonts w:ascii="Arial" w:hAnsi="Arial" w:cs="Arial"/>
          <w:b/>
          <w:i/>
          <w:sz w:val="24"/>
          <w:szCs w:val="24"/>
          <w:u w:val="single"/>
        </w:rPr>
        <w:t xml:space="preserve"> </w:t>
      </w:r>
    </w:p>
    <w:p w14:paraId="78286083" w14:textId="7A1099CC" w:rsidR="00380EA0" w:rsidRPr="00B332CE"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32DC9" w:rsidRPr="00B32DC9">
        <w:rPr>
          <w:rFonts w:ascii="Arial" w:hAnsi="Arial" w:cs="Arial"/>
          <w:i/>
          <w:color w:val="943634" w:themeColor="accent2" w:themeShade="BF"/>
          <w:sz w:val="24"/>
          <w:szCs w:val="24"/>
        </w:rPr>
        <w:t>https://www.thewordiscatholic.com/the-monstrance</w:t>
      </w: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55752F0" w14:textId="77777777" w:rsidR="00B32DC9" w:rsidRPr="006707BE" w:rsidRDefault="00380EA0" w:rsidP="00B32DC9">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 xml:space="preserve">_2  </w:t>
      </w:r>
      <w:r w:rsidR="00B32DC9">
        <w:rPr>
          <w:rFonts w:ascii="Arial" w:hAnsi="Arial" w:cs="Arial"/>
          <w:sz w:val="24"/>
          <w:szCs w:val="24"/>
        </w:rPr>
        <w:t>During Eucharistic Adoration, what is the name of the vessel used to display the Real Presence of our Lord in the form of the Sacred Host</w:t>
      </w:r>
      <w:r w:rsidR="00B32DC9" w:rsidRPr="006707BE">
        <w:rPr>
          <w:rFonts w:ascii="Arial" w:hAnsi="Arial" w:cs="Arial"/>
          <w:sz w:val="24"/>
          <w:szCs w:val="24"/>
        </w:rPr>
        <w:t>?</w:t>
      </w:r>
    </w:p>
    <w:p w14:paraId="1356AB35" w14:textId="77777777" w:rsidR="00A61271" w:rsidRDefault="00B32DC9" w:rsidP="00B32DC9">
      <w:pPr>
        <w:spacing w:after="0" w:line="240" w:lineRule="auto"/>
        <w:jc w:val="right"/>
        <w:rPr>
          <w:rFonts w:ascii="Arial" w:hAnsi="Arial" w:cs="Arial"/>
          <w:b/>
          <w:sz w:val="24"/>
          <w:szCs w:val="24"/>
          <w:u w:val="single"/>
        </w:rPr>
      </w:pPr>
      <w:r>
        <w:rPr>
          <w:rFonts w:ascii="Arial" w:hAnsi="Arial" w:cs="Arial"/>
          <w:b/>
          <w:sz w:val="24"/>
          <w:szCs w:val="24"/>
          <w:u w:val="single"/>
        </w:rPr>
        <w:t>monstrance</w:t>
      </w:r>
    </w:p>
    <w:p w14:paraId="32645C2D" w14:textId="77777777" w:rsidR="00A61271" w:rsidRDefault="00A61271" w:rsidP="00A61271">
      <w:pPr>
        <w:spacing w:after="0" w:line="240" w:lineRule="auto"/>
        <w:jc w:val="right"/>
        <w:rPr>
          <w:rFonts w:ascii="Arial" w:hAnsi="Arial" w:cs="Arial"/>
          <w:i/>
          <w:sz w:val="24"/>
          <w:szCs w:val="24"/>
        </w:rPr>
      </w:pPr>
      <w:r>
        <w:rPr>
          <w:rFonts w:ascii="Arial" w:hAnsi="Arial" w:cs="Arial"/>
          <w:i/>
          <w:sz w:val="24"/>
          <w:szCs w:val="24"/>
        </w:rPr>
        <w:t>Alternate answer:</w:t>
      </w:r>
    </w:p>
    <w:p w14:paraId="4F30FF8A" w14:textId="647F2681" w:rsidR="00A61271" w:rsidRPr="006707BE" w:rsidRDefault="00A61271" w:rsidP="00A61271">
      <w:pPr>
        <w:spacing w:after="0" w:line="240" w:lineRule="auto"/>
        <w:jc w:val="right"/>
        <w:rPr>
          <w:rFonts w:ascii="Arial" w:hAnsi="Arial" w:cs="Arial"/>
          <w:b/>
          <w:i/>
          <w:sz w:val="24"/>
          <w:szCs w:val="24"/>
          <w:u w:val="single"/>
        </w:rPr>
      </w:pPr>
      <w:r>
        <w:rPr>
          <w:rFonts w:ascii="Arial" w:hAnsi="Arial" w:cs="Arial"/>
          <w:b/>
          <w:sz w:val="24"/>
          <w:szCs w:val="24"/>
          <w:u w:val="single"/>
        </w:rPr>
        <w:t>ostensorium; ostensory</w:t>
      </w:r>
    </w:p>
    <w:p w14:paraId="12159C27" w14:textId="274284AB" w:rsidR="00B32DC9" w:rsidRPr="006707BE" w:rsidRDefault="00B32DC9" w:rsidP="00B32DC9">
      <w:pPr>
        <w:spacing w:after="0" w:line="240" w:lineRule="auto"/>
        <w:jc w:val="right"/>
        <w:rPr>
          <w:rFonts w:ascii="Arial" w:hAnsi="Arial" w:cs="Arial"/>
          <w:b/>
          <w:i/>
          <w:sz w:val="24"/>
          <w:szCs w:val="24"/>
          <w:u w:val="single"/>
        </w:rPr>
      </w:pPr>
    </w:p>
    <w:p w14:paraId="16B5A0C5" w14:textId="58957E06" w:rsidR="00380EA0" w:rsidRPr="00B332CE" w:rsidRDefault="00B32DC9" w:rsidP="00B32DC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B32DC9">
        <w:rPr>
          <w:rFonts w:ascii="Arial" w:hAnsi="Arial" w:cs="Arial"/>
          <w:i/>
          <w:color w:val="943634" w:themeColor="accent2" w:themeShade="BF"/>
          <w:sz w:val="24"/>
          <w:szCs w:val="24"/>
        </w:rPr>
        <w:t>https://www.thewordiscatholic.com/the-monstrance</w:t>
      </w: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58C4FDC0" w:rsidR="00380EA0" w:rsidRPr="006707BE" w:rsidDel="00362BDD" w:rsidRDefault="00380EA0" w:rsidP="00362BDD">
      <w:pPr>
        <w:spacing w:after="0" w:line="240" w:lineRule="auto"/>
        <w:rPr>
          <w:moveFrom w:id="369" w:author="Kelly Kantack" w:date="2024-03-01T10:57:00Z"/>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moveFromRangeStart w:id="370" w:author="Kelly Kantack" w:date="2024-03-01T10:57:00Z" w:name="move160183050"/>
      <w:moveFrom w:id="371" w:author="Kelly Kantack" w:date="2024-03-01T10:57:00Z">
        <w:r w:rsidR="00B756DC" w:rsidDel="00362BDD">
          <w:rPr>
            <w:rFonts w:ascii="Arial" w:hAnsi="Arial" w:cs="Arial"/>
            <w:sz w:val="24"/>
            <w:szCs w:val="24"/>
          </w:rPr>
          <w:t>What is the name of the city in Texas that means “Body of Christ</w:t>
        </w:r>
        <w:r w:rsidRPr="006707BE" w:rsidDel="00362BDD">
          <w:rPr>
            <w:rFonts w:ascii="Arial" w:hAnsi="Arial" w:cs="Arial"/>
            <w:sz w:val="24"/>
            <w:szCs w:val="24"/>
          </w:rPr>
          <w:t>?</w:t>
        </w:r>
        <w:r w:rsidR="00F3513A" w:rsidDel="00362BDD">
          <w:rPr>
            <w:rFonts w:ascii="Arial" w:hAnsi="Arial" w:cs="Arial"/>
            <w:sz w:val="24"/>
            <w:szCs w:val="24"/>
          </w:rPr>
          <w:t>”</w:t>
        </w:r>
      </w:moveFrom>
    </w:p>
    <w:p w14:paraId="5A5608A8" w14:textId="0D696259" w:rsidR="00380EA0" w:rsidRPr="006707BE" w:rsidDel="00362BDD" w:rsidRDefault="00B756DC">
      <w:pPr>
        <w:spacing w:after="0" w:line="240" w:lineRule="auto"/>
        <w:rPr>
          <w:moveFrom w:id="372" w:author="Kelly Kantack" w:date="2024-03-01T10:57:00Z"/>
          <w:rFonts w:ascii="Arial" w:hAnsi="Arial" w:cs="Arial"/>
          <w:b/>
          <w:i/>
          <w:sz w:val="24"/>
          <w:szCs w:val="24"/>
          <w:u w:val="single"/>
        </w:rPr>
        <w:pPrChange w:id="373" w:author="Kelly Kantack" w:date="2024-03-01T10:57:00Z">
          <w:pPr>
            <w:spacing w:after="0" w:line="240" w:lineRule="auto"/>
            <w:jc w:val="right"/>
          </w:pPr>
        </w:pPrChange>
      </w:pPr>
      <w:moveFrom w:id="374" w:author="Kelly Kantack" w:date="2024-03-01T10:57:00Z">
        <w:r w:rsidDel="00362BDD">
          <w:rPr>
            <w:rFonts w:ascii="Arial" w:hAnsi="Arial" w:cs="Arial"/>
            <w:b/>
            <w:sz w:val="24"/>
            <w:szCs w:val="24"/>
            <w:u w:val="single"/>
          </w:rPr>
          <w:t>Corpus Christi</w:t>
        </w:r>
        <w:r w:rsidR="00380EA0" w:rsidRPr="006707BE" w:rsidDel="00362BDD">
          <w:rPr>
            <w:rFonts w:ascii="Arial" w:hAnsi="Arial" w:cs="Arial"/>
            <w:b/>
            <w:i/>
            <w:sz w:val="24"/>
            <w:szCs w:val="24"/>
            <w:u w:val="single"/>
          </w:rPr>
          <w:t xml:space="preserve"> </w:t>
        </w:r>
      </w:moveFrom>
    </w:p>
    <w:p w14:paraId="211CB768" w14:textId="1EEE9FFD" w:rsidR="00B756DC" w:rsidDel="00362BDD" w:rsidRDefault="00B756DC" w:rsidP="00362BDD">
      <w:pPr>
        <w:spacing w:after="0" w:line="240" w:lineRule="auto"/>
        <w:rPr>
          <w:moveFrom w:id="375" w:author="Kelly Kantack" w:date="2024-03-01T10:57:00Z"/>
          <w:rFonts w:ascii="Arial" w:hAnsi="Arial" w:cs="Arial"/>
          <w:i/>
          <w:color w:val="943634" w:themeColor="accent2" w:themeShade="BF"/>
          <w:sz w:val="24"/>
          <w:szCs w:val="24"/>
        </w:rPr>
      </w:pPr>
    </w:p>
    <w:p w14:paraId="53870D3C" w14:textId="65CBA9EB" w:rsidR="00380EA0" w:rsidRPr="00B332CE" w:rsidDel="00362BDD" w:rsidRDefault="00380EA0" w:rsidP="00362BDD">
      <w:pPr>
        <w:spacing w:after="0" w:line="240" w:lineRule="auto"/>
        <w:rPr>
          <w:moveFrom w:id="376" w:author="Kelly Kantack" w:date="2024-03-01T10:57:00Z"/>
          <w:rFonts w:ascii="Arial" w:hAnsi="Arial" w:cs="Arial"/>
          <w:i/>
          <w:color w:val="943634" w:themeColor="accent2" w:themeShade="BF"/>
          <w:sz w:val="24"/>
          <w:szCs w:val="24"/>
        </w:rPr>
      </w:pPr>
      <w:moveFrom w:id="377" w:author="Kelly Kantack" w:date="2024-03-01T10:57:00Z">
        <w:r w:rsidDel="00362BDD">
          <w:rPr>
            <w:rFonts w:ascii="Arial" w:hAnsi="Arial" w:cs="Arial"/>
            <w:i/>
            <w:color w:val="943634" w:themeColor="accent2" w:themeShade="BF"/>
            <w:sz w:val="24"/>
            <w:szCs w:val="24"/>
          </w:rPr>
          <w:t>*******</w:t>
        </w:r>
        <w:r w:rsidRPr="002264DC" w:rsidDel="00362BDD">
          <w:rPr>
            <w:rFonts w:ascii="Arial" w:hAnsi="Arial" w:cs="Arial"/>
            <w:i/>
            <w:color w:val="943634" w:themeColor="accent2" w:themeShade="BF"/>
            <w:sz w:val="24"/>
            <w:szCs w:val="24"/>
          </w:rPr>
          <w:t xml:space="preserve"> </w:t>
        </w:r>
        <w:r w:rsidDel="00362BDD">
          <w:rPr>
            <w:rFonts w:ascii="Arial" w:hAnsi="Arial" w:cs="Arial"/>
            <w:i/>
            <w:color w:val="943634" w:themeColor="accent2" w:themeShade="BF"/>
            <w:sz w:val="24"/>
            <w:szCs w:val="24"/>
          </w:rPr>
          <w:t>Reference:</w:t>
        </w:r>
        <w:r w:rsidR="00B756DC" w:rsidDel="00362BDD">
          <w:rPr>
            <w:rFonts w:ascii="Arial" w:hAnsi="Arial" w:cs="Arial"/>
            <w:i/>
            <w:color w:val="943634" w:themeColor="accent2" w:themeShade="BF"/>
            <w:sz w:val="24"/>
            <w:szCs w:val="24"/>
          </w:rPr>
          <w:t xml:space="preserve">  </w:t>
        </w:r>
        <w:r w:rsidR="00B756DC" w:rsidRPr="00B756DC" w:rsidDel="00362BDD">
          <w:rPr>
            <w:rFonts w:ascii="Arial" w:hAnsi="Arial" w:cs="Arial"/>
            <w:i/>
            <w:color w:val="943634" w:themeColor="accent2" w:themeShade="BF"/>
            <w:sz w:val="24"/>
            <w:szCs w:val="24"/>
          </w:rPr>
          <w:t>https://news.cctexas.com/resources/facts/city-of-corpus-christi-history#:~:text=In%20the%20year%201519%2C%20on,the%20%E2%80%9CBody%20of%20Christ.%E2%80%9D</w:t>
        </w:r>
        <w:r w:rsidDel="00362BDD">
          <w:rPr>
            <w:rFonts w:ascii="Arial" w:hAnsi="Arial" w:cs="Arial"/>
            <w:i/>
            <w:color w:val="943634" w:themeColor="accent2" w:themeShade="BF"/>
            <w:sz w:val="24"/>
            <w:szCs w:val="24"/>
          </w:rPr>
          <w:t xml:space="preserve">  </w:t>
        </w:r>
      </w:moveFrom>
    </w:p>
    <w:p w14:paraId="7F13A829" w14:textId="51427C81" w:rsidR="00380EA0" w:rsidRPr="006707BE" w:rsidDel="00977721" w:rsidRDefault="00380EA0">
      <w:pPr>
        <w:spacing w:after="0" w:line="240" w:lineRule="auto"/>
        <w:rPr>
          <w:del w:id="378" w:author="Kelly Kantack" w:date="2024-03-01T11:06:00Z"/>
          <w:rFonts w:ascii="Arial" w:hAnsi="Arial" w:cs="Arial"/>
          <w:i/>
          <w:sz w:val="24"/>
          <w:szCs w:val="24"/>
        </w:rPr>
      </w:pPr>
      <w:moveFrom w:id="379" w:author="Kelly Kantack" w:date="2024-03-01T10:57:00Z">
        <w:r w:rsidDel="00362BDD">
          <w:rPr>
            <w:rFonts w:ascii="Arial" w:hAnsi="Arial" w:cs="Arial"/>
            <w:i/>
            <w:sz w:val="24"/>
            <w:szCs w:val="24"/>
          </w:rPr>
          <w:t>______________________________________________________________________________</w:t>
        </w:r>
      </w:moveFrom>
      <w:moveFromRangeEnd w:id="370"/>
    </w:p>
    <w:p w14:paraId="64CCC811" w14:textId="166B18F0" w:rsidR="00977721" w:rsidRPr="006707BE" w:rsidDel="00977721" w:rsidRDefault="00977721" w:rsidP="00977721">
      <w:pPr>
        <w:spacing w:after="0" w:line="240" w:lineRule="auto"/>
        <w:rPr>
          <w:del w:id="380" w:author="Kelly Kantack" w:date="2024-03-01T11:06:00Z"/>
          <w:moveTo w:id="381" w:author="Kelly Kantack" w:date="2024-03-01T11:05:00Z"/>
          <w:rFonts w:ascii="Arial" w:hAnsi="Arial" w:cs="Arial"/>
          <w:i/>
          <w:sz w:val="24"/>
          <w:szCs w:val="24"/>
        </w:rPr>
      </w:pPr>
      <w:moveToRangeStart w:id="382" w:author="Kelly Kantack" w:date="2024-03-01T11:05:00Z" w:name="move160183575"/>
      <w:moveTo w:id="383" w:author="Kelly Kantack" w:date="2024-03-01T11:05:00Z">
        <w:del w:id="384" w:author="Kelly Kantack" w:date="2024-03-01T11:06:00Z">
          <w:r w:rsidDel="00977721">
            <w:rPr>
              <w:rFonts w:ascii="Arial" w:hAnsi="Arial" w:cs="Arial"/>
              <w:i/>
              <w:sz w:val="24"/>
              <w:szCs w:val="24"/>
            </w:rPr>
            <w:delText>______________________________________________________________________________</w:delText>
          </w:r>
        </w:del>
      </w:moveTo>
    </w:p>
    <w:p w14:paraId="1F242E9C" w14:textId="4DB09628" w:rsidR="00977721" w:rsidRPr="00557F6B" w:rsidRDefault="00977721" w:rsidP="00977721">
      <w:pPr>
        <w:spacing w:after="0" w:line="240" w:lineRule="auto"/>
        <w:rPr>
          <w:moveTo w:id="385" w:author="Kelly Kantack" w:date="2024-03-01T11:05:00Z"/>
          <w:rFonts w:ascii="Arial" w:hAnsi="Arial" w:cs="Arial"/>
          <w:i/>
          <w:color w:val="943634" w:themeColor="accent2" w:themeShade="BF"/>
          <w:sz w:val="24"/>
          <w:szCs w:val="24"/>
        </w:rPr>
      </w:pPr>
      <w:moveTo w:id="386" w:author="Kelly Kantack" w:date="2024-03-01T11:05:00Z">
        <w:del w:id="387" w:author="Kelly Kantack" w:date="2024-03-01T11:06:00Z">
          <w:r w:rsidDel="00977721">
            <w:rPr>
              <w:rFonts w:ascii="Arial" w:hAnsi="Arial" w:cs="Arial"/>
              <w:b/>
              <w:sz w:val="24"/>
              <w:szCs w:val="24"/>
              <w:highlight w:val="yellow"/>
            </w:rPr>
            <w:delText>B</w:delText>
          </w:r>
          <w:r w:rsidRPr="00BF589C" w:rsidDel="00977721">
            <w:rPr>
              <w:rFonts w:ascii="Arial" w:hAnsi="Arial" w:cs="Arial"/>
              <w:b/>
              <w:sz w:val="24"/>
              <w:szCs w:val="24"/>
              <w:highlight w:val="yellow"/>
            </w:rPr>
            <w:delText>_</w:delText>
          </w:r>
          <w:r w:rsidDel="00977721">
            <w:rPr>
              <w:rFonts w:ascii="Arial" w:hAnsi="Arial" w:cs="Arial"/>
              <w:b/>
              <w:sz w:val="24"/>
              <w:szCs w:val="24"/>
              <w:highlight w:val="yellow"/>
            </w:rPr>
            <w:delText>4</w:delText>
          </w:r>
          <w:r w:rsidRPr="00BF589C" w:rsidDel="00977721">
            <w:rPr>
              <w:rFonts w:ascii="Arial" w:hAnsi="Arial" w:cs="Arial"/>
              <w:b/>
              <w:sz w:val="24"/>
              <w:szCs w:val="24"/>
              <w:highlight w:val="yellow"/>
            </w:rPr>
            <w:delText xml:space="preserve">  </w:delText>
          </w:r>
        </w:del>
        <w:r>
          <w:rPr>
            <w:rFonts w:ascii="Arial" w:hAnsi="Arial" w:cs="Arial"/>
            <w:sz w:val="24"/>
            <w:szCs w:val="24"/>
          </w:rPr>
          <w:t>Which army was drowned in the Red Sea as they chased the Israelites</w:t>
        </w:r>
        <w:r w:rsidRPr="006707BE">
          <w:rPr>
            <w:rFonts w:ascii="Arial" w:hAnsi="Arial" w:cs="Arial"/>
            <w:sz w:val="24"/>
            <w:szCs w:val="24"/>
          </w:rPr>
          <w:t>?</w:t>
        </w:r>
      </w:moveTo>
    </w:p>
    <w:p w14:paraId="4A1CE8DE" w14:textId="77777777" w:rsidR="00977721" w:rsidRPr="006707BE" w:rsidRDefault="00977721" w:rsidP="00977721">
      <w:pPr>
        <w:spacing w:after="0" w:line="240" w:lineRule="auto"/>
        <w:jc w:val="right"/>
        <w:rPr>
          <w:moveTo w:id="388" w:author="Kelly Kantack" w:date="2024-03-01T11:05:00Z"/>
          <w:rFonts w:ascii="Arial" w:hAnsi="Arial" w:cs="Arial"/>
          <w:b/>
          <w:i/>
          <w:sz w:val="24"/>
          <w:szCs w:val="24"/>
          <w:u w:val="single"/>
        </w:rPr>
      </w:pPr>
      <w:moveTo w:id="389" w:author="Kelly Kantack" w:date="2024-03-01T11:05:00Z">
        <w:r>
          <w:rPr>
            <w:rFonts w:ascii="Arial" w:hAnsi="Arial" w:cs="Arial"/>
            <w:b/>
            <w:sz w:val="24"/>
            <w:szCs w:val="24"/>
            <w:u w:val="single"/>
          </w:rPr>
          <w:t>Egyptian</w:t>
        </w:r>
        <w:r w:rsidRPr="006707BE">
          <w:rPr>
            <w:rFonts w:ascii="Arial" w:hAnsi="Arial" w:cs="Arial"/>
            <w:b/>
            <w:i/>
            <w:sz w:val="24"/>
            <w:szCs w:val="24"/>
            <w:u w:val="single"/>
          </w:rPr>
          <w:t xml:space="preserve"> </w:t>
        </w:r>
      </w:moveTo>
    </w:p>
    <w:p w14:paraId="521E7074" w14:textId="77777777" w:rsidR="00977721" w:rsidRPr="006707BE" w:rsidRDefault="00977721" w:rsidP="00977721">
      <w:pPr>
        <w:spacing w:after="0" w:line="240" w:lineRule="auto"/>
        <w:jc w:val="right"/>
        <w:rPr>
          <w:moveTo w:id="390" w:author="Kelly Kantack" w:date="2024-03-01T11:05:00Z"/>
          <w:rFonts w:ascii="Arial" w:hAnsi="Arial" w:cs="Arial"/>
          <w:i/>
          <w:sz w:val="24"/>
          <w:szCs w:val="24"/>
        </w:rPr>
      </w:pPr>
      <w:moveTo w:id="391" w:author="Kelly Kantack" w:date="2024-03-01T11:05:00Z">
        <w:r w:rsidRPr="006707BE">
          <w:rPr>
            <w:rFonts w:ascii="Arial" w:hAnsi="Arial" w:cs="Arial"/>
            <w:i/>
            <w:sz w:val="24"/>
            <w:szCs w:val="24"/>
          </w:rPr>
          <w:t>Alternate answers:</w:t>
        </w:r>
      </w:moveTo>
    </w:p>
    <w:p w14:paraId="74CCE9E1" w14:textId="73E9B146" w:rsidR="00977721" w:rsidRPr="006707BE" w:rsidRDefault="00977721" w:rsidP="00977721">
      <w:pPr>
        <w:spacing w:after="0" w:line="240" w:lineRule="auto"/>
        <w:jc w:val="right"/>
        <w:rPr>
          <w:moveTo w:id="392" w:author="Kelly Kantack" w:date="2024-03-01T11:05:00Z"/>
          <w:rFonts w:ascii="Arial" w:hAnsi="Arial" w:cs="Arial"/>
          <w:b/>
          <w:sz w:val="24"/>
          <w:szCs w:val="24"/>
        </w:rPr>
      </w:pPr>
      <w:moveTo w:id="393" w:author="Kelly Kantack" w:date="2024-03-01T11:05:00Z">
        <w:del w:id="394" w:author="Kelly Kantack" w:date="2024-03-01T12:10:00Z">
          <w:r w:rsidDel="00A604C9">
            <w:rPr>
              <w:rFonts w:ascii="Arial" w:hAnsi="Arial" w:cs="Arial"/>
              <w:b/>
              <w:sz w:val="24"/>
              <w:szCs w:val="24"/>
            </w:rPr>
            <w:delText>Pharoah’s</w:delText>
          </w:r>
        </w:del>
        <w:ins w:id="395" w:author="Kelly Kantack" w:date="2024-03-01T12:10:00Z">
          <w:r w:rsidR="00A604C9">
            <w:rPr>
              <w:rFonts w:ascii="Arial" w:hAnsi="Arial" w:cs="Arial"/>
              <w:b/>
              <w:sz w:val="24"/>
              <w:szCs w:val="24"/>
            </w:rPr>
            <w:t>Pharaoh’s</w:t>
          </w:r>
        </w:ins>
        <w:r>
          <w:rPr>
            <w:rFonts w:ascii="Arial" w:hAnsi="Arial" w:cs="Arial"/>
            <w:b/>
            <w:sz w:val="24"/>
            <w:szCs w:val="24"/>
          </w:rPr>
          <w:t xml:space="preserve"> Army</w:t>
        </w:r>
      </w:moveTo>
    </w:p>
    <w:p w14:paraId="74355179" w14:textId="77777777" w:rsidR="00977721" w:rsidRDefault="00977721" w:rsidP="00977721">
      <w:pPr>
        <w:spacing w:after="0" w:line="240" w:lineRule="auto"/>
        <w:rPr>
          <w:moveTo w:id="396" w:author="Kelly Kantack" w:date="2024-03-01T11:05:00Z"/>
          <w:rFonts w:ascii="Arial" w:hAnsi="Arial" w:cs="Arial"/>
          <w:i/>
          <w:color w:val="943634" w:themeColor="accent2" w:themeShade="BF"/>
          <w:sz w:val="24"/>
          <w:szCs w:val="24"/>
        </w:rPr>
      </w:pPr>
      <w:moveTo w:id="397" w:author="Kelly Kantack" w:date="2024-03-01T11:05:00Z">
        <w:r>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ab/>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Exodus</w:t>
        </w:r>
      </w:moveTo>
    </w:p>
    <w:moveToRangeEnd w:id="382"/>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A925E82" w:rsidR="00380EA0" w:rsidRPr="006707BE" w:rsidRDefault="00906265"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81792" behindDoc="0" locked="0" layoutInCell="1" allowOverlap="1" wp14:anchorId="79DD6934" wp14:editId="6F2E7ED2">
                <wp:simplePos x="0" y="0"/>
                <wp:positionH relativeFrom="column">
                  <wp:posOffset>3353435</wp:posOffset>
                </wp:positionH>
                <wp:positionV relativeFrom="paragraph">
                  <wp:posOffset>-86995</wp:posOffset>
                </wp:positionV>
                <wp:extent cx="3157220" cy="379095"/>
                <wp:effectExtent l="0" t="0" r="0" b="0"/>
                <wp:wrapNone/>
                <wp:docPr id="4" name="Text Box 4"/>
                <wp:cNvGraphicFramePr/>
                <a:graphic xmlns:a="http://schemas.openxmlformats.org/drawingml/2006/main">
                  <a:graphicData uri="http://schemas.microsoft.com/office/word/2010/wordprocessingShape">
                    <wps:wsp>
                      <wps:cNvSpPr txBox="1"/>
                      <wps:spPr>
                        <a:xfrm>
                          <a:off x="0" y="0"/>
                          <a:ext cx="3157220" cy="379095"/>
                        </a:xfrm>
                        <a:prstGeom prst="rect">
                          <a:avLst/>
                        </a:prstGeom>
                        <a:noFill/>
                        <a:ln w="22225">
                          <a:noFill/>
                        </a:ln>
                        <a:effectLst/>
                      </wps:spPr>
                      <wps:style>
                        <a:lnRef idx="0">
                          <a:schemeClr val="accent1"/>
                        </a:lnRef>
                        <a:fillRef idx="0">
                          <a:schemeClr val="accent1"/>
                        </a:fillRef>
                        <a:effectRef idx="0">
                          <a:schemeClr val="accent1"/>
                        </a:effectRef>
                        <a:fontRef idx="minor">
                          <a:schemeClr val="dk1"/>
                        </a:fontRef>
                      </wps:style>
                      <wps:txbx>
                        <w:txbxContent>
                          <w:p w14:paraId="11D10494" w14:textId="185B95DE" w:rsidR="009C7C12" w:rsidRPr="005C3566" w:rsidRDefault="009C7C12" w:rsidP="00DC03EF">
                            <w:pPr>
                              <w:jc w:val="center"/>
                              <w:rPr>
                                <w:b/>
                                <w:sz w:val="96"/>
                              </w:rPr>
                            </w:pPr>
                            <w:r>
                              <w:rPr>
                                <w:b/>
                                <w:sz w:val="28"/>
                              </w:rPr>
                              <w:t>(colors / numbers / seasons / symbols)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264.05pt;margin-top:-6.85pt;width:248.6pt;height:2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" filled="f" stroked="f" strokeweight="1.75pt">
                <v:textbox>
                  <w:txbxContent>
                    <w:p w14:paraId="11D10494" w14:textId="185B95DE" w:rsidR="009C7C12" w:rsidRPr="005C3566" w:rsidRDefault="009C7C12" w:rsidP="00DC03EF">
                      <w:pPr>
                        <w:jc w:val="center"/>
                        <w:rPr>
                          <w:b/>
                          <w:sz w:val="96"/>
                        </w:rPr>
                      </w:pPr>
                      <w:r>
                        <w:rPr>
                          <w:b/>
                          <w:sz w:val="28"/>
                        </w:rPr>
                        <w:t>(colors / numbers / seasons / symbols)</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77696" behindDoc="0" locked="0" layoutInCell="1" allowOverlap="1" wp14:anchorId="1C3F2C85" wp14:editId="1C4070A7">
                <wp:simplePos x="0" y="0"/>
                <wp:positionH relativeFrom="column">
                  <wp:posOffset>3353435</wp:posOffset>
                </wp:positionH>
                <wp:positionV relativeFrom="paragraph">
                  <wp:posOffset>-734695</wp:posOffset>
                </wp:positionV>
                <wp:extent cx="3104515" cy="956945"/>
                <wp:effectExtent l="0" t="0" r="19685" b="14605"/>
                <wp:wrapNone/>
                <wp:docPr id="10" name="Text Box 10"/>
                <wp:cNvGraphicFramePr/>
                <a:graphic xmlns:a="http://schemas.openxmlformats.org/drawingml/2006/main">
                  <a:graphicData uri="http://schemas.microsoft.com/office/word/2010/wordprocessingShape">
                    <wps:wsp>
                      <wps:cNvSpPr txBox="1"/>
                      <wps:spPr>
                        <a:xfrm>
                          <a:off x="0" y="0"/>
                          <a:ext cx="3104515" cy="95694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63B0D465" w:rsidR="009C7C12" w:rsidRPr="005C3566" w:rsidRDefault="009C7C12"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264.05pt;margin-top:-57.85pt;width:244.45pt;height:75.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" fillcolor="white [3201]" strokeweight="1.75pt">
                <v:textbox>
                  <w:txbxContent>
                    <w:p w14:paraId="5CD8FDD9" w14:textId="63B0D465" w:rsidR="009C7C12" w:rsidRPr="005C3566" w:rsidRDefault="009C7C12" w:rsidP="00380EA0">
                      <w:pPr>
                        <w:jc w:val="center"/>
                        <w:rPr>
                          <w:b/>
                          <w:sz w:val="96"/>
                        </w:rPr>
                      </w:pPr>
                      <w:r w:rsidRPr="005C3566">
                        <w:rPr>
                          <w:b/>
                          <w:sz w:val="48"/>
                        </w:rPr>
                        <w:t>ROUND</w:t>
                      </w:r>
                      <w:r>
                        <w:rPr>
                          <w:b/>
                          <w:sz w:val="96"/>
                        </w:rPr>
                        <w:t xml:space="preserve"> 4</w:t>
                      </w:r>
                    </w:p>
                  </w:txbxContent>
                </v:textbox>
              </v:shape>
            </w:pict>
          </mc:Fallback>
        </mc:AlternateContent>
      </w:r>
      <w:r w:rsidR="00380EA0" w:rsidRPr="006707BE">
        <w:rPr>
          <w:rFonts w:ascii="Arial" w:hAnsi="Arial" w:cs="Arial"/>
          <w:b/>
          <w:sz w:val="24"/>
          <w:szCs w:val="24"/>
        </w:rPr>
        <w:t xml:space="preserve">++++++   Round </w:t>
      </w:r>
      <w:r w:rsidR="00E5628B">
        <w:rPr>
          <w:rFonts w:ascii="Arial" w:hAnsi="Arial" w:cs="Arial"/>
          <w:b/>
          <w:sz w:val="24"/>
          <w:szCs w:val="24"/>
        </w:rPr>
        <w:t>4</w:t>
      </w:r>
      <w:r w:rsidR="00380EA0" w:rsidRPr="006707BE">
        <w:rPr>
          <w:rFonts w:ascii="Arial" w:hAnsi="Arial" w:cs="Arial"/>
          <w:b/>
          <w:sz w:val="24"/>
          <w:szCs w:val="24"/>
        </w:rPr>
        <w:t xml:space="preserve">   +++++</w:t>
      </w:r>
      <w:r w:rsidR="004E0380">
        <w:rPr>
          <w:rFonts w:ascii="Arial" w:hAnsi="Arial" w:cs="Arial"/>
          <w:b/>
          <w:sz w:val="24"/>
          <w:szCs w:val="24"/>
        </w:rPr>
        <w:br/>
      </w:r>
    </w:p>
    <w:p w14:paraId="5F48069A" w14:textId="031D8FA9" w:rsidR="004E0380" w:rsidRDefault="004E0380" w:rsidP="00380EA0">
      <w:pPr>
        <w:spacing w:after="0" w:line="240" w:lineRule="auto"/>
        <w:rPr>
          <w:rFonts w:ascii="Arial" w:hAnsi="Arial" w:cs="Arial"/>
          <w:sz w:val="24"/>
          <w:szCs w:val="24"/>
        </w:rPr>
      </w:pPr>
      <w:r>
        <w:rPr>
          <w:rFonts w:ascii="Arial" w:hAnsi="Arial" w:cs="Arial"/>
          <w:szCs w:val="24"/>
        </w:rPr>
        <w:t>[say]…</w:t>
      </w:r>
      <w:r w:rsidRPr="004E0380">
        <w:rPr>
          <w:rFonts w:ascii="Arial" w:hAnsi="Arial" w:cs="Arial"/>
          <w:color w:val="0000FF"/>
          <w:sz w:val="24"/>
          <w:szCs w:val="24"/>
        </w:rPr>
        <w:t>“The</w:t>
      </w:r>
      <w:r w:rsidR="00906265">
        <w:rPr>
          <w:rFonts w:ascii="Arial" w:hAnsi="Arial" w:cs="Arial"/>
          <w:color w:val="0000FF"/>
          <w:sz w:val="24"/>
          <w:szCs w:val="24"/>
        </w:rPr>
        <w:t xml:space="preserve"> next several questions pertain</w:t>
      </w:r>
      <w:r w:rsidRPr="004E0380">
        <w:rPr>
          <w:rFonts w:ascii="Arial" w:hAnsi="Arial" w:cs="Arial"/>
          <w:color w:val="0000FF"/>
          <w:sz w:val="24"/>
          <w:szCs w:val="24"/>
        </w:rPr>
        <w:t xml:space="preserve"> to seasons</w:t>
      </w:r>
      <w:r>
        <w:rPr>
          <w:rFonts w:ascii="Arial" w:hAnsi="Arial" w:cs="Arial"/>
          <w:color w:val="0000FF"/>
          <w:sz w:val="24"/>
          <w:szCs w:val="24"/>
        </w:rPr>
        <w:t>.</w:t>
      </w:r>
      <w:r w:rsidRPr="004E0380">
        <w:rPr>
          <w:rFonts w:ascii="Arial" w:hAnsi="Arial" w:cs="Arial"/>
          <w:color w:val="0000FF"/>
          <w:sz w:val="24"/>
          <w:szCs w:val="24"/>
        </w:rPr>
        <w:t>”</w:t>
      </w:r>
    </w:p>
    <w:p w14:paraId="4249C0BA" w14:textId="77777777" w:rsidR="004E0380" w:rsidRDefault="004E0380" w:rsidP="00380EA0">
      <w:pPr>
        <w:spacing w:after="0" w:line="240" w:lineRule="auto"/>
        <w:rPr>
          <w:rFonts w:ascii="Arial" w:hAnsi="Arial" w:cs="Arial"/>
          <w:sz w:val="24"/>
          <w:szCs w:val="24"/>
        </w:rPr>
      </w:pPr>
    </w:p>
    <w:p w14:paraId="44648852" w14:textId="69321B2F" w:rsidR="00DC03EF" w:rsidRPr="006707BE"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1  </w:t>
      </w:r>
      <w:r w:rsidR="00B71939">
        <w:rPr>
          <w:rFonts w:ascii="Arial" w:hAnsi="Arial" w:cs="Arial"/>
          <w:sz w:val="24"/>
          <w:szCs w:val="24"/>
        </w:rPr>
        <w:t>How many seasons are there in the Catholic Church’s liturgical year</w:t>
      </w:r>
      <w:r w:rsidRPr="006707BE">
        <w:rPr>
          <w:rFonts w:ascii="Arial" w:hAnsi="Arial" w:cs="Arial"/>
          <w:sz w:val="24"/>
          <w:szCs w:val="24"/>
        </w:rPr>
        <w:t>?</w:t>
      </w:r>
    </w:p>
    <w:p w14:paraId="19EE9861" w14:textId="47177D5C" w:rsidR="00380EA0" w:rsidRPr="006707BE" w:rsidRDefault="00B71939" w:rsidP="00380EA0">
      <w:pPr>
        <w:spacing w:after="0" w:line="240" w:lineRule="auto"/>
        <w:jc w:val="right"/>
        <w:rPr>
          <w:rFonts w:ascii="Arial" w:hAnsi="Arial" w:cs="Arial"/>
          <w:b/>
          <w:i/>
          <w:sz w:val="24"/>
          <w:szCs w:val="24"/>
          <w:u w:val="single"/>
        </w:rPr>
      </w:pPr>
      <w:r>
        <w:rPr>
          <w:rFonts w:ascii="Arial" w:hAnsi="Arial" w:cs="Arial"/>
          <w:b/>
          <w:sz w:val="24"/>
          <w:szCs w:val="24"/>
          <w:u w:val="single"/>
        </w:rPr>
        <w:t>six</w:t>
      </w:r>
      <w:r w:rsidR="00380EA0" w:rsidRPr="006707BE">
        <w:rPr>
          <w:rFonts w:ascii="Arial" w:hAnsi="Arial" w:cs="Arial"/>
          <w:b/>
          <w:i/>
          <w:sz w:val="24"/>
          <w:szCs w:val="24"/>
          <w:u w:val="single"/>
        </w:rPr>
        <w:t xml:space="preserve"> </w:t>
      </w:r>
    </w:p>
    <w:p w14:paraId="4F26A474" w14:textId="0CD579C0" w:rsidR="00380EA0" w:rsidRPr="00B719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B71939" w:rsidRPr="00B71939">
        <w:t xml:space="preserve"> </w:t>
      </w:r>
      <w:r w:rsidR="00B71939"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7224670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2  </w:t>
      </w:r>
      <w:r w:rsidR="00B71939">
        <w:rPr>
          <w:rFonts w:ascii="Arial" w:hAnsi="Arial" w:cs="Arial"/>
          <w:sz w:val="24"/>
          <w:szCs w:val="24"/>
        </w:rPr>
        <w:t>What</w:t>
      </w:r>
      <w:proofErr w:type="gramEnd"/>
      <w:r w:rsidR="00B71939">
        <w:rPr>
          <w:rFonts w:ascii="Arial" w:hAnsi="Arial" w:cs="Arial"/>
          <w:sz w:val="24"/>
          <w:szCs w:val="24"/>
        </w:rPr>
        <w:t xml:space="preserve"> is the name for the season comprising</w:t>
      </w:r>
      <w:del w:id="398" w:author="Kelly Kantack" w:date="2024-03-14T16:46:00Z">
        <w:r w:rsidR="00B71939" w:rsidDel="00794EC8">
          <w:rPr>
            <w:rFonts w:ascii="Arial" w:hAnsi="Arial" w:cs="Arial"/>
            <w:sz w:val="24"/>
            <w:szCs w:val="24"/>
          </w:rPr>
          <w:delText xml:space="preserve"> of</w:delText>
        </w:r>
      </w:del>
      <w:r w:rsidR="00B71939">
        <w:rPr>
          <w:rFonts w:ascii="Arial" w:hAnsi="Arial" w:cs="Arial"/>
          <w:sz w:val="24"/>
          <w:szCs w:val="24"/>
        </w:rPr>
        <w:t xml:space="preserve"> the four weeks before the celebration of Jesus’ birth</w:t>
      </w:r>
      <w:r w:rsidRPr="006707BE">
        <w:rPr>
          <w:rFonts w:ascii="Arial" w:hAnsi="Arial" w:cs="Arial"/>
          <w:sz w:val="24"/>
          <w:szCs w:val="24"/>
        </w:rPr>
        <w:t>?</w:t>
      </w:r>
    </w:p>
    <w:p w14:paraId="095D7DFE" w14:textId="6D5BC1EF" w:rsidR="00380EA0" w:rsidRPr="006707BE" w:rsidRDefault="00933BD3" w:rsidP="00380EA0">
      <w:pPr>
        <w:spacing w:after="0" w:line="240" w:lineRule="auto"/>
        <w:jc w:val="right"/>
        <w:rPr>
          <w:rFonts w:ascii="Arial" w:hAnsi="Arial" w:cs="Arial"/>
          <w:b/>
          <w:i/>
          <w:sz w:val="24"/>
          <w:szCs w:val="24"/>
          <w:u w:val="single"/>
        </w:rPr>
      </w:pPr>
      <w:r>
        <w:rPr>
          <w:rFonts w:ascii="Arial" w:hAnsi="Arial" w:cs="Arial"/>
          <w:b/>
          <w:sz w:val="24"/>
          <w:szCs w:val="24"/>
          <w:u w:val="single"/>
        </w:rPr>
        <w:t>A</w:t>
      </w:r>
      <w:r w:rsidR="00B71939">
        <w:rPr>
          <w:rFonts w:ascii="Arial" w:hAnsi="Arial" w:cs="Arial"/>
          <w:b/>
          <w:sz w:val="24"/>
          <w:szCs w:val="24"/>
          <w:u w:val="single"/>
        </w:rPr>
        <w:t>dvent</w:t>
      </w:r>
      <w:r w:rsidR="00380EA0" w:rsidRPr="006707BE">
        <w:rPr>
          <w:rFonts w:ascii="Arial" w:hAnsi="Arial" w:cs="Arial"/>
          <w:b/>
          <w:i/>
          <w:sz w:val="24"/>
          <w:szCs w:val="24"/>
          <w:u w:val="single"/>
        </w:rPr>
        <w:t xml:space="preserve"> </w:t>
      </w:r>
    </w:p>
    <w:p w14:paraId="5B829E4B" w14:textId="0A6257A4" w:rsidR="00380EA0" w:rsidRPr="006707BE" w:rsidRDefault="00B71939"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CB3FB33" w14:textId="2779F21E" w:rsidR="00B71939"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3  </w:t>
      </w:r>
      <w:r w:rsidR="00F3513A">
        <w:rPr>
          <w:rFonts w:ascii="Arial" w:hAnsi="Arial" w:cs="Arial"/>
          <w:sz w:val="24"/>
          <w:szCs w:val="24"/>
        </w:rPr>
        <w:t>What very short season, when Christians recall the suffering, death, and resurrection of Jesus, is considered the holiest three days of the liturgical year?</w:t>
      </w:r>
    </w:p>
    <w:p w14:paraId="79AC5600" w14:textId="2F17AB16" w:rsidR="00B71939" w:rsidRPr="006707BE" w:rsidRDefault="00B71939" w:rsidP="00B332CE">
      <w:pPr>
        <w:spacing w:after="0" w:line="240" w:lineRule="auto"/>
        <w:jc w:val="right"/>
        <w:rPr>
          <w:rFonts w:ascii="Arial" w:hAnsi="Arial" w:cs="Arial"/>
          <w:b/>
          <w:i/>
          <w:sz w:val="24"/>
          <w:szCs w:val="24"/>
          <w:u w:val="single"/>
        </w:rPr>
      </w:pPr>
      <w:r>
        <w:rPr>
          <w:rFonts w:ascii="Arial" w:hAnsi="Arial" w:cs="Arial"/>
          <w:b/>
          <w:sz w:val="24"/>
          <w:szCs w:val="24"/>
          <w:u w:val="single"/>
        </w:rPr>
        <w:t>Triduum</w:t>
      </w:r>
      <w:r w:rsidR="00B332CE">
        <w:rPr>
          <w:rFonts w:ascii="Arial" w:hAnsi="Arial" w:cs="Arial"/>
          <w:b/>
          <w:i/>
          <w:sz w:val="24"/>
          <w:szCs w:val="24"/>
          <w:u w:val="single"/>
        </w:rPr>
        <w:t xml:space="preserve"> </w:t>
      </w:r>
    </w:p>
    <w:p w14:paraId="6099E0FC" w14:textId="47598824" w:rsidR="00380EA0" w:rsidRPr="006707BE" w:rsidRDefault="00B71939"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5013A7A7"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4.4  </w:t>
      </w:r>
      <w:r w:rsidR="00933BD3">
        <w:rPr>
          <w:rFonts w:ascii="Arial" w:hAnsi="Arial" w:cs="Arial"/>
          <w:sz w:val="24"/>
          <w:szCs w:val="24"/>
        </w:rPr>
        <w:t xml:space="preserve">What is the name of the liturgical season that lasts for 50 days and is a </w:t>
      </w:r>
      <w:r w:rsidR="00933BD3" w:rsidRPr="00933BD3">
        <w:rPr>
          <w:rFonts w:ascii="Arial" w:hAnsi="Arial" w:cs="Arial"/>
          <w:sz w:val="24"/>
          <w:szCs w:val="24"/>
        </w:rPr>
        <w:t>joyful celebration of the Lord's resurrection from the dead and his sending forth of the Holy Spirit</w:t>
      </w:r>
      <w:r w:rsidRPr="006707BE">
        <w:rPr>
          <w:rFonts w:ascii="Arial" w:hAnsi="Arial" w:cs="Arial"/>
          <w:sz w:val="24"/>
          <w:szCs w:val="24"/>
        </w:rPr>
        <w:t>?</w:t>
      </w:r>
    </w:p>
    <w:p w14:paraId="29F9EB7A" w14:textId="1E82DAC9" w:rsidR="00380EA0" w:rsidRPr="006707BE" w:rsidRDefault="00933BD3" w:rsidP="00380EA0">
      <w:pPr>
        <w:spacing w:after="0" w:line="240" w:lineRule="auto"/>
        <w:jc w:val="right"/>
        <w:rPr>
          <w:rFonts w:ascii="Arial" w:hAnsi="Arial" w:cs="Arial"/>
          <w:b/>
          <w:i/>
          <w:sz w:val="24"/>
          <w:szCs w:val="24"/>
          <w:u w:val="single"/>
        </w:rPr>
      </w:pPr>
      <w:r>
        <w:rPr>
          <w:rFonts w:ascii="Arial" w:hAnsi="Arial" w:cs="Arial"/>
          <w:b/>
          <w:sz w:val="24"/>
          <w:szCs w:val="24"/>
          <w:u w:val="single"/>
        </w:rPr>
        <w:t>Easter</w:t>
      </w:r>
      <w:r w:rsidR="00380EA0" w:rsidRPr="006707BE">
        <w:rPr>
          <w:rFonts w:ascii="Arial" w:hAnsi="Arial" w:cs="Arial"/>
          <w:b/>
          <w:i/>
          <w:sz w:val="24"/>
          <w:szCs w:val="24"/>
          <w:u w:val="single"/>
        </w:rPr>
        <w:t xml:space="preserve"> </w:t>
      </w:r>
    </w:p>
    <w:p w14:paraId="6A090302" w14:textId="4AE60DDA" w:rsidR="00380EA0" w:rsidRPr="006707BE" w:rsidRDefault="00933BD3"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0C4A3E18"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4.5  </w:t>
      </w:r>
      <w:r w:rsidR="00933BD3">
        <w:rPr>
          <w:rFonts w:ascii="Arial" w:hAnsi="Arial" w:cs="Arial"/>
          <w:sz w:val="24"/>
          <w:szCs w:val="24"/>
        </w:rPr>
        <w:t xml:space="preserve">What is the name of the season that is </w:t>
      </w:r>
      <w:r w:rsidR="00933BD3" w:rsidRPr="00933BD3">
        <w:rPr>
          <w:rFonts w:ascii="Arial" w:hAnsi="Arial" w:cs="Arial"/>
          <w:sz w:val="24"/>
          <w:szCs w:val="24"/>
        </w:rPr>
        <w:t>divided into two sections</w:t>
      </w:r>
      <w:r w:rsidR="00933BD3">
        <w:rPr>
          <w:rFonts w:ascii="Arial" w:hAnsi="Arial" w:cs="Arial"/>
          <w:sz w:val="24"/>
          <w:szCs w:val="24"/>
        </w:rPr>
        <w:t xml:space="preserve"> over the year and</w:t>
      </w:r>
      <w:r w:rsidR="00933BD3" w:rsidRPr="00933BD3">
        <w:rPr>
          <w:rFonts w:ascii="Arial" w:hAnsi="Arial" w:cs="Arial"/>
          <w:sz w:val="24"/>
          <w:szCs w:val="24"/>
        </w:rPr>
        <w:t xml:space="preserve"> wherein the faithful consider the fullness of Jesus' teachings and works among </w:t>
      </w:r>
      <w:r w:rsidR="00F3513A">
        <w:rPr>
          <w:rFonts w:ascii="Arial" w:hAnsi="Arial" w:cs="Arial"/>
          <w:sz w:val="24"/>
          <w:szCs w:val="24"/>
        </w:rPr>
        <w:t>H</w:t>
      </w:r>
      <w:r w:rsidR="00F3513A" w:rsidRPr="00933BD3">
        <w:rPr>
          <w:rFonts w:ascii="Arial" w:hAnsi="Arial" w:cs="Arial"/>
          <w:sz w:val="24"/>
          <w:szCs w:val="24"/>
        </w:rPr>
        <w:t xml:space="preserve">is </w:t>
      </w:r>
      <w:r w:rsidR="00933BD3" w:rsidRPr="00933BD3">
        <w:rPr>
          <w:rFonts w:ascii="Arial" w:hAnsi="Arial" w:cs="Arial"/>
          <w:sz w:val="24"/>
          <w:szCs w:val="24"/>
        </w:rPr>
        <w:t>people</w:t>
      </w:r>
    </w:p>
    <w:p w14:paraId="42031031" w14:textId="583ACA78" w:rsidR="00380EA0" w:rsidRPr="006707BE" w:rsidRDefault="00933BD3" w:rsidP="00380EA0">
      <w:pPr>
        <w:spacing w:after="0" w:line="240" w:lineRule="auto"/>
        <w:jc w:val="right"/>
        <w:rPr>
          <w:rFonts w:ascii="Arial" w:hAnsi="Arial" w:cs="Arial"/>
          <w:b/>
          <w:i/>
          <w:sz w:val="24"/>
          <w:szCs w:val="24"/>
          <w:u w:val="single"/>
        </w:rPr>
      </w:pPr>
      <w:r>
        <w:rPr>
          <w:rFonts w:ascii="Arial" w:hAnsi="Arial" w:cs="Arial"/>
          <w:b/>
          <w:sz w:val="24"/>
          <w:szCs w:val="24"/>
          <w:u w:val="single"/>
        </w:rPr>
        <w:t>Ordinary Time</w:t>
      </w:r>
      <w:r w:rsidR="00380EA0" w:rsidRPr="006707BE">
        <w:rPr>
          <w:rFonts w:ascii="Arial" w:hAnsi="Arial" w:cs="Arial"/>
          <w:b/>
          <w:i/>
          <w:sz w:val="24"/>
          <w:szCs w:val="24"/>
          <w:u w:val="single"/>
        </w:rPr>
        <w:t xml:space="preserve"> </w:t>
      </w:r>
    </w:p>
    <w:p w14:paraId="30F4C1C0" w14:textId="4F821619" w:rsidR="00380EA0" w:rsidRPr="006707BE" w:rsidRDefault="00933BD3"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360D2C0" w14:textId="165DD70D" w:rsidR="00933BD3" w:rsidRPr="006707BE" w:rsidRDefault="00933BD3" w:rsidP="00933BD3">
      <w:pPr>
        <w:spacing w:after="0" w:line="240" w:lineRule="auto"/>
        <w:rPr>
          <w:rFonts w:ascii="Arial" w:hAnsi="Arial" w:cs="Arial"/>
          <w:sz w:val="24"/>
          <w:szCs w:val="24"/>
        </w:rPr>
      </w:pPr>
      <w:r>
        <w:rPr>
          <w:rFonts w:ascii="Arial" w:hAnsi="Arial" w:cs="Arial"/>
          <w:b/>
          <w:sz w:val="24"/>
          <w:szCs w:val="24"/>
        </w:rPr>
        <w:t xml:space="preserve">4.6  </w:t>
      </w:r>
      <w:r>
        <w:rPr>
          <w:rFonts w:ascii="Arial" w:hAnsi="Arial" w:cs="Arial"/>
          <w:sz w:val="24"/>
          <w:szCs w:val="24"/>
        </w:rPr>
        <w:t xml:space="preserve">What is the name of the </w:t>
      </w:r>
      <w:r w:rsidR="00F3513A">
        <w:rPr>
          <w:rFonts w:ascii="Arial" w:hAnsi="Arial" w:cs="Arial"/>
          <w:sz w:val="24"/>
          <w:szCs w:val="24"/>
        </w:rPr>
        <w:t>six-week-</w:t>
      </w:r>
      <w:r>
        <w:rPr>
          <w:rFonts w:ascii="Arial" w:hAnsi="Arial" w:cs="Arial"/>
          <w:sz w:val="24"/>
          <w:szCs w:val="24"/>
        </w:rPr>
        <w:t xml:space="preserve">long season before Easter? </w:t>
      </w:r>
    </w:p>
    <w:p w14:paraId="1481F13C" w14:textId="7BBAFCD3" w:rsidR="00933BD3" w:rsidRPr="006707BE" w:rsidRDefault="00933BD3" w:rsidP="00933BD3">
      <w:pPr>
        <w:spacing w:after="0" w:line="240" w:lineRule="auto"/>
        <w:jc w:val="right"/>
        <w:rPr>
          <w:rFonts w:ascii="Arial" w:hAnsi="Arial" w:cs="Arial"/>
          <w:b/>
          <w:i/>
          <w:sz w:val="24"/>
          <w:szCs w:val="24"/>
          <w:u w:val="single"/>
        </w:rPr>
      </w:pPr>
      <w:r>
        <w:rPr>
          <w:rFonts w:ascii="Arial" w:hAnsi="Arial" w:cs="Arial"/>
          <w:b/>
          <w:sz w:val="24"/>
          <w:szCs w:val="24"/>
          <w:u w:val="single"/>
        </w:rPr>
        <w:t>Lent</w:t>
      </w:r>
      <w:r w:rsidRPr="006707BE">
        <w:rPr>
          <w:rFonts w:ascii="Arial" w:hAnsi="Arial" w:cs="Arial"/>
          <w:b/>
          <w:i/>
          <w:sz w:val="24"/>
          <w:szCs w:val="24"/>
          <w:u w:val="single"/>
        </w:rPr>
        <w:t xml:space="preserve"> </w:t>
      </w:r>
    </w:p>
    <w:p w14:paraId="667182A2" w14:textId="593E3974" w:rsidR="00933BD3" w:rsidRPr="006707BE" w:rsidRDefault="00933BD3" w:rsidP="00933BD3">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498AAAFB" w14:textId="77777777" w:rsidR="00933BD3" w:rsidRPr="006707BE" w:rsidRDefault="00933BD3" w:rsidP="00933BD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CE4B01" w14:textId="290FC4B9" w:rsidR="00933BD3" w:rsidRPr="006707BE" w:rsidRDefault="00933BD3" w:rsidP="00933BD3">
      <w:pPr>
        <w:spacing w:after="0" w:line="240" w:lineRule="auto"/>
        <w:rPr>
          <w:rFonts w:ascii="Arial" w:hAnsi="Arial" w:cs="Arial"/>
          <w:sz w:val="24"/>
          <w:szCs w:val="24"/>
        </w:rPr>
      </w:pPr>
      <w:r>
        <w:rPr>
          <w:rFonts w:ascii="Arial" w:hAnsi="Arial" w:cs="Arial"/>
          <w:b/>
          <w:sz w:val="24"/>
          <w:szCs w:val="24"/>
        </w:rPr>
        <w:t>4.</w:t>
      </w:r>
      <w:r w:rsidR="007A51C4">
        <w:rPr>
          <w:rFonts w:ascii="Arial" w:hAnsi="Arial" w:cs="Arial"/>
          <w:b/>
          <w:sz w:val="24"/>
          <w:szCs w:val="24"/>
        </w:rPr>
        <w:t>7</w:t>
      </w:r>
      <w:r>
        <w:rPr>
          <w:rFonts w:ascii="Arial" w:hAnsi="Arial" w:cs="Arial"/>
          <w:b/>
          <w:sz w:val="24"/>
          <w:szCs w:val="24"/>
        </w:rPr>
        <w:t xml:space="preserve">  </w:t>
      </w:r>
      <w:r>
        <w:rPr>
          <w:rFonts w:ascii="Arial" w:hAnsi="Arial" w:cs="Arial"/>
          <w:sz w:val="24"/>
          <w:szCs w:val="24"/>
        </w:rPr>
        <w:t>Which of the six liturgical seasons is missing from this list</w:t>
      </w:r>
      <w:r w:rsidR="007A51C4">
        <w:rPr>
          <w:rFonts w:ascii="Arial" w:hAnsi="Arial" w:cs="Arial"/>
          <w:sz w:val="24"/>
          <w:szCs w:val="24"/>
        </w:rPr>
        <w:t xml:space="preserve">: Advent, Lent, Triduum, Easter, and </w:t>
      </w:r>
      <w:r w:rsidR="00B332CE">
        <w:rPr>
          <w:rFonts w:ascii="Arial" w:hAnsi="Arial" w:cs="Arial"/>
          <w:sz w:val="24"/>
          <w:szCs w:val="24"/>
        </w:rPr>
        <w:t>Ordinary</w:t>
      </w:r>
      <w:r w:rsidR="007A51C4">
        <w:rPr>
          <w:rFonts w:ascii="Arial" w:hAnsi="Arial" w:cs="Arial"/>
          <w:sz w:val="24"/>
          <w:szCs w:val="24"/>
        </w:rPr>
        <w:t xml:space="preserve"> Time?</w:t>
      </w:r>
      <w:r>
        <w:rPr>
          <w:rFonts w:ascii="Arial" w:hAnsi="Arial" w:cs="Arial"/>
          <w:sz w:val="24"/>
          <w:szCs w:val="24"/>
        </w:rPr>
        <w:t xml:space="preserve"> </w:t>
      </w:r>
    </w:p>
    <w:p w14:paraId="70204DD0" w14:textId="369409E6" w:rsidR="00933BD3" w:rsidRPr="006707BE" w:rsidRDefault="007A51C4" w:rsidP="00933BD3">
      <w:pPr>
        <w:spacing w:after="0" w:line="240" w:lineRule="auto"/>
        <w:jc w:val="right"/>
        <w:rPr>
          <w:rFonts w:ascii="Arial" w:hAnsi="Arial" w:cs="Arial"/>
          <w:b/>
          <w:i/>
          <w:sz w:val="24"/>
          <w:szCs w:val="24"/>
          <w:u w:val="single"/>
        </w:rPr>
      </w:pPr>
      <w:r>
        <w:rPr>
          <w:rFonts w:ascii="Arial" w:hAnsi="Arial" w:cs="Arial"/>
          <w:b/>
          <w:sz w:val="24"/>
          <w:szCs w:val="24"/>
          <w:u w:val="single"/>
        </w:rPr>
        <w:t>Christmas</w:t>
      </w:r>
      <w:r w:rsidR="00933BD3" w:rsidRPr="006707BE">
        <w:rPr>
          <w:rFonts w:ascii="Arial" w:hAnsi="Arial" w:cs="Arial"/>
          <w:b/>
          <w:i/>
          <w:sz w:val="24"/>
          <w:szCs w:val="24"/>
          <w:u w:val="single"/>
        </w:rPr>
        <w:t xml:space="preserve"> </w:t>
      </w:r>
    </w:p>
    <w:p w14:paraId="09097113" w14:textId="1A1A2C5C" w:rsidR="007A51C4" w:rsidRPr="006707BE" w:rsidDel="000805EC" w:rsidRDefault="00933BD3">
      <w:pPr>
        <w:spacing w:after="0" w:line="240" w:lineRule="auto"/>
        <w:rPr>
          <w:del w:id="399" w:author="Kelly Kantack" w:date="2024-03-01T11:52:00Z"/>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4A43A478" w14:textId="7924791F" w:rsidR="007A51C4" w:rsidRPr="006707BE" w:rsidRDefault="007A51C4">
      <w:pPr>
        <w:spacing w:after="0" w:line="240" w:lineRule="auto"/>
        <w:rPr>
          <w:rFonts w:ascii="Arial" w:hAnsi="Arial" w:cs="Arial"/>
          <w:i/>
          <w:sz w:val="24"/>
          <w:szCs w:val="24"/>
        </w:rPr>
      </w:pPr>
      <w:del w:id="400" w:author="Kelly Kantack" w:date="2024-03-01T11:52:00Z">
        <w:r w:rsidDel="000805EC">
          <w:rPr>
            <w:rFonts w:ascii="Arial" w:hAnsi="Arial" w:cs="Arial"/>
            <w:i/>
            <w:sz w:val="24"/>
            <w:szCs w:val="24"/>
          </w:rPr>
          <w:delText>______________________________________________________________________________</w:delText>
        </w:r>
      </w:del>
    </w:p>
    <w:p w14:paraId="5D5A3D55" w14:textId="77777777" w:rsidR="00780DE3" w:rsidRDefault="00780DE3">
      <w:pPr>
        <w:rPr>
          <w:rFonts w:ascii="Arial" w:hAnsi="Arial" w:cs="Arial"/>
          <w:szCs w:val="24"/>
        </w:rPr>
      </w:pPr>
      <w:r>
        <w:rPr>
          <w:rFonts w:ascii="Arial" w:hAnsi="Arial" w:cs="Arial"/>
          <w:szCs w:val="24"/>
        </w:rPr>
        <w:br w:type="page"/>
      </w:r>
    </w:p>
    <w:p w14:paraId="164C2549" w14:textId="795C19E4" w:rsidR="004E0380" w:rsidRDefault="004E0380" w:rsidP="004E0380">
      <w:pPr>
        <w:spacing w:after="0" w:line="240" w:lineRule="auto"/>
        <w:rPr>
          <w:rFonts w:ascii="Arial" w:hAnsi="Arial" w:cs="Arial"/>
          <w:sz w:val="24"/>
          <w:szCs w:val="24"/>
        </w:rPr>
      </w:pPr>
      <w:r>
        <w:rPr>
          <w:rFonts w:ascii="Arial" w:hAnsi="Arial" w:cs="Arial"/>
          <w:szCs w:val="24"/>
        </w:rPr>
        <w:lastRenderedPageBreak/>
        <w:t>[say]…</w:t>
      </w:r>
      <w:r w:rsidRPr="004E0380">
        <w:rPr>
          <w:rFonts w:ascii="Arial" w:hAnsi="Arial" w:cs="Arial"/>
          <w:color w:val="0000FF"/>
          <w:sz w:val="24"/>
          <w:szCs w:val="24"/>
        </w:rPr>
        <w:t>“The</w:t>
      </w:r>
      <w:r w:rsidR="00906265">
        <w:rPr>
          <w:rFonts w:ascii="Arial" w:hAnsi="Arial" w:cs="Arial"/>
          <w:color w:val="0000FF"/>
          <w:sz w:val="24"/>
          <w:szCs w:val="24"/>
        </w:rPr>
        <w:t xml:space="preserve"> next several questions pertain</w:t>
      </w:r>
      <w:r w:rsidRPr="004E0380">
        <w:rPr>
          <w:rFonts w:ascii="Arial" w:hAnsi="Arial" w:cs="Arial"/>
          <w:color w:val="0000FF"/>
          <w:sz w:val="24"/>
          <w:szCs w:val="24"/>
        </w:rPr>
        <w:t xml:space="preserve"> to</w:t>
      </w:r>
      <w:r>
        <w:rPr>
          <w:rFonts w:ascii="Arial" w:hAnsi="Arial" w:cs="Arial"/>
          <w:color w:val="0000FF"/>
          <w:sz w:val="24"/>
          <w:szCs w:val="24"/>
        </w:rPr>
        <w:t xml:space="preserve"> colors.</w:t>
      </w:r>
      <w:r w:rsidRPr="004E0380">
        <w:rPr>
          <w:rFonts w:ascii="Arial" w:hAnsi="Arial" w:cs="Arial"/>
          <w:color w:val="0000FF"/>
          <w:sz w:val="24"/>
          <w:szCs w:val="24"/>
        </w:rPr>
        <w:t>”</w:t>
      </w:r>
    </w:p>
    <w:p w14:paraId="20095CC6" w14:textId="17D055C8" w:rsidR="007A51C4" w:rsidRPr="006707BE" w:rsidRDefault="004E0380" w:rsidP="007A51C4">
      <w:pPr>
        <w:spacing w:after="0" w:line="240" w:lineRule="auto"/>
        <w:rPr>
          <w:rFonts w:ascii="Arial" w:hAnsi="Arial" w:cs="Arial"/>
          <w:sz w:val="24"/>
          <w:szCs w:val="24"/>
        </w:rPr>
      </w:pPr>
      <w:r>
        <w:rPr>
          <w:rFonts w:ascii="Arial" w:hAnsi="Arial" w:cs="Arial"/>
          <w:b/>
          <w:sz w:val="24"/>
          <w:szCs w:val="24"/>
        </w:rPr>
        <w:br/>
      </w:r>
      <w:r w:rsidR="007A51C4">
        <w:rPr>
          <w:rFonts w:ascii="Arial" w:hAnsi="Arial" w:cs="Arial"/>
          <w:b/>
          <w:sz w:val="24"/>
          <w:szCs w:val="24"/>
        </w:rPr>
        <w:t>4.</w:t>
      </w:r>
      <w:r w:rsidR="000D2778">
        <w:rPr>
          <w:rFonts w:ascii="Arial" w:hAnsi="Arial" w:cs="Arial"/>
          <w:b/>
          <w:sz w:val="24"/>
          <w:szCs w:val="24"/>
        </w:rPr>
        <w:t>8</w:t>
      </w:r>
      <w:r w:rsidR="007A51C4">
        <w:rPr>
          <w:rFonts w:ascii="Arial" w:hAnsi="Arial" w:cs="Arial"/>
          <w:b/>
          <w:sz w:val="24"/>
          <w:szCs w:val="24"/>
        </w:rPr>
        <w:t xml:space="preserve">  </w:t>
      </w:r>
      <w:r w:rsidR="007A51C4">
        <w:rPr>
          <w:rFonts w:ascii="Arial" w:hAnsi="Arial" w:cs="Arial"/>
          <w:sz w:val="24"/>
          <w:szCs w:val="24"/>
        </w:rPr>
        <w:t>What is the</w:t>
      </w:r>
      <w:r w:rsidR="000D2778">
        <w:rPr>
          <w:rFonts w:ascii="Arial" w:hAnsi="Arial" w:cs="Arial"/>
          <w:sz w:val="24"/>
          <w:szCs w:val="24"/>
        </w:rPr>
        <w:t xml:space="preserve"> usual color of the altar cloth and the priest’s vestments during the season of Easter—a color that represents l</w:t>
      </w:r>
      <w:r w:rsidR="000D2778" w:rsidRPr="000D2778">
        <w:rPr>
          <w:rFonts w:ascii="Arial" w:hAnsi="Arial" w:cs="Arial"/>
          <w:sz w:val="24"/>
          <w:szCs w:val="24"/>
        </w:rPr>
        <w:t xml:space="preserve">ight, innocence, purity, triumph, </w:t>
      </w:r>
      <w:r w:rsidR="000D2778">
        <w:rPr>
          <w:rFonts w:ascii="Arial" w:hAnsi="Arial" w:cs="Arial"/>
          <w:sz w:val="24"/>
          <w:szCs w:val="24"/>
        </w:rPr>
        <w:t xml:space="preserve">and </w:t>
      </w:r>
      <w:r w:rsidR="000D2778" w:rsidRPr="000D2778">
        <w:rPr>
          <w:rFonts w:ascii="Arial" w:hAnsi="Arial" w:cs="Arial"/>
          <w:sz w:val="24"/>
          <w:szCs w:val="24"/>
        </w:rPr>
        <w:t>glory</w:t>
      </w:r>
      <w:r w:rsidR="000D2778">
        <w:rPr>
          <w:rFonts w:ascii="Arial" w:hAnsi="Arial" w:cs="Arial"/>
          <w:sz w:val="24"/>
          <w:szCs w:val="24"/>
        </w:rPr>
        <w:t>?</w:t>
      </w:r>
      <w:r w:rsidR="007A51C4">
        <w:rPr>
          <w:rFonts w:ascii="Arial" w:hAnsi="Arial" w:cs="Arial"/>
          <w:sz w:val="24"/>
          <w:szCs w:val="24"/>
        </w:rPr>
        <w:t xml:space="preserve"> </w:t>
      </w:r>
    </w:p>
    <w:p w14:paraId="2238CEDB" w14:textId="2D53D169" w:rsidR="007A51C4" w:rsidRPr="006707BE" w:rsidRDefault="000D2778" w:rsidP="007A51C4">
      <w:pPr>
        <w:spacing w:after="0" w:line="240" w:lineRule="auto"/>
        <w:jc w:val="right"/>
        <w:rPr>
          <w:rFonts w:ascii="Arial" w:hAnsi="Arial" w:cs="Arial"/>
          <w:b/>
          <w:i/>
          <w:sz w:val="24"/>
          <w:szCs w:val="24"/>
          <w:u w:val="single"/>
        </w:rPr>
      </w:pPr>
      <w:r>
        <w:rPr>
          <w:rFonts w:ascii="Arial" w:hAnsi="Arial" w:cs="Arial"/>
          <w:b/>
          <w:sz w:val="24"/>
          <w:szCs w:val="24"/>
          <w:u w:val="single"/>
        </w:rPr>
        <w:t>white</w:t>
      </w:r>
      <w:r w:rsidR="007A51C4" w:rsidRPr="006707BE">
        <w:rPr>
          <w:rFonts w:ascii="Arial" w:hAnsi="Arial" w:cs="Arial"/>
          <w:b/>
          <w:i/>
          <w:sz w:val="24"/>
          <w:szCs w:val="24"/>
          <w:u w:val="single"/>
        </w:rPr>
        <w:t xml:space="preserve"> </w:t>
      </w:r>
    </w:p>
    <w:p w14:paraId="44526010" w14:textId="77777777" w:rsidR="000D2778" w:rsidRDefault="007A51C4" w:rsidP="007A51C4">
      <w:pPr>
        <w:spacing w:after="0" w:line="240" w:lineRule="auto"/>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p>
    <w:p w14:paraId="78646080" w14:textId="273C2892" w:rsidR="007A51C4" w:rsidRDefault="007A51C4" w:rsidP="007A51C4">
      <w:pPr>
        <w:spacing w:after="0" w:line="240" w:lineRule="auto"/>
        <w:rPr>
          <w:rFonts w:ascii="Arial" w:hAnsi="Arial" w:cs="Arial"/>
          <w:i/>
          <w:color w:val="943634" w:themeColor="accent2" w:themeShade="BF"/>
          <w:sz w:val="24"/>
          <w:szCs w:val="24"/>
        </w:rPr>
      </w:pP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49ED2BF3" w14:textId="5E4A73F2" w:rsidR="000D2778" w:rsidRDefault="000D2778" w:rsidP="007A51C4">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63FF8CA5" w14:textId="77777777" w:rsidR="000D2778" w:rsidRPr="006707BE" w:rsidRDefault="000D2778" w:rsidP="000D2778">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DC385CF" w14:textId="683E7477" w:rsidR="000D2778" w:rsidRPr="006707BE" w:rsidRDefault="000D2778" w:rsidP="000D2778">
      <w:pPr>
        <w:spacing w:after="0" w:line="240" w:lineRule="auto"/>
        <w:rPr>
          <w:rFonts w:ascii="Arial" w:hAnsi="Arial" w:cs="Arial"/>
          <w:sz w:val="24"/>
          <w:szCs w:val="24"/>
        </w:rPr>
      </w:pPr>
      <w:r>
        <w:rPr>
          <w:rFonts w:ascii="Arial" w:hAnsi="Arial" w:cs="Arial"/>
          <w:b/>
          <w:sz w:val="24"/>
          <w:szCs w:val="24"/>
        </w:rPr>
        <w:t xml:space="preserve">4.9  </w:t>
      </w:r>
      <w:r>
        <w:rPr>
          <w:rFonts w:ascii="Arial" w:hAnsi="Arial" w:cs="Arial"/>
          <w:sz w:val="24"/>
          <w:szCs w:val="24"/>
        </w:rPr>
        <w:t xml:space="preserve">What is the usual color of the altar cloth and the priest’s vestments during the seasons of Advent and Lent—a color that </w:t>
      </w:r>
      <w:r w:rsidRPr="000D2778">
        <w:rPr>
          <w:rFonts w:ascii="Arial" w:hAnsi="Arial" w:cs="Arial"/>
          <w:sz w:val="24"/>
          <w:szCs w:val="24"/>
        </w:rPr>
        <w:t xml:space="preserve">represents </w:t>
      </w:r>
      <w:r>
        <w:rPr>
          <w:rFonts w:ascii="Arial" w:hAnsi="Arial" w:cs="Arial"/>
          <w:bCs/>
          <w:sz w:val="24"/>
          <w:szCs w:val="24"/>
        </w:rPr>
        <w:t>p</w:t>
      </w:r>
      <w:r w:rsidRPr="000D2778">
        <w:rPr>
          <w:rFonts w:ascii="Arial" w:hAnsi="Arial" w:cs="Arial"/>
          <w:bCs/>
          <w:sz w:val="24"/>
          <w:szCs w:val="24"/>
        </w:rPr>
        <w:t>enance, humility, and melancholy</w:t>
      </w:r>
      <w:r>
        <w:rPr>
          <w:rFonts w:ascii="Arial" w:hAnsi="Arial" w:cs="Arial"/>
          <w:sz w:val="24"/>
          <w:szCs w:val="24"/>
        </w:rPr>
        <w:t xml:space="preserve">?  </w:t>
      </w:r>
    </w:p>
    <w:p w14:paraId="30F1374F" w14:textId="3CF813CF" w:rsidR="000D2778" w:rsidRPr="006707BE" w:rsidRDefault="000D2778" w:rsidP="000D2778">
      <w:pPr>
        <w:spacing w:after="0" w:line="240" w:lineRule="auto"/>
        <w:jc w:val="right"/>
        <w:rPr>
          <w:rFonts w:ascii="Arial" w:hAnsi="Arial" w:cs="Arial"/>
          <w:b/>
          <w:i/>
          <w:sz w:val="24"/>
          <w:szCs w:val="24"/>
          <w:u w:val="single"/>
        </w:rPr>
      </w:pPr>
      <w:r>
        <w:rPr>
          <w:rFonts w:ascii="Arial" w:hAnsi="Arial" w:cs="Arial"/>
          <w:b/>
          <w:sz w:val="24"/>
          <w:szCs w:val="24"/>
          <w:u w:val="single"/>
        </w:rPr>
        <w:t>violet (purple)</w:t>
      </w:r>
      <w:r w:rsidRPr="006707BE">
        <w:rPr>
          <w:rFonts w:ascii="Arial" w:hAnsi="Arial" w:cs="Arial"/>
          <w:b/>
          <w:i/>
          <w:sz w:val="24"/>
          <w:szCs w:val="24"/>
          <w:u w:val="single"/>
        </w:rPr>
        <w:t xml:space="preserve"> </w:t>
      </w:r>
    </w:p>
    <w:p w14:paraId="3290EE23" w14:textId="77777777" w:rsidR="000D2778" w:rsidRDefault="000D2778" w:rsidP="000D277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7A78C794" w14:textId="77777777" w:rsidR="000D2778" w:rsidRDefault="000D2778" w:rsidP="000D2778">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068D69D6" w14:textId="77777777" w:rsidR="000D2778" w:rsidRPr="006707BE" w:rsidRDefault="000D2778" w:rsidP="000D2778">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E394C3" w14:textId="77777777" w:rsidR="000D2778" w:rsidRPr="006707BE" w:rsidRDefault="000D2778" w:rsidP="000D2778">
      <w:pPr>
        <w:spacing w:after="0" w:line="240" w:lineRule="auto"/>
        <w:rPr>
          <w:rFonts w:ascii="Arial" w:hAnsi="Arial" w:cs="Arial"/>
          <w:i/>
          <w:sz w:val="24"/>
          <w:szCs w:val="24"/>
        </w:rPr>
      </w:pPr>
    </w:p>
    <w:p w14:paraId="74E3CDB3" w14:textId="1C489AC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001B3B66">
        <w:rPr>
          <w:rFonts w:ascii="Arial" w:hAnsi="Arial" w:cs="Arial"/>
          <w:b/>
          <w:sz w:val="24"/>
          <w:szCs w:val="24"/>
        </w:rPr>
        <w:t>10</w:t>
      </w:r>
      <w:r>
        <w:rPr>
          <w:rFonts w:ascii="Arial" w:hAnsi="Arial" w:cs="Arial"/>
          <w:b/>
          <w:sz w:val="24"/>
          <w:szCs w:val="24"/>
        </w:rPr>
        <w:t xml:space="preserve">  </w:t>
      </w:r>
      <w:r w:rsidR="000D2778">
        <w:rPr>
          <w:rFonts w:ascii="Arial" w:hAnsi="Arial" w:cs="Arial"/>
          <w:sz w:val="24"/>
          <w:szCs w:val="24"/>
        </w:rPr>
        <w:t>What</w:t>
      </w:r>
      <w:proofErr w:type="gramEnd"/>
      <w:r w:rsidR="000D2778">
        <w:rPr>
          <w:rFonts w:ascii="Arial" w:hAnsi="Arial" w:cs="Arial"/>
          <w:sz w:val="24"/>
          <w:szCs w:val="24"/>
        </w:rPr>
        <w:t xml:space="preserve"> is the usual color of the altar cloth and the priest’s vestments during the season of Ordinary Time—a color that </w:t>
      </w:r>
      <w:r w:rsidR="000D2778" w:rsidRPr="000D2778">
        <w:rPr>
          <w:rFonts w:ascii="Arial" w:hAnsi="Arial" w:cs="Arial"/>
          <w:sz w:val="24"/>
          <w:szCs w:val="24"/>
        </w:rPr>
        <w:t xml:space="preserve">represents </w:t>
      </w:r>
      <w:r w:rsidR="001B3B66">
        <w:rPr>
          <w:rFonts w:ascii="Arial" w:hAnsi="Arial" w:cs="Arial"/>
          <w:sz w:val="24"/>
          <w:szCs w:val="24"/>
        </w:rPr>
        <w:t>t</w:t>
      </w:r>
      <w:r w:rsidR="000D2778" w:rsidRPr="000D2778">
        <w:rPr>
          <w:rFonts w:ascii="Arial" w:hAnsi="Arial" w:cs="Arial"/>
          <w:sz w:val="24"/>
          <w:szCs w:val="24"/>
        </w:rPr>
        <w:t xml:space="preserve">he </w:t>
      </w:r>
      <w:ins w:id="401" w:author="Kelly Kantack" w:date="2024-03-14T16:53:00Z">
        <w:r w:rsidR="00794EC8">
          <w:rPr>
            <w:rFonts w:ascii="Arial" w:hAnsi="Arial" w:cs="Arial"/>
            <w:sz w:val="24"/>
            <w:szCs w:val="24"/>
          </w:rPr>
          <w:t xml:space="preserve">growth, life, immortality, </w:t>
        </w:r>
      </w:ins>
      <w:del w:id="402" w:author="Kelly Kantack" w:date="2024-03-14T16:55:00Z">
        <w:r w:rsidR="000D2778" w:rsidRPr="000D2778" w:rsidDel="005E0751">
          <w:rPr>
            <w:rFonts w:ascii="Arial" w:hAnsi="Arial" w:cs="Arial"/>
            <w:sz w:val="24"/>
            <w:szCs w:val="24"/>
          </w:rPr>
          <w:delText xml:space="preserve">Holy </w:delText>
        </w:r>
        <w:r w:rsidR="001B3B66" w:rsidDel="005E0751">
          <w:rPr>
            <w:rFonts w:ascii="Arial" w:hAnsi="Arial" w:cs="Arial"/>
            <w:sz w:val="24"/>
            <w:szCs w:val="24"/>
          </w:rPr>
          <w:delText>Spirit</w:delText>
        </w:r>
        <w:r w:rsidR="000D2778" w:rsidRPr="000D2778" w:rsidDel="005E0751">
          <w:rPr>
            <w:rFonts w:ascii="Arial" w:hAnsi="Arial" w:cs="Arial"/>
            <w:sz w:val="24"/>
            <w:szCs w:val="24"/>
          </w:rPr>
          <w:delText xml:space="preserve">, life eternal, </w:delText>
        </w:r>
      </w:del>
      <w:r w:rsidR="000D2778">
        <w:rPr>
          <w:rFonts w:ascii="Arial" w:hAnsi="Arial" w:cs="Arial"/>
          <w:sz w:val="24"/>
          <w:szCs w:val="24"/>
        </w:rPr>
        <w:t xml:space="preserve">and </w:t>
      </w:r>
      <w:r w:rsidR="000D2778" w:rsidRPr="000D2778">
        <w:rPr>
          <w:rFonts w:ascii="Arial" w:hAnsi="Arial" w:cs="Arial"/>
          <w:sz w:val="24"/>
          <w:szCs w:val="24"/>
        </w:rPr>
        <w:t>hope</w:t>
      </w:r>
      <w:r w:rsidR="000D2778">
        <w:rPr>
          <w:rFonts w:ascii="Arial" w:hAnsi="Arial" w:cs="Arial"/>
          <w:sz w:val="24"/>
          <w:szCs w:val="24"/>
        </w:rPr>
        <w:t>?</w:t>
      </w:r>
    </w:p>
    <w:p w14:paraId="6257488E" w14:textId="6359FEE9" w:rsidR="00380EA0" w:rsidRPr="006707BE" w:rsidRDefault="000D2778" w:rsidP="00380EA0">
      <w:pPr>
        <w:spacing w:after="0" w:line="240" w:lineRule="auto"/>
        <w:jc w:val="right"/>
        <w:rPr>
          <w:rFonts w:ascii="Arial" w:hAnsi="Arial" w:cs="Arial"/>
          <w:b/>
          <w:i/>
          <w:sz w:val="24"/>
          <w:szCs w:val="24"/>
          <w:u w:val="single"/>
        </w:rPr>
      </w:pPr>
      <w:r>
        <w:rPr>
          <w:rFonts w:ascii="Arial" w:hAnsi="Arial" w:cs="Arial"/>
          <w:b/>
          <w:sz w:val="24"/>
          <w:szCs w:val="24"/>
          <w:u w:val="single"/>
        </w:rPr>
        <w:t>green</w:t>
      </w:r>
      <w:r w:rsidR="00380EA0" w:rsidRPr="006707BE">
        <w:rPr>
          <w:rFonts w:ascii="Arial" w:hAnsi="Arial" w:cs="Arial"/>
          <w:b/>
          <w:i/>
          <w:sz w:val="24"/>
          <w:szCs w:val="24"/>
          <w:u w:val="single"/>
        </w:rPr>
        <w:t xml:space="preserve"> </w:t>
      </w:r>
    </w:p>
    <w:p w14:paraId="50F21A01" w14:textId="0BF2AE3A" w:rsidR="001B3B66" w:rsidDel="00794EC8" w:rsidRDefault="000D2778" w:rsidP="00794EC8">
      <w:pPr>
        <w:spacing w:after="0" w:line="240" w:lineRule="auto"/>
        <w:rPr>
          <w:del w:id="403" w:author="Kelly Kantack" w:date="2024-03-14T16:53:00Z"/>
          <w:rFonts w:ascii="Arial" w:hAnsi="Arial" w:cs="Arial"/>
          <w:i/>
          <w:color w:val="943634" w:themeColor="accent2" w:themeShade="BF"/>
          <w:sz w:val="24"/>
          <w:szCs w:val="24"/>
        </w:rPr>
        <w:pPrChange w:id="404" w:author="Kelly Kantack" w:date="2024-03-14T16:53:00Z">
          <w:pPr>
            <w:spacing w:after="0" w:line="240" w:lineRule="auto"/>
          </w:pPr>
        </w:pPrChange>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ins w:id="405" w:author="Kelly Kantack" w:date="2024-03-14T16:53:00Z">
        <w:r w:rsidR="00794EC8" w:rsidRPr="00794EC8">
          <w:rPr>
            <w:rFonts w:ascii="Arial" w:hAnsi="Arial" w:cs="Arial"/>
            <w:i/>
            <w:color w:val="943634" w:themeColor="accent2" w:themeShade="BF"/>
            <w:sz w:val="24"/>
            <w:szCs w:val="24"/>
          </w:rPr>
          <w:t>https://i.pinimg.com/originals/95/16/5c/95165c65528ae99f6242d7615a7c7e3b.jpg</w:t>
        </w:r>
      </w:ins>
      <w:del w:id="406" w:author="Kelly Kantack" w:date="2024-03-14T16:53:00Z">
        <w:r w:rsidRPr="00B71939" w:rsidDel="00794EC8">
          <w:rPr>
            <w:rFonts w:ascii="Arial" w:hAnsi="Arial" w:cs="Arial"/>
            <w:i/>
            <w:color w:val="943634" w:themeColor="accent2" w:themeShade="BF"/>
            <w:sz w:val="24"/>
            <w:szCs w:val="24"/>
          </w:rPr>
          <w:delText>https://www.usccb.org/prayer-worship/liturgical-year</w:delText>
        </w:r>
        <w:r w:rsidDel="00794EC8">
          <w:rPr>
            <w:rFonts w:ascii="Arial" w:hAnsi="Arial" w:cs="Arial"/>
            <w:i/>
            <w:color w:val="943634" w:themeColor="accent2" w:themeShade="BF"/>
            <w:sz w:val="24"/>
            <w:szCs w:val="24"/>
          </w:rPr>
          <w:delText xml:space="preserve">  </w:delText>
        </w:r>
      </w:del>
    </w:p>
    <w:p w14:paraId="00F49BD3" w14:textId="78129BE4" w:rsidR="00380EA0" w:rsidRPr="00B332CE" w:rsidRDefault="001B3B66" w:rsidP="00794EC8">
      <w:pPr>
        <w:spacing w:after="0" w:line="240" w:lineRule="auto"/>
        <w:rPr>
          <w:rFonts w:ascii="Arial" w:hAnsi="Arial" w:cs="Arial"/>
          <w:i/>
          <w:color w:val="943634" w:themeColor="accent2" w:themeShade="BF"/>
          <w:sz w:val="24"/>
          <w:szCs w:val="24"/>
        </w:rPr>
        <w:pPrChange w:id="407" w:author="Kelly Kantack" w:date="2024-03-14T16:53:00Z">
          <w:pPr>
            <w:spacing w:after="0" w:line="240" w:lineRule="auto"/>
          </w:pPr>
        </w:pPrChange>
      </w:pPr>
      <w:del w:id="408" w:author="Kelly Kantack" w:date="2024-03-14T16:53:00Z">
        <w:r w:rsidRPr="000D2778" w:rsidDel="00794EC8">
          <w:rPr>
            <w:rFonts w:ascii="Arial" w:hAnsi="Arial" w:cs="Arial"/>
            <w:i/>
            <w:color w:val="943634" w:themeColor="accent2" w:themeShade="BF"/>
            <w:sz w:val="24"/>
            <w:szCs w:val="24"/>
          </w:rPr>
          <w:delText>https://www.catholic.org/clife/lcolors.php</w:delText>
        </w:r>
      </w:del>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2E779321"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001B3B66">
        <w:rPr>
          <w:rFonts w:ascii="Arial" w:hAnsi="Arial" w:cs="Arial"/>
          <w:b/>
          <w:sz w:val="24"/>
          <w:szCs w:val="24"/>
        </w:rPr>
        <w:t>11</w:t>
      </w:r>
      <w:r>
        <w:rPr>
          <w:rFonts w:ascii="Arial" w:hAnsi="Arial" w:cs="Arial"/>
          <w:b/>
          <w:sz w:val="24"/>
          <w:szCs w:val="24"/>
        </w:rPr>
        <w:t xml:space="preserve">  </w:t>
      </w:r>
      <w:r w:rsidR="001B3B66">
        <w:rPr>
          <w:rFonts w:ascii="Arial" w:hAnsi="Arial" w:cs="Arial"/>
          <w:sz w:val="24"/>
          <w:szCs w:val="24"/>
        </w:rPr>
        <w:t xml:space="preserve">Red is the color used for Palm Sunday, Pentecost, and for feasts of the Lord’s passion, Blood, and Cross. This is also the color used for the celebration of which type of saints? </w:t>
      </w:r>
    </w:p>
    <w:p w14:paraId="07BEBE1F" w14:textId="22A0BB8B" w:rsidR="00380EA0" w:rsidRPr="006707BE" w:rsidRDefault="001B3B66" w:rsidP="00380EA0">
      <w:pPr>
        <w:spacing w:after="0" w:line="240" w:lineRule="auto"/>
        <w:jc w:val="right"/>
        <w:rPr>
          <w:rFonts w:ascii="Arial" w:hAnsi="Arial" w:cs="Arial"/>
          <w:b/>
          <w:i/>
          <w:sz w:val="24"/>
          <w:szCs w:val="24"/>
          <w:u w:val="single"/>
        </w:rPr>
      </w:pPr>
      <w:r>
        <w:rPr>
          <w:rFonts w:ascii="Arial" w:hAnsi="Arial" w:cs="Arial"/>
          <w:b/>
          <w:sz w:val="24"/>
          <w:szCs w:val="24"/>
          <w:u w:val="single"/>
        </w:rPr>
        <w:t>martyrs</w:t>
      </w:r>
      <w:r w:rsidR="00380EA0" w:rsidRPr="006707BE">
        <w:rPr>
          <w:rFonts w:ascii="Arial" w:hAnsi="Arial" w:cs="Arial"/>
          <w:b/>
          <w:i/>
          <w:sz w:val="24"/>
          <w:szCs w:val="24"/>
          <w:u w:val="single"/>
        </w:rPr>
        <w:t xml:space="preserve"> </w:t>
      </w:r>
    </w:p>
    <w:p w14:paraId="6FB4D9FD" w14:textId="77777777" w:rsidR="001B3B66" w:rsidRDefault="001B3B66" w:rsidP="001B3B6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1BE7782E" w14:textId="5B48A8FA" w:rsidR="00380EA0" w:rsidRPr="00B332CE" w:rsidRDefault="001B3B66" w:rsidP="00380EA0">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5CBF897F"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001B3B66">
        <w:rPr>
          <w:rFonts w:ascii="Arial" w:hAnsi="Arial" w:cs="Arial"/>
          <w:b/>
          <w:sz w:val="24"/>
          <w:szCs w:val="24"/>
        </w:rPr>
        <w:t>12</w:t>
      </w:r>
      <w:r>
        <w:rPr>
          <w:rFonts w:ascii="Arial" w:hAnsi="Arial" w:cs="Arial"/>
          <w:b/>
          <w:sz w:val="24"/>
          <w:szCs w:val="24"/>
        </w:rPr>
        <w:t xml:space="preserve">  </w:t>
      </w:r>
      <w:r w:rsidR="001B3B66">
        <w:rPr>
          <w:rFonts w:ascii="Arial" w:hAnsi="Arial" w:cs="Arial"/>
          <w:sz w:val="24"/>
          <w:szCs w:val="24"/>
        </w:rPr>
        <w:t xml:space="preserve">If desired, the priest may </w:t>
      </w:r>
      <w:r w:rsidR="00B425BC">
        <w:rPr>
          <w:rFonts w:ascii="Arial" w:hAnsi="Arial" w:cs="Arial"/>
          <w:sz w:val="24"/>
          <w:szCs w:val="24"/>
        </w:rPr>
        <w:t xml:space="preserve">wear </w:t>
      </w:r>
      <w:r w:rsidR="001B3B66">
        <w:rPr>
          <w:rFonts w:ascii="Arial" w:hAnsi="Arial" w:cs="Arial"/>
          <w:sz w:val="24"/>
          <w:szCs w:val="24"/>
        </w:rPr>
        <w:t xml:space="preserve">vestments of </w:t>
      </w:r>
      <w:r w:rsidR="006C3EC5">
        <w:rPr>
          <w:rFonts w:ascii="Arial" w:hAnsi="Arial" w:cs="Arial"/>
          <w:sz w:val="24"/>
          <w:szCs w:val="24"/>
        </w:rPr>
        <w:t xml:space="preserve">what </w:t>
      </w:r>
      <w:r w:rsidR="001B3B66">
        <w:rPr>
          <w:rFonts w:ascii="Arial" w:hAnsi="Arial" w:cs="Arial"/>
          <w:sz w:val="24"/>
          <w:szCs w:val="24"/>
        </w:rPr>
        <w:t xml:space="preserve">particular color </w:t>
      </w:r>
      <w:r w:rsidR="006C3EC5">
        <w:rPr>
          <w:rFonts w:ascii="Arial" w:hAnsi="Arial" w:cs="Arial"/>
          <w:sz w:val="24"/>
          <w:szCs w:val="24"/>
        </w:rPr>
        <w:t xml:space="preserve">representing joy </w:t>
      </w:r>
      <w:r w:rsidR="001B3B66">
        <w:rPr>
          <w:rFonts w:ascii="Arial" w:hAnsi="Arial" w:cs="Arial"/>
          <w:sz w:val="24"/>
          <w:szCs w:val="24"/>
        </w:rPr>
        <w:t xml:space="preserve">on just two days of the church year, Gaudete </w:t>
      </w:r>
      <w:r w:rsidR="00F72C63">
        <w:rPr>
          <w:rFonts w:ascii="Arial" w:hAnsi="Arial" w:cs="Arial"/>
          <w:sz w:val="24"/>
          <w:szCs w:val="24"/>
        </w:rPr>
        <w:t xml:space="preserve">[gow-DAY-tay] </w:t>
      </w:r>
      <w:r w:rsidR="001B3B66">
        <w:rPr>
          <w:rFonts w:ascii="Arial" w:hAnsi="Arial" w:cs="Arial"/>
          <w:sz w:val="24"/>
          <w:szCs w:val="24"/>
        </w:rPr>
        <w:t xml:space="preserve">Sunday (the third Sunday of Advent) and Laetare </w:t>
      </w:r>
      <w:r w:rsidR="00F72C63">
        <w:rPr>
          <w:rFonts w:ascii="Arial" w:hAnsi="Arial" w:cs="Arial"/>
          <w:sz w:val="24"/>
          <w:szCs w:val="24"/>
        </w:rPr>
        <w:t xml:space="preserve">[lay-TAH-ray] </w:t>
      </w:r>
      <w:r w:rsidR="001B3B66">
        <w:rPr>
          <w:rFonts w:ascii="Arial" w:hAnsi="Arial" w:cs="Arial"/>
          <w:sz w:val="24"/>
          <w:szCs w:val="24"/>
        </w:rPr>
        <w:t>Sunday (the fourth Sunday of Lent)?</w:t>
      </w:r>
    </w:p>
    <w:p w14:paraId="24F18237" w14:textId="461192BC" w:rsidR="00380EA0" w:rsidRPr="006707BE" w:rsidRDefault="001B3B66" w:rsidP="00380EA0">
      <w:pPr>
        <w:spacing w:after="0" w:line="240" w:lineRule="auto"/>
        <w:jc w:val="right"/>
        <w:rPr>
          <w:rFonts w:ascii="Arial" w:hAnsi="Arial" w:cs="Arial"/>
          <w:b/>
          <w:i/>
          <w:sz w:val="24"/>
          <w:szCs w:val="24"/>
          <w:u w:val="single"/>
        </w:rPr>
      </w:pPr>
      <w:r>
        <w:rPr>
          <w:rFonts w:ascii="Arial" w:hAnsi="Arial" w:cs="Arial"/>
          <w:b/>
          <w:sz w:val="24"/>
          <w:szCs w:val="24"/>
          <w:u w:val="single"/>
        </w:rPr>
        <w:t>rose</w:t>
      </w:r>
      <w:r w:rsidR="00380EA0"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CFC9A29" w:rsidR="00380EA0" w:rsidRPr="006707BE" w:rsidRDefault="001B3B66" w:rsidP="00380EA0">
      <w:pPr>
        <w:spacing w:after="0" w:line="240" w:lineRule="auto"/>
        <w:jc w:val="right"/>
        <w:rPr>
          <w:rFonts w:ascii="Arial" w:hAnsi="Arial" w:cs="Arial"/>
          <w:b/>
          <w:sz w:val="24"/>
          <w:szCs w:val="24"/>
        </w:rPr>
      </w:pPr>
      <w:r>
        <w:rPr>
          <w:rFonts w:ascii="Arial" w:hAnsi="Arial" w:cs="Arial"/>
          <w:b/>
          <w:sz w:val="24"/>
          <w:szCs w:val="24"/>
        </w:rPr>
        <w:t>pink</w:t>
      </w:r>
    </w:p>
    <w:p w14:paraId="7E1CEA0A" w14:textId="6CAA50DD" w:rsidR="00380EA0" w:rsidRPr="006707BE" w:rsidRDefault="00380EA0" w:rsidP="00AD1AB6">
      <w:pPr>
        <w:spacing w:after="0" w:line="240" w:lineRule="auto"/>
        <w:rPr>
          <w:rFonts w:ascii="Arial" w:hAnsi="Arial" w:cs="Arial"/>
          <w:b/>
          <w:i/>
          <w:sz w:val="24"/>
          <w:szCs w:val="24"/>
          <w:u w:val="singl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B3B66" w:rsidRPr="000D2778">
        <w:rPr>
          <w:rFonts w:ascii="Arial" w:hAnsi="Arial" w:cs="Arial"/>
          <w:i/>
          <w:color w:val="943634" w:themeColor="accent2" w:themeShade="BF"/>
          <w:sz w:val="24"/>
          <w:szCs w:val="24"/>
        </w:rPr>
        <w:t>https://www.catholic.org/clife/lcolors.php</w:t>
      </w:r>
      <w:r w:rsidRPr="006707BE">
        <w:rPr>
          <w:rFonts w:ascii="Arial" w:hAnsi="Arial" w:cs="Arial"/>
          <w:b/>
          <w:i/>
          <w:sz w:val="24"/>
          <w:szCs w:val="24"/>
          <w:u w:val="single"/>
        </w:rPr>
        <w:t xml:space="preserve"> </w:t>
      </w: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0AB6F7" w14:textId="1CC7AD13" w:rsidR="00780DE3" w:rsidRDefault="007817A8">
      <w:pPr>
        <w:rPr>
          <w:ins w:id="409" w:author="Kelly Kantack" w:date="2024-03-01T11:42:00Z"/>
          <w:rFonts w:ascii="Arial" w:hAnsi="Arial" w:cs="Arial"/>
          <w:szCs w:val="24"/>
        </w:rPr>
      </w:pPr>
      <w:ins w:id="410" w:author="Kelly Kantack" w:date="2024-03-01T11:42:00Z">
        <w:r w:rsidRPr="007817A8">
          <w:rPr>
            <w:rFonts w:ascii="Arial" w:hAnsi="Arial" w:cs="Arial"/>
            <w:b/>
            <w:szCs w:val="24"/>
            <w:rPrChange w:id="411" w:author="Kelly Kantack" w:date="2024-03-01T11:42:00Z">
              <w:rPr>
                <w:rFonts w:ascii="Arial" w:hAnsi="Arial" w:cs="Arial"/>
                <w:szCs w:val="24"/>
              </w:rPr>
            </w:rPrChange>
          </w:rPr>
          <w:t>4.13</w:t>
        </w:r>
        <w:r>
          <w:rPr>
            <w:rFonts w:ascii="Arial" w:hAnsi="Arial" w:cs="Arial"/>
            <w:szCs w:val="24"/>
          </w:rPr>
          <w:t xml:space="preserve">  What is the </w:t>
        </w:r>
      </w:ins>
      <w:del w:id="412" w:author="Kelly Kantack" w:date="2024-03-01T11:41:00Z">
        <w:r w:rsidR="00780DE3" w:rsidDel="007817A8">
          <w:rPr>
            <w:rFonts w:ascii="Arial" w:hAnsi="Arial" w:cs="Arial"/>
            <w:szCs w:val="24"/>
          </w:rPr>
          <w:br w:type="page"/>
        </w:r>
      </w:del>
      <w:ins w:id="413" w:author="Kelly Kantack" w:date="2024-03-01T11:41:00Z">
        <w:r>
          <w:rPr>
            <w:rFonts w:ascii="Arial" w:hAnsi="Arial" w:cs="Arial"/>
            <w:szCs w:val="24"/>
          </w:rPr>
          <w:t xml:space="preserve">color most commonly used in </w:t>
        </w:r>
        <w:r w:rsidRPr="007817A8">
          <w:rPr>
            <w:szCs w:val="24"/>
            <w:rPrChange w:id="414" w:author="Kelly Kantack" w:date="2024-03-01T11:44:00Z">
              <w:rPr>
                <w:rStyle w:val="Strong"/>
                <w:rFonts w:ascii="Arial" w:hAnsi="Arial" w:cs="Arial"/>
                <w:color w:val="3A3939"/>
                <w:sz w:val="27"/>
                <w:szCs w:val="27"/>
                <w:shd w:val="clear" w:color="auto" w:fill="FFFFFF"/>
              </w:rPr>
            </w:rPrChange>
          </w:rPr>
          <w:t>statuary and iconography for the Blessed Virgin Mary</w:t>
        </w:r>
      </w:ins>
      <w:ins w:id="415" w:author="Kelly Kantack" w:date="2024-03-01T11:44:00Z">
        <w:r>
          <w:rPr>
            <w:rFonts w:ascii="Arial" w:hAnsi="Arial" w:cs="Arial"/>
            <w:szCs w:val="24"/>
          </w:rPr>
          <w:t>?</w:t>
        </w:r>
      </w:ins>
      <w:ins w:id="416" w:author="Kelly Kantack" w:date="2024-03-01T11:41:00Z">
        <w:r w:rsidRPr="007817A8">
          <w:rPr>
            <w:rFonts w:ascii="Arial" w:hAnsi="Arial" w:cs="Arial"/>
            <w:szCs w:val="24"/>
            <w:rPrChange w:id="417" w:author="Kelly Kantack" w:date="2024-03-01T11:42:00Z">
              <w:rPr>
                <w:rFonts w:ascii="Arial" w:hAnsi="Arial" w:cs="Arial"/>
                <w:color w:val="3A3939"/>
                <w:sz w:val="27"/>
                <w:szCs w:val="27"/>
                <w:shd w:val="clear" w:color="auto" w:fill="FFFFFF"/>
              </w:rPr>
            </w:rPrChange>
          </w:rPr>
          <w:t> </w:t>
        </w:r>
      </w:ins>
    </w:p>
    <w:p w14:paraId="65A81137" w14:textId="3508C08C" w:rsidR="007817A8" w:rsidRPr="006707BE" w:rsidRDefault="007817A8" w:rsidP="007817A8">
      <w:pPr>
        <w:spacing w:after="0" w:line="240" w:lineRule="auto"/>
        <w:jc w:val="right"/>
        <w:rPr>
          <w:ins w:id="418" w:author="Kelly Kantack" w:date="2024-03-01T11:42:00Z"/>
          <w:rFonts w:ascii="Arial" w:hAnsi="Arial" w:cs="Arial"/>
          <w:b/>
          <w:i/>
          <w:sz w:val="24"/>
          <w:szCs w:val="24"/>
          <w:u w:val="single"/>
        </w:rPr>
      </w:pPr>
      <w:ins w:id="419" w:author="Kelly Kantack" w:date="2024-03-01T11:43:00Z">
        <w:r>
          <w:rPr>
            <w:rFonts w:ascii="Arial" w:hAnsi="Arial" w:cs="Arial"/>
            <w:b/>
            <w:sz w:val="24"/>
            <w:szCs w:val="24"/>
            <w:u w:val="single"/>
          </w:rPr>
          <w:t>blue</w:t>
        </w:r>
      </w:ins>
      <w:ins w:id="420" w:author="Kelly Kantack" w:date="2024-03-01T11:42:00Z">
        <w:r w:rsidRPr="006707BE">
          <w:rPr>
            <w:rFonts w:ascii="Arial" w:hAnsi="Arial" w:cs="Arial"/>
            <w:b/>
            <w:i/>
            <w:sz w:val="24"/>
            <w:szCs w:val="24"/>
            <w:u w:val="single"/>
          </w:rPr>
          <w:t xml:space="preserve"> </w:t>
        </w:r>
      </w:ins>
    </w:p>
    <w:p w14:paraId="4A4DD9BB" w14:textId="658C3585" w:rsidR="007817A8" w:rsidRPr="006707BE" w:rsidRDefault="007817A8" w:rsidP="007817A8">
      <w:pPr>
        <w:spacing w:after="0" w:line="240" w:lineRule="auto"/>
        <w:jc w:val="right"/>
        <w:rPr>
          <w:ins w:id="421" w:author="Kelly Kantack" w:date="2024-03-01T11:43:00Z"/>
          <w:rFonts w:ascii="Arial" w:hAnsi="Arial" w:cs="Arial"/>
          <w:b/>
          <w:sz w:val="24"/>
          <w:szCs w:val="24"/>
        </w:rPr>
      </w:pPr>
    </w:p>
    <w:p w14:paraId="27A6C99B" w14:textId="5E552B01" w:rsidR="007817A8" w:rsidRPr="006707BE" w:rsidRDefault="007817A8" w:rsidP="007817A8">
      <w:pPr>
        <w:spacing w:after="0" w:line="240" w:lineRule="auto"/>
        <w:rPr>
          <w:ins w:id="422" w:author="Kelly Kantack" w:date="2024-03-01T11:43:00Z"/>
          <w:rFonts w:ascii="Arial" w:hAnsi="Arial" w:cs="Arial"/>
          <w:b/>
          <w:i/>
          <w:sz w:val="24"/>
          <w:szCs w:val="24"/>
          <w:u w:val="single"/>
        </w:rPr>
      </w:pPr>
      <w:ins w:id="423" w:author="Kelly Kantack" w:date="2024-03-01T11:43:00Z">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7817A8">
          <w:rPr>
            <w:rFonts w:ascii="Arial" w:hAnsi="Arial" w:cs="Arial"/>
            <w:i/>
            <w:color w:val="943634" w:themeColor="accent2" w:themeShade="BF"/>
            <w:sz w:val="24"/>
            <w:szCs w:val="24"/>
          </w:rPr>
          <w:t>https://www.coraevans.com/blog/article/mary-and-the-importance-of-the-color-blue</w:t>
        </w:r>
      </w:ins>
    </w:p>
    <w:p w14:paraId="159A908C" w14:textId="77777777" w:rsidR="007817A8" w:rsidRDefault="007817A8">
      <w:pPr>
        <w:rPr>
          <w:rFonts w:ascii="Arial" w:hAnsi="Arial" w:cs="Arial"/>
          <w:szCs w:val="24"/>
        </w:rPr>
      </w:pPr>
    </w:p>
    <w:p w14:paraId="7AE51D2D" w14:textId="77777777" w:rsidR="007817A8" w:rsidRDefault="007817A8">
      <w:pPr>
        <w:rPr>
          <w:ins w:id="424" w:author="Kelly Kantack" w:date="2024-03-01T11:42:00Z"/>
          <w:rFonts w:ascii="Arial" w:hAnsi="Arial" w:cs="Arial"/>
          <w:szCs w:val="24"/>
        </w:rPr>
      </w:pPr>
      <w:ins w:id="425" w:author="Kelly Kantack" w:date="2024-03-01T11:42:00Z">
        <w:r>
          <w:rPr>
            <w:rFonts w:ascii="Arial" w:hAnsi="Arial" w:cs="Arial"/>
            <w:szCs w:val="24"/>
          </w:rPr>
          <w:br w:type="page"/>
        </w:r>
      </w:ins>
    </w:p>
    <w:p w14:paraId="057892A2" w14:textId="69C9B9AD" w:rsidR="004E0380" w:rsidRDefault="004E0380" w:rsidP="004E0380">
      <w:pPr>
        <w:spacing w:after="0" w:line="240" w:lineRule="auto"/>
        <w:rPr>
          <w:rFonts w:ascii="Arial" w:hAnsi="Arial" w:cs="Arial"/>
          <w:sz w:val="24"/>
          <w:szCs w:val="24"/>
        </w:rPr>
      </w:pPr>
      <w:r>
        <w:rPr>
          <w:rFonts w:ascii="Arial" w:hAnsi="Arial" w:cs="Arial"/>
          <w:szCs w:val="24"/>
        </w:rPr>
        <w:lastRenderedPageBreak/>
        <w:t>[say]…</w:t>
      </w:r>
      <w:r w:rsidRPr="004E0380">
        <w:rPr>
          <w:rFonts w:ascii="Arial" w:hAnsi="Arial" w:cs="Arial"/>
          <w:color w:val="0000FF"/>
          <w:sz w:val="24"/>
          <w:szCs w:val="24"/>
        </w:rPr>
        <w:t>“The</w:t>
      </w:r>
      <w:r w:rsidR="00906265">
        <w:rPr>
          <w:rFonts w:ascii="Arial" w:hAnsi="Arial" w:cs="Arial"/>
          <w:color w:val="0000FF"/>
          <w:sz w:val="24"/>
          <w:szCs w:val="24"/>
        </w:rPr>
        <w:t xml:space="preserve"> next several questions pertain</w:t>
      </w:r>
      <w:r w:rsidRPr="004E0380">
        <w:rPr>
          <w:rFonts w:ascii="Arial" w:hAnsi="Arial" w:cs="Arial"/>
          <w:color w:val="0000FF"/>
          <w:sz w:val="24"/>
          <w:szCs w:val="24"/>
        </w:rPr>
        <w:t xml:space="preserve"> to</w:t>
      </w:r>
      <w:r>
        <w:rPr>
          <w:rFonts w:ascii="Arial" w:hAnsi="Arial" w:cs="Arial"/>
          <w:color w:val="0000FF"/>
          <w:sz w:val="24"/>
          <w:szCs w:val="24"/>
        </w:rPr>
        <w:t xml:space="preserve"> numbers</w:t>
      </w:r>
      <w:del w:id="426" w:author="Kelly Kantack" w:date="2024-03-01T11:47:00Z">
        <w:r w:rsidR="00F66118" w:rsidDel="007817A8">
          <w:rPr>
            <w:rFonts w:ascii="Arial" w:hAnsi="Arial" w:cs="Arial"/>
            <w:color w:val="0000FF"/>
            <w:sz w:val="24"/>
            <w:szCs w:val="24"/>
          </w:rPr>
          <w:delText xml:space="preserve"> and some questions may be difficult</w:delText>
        </w:r>
      </w:del>
      <w:r>
        <w:rPr>
          <w:rFonts w:ascii="Arial" w:hAnsi="Arial" w:cs="Arial"/>
          <w:color w:val="0000FF"/>
          <w:sz w:val="24"/>
          <w:szCs w:val="24"/>
        </w:rPr>
        <w:t>.</w:t>
      </w:r>
      <w:r w:rsidRPr="004E0380">
        <w:rPr>
          <w:rFonts w:ascii="Arial" w:hAnsi="Arial" w:cs="Arial"/>
          <w:color w:val="0000FF"/>
          <w:sz w:val="24"/>
          <w:szCs w:val="24"/>
        </w:rPr>
        <w:t>”</w:t>
      </w:r>
    </w:p>
    <w:p w14:paraId="4902A4C9" w14:textId="77777777" w:rsidR="004E0380" w:rsidRDefault="004E0380" w:rsidP="00380EA0">
      <w:pPr>
        <w:spacing w:after="0" w:line="240" w:lineRule="auto"/>
        <w:rPr>
          <w:rFonts w:ascii="Arial" w:hAnsi="Arial" w:cs="Arial"/>
          <w:b/>
          <w:sz w:val="24"/>
          <w:szCs w:val="24"/>
        </w:rPr>
      </w:pPr>
    </w:p>
    <w:p w14:paraId="456A7F10" w14:textId="575EF102" w:rsidR="00380EA0" w:rsidRPr="006707BE" w:rsidRDefault="00380EA0" w:rsidP="00380EA0">
      <w:pPr>
        <w:spacing w:after="0" w:line="240" w:lineRule="auto"/>
        <w:rPr>
          <w:rFonts w:ascii="Arial" w:hAnsi="Arial" w:cs="Arial"/>
          <w:sz w:val="24"/>
          <w:szCs w:val="24"/>
        </w:rPr>
      </w:pPr>
      <w:r>
        <w:rPr>
          <w:rFonts w:ascii="Arial" w:hAnsi="Arial" w:cs="Arial"/>
          <w:b/>
          <w:sz w:val="24"/>
          <w:szCs w:val="24"/>
        </w:rPr>
        <w:t>4.1</w:t>
      </w:r>
      <w:del w:id="427" w:author="Kelly Kantack" w:date="2024-03-01T11:44:00Z">
        <w:r w:rsidDel="007817A8">
          <w:rPr>
            <w:rFonts w:ascii="Arial" w:hAnsi="Arial" w:cs="Arial"/>
            <w:b/>
            <w:sz w:val="24"/>
            <w:szCs w:val="24"/>
          </w:rPr>
          <w:delText>3</w:delText>
        </w:r>
      </w:del>
      <w:ins w:id="428" w:author="Kelly Kantack" w:date="2024-03-01T11:44:00Z">
        <w:r w:rsidR="007817A8">
          <w:rPr>
            <w:rFonts w:ascii="Arial" w:hAnsi="Arial" w:cs="Arial"/>
            <w:b/>
            <w:sz w:val="24"/>
            <w:szCs w:val="24"/>
          </w:rPr>
          <w:t>4</w:t>
        </w:r>
      </w:ins>
      <w:r>
        <w:rPr>
          <w:rFonts w:ascii="Arial" w:hAnsi="Arial" w:cs="Arial"/>
          <w:b/>
          <w:sz w:val="24"/>
          <w:szCs w:val="24"/>
        </w:rPr>
        <w:t xml:space="preserve">  </w:t>
      </w:r>
      <w:ins w:id="429" w:author="Kelly Kantack" w:date="2024-03-01T11:17:00Z">
        <w:r w:rsidR="006B3FC4" w:rsidRPr="006B3FC4">
          <w:rPr>
            <w:rFonts w:ascii="Arial" w:hAnsi="Arial" w:cs="Arial"/>
            <w:sz w:val="24"/>
            <w:szCs w:val="24"/>
            <w:rPrChange w:id="430" w:author="Kelly Kantack" w:date="2024-03-01T11:17:00Z">
              <w:rPr>
                <w:rFonts w:ascii="Arial" w:hAnsi="Arial" w:cs="Arial"/>
                <w:color w:val="222222"/>
                <w:shd w:val="clear" w:color="auto" w:fill="FFFFFF"/>
              </w:rPr>
            </w:rPrChange>
          </w:rPr>
          <w:t>What number symbolizing perfection, charity</w:t>
        </w:r>
        <w:r w:rsidR="006B3FC4">
          <w:rPr>
            <w:rFonts w:ascii="Arial" w:hAnsi="Arial" w:cs="Arial"/>
            <w:sz w:val="24"/>
            <w:szCs w:val="24"/>
          </w:rPr>
          <w:t>,</w:t>
        </w:r>
        <w:r w:rsidR="006B3FC4" w:rsidRPr="006B3FC4">
          <w:rPr>
            <w:rFonts w:ascii="Arial" w:hAnsi="Arial" w:cs="Arial"/>
            <w:sz w:val="24"/>
            <w:szCs w:val="24"/>
            <w:rPrChange w:id="431" w:author="Kelly Kantack" w:date="2024-03-01T11:17:00Z">
              <w:rPr>
                <w:rFonts w:ascii="Arial" w:hAnsi="Arial" w:cs="Arial"/>
                <w:color w:val="222222"/>
                <w:shd w:val="clear" w:color="auto" w:fill="FFFFFF"/>
              </w:rPr>
            </w:rPrChange>
          </w:rPr>
          <w:t xml:space="preserve"> and grace</w:t>
        </w:r>
        <w:r w:rsidR="006B3FC4">
          <w:rPr>
            <w:rFonts w:ascii="Arial" w:hAnsi="Arial" w:cs="Arial"/>
            <w:sz w:val="24"/>
            <w:szCs w:val="24"/>
          </w:rPr>
          <w:t>,</w:t>
        </w:r>
        <w:r w:rsidR="006B3FC4" w:rsidRPr="006B3FC4">
          <w:rPr>
            <w:rFonts w:ascii="Arial" w:hAnsi="Arial" w:cs="Arial"/>
            <w:sz w:val="24"/>
            <w:szCs w:val="24"/>
            <w:rPrChange w:id="432" w:author="Kelly Kantack" w:date="2024-03-01T11:17:00Z">
              <w:rPr>
                <w:rFonts w:ascii="Arial" w:hAnsi="Arial" w:cs="Arial"/>
                <w:color w:val="222222"/>
                <w:shd w:val="clear" w:color="auto" w:fill="FFFFFF"/>
              </w:rPr>
            </w:rPrChange>
          </w:rPr>
          <w:t xml:space="preserve"> is also the number of corporal works of mercy, the number of spiritual works of mercy, and the number of gifts of the Holy Spirit</w:t>
        </w:r>
      </w:ins>
      <w:del w:id="433" w:author="Kelly Kantack" w:date="2024-03-01T11:18:00Z">
        <w:r w:rsidR="004E0380" w:rsidDel="006B3FC4">
          <w:rPr>
            <w:rFonts w:ascii="Arial" w:hAnsi="Arial" w:cs="Arial"/>
            <w:sz w:val="24"/>
            <w:szCs w:val="24"/>
          </w:rPr>
          <w:delText xml:space="preserve">What </w:delText>
        </w:r>
        <w:r w:rsidR="00F66118" w:rsidDel="006B3FC4">
          <w:rPr>
            <w:rFonts w:ascii="Arial" w:hAnsi="Arial" w:cs="Arial"/>
            <w:sz w:val="24"/>
            <w:szCs w:val="24"/>
          </w:rPr>
          <w:delText xml:space="preserve">number less than 10 </w:delText>
        </w:r>
        <w:r w:rsidR="004E0380" w:rsidDel="006B3FC4">
          <w:rPr>
            <w:rFonts w:ascii="Arial" w:hAnsi="Arial" w:cs="Arial"/>
            <w:sz w:val="24"/>
            <w:szCs w:val="24"/>
          </w:rPr>
          <w:delText xml:space="preserve">is </w:delText>
        </w:r>
        <w:r w:rsidR="004E0380" w:rsidRPr="004E0380" w:rsidDel="006B3FC4">
          <w:rPr>
            <w:rFonts w:ascii="Arial" w:hAnsi="Arial" w:cs="Arial"/>
            <w:sz w:val="24"/>
            <w:szCs w:val="24"/>
          </w:rPr>
          <w:delText xml:space="preserve">symbolic of </w:delText>
        </w:r>
        <w:r w:rsidR="00CA732D" w:rsidDel="006B3FC4">
          <w:rPr>
            <w:rFonts w:ascii="Arial" w:hAnsi="Arial" w:cs="Arial"/>
            <w:sz w:val="24"/>
            <w:szCs w:val="24"/>
          </w:rPr>
          <w:delText xml:space="preserve">perfection, </w:delText>
        </w:r>
        <w:r w:rsidR="004E0380" w:rsidRPr="004E0380" w:rsidDel="006B3FC4">
          <w:rPr>
            <w:rFonts w:ascii="Arial" w:hAnsi="Arial" w:cs="Arial"/>
            <w:sz w:val="24"/>
            <w:szCs w:val="24"/>
          </w:rPr>
          <w:delText>charity, grace, and the Holy Spirit</w:delText>
        </w:r>
        <w:r w:rsidR="00CA732D" w:rsidDel="006B3FC4">
          <w:rPr>
            <w:rFonts w:ascii="Arial" w:hAnsi="Arial" w:cs="Arial"/>
            <w:sz w:val="24"/>
            <w:szCs w:val="24"/>
          </w:rPr>
          <w:delText>?</w:delText>
        </w:r>
      </w:del>
      <w:ins w:id="434" w:author="Kelly Kantack" w:date="2024-03-01T11:18:00Z">
        <w:r w:rsidR="006B3FC4">
          <w:rPr>
            <w:rFonts w:ascii="Arial" w:hAnsi="Arial" w:cs="Arial"/>
            <w:sz w:val="24"/>
            <w:szCs w:val="24"/>
          </w:rPr>
          <w:t>?</w:t>
        </w:r>
      </w:ins>
    </w:p>
    <w:p w14:paraId="550F196D" w14:textId="18394F82" w:rsidR="00CA732D" w:rsidRPr="00CA732D" w:rsidRDefault="00CA732D" w:rsidP="00CA732D">
      <w:pPr>
        <w:spacing w:after="0" w:line="240" w:lineRule="auto"/>
        <w:jc w:val="right"/>
        <w:rPr>
          <w:rFonts w:ascii="Arial" w:hAnsi="Arial" w:cs="Arial"/>
          <w:b/>
          <w:i/>
          <w:sz w:val="24"/>
          <w:szCs w:val="24"/>
          <w:u w:val="single"/>
        </w:rPr>
      </w:pPr>
      <w:r>
        <w:rPr>
          <w:rFonts w:ascii="Arial" w:hAnsi="Arial" w:cs="Arial"/>
          <w:b/>
          <w:sz w:val="24"/>
          <w:szCs w:val="24"/>
          <w:u w:val="single"/>
        </w:rPr>
        <w:t>seven</w:t>
      </w:r>
      <w:r>
        <w:rPr>
          <w:rFonts w:ascii="Arial" w:hAnsi="Arial" w:cs="Arial"/>
          <w:b/>
          <w:i/>
          <w:sz w:val="24"/>
          <w:szCs w:val="24"/>
          <w:u w:val="single"/>
        </w:rPr>
        <w:t xml:space="preserve"> </w:t>
      </w:r>
    </w:p>
    <w:p w14:paraId="72D8381B" w14:textId="22F997D8" w:rsidR="00CA732D" w:rsidDel="006B3FC4" w:rsidRDefault="00CA732D" w:rsidP="00CA732D">
      <w:pPr>
        <w:spacing w:after="0" w:line="240" w:lineRule="auto"/>
        <w:rPr>
          <w:del w:id="435" w:author="Kelly Kantack" w:date="2024-03-01T11:18:00Z"/>
          <w:rFonts w:ascii="Arial" w:hAnsi="Arial" w:cs="Arial"/>
          <w:color w:val="0000FF"/>
          <w:sz w:val="24"/>
          <w:szCs w:val="24"/>
        </w:rPr>
      </w:pPr>
      <w:del w:id="436" w:author="Kelly Kantack" w:date="2024-03-01T11:18:00Z">
        <w:r w:rsidDel="006B3FC4">
          <w:rPr>
            <w:rFonts w:ascii="Arial" w:hAnsi="Arial" w:cs="Arial"/>
            <w:color w:val="0000FF"/>
            <w:sz w:val="24"/>
            <w:szCs w:val="24"/>
          </w:rPr>
          <w:delText>7 sacraments</w:delText>
        </w:r>
      </w:del>
    </w:p>
    <w:p w14:paraId="0DC0B1CD" w14:textId="5C43091E" w:rsidR="00CA732D" w:rsidDel="006B3FC4" w:rsidRDefault="00CA732D" w:rsidP="00CA732D">
      <w:pPr>
        <w:spacing w:after="0" w:line="240" w:lineRule="auto"/>
        <w:rPr>
          <w:del w:id="437" w:author="Kelly Kantack" w:date="2024-03-01T11:18:00Z"/>
          <w:rFonts w:ascii="Arial" w:hAnsi="Arial" w:cs="Arial"/>
          <w:color w:val="0000FF"/>
          <w:sz w:val="24"/>
          <w:szCs w:val="24"/>
        </w:rPr>
      </w:pPr>
      <w:del w:id="438" w:author="Kelly Kantack" w:date="2024-03-01T11:18:00Z">
        <w:r w:rsidDel="006B3FC4">
          <w:rPr>
            <w:rFonts w:ascii="Arial" w:hAnsi="Arial" w:cs="Arial"/>
            <w:color w:val="0000FF"/>
            <w:sz w:val="24"/>
            <w:szCs w:val="24"/>
          </w:rPr>
          <w:delText>7 gifts of the Holy Spirit</w:delText>
        </w:r>
      </w:del>
    </w:p>
    <w:p w14:paraId="22594A5A" w14:textId="12C1A0F6" w:rsidR="00CA732D" w:rsidRDefault="00CA732D" w:rsidP="00CA732D">
      <w:pPr>
        <w:spacing w:after="0" w:line="240" w:lineRule="auto"/>
        <w:rPr>
          <w:rFonts w:ascii="Arial" w:hAnsi="Arial" w:cs="Arial"/>
          <w:i/>
          <w:color w:val="943634" w:themeColor="accent2" w:themeShade="BF"/>
          <w:sz w:val="24"/>
          <w:szCs w:val="24"/>
        </w:rPr>
      </w:pPr>
      <w:del w:id="439" w:author="Kelly Kantack" w:date="2024-03-01T11:18:00Z">
        <w:r w:rsidDel="006B3FC4">
          <w:rPr>
            <w:rFonts w:ascii="Arial" w:hAnsi="Arial" w:cs="Arial"/>
            <w:i/>
            <w:color w:val="943634" w:themeColor="accent2" w:themeShade="BF"/>
            <w:sz w:val="24"/>
            <w:szCs w:val="24"/>
          </w:rPr>
          <w:delText xml:space="preserve"> </w:delText>
        </w:r>
      </w:del>
    </w:p>
    <w:p w14:paraId="5FD39CB2" w14:textId="225E5ACC"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732D" w:rsidRPr="00CA732D">
        <w:rPr>
          <w:rFonts w:ascii="Arial" w:hAnsi="Arial" w:cs="Arial"/>
          <w:i/>
          <w:color w:val="943634" w:themeColor="accent2" w:themeShade="BF"/>
          <w:sz w:val="24"/>
          <w:szCs w:val="24"/>
        </w:rPr>
        <w:t>https://www.catholicculture.org/culture/library/dictionary/index.cfm?id=35179</w:t>
      </w:r>
    </w:p>
    <w:p w14:paraId="542F3B0B" w14:textId="77777777" w:rsidR="00380EA0" w:rsidRPr="006707BE" w:rsidDel="007817A8" w:rsidRDefault="00380EA0" w:rsidP="00380EA0">
      <w:pPr>
        <w:spacing w:after="0" w:line="240" w:lineRule="auto"/>
        <w:rPr>
          <w:del w:id="440" w:author="Kelly Kantack" w:date="2024-03-01T11:44:00Z"/>
          <w:rFonts w:ascii="Arial" w:hAnsi="Arial" w:cs="Arial"/>
          <w:i/>
          <w:sz w:val="24"/>
          <w:szCs w:val="24"/>
        </w:rPr>
      </w:pPr>
      <w:del w:id="441" w:author="Kelly Kantack" w:date="2024-03-01T11:44:00Z">
        <w:r w:rsidDel="007817A8">
          <w:rPr>
            <w:rFonts w:ascii="Arial" w:hAnsi="Arial" w:cs="Arial"/>
            <w:i/>
            <w:sz w:val="24"/>
            <w:szCs w:val="24"/>
          </w:rPr>
          <w:delText>______________________________________________________________________________</w:delText>
        </w:r>
      </w:del>
    </w:p>
    <w:p w14:paraId="1FCADF17" w14:textId="150C587A" w:rsidR="0040261F" w:rsidRPr="00F66118" w:rsidDel="007817A8" w:rsidRDefault="00CA732D" w:rsidP="0040261F">
      <w:pPr>
        <w:spacing w:after="0" w:line="240" w:lineRule="auto"/>
        <w:rPr>
          <w:del w:id="442" w:author="Kelly Kantack" w:date="2024-03-01T11:44:00Z"/>
          <w:rFonts w:ascii="Arial" w:hAnsi="Arial" w:cs="Arial"/>
          <w:sz w:val="24"/>
          <w:szCs w:val="24"/>
        </w:rPr>
      </w:pPr>
      <w:del w:id="443" w:author="Kelly Kantack" w:date="2024-03-01T11:44:00Z">
        <w:r w:rsidDel="007817A8">
          <w:rPr>
            <w:rFonts w:ascii="Arial" w:hAnsi="Arial" w:cs="Arial"/>
            <w:b/>
            <w:sz w:val="24"/>
            <w:szCs w:val="24"/>
          </w:rPr>
          <w:delText xml:space="preserve">4.14  </w:delText>
        </w:r>
        <w:r w:rsidR="00570758" w:rsidDel="007817A8">
          <w:rPr>
            <w:rFonts w:ascii="Arial" w:hAnsi="Arial" w:cs="Arial"/>
            <w:sz w:val="24"/>
            <w:szCs w:val="24"/>
          </w:rPr>
          <w:delText xml:space="preserve">What </w:delText>
        </w:r>
        <w:r w:rsidR="0040261F" w:rsidDel="007817A8">
          <w:rPr>
            <w:rFonts w:ascii="Arial" w:hAnsi="Arial" w:cs="Arial"/>
            <w:sz w:val="24"/>
            <w:szCs w:val="24"/>
          </w:rPr>
          <w:delText xml:space="preserve">number </w:delText>
        </w:r>
        <w:r w:rsidR="00F66118" w:rsidDel="007817A8">
          <w:rPr>
            <w:rFonts w:ascii="Arial" w:hAnsi="Arial" w:cs="Arial"/>
            <w:sz w:val="24"/>
            <w:szCs w:val="24"/>
          </w:rPr>
          <w:delText xml:space="preserve">within the Bible </w:delText>
        </w:r>
        <w:r w:rsidR="0040261F" w:rsidRPr="00115F1B" w:rsidDel="007817A8">
          <w:rPr>
            <w:rFonts w:ascii="Arial" w:hAnsi="Arial" w:cs="Arial"/>
            <w:sz w:val="24"/>
            <w:szCs w:val="24"/>
          </w:rPr>
          <w:delText>often means simply an immense number, too large to be counted</w:delText>
        </w:r>
        <w:r w:rsidR="00570758" w:rsidDel="007817A8">
          <w:rPr>
            <w:rFonts w:ascii="Arial" w:hAnsi="Arial" w:cs="Arial"/>
            <w:sz w:val="24"/>
            <w:szCs w:val="24"/>
          </w:rPr>
          <w:delText>, and</w:delText>
        </w:r>
        <w:r w:rsidR="0040261F" w:rsidDel="007817A8">
          <w:rPr>
            <w:rFonts w:ascii="Arial" w:hAnsi="Arial" w:cs="Arial"/>
            <w:sz w:val="24"/>
            <w:szCs w:val="24"/>
          </w:rPr>
          <w:delText xml:space="preserve"> has also </w:delText>
        </w:r>
        <w:r w:rsidR="0040261F" w:rsidRPr="00115F1B" w:rsidDel="007817A8">
          <w:rPr>
            <w:rFonts w:ascii="Arial" w:hAnsi="Arial" w:cs="Arial"/>
            <w:sz w:val="24"/>
            <w:szCs w:val="24"/>
          </w:rPr>
          <w:delText xml:space="preserve">come to </w:delText>
        </w:r>
        <w:r w:rsidR="0040261F" w:rsidRPr="00F66118" w:rsidDel="007817A8">
          <w:rPr>
            <w:rFonts w:ascii="Arial" w:hAnsi="Arial" w:cs="Arial"/>
            <w:sz w:val="24"/>
            <w:szCs w:val="24"/>
          </w:rPr>
          <w:delText>symbolize eternity?</w:delText>
        </w:r>
        <w:r w:rsidR="00F66118" w:rsidRPr="00F66118" w:rsidDel="007817A8">
          <w:rPr>
            <w:rFonts w:ascii="Arial" w:hAnsi="Arial" w:cs="Arial"/>
            <w:sz w:val="24"/>
            <w:szCs w:val="24"/>
          </w:rPr>
          <w:delText xml:space="preserve">  Hint:  </w:delText>
        </w:r>
        <w:r w:rsidR="00F66118" w:rsidRPr="00BB48BE" w:rsidDel="007817A8">
          <w:rPr>
            <w:rFonts w:ascii="Arial" w:hAnsi="Arial" w:cs="Arial"/>
            <w:sz w:val="24"/>
            <w:szCs w:val="24"/>
          </w:rPr>
          <w:delText>In finance and everyday language, the letter “K” is used as an abbreviation to represent this number.</w:delText>
        </w:r>
      </w:del>
    </w:p>
    <w:p w14:paraId="44DD3FD6" w14:textId="118DA1FD" w:rsidR="0040261F" w:rsidRPr="006707BE" w:rsidDel="007817A8" w:rsidRDefault="007879EC" w:rsidP="0040261F">
      <w:pPr>
        <w:spacing w:after="0" w:line="240" w:lineRule="auto"/>
        <w:jc w:val="right"/>
        <w:rPr>
          <w:del w:id="444" w:author="Kelly Kantack" w:date="2024-03-01T11:44:00Z"/>
          <w:rFonts w:ascii="Arial" w:hAnsi="Arial" w:cs="Arial"/>
          <w:b/>
          <w:i/>
          <w:sz w:val="24"/>
          <w:szCs w:val="24"/>
          <w:u w:val="single"/>
        </w:rPr>
      </w:pPr>
      <w:del w:id="445" w:author="Kelly Kantack" w:date="2024-03-01T11:44:00Z">
        <w:r w:rsidDel="007817A8">
          <w:rPr>
            <w:rFonts w:ascii="Arial" w:hAnsi="Arial" w:cs="Arial"/>
            <w:b/>
            <w:sz w:val="24"/>
            <w:szCs w:val="24"/>
            <w:u w:val="single"/>
          </w:rPr>
          <w:delText>o</w:delText>
        </w:r>
        <w:r w:rsidR="0040261F" w:rsidDel="007817A8">
          <w:rPr>
            <w:rFonts w:ascii="Arial" w:hAnsi="Arial" w:cs="Arial"/>
            <w:b/>
            <w:sz w:val="24"/>
            <w:szCs w:val="24"/>
            <w:u w:val="single"/>
          </w:rPr>
          <w:delText>ne thousand</w:delText>
        </w:r>
        <w:r w:rsidR="0040261F" w:rsidRPr="006707BE" w:rsidDel="007817A8">
          <w:rPr>
            <w:rFonts w:ascii="Arial" w:hAnsi="Arial" w:cs="Arial"/>
            <w:b/>
            <w:i/>
            <w:sz w:val="24"/>
            <w:szCs w:val="24"/>
            <w:u w:val="single"/>
          </w:rPr>
          <w:delText xml:space="preserve"> </w:delText>
        </w:r>
      </w:del>
    </w:p>
    <w:p w14:paraId="76E6BD58" w14:textId="018C313E" w:rsidR="0040261F" w:rsidRPr="006707BE" w:rsidDel="007817A8" w:rsidRDefault="0040261F" w:rsidP="0040261F">
      <w:pPr>
        <w:spacing w:after="0" w:line="240" w:lineRule="auto"/>
        <w:jc w:val="right"/>
        <w:rPr>
          <w:del w:id="446" w:author="Kelly Kantack" w:date="2024-03-01T11:44:00Z"/>
          <w:rFonts w:ascii="Arial" w:hAnsi="Arial" w:cs="Arial"/>
          <w:i/>
          <w:sz w:val="24"/>
          <w:szCs w:val="24"/>
        </w:rPr>
      </w:pPr>
      <w:del w:id="447" w:author="Kelly Kantack" w:date="2024-03-01T11:44:00Z">
        <w:r w:rsidRPr="006707BE" w:rsidDel="007817A8">
          <w:rPr>
            <w:rFonts w:ascii="Arial" w:hAnsi="Arial" w:cs="Arial"/>
            <w:i/>
            <w:sz w:val="24"/>
            <w:szCs w:val="24"/>
          </w:rPr>
          <w:delText>Alternate answers:</w:delText>
        </w:r>
      </w:del>
    </w:p>
    <w:p w14:paraId="0CFAD98D" w14:textId="7D118441" w:rsidR="0040261F" w:rsidDel="007817A8" w:rsidRDefault="007879EC" w:rsidP="0040261F">
      <w:pPr>
        <w:spacing w:after="0" w:line="240" w:lineRule="auto"/>
        <w:jc w:val="right"/>
        <w:rPr>
          <w:del w:id="448" w:author="Kelly Kantack" w:date="2024-03-01T11:44:00Z"/>
          <w:rFonts w:ascii="Arial" w:hAnsi="Arial" w:cs="Arial"/>
          <w:b/>
          <w:sz w:val="24"/>
          <w:szCs w:val="24"/>
        </w:rPr>
      </w:pPr>
      <w:del w:id="449" w:author="Kelly Kantack" w:date="2024-03-01T11:44:00Z">
        <w:r w:rsidDel="007817A8">
          <w:rPr>
            <w:rFonts w:ascii="Arial" w:hAnsi="Arial" w:cs="Arial"/>
            <w:b/>
            <w:sz w:val="24"/>
            <w:szCs w:val="24"/>
          </w:rPr>
          <w:delText>a</w:delText>
        </w:r>
        <w:r w:rsidR="0040261F" w:rsidDel="007817A8">
          <w:rPr>
            <w:rFonts w:ascii="Arial" w:hAnsi="Arial" w:cs="Arial"/>
            <w:b/>
            <w:sz w:val="24"/>
            <w:szCs w:val="24"/>
          </w:rPr>
          <w:delText xml:space="preserve"> thousand</w:delText>
        </w:r>
      </w:del>
    </w:p>
    <w:p w14:paraId="0E789E03" w14:textId="6F8EF239" w:rsidR="0040261F" w:rsidRPr="006707BE" w:rsidDel="007817A8" w:rsidRDefault="0040261F" w:rsidP="0040261F">
      <w:pPr>
        <w:spacing w:after="0" w:line="240" w:lineRule="auto"/>
        <w:jc w:val="right"/>
        <w:rPr>
          <w:del w:id="450" w:author="Kelly Kantack" w:date="2024-03-01T11:44:00Z"/>
          <w:rFonts w:ascii="Arial" w:hAnsi="Arial" w:cs="Arial"/>
          <w:b/>
          <w:sz w:val="24"/>
          <w:szCs w:val="24"/>
        </w:rPr>
      </w:pPr>
      <w:del w:id="451" w:author="Kelly Kantack" w:date="2024-03-01T11:44:00Z">
        <w:r w:rsidDel="007817A8">
          <w:rPr>
            <w:rFonts w:ascii="Arial" w:hAnsi="Arial" w:cs="Arial"/>
            <w:b/>
            <w:sz w:val="24"/>
            <w:szCs w:val="24"/>
          </w:rPr>
          <w:delText>thousand</w:delText>
        </w:r>
      </w:del>
    </w:p>
    <w:p w14:paraId="6AEA6001" w14:textId="59EF6027" w:rsidR="00B332CE" w:rsidDel="007817A8" w:rsidRDefault="00B332CE" w:rsidP="0040261F">
      <w:pPr>
        <w:spacing w:after="0" w:line="240" w:lineRule="auto"/>
        <w:rPr>
          <w:del w:id="452" w:author="Kelly Kantack" w:date="2024-03-01T11:44:00Z"/>
          <w:rFonts w:ascii="Arial" w:hAnsi="Arial" w:cs="Arial"/>
          <w:i/>
          <w:color w:val="0033CC"/>
          <w:sz w:val="24"/>
          <w:szCs w:val="24"/>
        </w:rPr>
      </w:pPr>
    </w:p>
    <w:p w14:paraId="307F6A7A" w14:textId="4FDF965D" w:rsidR="0040261F" w:rsidRPr="00341F99" w:rsidDel="007817A8" w:rsidRDefault="0040261F" w:rsidP="0040261F">
      <w:pPr>
        <w:spacing w:after="0" w:line="240" w:lineRule="auto"/>
        <w:rPr>
          <w:del w:id="453" w:author="Kelly Kantack" w:date="2024-03-01T11:44:00Z"/>
          <w:rFonts w:ascii="Arial" w:hAnsi="Arial" w:cs="Arial"/>
          <w:i/>
          <w:sz w:val="24"/>
          <w:szCs w:val="24"/>
        </w:rPr>
      </w:pPr>
      <w:del w:id="454" w:author="Kelly Kantack" w:date="2024-03-01T11:44:00Z">
        <w:r w:rsidDel="007817A8">
          <w:rPr>
            <w:rFonts w:ascii="Arial" w:hAnsi="Arial" w:cs="Arial"/>
            <w:i/>
            <w:color w:val="943634" w:themeColor="accent2" w:themeShade="BF"/>
            <w:sz w:val="24"/>
            <w:szCs w:val="24"/>
          </w:rPr>
          <w:delText>*******</w:delText>
        </w:r>
        <w:r w:rsidRPr="002264DC" w:rsidDel="007817A8">
          <w:rPr>
            <w:rFonts w:ascii="Arial" w:hAnsi="Arial" w:cs="Arial"/>
            <w:i/>
            <w:color w:val="943634" w:themeColor="accent2" w:themeShade="BF"/>
            <w:sz w:val="24"/>
            <w:szCs w:val="24"/>
          </w:rPr>
          <w:delText xml:space="preserve"> </w:delText>
        </w:r>
        <w:r w:rsidDel="007817A8">
          <w:rPr>
            <w:rFonts w:ascii="Arial" w:hAnsi="Arial" w:cs="Arial"/>
            <w:i/>
            <w:color w:val="943634" w:themeColor="accent2" w:themeShade="BF"/>
            <w:sz w:val="24"/>
            <w:szCs w:val="24"/>
          </w:rPr>
          <w:delText xml:space="preserve">Reference:  </w:delText>
        </w:r>
        <w:r w:rsidRPr="00CA732D" w:rsidDel="007817A8">
          <w:rPr>
            <w:rFonts w:ascii="Arial" w:hAnsi="Arial" w:cs="Arial"/>
            <w:i/>
            <w:color w:val="943634" w:themeColor="accent2" w:themeShade="BF"/>
            <w:sz w:val="24"/>
            <w:szCs w:val="24"/>
          </w:rPr>
          <w:delText>https://www.catholicculture.org/culture/library/dictionary/index.cfm?id=35179</w:delText>
        </w:r>
      </w:del>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4FB0DD90"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4.15  </w:t>
      </w:r>
      <w:r w:rsidR="00CA732D">
        <w:rPr>
          <w:rFonts w:ascii="Arial" w:hAnsi="Arial" w:cs="Arial"/>
          <w:sz w:val="24"/>
          <w:szCs w:val="24"/>
        </w:rPr>
        <w:t xml:space="preserve">What number </w:t>
      </w:r>
      <w:r w:rsidR="00CA732D" w:rsidRPr="00CA732D">
        <w:rPr>
          <w:rFonts w:ascii="Arial" w:hAnsi="Arial" w:cs="Arial"/>
          <w:sz w:val="24"/>
          <w:szCs w:val="24"/>
        </w:rPr>
        <w:t>has come to mean incompleteness, as typified among the Apostles after the defection of Judas</w:t>
      </w:r>
      <w:r w:rsidRPr="006707BE">
        <w:rPr>
          <w:rFonts w:ascii="Arial" w:hAnsi="Arial" w:cs="Arial"/>
          <w:sz w:val="24"/>
          <w:szCs w:val="24"/>
        </w:rPr>
        <w:t>?</w:t>
      </w:r>
    </w:p>
    <w:p w14:paraId="286C31B9" w14:textId="6875E7B6" w:rsidR="00380EA0" w:rsidRPr="006707BE" w:rsidRDefault="00CA732D" w:rsidP="00380EA0">
      <w:pPr>
        <w:spacing w:after="0" w:line="240" w:lineRule="auto"/>
        <w:jc w:val="right"/>
        <w:rPr>
          <w:rFonts w:ascii="Arial" w:hAnsi="Arial" w:cs="Arial"/>
          <w:b/>
          <w:i/>
          <w:sz w:val="24"/>
          <w:szCs w:val="24"/>
          <w:u w:val="single"/>
        </w:rPr>
      </w:pPr>
      <w:r>
        <w:rPr>
          <w:rFonts w:ascii="Arial" w:hAnsi="Arial" w:cs="Arial"/>
          <w:b/>
          <w:sz w:val="24"/>
          <w:szCs w:val="24"/>
          <w:u w:val="single"/>
        </w:rPr>
        <w:t>eleven</w:t>
      </w:r>
      <w:r w:rsidR="00380EA0" w:rsidRPr="006707BE">
        <w:rPr>
          <w:rFonts w:ascii="Arial" w:hAnsi="Arial" w:cs="Arial"/>
          <w:b/>
          <w:i/>
          <w:sz w:val="24"/>
          <w:szCs w:val="24"/>
          <w:u w:val="single"/>
        </w:rPr>
        <w:t xml:space="preserve"> </w:t>
      </w:r>
    </w:p>
    <w:p w14:paraId="719E3B51" w14:textId="77777777" w:rsidR="00CA732D" w:rsidRDefault="00CA732D" w:rsidP="00CA732D">
      <w:pPr>
        <w:spacing w:after="0" w:line="240" w:lineRule="auto"/>
        <w:rPr>
          <w:rFonts w:ascii="Arial" w:hAnsi="Arial" w:cs="Arial"/>
          <w:i/>
          <w:color w:val="943634" w:themeColor="accent2" w:themeShade="BF"/>
          <w:sz w:val="24"/>
          <w:szCs w:val="24"/>
        </w:rPr>
      </w:pPr>
    </w:p>
    <w:p w14:paraId="5BEB6C15" w14:textId="77777777" w:rsidR="00CA732D" w:rsidRPr="006707BE" w:rsidRDefault="00CA732D" w:rsidP="00CA732D">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2F125BE3" w14:textId="4A09848A"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w:t>
      </w:r>
    </w:p>
    <w:p w14:paraId="6C5DA7AE" w14:textId="65112155" w:rsidR="0040261F" w:rsidRPr="006707BE" w:rsidRDefault="00380EA0" w:rsidP="0040261F">
      <w:pPr>
        <w:spacing w:after="0" w:line="240" w:lineRule="auto"/>
        <w:rPr>
          <w:rFonts w:ascii="Arial" w:hAnsi="Arial" w:cs="Arial"/>
          <w:sz w:val="24"/>
          <w:szCs w:val="24"/>
        </w:rPr>
      </w:pPr>
      <w:r>
        <w:rPr>
          <w:rFonts w:ascii="Arial" w:hAnsi="Arial" w:cs="Arial"/>
          <w:b/>
          <w:sz w:val="24"/>
          <w:szCs w:val="24"/>
        </w:rPr>
        <w:t xml:space="preserve">4.16  </w:t>
      </w:r>
      <w:r w:rsidR="000C519F">
        <w:rPr>
          <w:rFonts w:ascii="Arial" w:hAnsi="Arial" w:cs="Arial"/>
          <w:sz w:val="24"/>
          <w:szCs w:val="24"/>
        </w:rPr>
        <w:t>What number, related to the fulfillment of a divine promise, is the number of days between the giving of the Law to Moses and Pentecost, and the number of days between Easter and when the Holy Spirit descended upon the Apostles?</w:t>
      </w:r>
    </w:p>
    <w:p w14:paraId="142825F8" w14:textId="0F1FB5C9" w:rsidR="0040261F" w:rsidRDefault="0040261F" w:rsidP="00B332CE">
      <w:pPr>
        <w:spacing w:after="0" w:line="240" w:lineRule="auto"/>
        <w:jc w:val="right"/>
        <w:rPr>
          <w:rFonts w:ascii="Arial" w:hAnsi="Arial" w:cs="Arial"/>
          <w:b/>
          <w:i/>
          <w:sz w:val="24"/>
          <w:szCs w:val="24"/>
          <w:u w:val="single"/>
        </w:rPr>
      </w:pPr>
      <w:r>
        <w:rPr>
          <w:rFonts w:ascii="Arial" w:hAnsi="Arial" w:cs="Arial"/>
          <w:b/>
          <w:sz w:val="24"/>
          <w:szCs w:val="24"/>
          <w:u w:val="single"/>
        </w:rPr>
        <w:t>fifty</w:t>
      </w:r>
      <w:r w:rsidR="00B332CE">
        <w:rPr>
          <w:rFonts w:ascii="Arial" w:hAnsi="Arial" w:cs="Arial"/>
          <w:b/>
          <w:i/>
          <w:sz w:val="24"/>
          <w:szCs w:val="24"/>
          <w:u w:val="single"/>
        </w:rPr>
        <w:t xml:space="preserve"> </w:t>
      </w:r>
    </w:p>
    <w:p w14:paraId="4E8DA4BA" w14:textId="77777777" w:rsidR="00B332CE" w:rsidRPr="00B332CE" w:rsidRDefault="00B332CE" w:rsidP="00B332CE">
      <w:pPr>
        <w:spacing w:after="0" w:line="240" w:lineRule="auto"/>
        <w:jc w:val="right"/>
        <w:rPr>
          <w:rFonts w:ascii="Arial" w:hAnsi="Arial" w:cs="Arial"/>
          <w:b/>
          <w:i/>
          <w:sz w:val="24"/>
          <w:szCs w:val="24"/>
          <w:u w:val="single"/>
        </w:rPr>
      </w:pPr>
    </w:p>
    <w:p w14:paraId="634560ED" w14:textId="77777777" w:rsidR="0040261F" w:rsidRPr="00341F99" w:rsidRDefault="0040261F" w:rsidP="0040261F">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6270DF" w14:textId="65A10FAF" w:rsidR="00380EA0" w:rsidRPr="006707BE" w:rsidRDefault="00380EA0" w:rsidP="00E86254">
      <w:pPr>
        <w:spacing w:after="0" w:line="240" w:lineRule="auto"/>
        <w:rPr>
          <w:rFonts w:ascii="Arial" w:hAnsi="Arial" w:cs="Arial"/>
          <w:b/>
          <w:i/>
          <w:sz w:val="24"/>
          <w:szCs w:val="24"/>
          <w:u w:val="single"/>
        </w:rPr>
      </w:pPr>
      <w:r>
        <w:rPr>
          <w:rFonts w:ascii="Arial" w:hAnsi="Arial" w:cs="Arial"/>
          <w:b/>
          <w:sz w:val="24"/>
          <w:szCs w:val="24"/>
        </w:rPr>
        <w:t xml:space="preserve">4.17  </w:t>
      </w:r>
      <w:r w:rsidR="00E86254">
        <w:rPr>
          <w:rFonts w:ascii="Arial" w:hAnsi="Arial" w:cs="Arial"/>
          <w:sz w:val="24"/>
          <w:szCs w:val="24"/>
        </w:rPr>
        <w:t xml:space="preserve">What </w:t>
      </w:r>
      <w:r w:rsidR="00E86254" w:rsidRPr="00E86254">
        <w:rPr>
          <w:rFonts w:ascii="Arial" w:hAnsi="Arial" w:cs="Arial"/>
          <w:sz w:val="24"/>
          <w:szCs w:val="24"/>
        </w:rPr>
        <w:t>number</w:t>
      </w:r>
      <w:r w:rsidR="006F0339">
        <w:rPr>
          <w:rFonts w:ascii="Arial" w:hAnsi="Arial" w:cs="Arial"/>
          <w:sz w:val="24"/>
          <w:szCs w:val="24"/>
        </w:rPr>
        <w:t>, recalling Noah’s journey on the ark and Jesus’ fasting in the desert,</w:t>
      </w:r>
      <w:r w:rsidR="00E86254" w:rsidRPr="00E86254">
        <w:rPr>
          <w:rFonts w:ascii="Arial" w:hAnsi="Arial" w:cs="Arial"/>
          <w:sz w:val="24"/>
          <w:szCs w:val="24"/>
        </w:rPr>
        <w:t xml:space="preserve"> </w:t>
      </w:r>
      <w:r w:rsidR="000C519F">
        <w:rPr>
          <w:rFonts w:ascii="Arial" w:hAnsi="Arial" w:cs="Arial"/>
          <w:sz w:val="24"/>
          <w:szCs w:val="24"/>
        </w:rPr>
        <w:t>represents</w:t>
      </w:r>
      <w:r w:rsidR="000C519F" w:rsidRPr="00E86254">
        <w:rPr>
          <w:rFonts w:ascii="Arial" w:hAnsi="Arial" w:cs="Arial"/>
          <w:sz w:val="24"/>
          <w:szCs w:val="24"/>
        </w:rPr>
        <w:t xml:space="preserve"> </w:t>
      </w:r>
      <w:r w:rsidR="00E86254" w:rsidRPr="00E86254">
        <w:rPr>
          <w:rFonts w:ascii="Arial" w:hAnsi="Arial" w:cs="Arial"/>
          <w:sz w:val="24"/>
          <w:szCs w:val="24"/>
        </w:rPr>
        <w:t>trial, testing, or waiting</w:t>
      </w:r>
      <w:r w:rsidR="000C519F">
        <w:rPr>
          <w:rFonts w:ascii="Arial" w:hAnsi="Arial" w:cs="Arial"/>
          <w:sz w:val="24"/>
          <w:szCs w:val="24"/>
        </w:rPr>
        <w:t>?</w:t>
      </w:r>
    </w:p>
    <w:p w14:paraId="1E5B91DE" w14:textId="093A8627" w:rsidR="00380EA0" w:rsidRPr="006707BE" w:rsidRDefault="00341F99" w:rsidP="00380EA0">
      <w:pPr>
        <w:spacing w:after="0" w:line="240" w:lineRule="auto"/>
        <w:jc w:val="right"/>
        <w:rPr>
          <w:rFonts w:ascii="Arial" w:hAnsi="Arial" w:cs="Arial"/>
          <w:b/>
          <w:sz w:val="24"/>
          <w:szCs w:val="24"/>
        </w:rPr>
      </w:pPr>
      <w:r>
        <w:rPr>
          <w:rFonts w:ascii="Arial" w:hAnsi="Arial" w:cs="Arial"/>
          <w:b/>
          <w:sz w:val="24"/>
          <w:szCs w:val="24"/>
          <w:u w:val="single"/>
        </w:rPr>
        <w:t>forty</w:t>
      </w:r>
    </w:p>
    <w:p w14:paraId="3807A0B3" w14:textId="19B745BC" w:rsidR="00341F99" w:rsidRPr="00E86254" w:rsidRDefault="00E86254" w:rsidP="00341F99">
      <w:pPr>
        <w:spacing w:after="0" w:line="240" w:lineRule="auto"/>
        <w:rPr>
          <w:rFonts w:ascii="Arial" w:hAnsi="Arial" w:cs="Arial"/>
          <w:color w:val="0000FF"/>
          <w:sz w:val="24"/>
          <w:szCs w:val="24"/>
        </w:rPr>
      </w:pPr>
      <w:r>
        <w:rPr>
          <w:rFonts w:ascii="Arial" w:hAnsi="Arial" w:cs="Arial"/>
          <w:color w:val="0000FF"/>
          <w:sz w:val="24"/>
          <w:szCs w:val="24"/>
        </w:rPr>
        <w:t>T</w:t>
      </w:r>
      <w:r w:rsidRPr="00E86254">
        <w:rPr>
          <w:rFonts w:ascii="Arial" w:hAnsi="Arial" w:cs="Arial"/>
          <w:color w:val="0000FF"/>
          <w:sz w:val="24"/>
          <w:szCs w:val="24"/>
        </w:rPr>
        <w:t xml:space="preserve">he Israelites wandered forty years in the wilderness; </w:t>
      </w:r>
      <w:r>
        <w:rPr>
          <w:rFonts w:ascii="Arial" w:hAnsi="Arial" w:cs="Arial"/>
          <w:color w:val="0000FF"/>
          <w:sz w:val="24"/>
          <w:szCs w:val="24"/>
        </w:rPr>
        <w:br/>
      </w:r>
      <w:r w:rsidRPr="00E86254">
        <w:rPr>
          <w:rFonts w:ascii="Arial" w:hAnsi="Arial" w:cs="Arial"/>
          <w:color w:val="0000FF"/>
          <w:sz w:val="24"/>
          <w:szCs w:val="24"/>
        </w:rPr>
        <w:t xml:space="preserve">Moses remained forty days on Mount Sinai. After his Resurrection, he appeared to the disciples for forty days before the Ascension. </w:t>
      </w:r>
    </w:p>
    <w:p w14:paraId="17ACC347" w14:textId="77777777" w:rsidR="00341F99" w:rsidRDefault="00341F99" w:rsidP="00341F99">
      <w:pPr>
        <w:spacing w:after="0" w:line="240" w:lineRule="auto"/>
        <w:rPr>
          <w:rFonts w:ascii="Arial" w:hAnsi="Arial" w:cs="Arial"/>
          <w:i/>
          <w:color w:val="943634" w:themeColor="accent2" w:themeShade="BF"/>
          <w:sz w:val="24"/>
          <w:szCs w:val="24"/>
        </w:rPr>
      </w:pPr>
    </w:p>
    <w:p w14:paraId="4F51817A" w14:textId="0C2E5B2D" w:rsidR="00380EA0" w:rsidRPr="006707BE" w:rsidRDefault="00341F99" w:rsidP="00341F99">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B04318" w14:textId="6253B3A7" w:rsidR="0040261F" w:rsidRPr="006707BE" w:rsidRDefault="00780DE3" w:rsidP="0040261F">
      <w:pPr>
        <w:spacing w:after="0" w:line="240" w:lineRule="auto"/>
        <w:rPr>
          <w:rFonts w:ascii="Arial" w:hAnsi="Arial" w:cs="Arial"/>
          <w:sz w:val="24"/>
          <w:szCs w:val="24"/>
        </w:rPr>
      </w:pPr>
      <w:del w:id="455" w:author="Kelly Kantack" w:date="2024-03-01T11:44:00Z">
        <w:r w:rsidDel="007817A8">
          <w:rPr>
            <w:rFonts w:ascii="Arial" w:hAnsi="Arial" w:cs="Arial"/>
            <w:b/>
            <w:sz w:val="24"/>
            <w:szCs w:val="24"/>
          </w:rPr>
          <w:br w:type="column"/>
        </w:r>
      </w:del>
      <w:r w:rsidR="00380EA0">
        <w:rPr>
          <w:rFonts w:ascii="Arial" w:hAnsi="Arial" w:cs="Arial"/>
          <w:b/>
          <w:sz w:val="24"/>
          <w:szCs w:val="24"/>
        </w:rPr>
        <w:t xml:space="preserve">4.18  </w:t>
      </w:r>
      <w:r w:rsidR="000C519F">
        <w:rPr>
          <w:rFonts w:ascii="Arial" w:hAnsi="Arial" w:cs="Arial"/>
          <w:sz w:val="24"/>
          <w:szCs w:val="24"/>
        </w:rPr>
        <w:t xml:space="preserve">What </w:t>
      </w:r>
      <w:r w:rsidR="0040261F">
        <w:rPr>
          <w:rFonts w:ascii="Arial" w:hAnsi="Arial" w:cs="Arial"/>
          <w:sz w:val="24"/>
          <w:szCs w:val="24"/>
        </w:rPr>
        <w:t xml:space="preserve">number </w:t>
      </w:r>
      <w:r w:rsidR="0040261F" w:rsidRPr="00F151EE">
        <w:rPr>
          <w:rFonts w:ascii="Arial" w:hAnsi="Arial" w:cs="Arial"/>
          <w:sz w:val="24"/>
          <w:szCs w:val="24"/>
        </w:rPr>
        <w:t>implies maturity or totality</w:t>
      </w:r>
      <w:r w:rsidR="000C519F">
        <w:rPr>
          <w:rFonts w:ascii="Arial" w:hAnsi="Arial" w:cs="Arial"/>
          <w:sz w:val="24"/>
          <w:szCs w:val="24"/>
        </w:rPr>
        <w:t xml:space="preserve"> and</w:t>
      </w:r>
      <w:r w:rsidR="0040261F">
        <w:rPr>
          <w:rFonts w:ascii="Arial" w:hAnsi="Arial" w:cs="Arial"/>
          <w:sz w:val="24"/>
          <w:szCs w:val="24"/>
        </w:rPr>
        <w:t xml:space="preserve"> is also the number of the </w:t>
      </w:r>
      <w:r w:rsidR="0040261F" w:rsidRPr="00F151EE">
        <w:rPr>
          <w:rFonts w:ascii="Arial" w:hAnsi="Arial" w:cs="Arial"/>
          <w:sz w:val="24"/>
          <w:szCs w:val="24"/>
        </w:rPr>
        <w:t>fruits of the Holy Spirit</w:t>
      </w:r>
      <w:r w:rsidR="000C519F">
        <w:rPr>
          <w:rFonts w:ascii="Arial" w:hAnsi="Arial" w:cs="Arial"/>
          <w:sz w:val="24"/>
          <w:szCs w:val="24"/>
        </w:rPr>
        <w:t>?</w:t>
      </w:r>
    </w:p>
    <w:p w14:paraId="400AD998" w14:textId="77777777" w:rsidR="0040261F" w:rsidRPr="006707BE" w:rsidRDefault="0040261F" w:rsidP="0040261F">
      <w:pPr>
        <w:spacing w:after="0" w:line="240" w:lineRule="auto"/>
        <w:jc w:val="right"/>
        <w:rPr>
          <w:rFonts w:ascii="Arial" w:hAnsi="Arial" w:cs="Arial"/>
          <w:b/>
          <w:i/>
          <w:sz w:val="24"/>
          <w:szCs w:val="24"/>
          <w:u w:val="single"/>
        </w:rPr>
      </w:pPr>
      <w:r>
        <w:rPr>
          <w:rFonts w:ascii="Arial" w:hAnsi="Arial" w:cs="Arial"/>
          <w:b/>
          <w:sz w:val="24"/>
          <w:szCs w:val="24"/>
          <w:u w:val="single"/>
        </w:rPr>
        <w:t>twelve</w:t>
      </w:r>
      <w:r w:rsidRPr="006707BE">
        <w:rPr>
          <w:rFonts w:ascii="Arial" w:hAnsi="Arial" w:cs="Arial"/>
          <w:b/>
          <w:i/>
          <w:sz w:val="24"/>
          <w:szCs w:val="24"/>
          <w:u w:val="single"/>
        </w:rPr>
        <w:t xml:space="preserve"> </w:t>
      </w:r>
    </w:p>
    <w:p w14:paraId="7B4A6904" w14:textId="77777777" w:rsidR="0040261F" w:rsidRPr="00E86254" w:rsidRDefault="0040261F" w:rsidP="0040261F">
      <w:pPr>
        <w:spacing w:after="0" w:line="240" w:lineRule="auto"/>
        <w:rPr>
          <w:rFonts w:ascii="Arial" w:hAnsi="Arial" w:cs="Arial"/>
          <w:color w:val="0000FF"/>
          <w:sz w:val="24"/>
          <w:szCs w:val="24"/>
        </w:rPr>
      </w:pPr>
      <w:r w:rsidRPr="00E86254">
        <w:rPr>
          <w:rFonts w:ascii="Arial" w:hAnsi="Arial" w:cs="Arial"/>
          <w:color w:val="0000FF"/>
          <w:sz w:val="24"/>
          <w:szCs w:val="24"/>
        </w:rPr>
        <w:t>The Book of Revelation is filled with imagery built around this number where the heavenly Jerusalem is described to…</w:t>
      </w:r>
    </w:p>
    <w:p w14:paraId="70ABC59F" w14:textId="4C23151B" w:rsidR="0040261F" w:rsidRPr="00E86254" w:rsidRDefault="0040261F" w:rsidP="0040261F">
      <w:pPr>
        <w:spacing w:after="0" w:line="240" w:lineRule="auto"/>
        <w:rPr>
          <w:rFonts w:ascii="Arial" w:hAnsi="Arial" w:cs="Arial"/>
          <w:color w:val="0000FF"/>
          <w:sz w:val="24"/>
          <w:szCs w:val="24"/>
        </w:rPr>
      </w:pPr>
      <w:r w:rsidRPr="00E86254">
        <w:rPr>
          <w:rFonts w:ascii="Arial" w:hAnsi="Arial" w:cs="Arial"/>
          <w:color w:val="0000FF"/>
          <w:sz w:val="24"/>
          <w:szCs w:val="24"/>
        </w:rPr>
        <w:t xml:space="preserve">…be </w:t>
      </w:r>
      <w:r w:rsidR="006F0339">
        <w:rPr>
          <w:rFonts w:ascii="Arial" w:hAnsi="Arial" w:cs="Arial"/>
          <w:color w:val="0000FF"/>
          <w:sz w:val="24"/>
          <w:szCs w:val="24"/>
        </w:rPr>
        <w:t>12,000</w:t>
      </w:r>
      <w:r w:rsidRPr="00E86254">
        <w:rPr>
          <w:rFonts w:ascii="Arial" w:hAnsi="Arial" w:cs="Arial"/>
          <w:color w:val="0000FF"/>
          <w:sz w:val="24"/>
          <w:szCs w:val="24"/>
        </w:rPr>
        <w:t xml:space="preserve"> furlongs on all sides,</w:t>
      </w:r>
    </w:p>
    <w:p w14:paraId="08C958AE" w14:textId="78ED91E2" w:rsidR="0040261F" w:rsidRPr="00E86254" w:rsidRDefault="0040261F" w:rsidP="0040261F">
      <w:pPr>
        <w:spacing w:after="0" w:line="240" w:lineRule="auto"/>
        <w:rPr>
          <w:rFonts w:ascii="Arial" w:hAnsi="Arial" w:cs="Arial"/>
          <w:color w:val="0000FF"/>
          <w:sz w:val="24"/>
          <w:szCs w:val="24"/>
        </w:rPr>
      </w:pPr>
      <w:r w:rsidRPr="00E86254">
        <w:rPr>
          <w:rFonts w:ascii="Arial" w:hAnsi="Arial" w:cs="Arial"/>
          <w:color w:val="0000FF"/>
          <w:sz w:val="24"/>
          <w:szCs w:val="24"/>
        </w:rPr>
        <w:t xml:space="preserve">…having </w:t>
      </w:r>
      <w:r w:rsidR="006F0339">
        <w:rPr>
          <w:rFonts w:ascii="Arial" w:hAnsi="Arial" w:cs="Arial"/>
          <w:color w:val="0000FF"/>
          <w:sz w:val="24"/>
          <w:szCs w:val="24"/>
        </w:rPr>
        <w:t>12</w:t>
      </w:r>
      <w:r w:rsidRPr="00E86254">
        <w:rPr>
          <w:rFonts w:ascii="Arial" w:hAnsi="Arial" w:cs="Arial"/>
          <w:color w:val="0000FF"/>
          <w:sz w:val="24"/>
          <w:szCs w:val="24"/>
        </w:rPr>
        <w:t xml:space="preserve"> jeweled foundations,</w:t>
      </w:r>
    </w:p>
    <w:p w14:paraId="6DAF379B" w14:textId="758B8B41" w:rsidR="0040261F" w:rsidRPr="00E86254" w:rsidRDefault="0040261F" w:rsidP="006F0339">
      <w:pPr>
        <w:spacing w:after="0" w:line="240" w:lineRule="auto"/>
        <w:rPr>
          <w:rFonts w:ascii="Arial" w:hAnsi="Arial" w:cs="Arial"/>
          <w:color w:val="0000FF"/>
          <w:sz w:val="24"/>
          <w:szCs w:val="24"/>
        </w:rPr>
      </w:pPr>
      <w:r w:rsidRPr="00E86254">
        <w:rPr>
          <w:rFonts w:ascii="Arial" w:hAnsi="Arial" w:cs="Arial"/>
          <w:color w:val="0000FF"/>
          <w:sz w:val="24"/>
          <w:szCs w:val="24"/>
        </w:rPr>
        <w:t xml:space="preserve">…with </w:t>
      </w:r>
      <w:r w:rsidR="006F0339">
        <w:rPr>
          <w:rFonts w:ascii="Arial" w:hAnsi="Arial" w:cs="Arial"/>
          <w:color w:val="0000FF"/>
          <w:sz w:val="24"/>
          <w:szCs w:val="24"/>
        </w:rPr>
        <w:t>12</w:t>
      </w:r>
      <w:r w:rsidRPr="00E86254">
        <w:rPr>
          <w:rFonts w:ascii="Arial" w:hAnsi="Arial" w:cs="Arial"/>
          <w:color w:val="0000FF"/>
          <w:sz w:val="24"/>
          <w:szCs w:val="24"/>
        </w:rPr>
        <w:t xml:space="preserve"> gates</w:t>
      </w:r>
      <w:r w:rsidR="006F0339">
        <w:rPr>
          <w:rFonts w:ascii="Arial" w:hAnsi="Arial" w:cs="Arial"/>
          <w:color w:val="0000FF"/>
          <w:sz w:val="24"/>
          <w:szCs w:val="24"/>
        </w:rPr>
        <w:t xml:space="preserve"> with 12 pearls each.</w:t>
      </w:r>
    </w:p>
    <w:p w14:paraId="75F5350F" w14:textId="77777777" w:rsidR="0040261F" w:rsidRDefault="0040261F" w:rsidP="0040261F">
      <w:pPr>
        <w:spacing w:after="0" w:line="240" w:lineRule="auto"/>
        <w:rPr>
          <w:rFonts w:ascii="Arial" w:hAnsi="Arial" w:cs="Arial"/>
          <w:i/>
          <w:color w:val="943634" w:themeColor="accent2" w:themeShade="BF"/>
          <w:sz w:val="24"/>
          <w:szCs w:val="24"/>
        </w:rPr>
      </w:pPr>
    </w:p>
    <w:p w14:paraId="432AF18B" w14:textId="0073D427" w:rsidR="00380EA0" w:rsidRPr="00341F99" w:rsidRDefault="0040261F" w:rsidP="0040261F">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ABB7D8A" w14:textId="25BB2771" w:rsidR="0040261F" w:rsidRPr="006707BE" w:rsidRDefault="00380EA0" w:rsidP="0040261F">
      <w:pPr>
        <w:spacing w:after="0" w:line="240" w:lineRule="auto"/>
        <w:rPr>
          <w:rFonts w:ascii="Arial" w:hAnsi="Arial" w:cs="Arial"/>
          <w:sz w:val="24"/>
          <w:szCs w:val="24"/>
        </w:rPr>
      </w:pPr>
      <w:r>
        <w:rPr>
          <w:rFonts w:ascii="Arial" w:hAnsi="Arial" w:cs="Arial"/>
          <w:b/>
          <w:sz w:val="24"/>
          <w:szCs w:val="24"/>
        </w:rPr>
        <w:t xml:space="preserve">4.19  </w:t>
      </w:r>
      <w:r w:rsidR="000C519F">
        <w:rPr>
          <w:rFonts w:ascii="Arial" w:hAnsi="Arial" w:cs="Arial"/>
          <w:sz w:val="24"/>
          <w:szCs w:val="24"/>
        </w:rPr>
        <w:t xml:space="preserve">What </w:t>
      </w:r>
      <w:r w:rsidR="0040261F">
        <w:rPr>
          <w:rFonts w:ascii="Arial" w:hAnsi="Arial" w:cs="Arial"/>
          <w:sz w:val="24"/>
          <w:szCs w:val="24"/>
        </w:rPr>
        <w:t>number associated with joy and the resurrection is also the number of Beatitudes and often the number of sides to a baptismal font?</w:t>
      </w:r>
    </w:p>
    <w:p w14:paraId="75CBDEE9" w14:textId="77777777" w:rsidR="0040261F" w:rsidRPr="006707BE" w:rsidRDefault="0040261F" w:rsidP="0040261F">
      <w:pPr>
        <w:spacing w:after="0" w:line="240" w:lineRule="auto"/>
        <w:jc w:val="right"/>
        <w:rPr>
          <w:rFonts w:ascii="Arial" w:hAnsi="Arial" w:cs="Arial"/>
          <w:b/>
          <w:i/>
          <w:sz w:val="24"/>
          <w:szCs w:val="24"/>
          <w:u w:val="single"/>
        </w:rPr>
      </w:pPr>
      <w:r>
        <w:rPr>
          <w:rFonts w:ascii="Arial" w:hAnsi="Arial" w:cs="Arial"/>
          <w:b/>
          <w:sz w:val="24"/>
          <w:szCs w:val="24"/>
          <w:u w:val="single"/>
        </w:rPr>
        <w:t>eight</w:t>
      </w:r>
      <w:r w:rsidRPr="006707BE">
        <w:rPr>
          <w:rFonts w:ascii="Arial" w:hAnsi="Arial" w:cs="Arial"/>
          <w:b/>
          <w:i/>
          <w:sz w:val="24"/>
          <w:szCs w:val="24"/>
          <w:u w:val="single"/>
        </w:rPr>
        <w:t xml:space="preserve"> </w:t>
      </w:r>
    </w:p>
    <w:p w14:paraId="2933914C" w14:textId="77777777" w:rsidR="0040261F" w:rsidRDefault="0040261F" w:rsidP="0040261F">
      <w:pPr>
        <w:spacing w:after="0" w:line="240" w:lineRule="auto"/>
        <w:rPr>
          <w:rFonts w:ascii="Arial" w:hAnsi="Arial" w:cs="Arial"/>
          <w:i/>
          <w:color w:val="943634" w:themeColor="accent2" w:themeShade="BF"/>
          <w:sz w:val="24"/>
          <w:szCs w:val="24"/>
        </w:rPr>
      </w:pPr>
    </w:p>
    <w:p w14:paraId="37A7B003" w14:textId="2340750E" w:rsidR="00906265" w:rsidRPr="006707BE" w:rsidDel="007817A8" w:rsidRDefault="0040261F">
      <w:pPr>
        <w:spacing w:after="0" w:line="240" w:lineRule="auto"/>
        <w:rPr>
          <w:del w:id="456" w:author="Kelly Kantack" w:date="2024-03-01T11:45:00Z"/>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3A59E5CE" w14:textId="345F359A" w:rsidR="0040261F" w:rsidRPr="006707BE" w:rsidRDefault="00906265">
      <w:pPr>
        <w:spacing w:after="0" w:line="240" w:lineRule="auto"/>
        <w:rPr>
          <w:rFonts w:ascii="Arial" w:hAnsi="Arial" w:cs="Arial"/>
          <w:i/>
          <w:sz w:val="24"/>
          <w:szCs w:val="24"/>
        </w:rPr>
      </w:pPr>
      <w:del w:id="457" w:author="Kelly Kantack" w:date="2024-03-01T11:45:00Z">
        <w:r w:rsidDel="007817A8">
          <w:rPr>
            <w:rFonts w:ascii="Arial" w:hAnsi="Arial" w:cs="Arial"/>
            <w:i/>
            <w:sz w:val="24"/>
            <w:szCs w:val="24"/>
          </w:rPr>
          <w:delText>______________________________________________________________________________</w:delText>
        </w:r>
      </w:del>
    </w:p>
    <w:p w14:paraId="34285EE6" w14:textId="43982019" w:rsidR="00906265" w:rsidRDefault="00906265" w:rsidP="00906265">
      <w:pPr>
        <w:spacing w:after="0" w:line="240" w:lineRule="auto"/>
        <w:rPr>
          <w:rFonts w:ascii="Arial" w:hAnsi="Arial" w:cs="Arial"/>
          <w:sz w:val="24"/>
          <w:szCs w:val="24"/>
        </w:rPr>
      </w:pPr>
      <w:r>
        <w:rPr>
          <w:rFonts w:ascii="Arial" w:hAnsi="Arial" w:cs="Arial"/>
          <w:szCs w:val="24"/>
        </w:rPr>
        <w:lastRenderedPageBreak/>
        <w:t>[say]…</w:t>
      </w:r>
      <w:r>
        <w:rPr>
          <w:rFonts w:ascii="Arial" w:hAnsi="Arial" w:cs="Arial"/>
          <w:color w:val="0000FF"/>
          <w:sz w:val="24"/>
          <w:szCs w:val="24"/>
        </w:rPr>
        <w:t xml:space="preserve">“The remaining </w:t>
      </w:r>
      <w:r w:rsidRPr="004E0380">
        <w:rPr>
          <w:rFonts w:ascii="Arial" w:hAnsi="Arial" w:cs="Arial"/>
          <w:color w:val="0000FF"/>
          <w:sz w:val="24"/>
          <w:szCs w:val="24"/>
        </w:rPr>
        <w:t>questions pertain to</w:t>
      </w:r>
      <w:r>
        <w:rPr>
          <w:rFonts w:ascii="Arial" w:hAnsi="Arial" w:cs="Arial"/>
          <w:color w:val="0000FF"/>
          <w:sz w:val="24"/>
          <w:szCs w:val="24"/>
        </w:rPr>
        <w:t xml:space="preserve"> symbols.</w:t>
      </w:r>
      <w:r w:rsidRPr="004E0380">
        <w:rPr>
          <w:rFonts w:ascii="Arial" w:hAnsi="Arial" w:cs="Arial"/>
          <w:color w:val="0000FF"/>
          <w:sz w:val="24"/>
          <w:szCs w:val="24"/>
        </w:rPr>
        <w:t>”</w:t>
      </w:r>
      <w:ins w:id="458" w:author="Kelly Kantack" w:date="2024-03-01T11:45:00Z">
        <w:r w:rsidR="007817A8">
          <w:rPr>
            <w:rFonts w:ascii="Arial" w:hAnsi="Arial" w:cs="Arial"/>
            <w:color w:val="0000FF"/>
            <w:sz w:val="24"/>
            <w:szCs w:val="24"/>
          </w:rPr>
          <w:br/>
        </w:r>
      </w:ins>
    </w:p>
    <w:p w14:paraId="10F89F56" w14:textId="6D0BD1AE" w:rsidR="00380EA0" w:rsidRPr="006707BE" w:rsidRDefault="00906265" w:rsidP="00906265">
      <w:pPr>
        <w:spacing w:after="0" w:line="240" w:lineRule="auto"/>
        <w:rPr>
          <w:rFonts w:ascii="Arial" w:hAnsi="Arial" w:cs="Arial"/>
          <w:sz w:val="24"/>
          <w:szCs w:val="24"/>
        </w:rPr>
      </w:pPr>
      <w:r>
        <w:rPr>
          <w:rFonts w:ascii="Arial" w:hAnsi="Arial" w:cs="Arial"/>
          <w:b/>
          <w:sz w:val="24"/>
          <w:szCs w:val="24"/>
        </w:rPr>
        <w:t xml:space="preserve">4.20  </w:t>
      </w:r>
      <w:r w:rsidR="000C519F">
        <w:rPr>
          <w:rFonts w:ascii="Arial" w:hAnsi="Arial" w:cs="Arial"/>
          <w:sz w:val="24"/>
          <w:szCs w:val="24"/>
        </w:rPr>
        <w:t>What two Greek</w:t>
      </w:r>
      <w:r>
        <w:rPr>
          <w:rFonts w:ascii="Arial" w:hAnsi="Arial" w:cs="Arial"/>
          <w:sz w:val="24"/>
          <w:szCs w:val="24"/>
        </w:rPr>
        <w:t xml:space="preserve"> letters </w:t>
      </w:r>
      <w:r w:rsidRPr="00906265">
        <w:rPr>
          <w:rFonts w:ascii="Arial" w:hAnsi="Arial" w:cs="Arial"/>
          <w:sz w:val="24"/>
          <w:szCs w:val="24"/>
        </w:rPr>
        <w:t>have been used by Catholics since the</w:t>
      </w:r>
      <w:r>
        <w:rPr>
          <w:rFonts w:ascii="Arial" w:hAnsi="Arial" w:cs="Arial"/>
          <w:sz w:val="24"/>
          <w:szCs w:val="24"/>
        </w:rPr>
        <w:t xml:space="preserve"> </w:t>
      </w:r>
      <w:r w:rsidRPr="00906265">
        <w:rPr>
          <w:rFonts w:ascii="Arial" w:hAnsi="Arial" w:cs="Arial"/>
          <w:sz w:val="24"/>
          <w:szCs w:val="24"/>
        </w:rPr>
        <w:t xml:space="preserve">fourth century </w:t>
      </w:r>
      <w:r w:rsidR="000C519F">
        <w:rPr>
          <w:rFonts w:ascii="Arial" w:hAnsi="Arial" w:cs="Arial"/>
          <w:sz w:val="24"/>
          <w:szCs w:val="24"/>
        </w:rPr>
        <w:t>to express</w:t>
      </w:r>
      <w:r w:rsidRPr="00906265">
        <w:rPr>
          <w:rFonts w:ascii="Arial" w:hAnsi="Arial" w:cs="Arial"/>
          <w:sz w:val="24"/>
          <w:szCs w:val="24"/>
        </w:rPr>
        <w:t xml:space="preserve"> that God</w:t>
      </w:r>
      <w:r>
        <w:rPr>
          <w:rFonts w:ascii="Arial" w:hAnsi="Arial" w:cs="Arial"/>
          <w:sz w:val="24"/>
          <w:szCs w:val="24"/>
        </w:rPr>
        <w:t xml:space="preserve"> </w:t>
      </w:r>
      <w:r w:rsidRPr="00906265">
        <w:rPr>
          <w:rFonts w:ascii="Arial" w:hAnsi="Arial" w:cs="Arial"/>
          <w:sz w:val="24"/>
          <w:szCs w:val="24"/>
        </w:rPr>
        <w:t>is infinite and eternal</w:t>
      </w:r>
      <w:r w:rsidR="00E64EDD">
        <w:rPr>
          <w:rFonts w:ascii="Arial" w:hAnsi="Arial" w:cs="Arial"/>
          <w:sz w:val="24"/>
          <w:szCs w:val="24"/>
        </w:rPr>
        <w:t xml:space="preserve"> </w:t>
      </w:r>
      <w:r w:rsidR="000C519F">
        <w:rPr>
          <w:rFonts w:ascii="Arial" w:hAnsi="Arial" w:cs="Arial"/>
          <w:sz w:val="24"/>
          <w:szCs w:val="24"/>
        </w:rPr>
        <w:t>and</w:t>
      </w:r>
      <w:r>
        <w:rPr>
          <w:rFonts w:ascii="Arial" w:hAnsi="Arial" w:cs="Arial"/>
          <w:sz w:val="24"/>
          <w:szCs w:val="24"/>
        </w:rPr>
        <w:t xml:space="preserve"> </w:t>
      </w:r>
      <w:r w:rsidRPr="00906265">
        <w:rPr>
          <w:rFonts w:ascii="Arial" w:hAnsi="Arial" w:cs="Arial"/>
          <w:sz w:val="24"/>
          <w:szCs w:val="24"/>
        </w:rPr>
        <w:t>that Christ is the beginning and the</w:t>
      </w:r>
      <w:r>
        <w:rPr>
          <w:rFonts w:ascii="Arial" w:hAnsi="Arial" w:cs="Arial"/>
          <w:sz w:val="24"/>
          <w:szCs w:val="24"/>
        </w:rPr>
        <w:t xml:space="preserve"> end of all creation</w:t>
      </w:r>
      <w:r w:rsidR="00380EA0" w:rsidRPr="006707BE">
        <w:rPr>
          <w:rFonts w:ascii="Arial" w:hAnsi="Arial" w:cs="Arial"/>
          <w:sz w:val="24"/>
          <w:szCs w:val="24"/>
        </w:rPr>
        <w:t>?</w:t>
      </w:r>
    </w:p>
    <w:p w14:paraId="2D0559F2" w14:textId="3EFADA3E" w:rsidR="00380EA0" w:rsidRPr="006707BE" w:rsidRDefault="00906265" w:rsidP="00380EA0">
      <w:pPr>
        <w:spacing w:after="0" w:line="240" w:lineRule="auto"/>
        <w:jc w:val="right"/>
        <w:rPr>
          <w:rFonts w:ascii="Arial" w:hAnsi="Arial" w:cs="Arial"/>
          <w:b/>
          <w:i/>
          <w:sz w:val="24"/>
          <w:szCs w:val="24"/>
          <w:u w:val="single"/>
        </w:rPr>
      </w:pPr>
      <w:r>
        <w:rPr>
          <w:rFonts w:ascii="Arial" w:hAnsi="Arial" w:cs="Arial"/>
          <w:b/>
          <w:sz w:val="24"/>
          <w:szCs w:val="24"/>
          <w:u w:val="single"/>
        </w:rPr>
        <w:t>alpha and omega</w:t>
      </w:r>
      <w:r w:rsidR="00380EA0" w:rsidRPr="006707BE">
        <w:rPr>
          <w:rFonts w:ascii="Arial" w:hAnsi="Arial" w:cs="Arial"/>
          <w:b/>
          <w:i/>
          <w:sz w:val="24"/>
          <w:szCs w:val="24"/>
          <w:u w:val="single"/>
        </w:rPr>
        <w:t xml:space="preserve"> </w:t>
      </w:r>
    </w:p>
    <w:p w14:paraId="54AF98F9" w14:textId="77777777" w:rsidR="00906265" w:rsidRDefault="00906265" w:rsidP="00380EA0">
      <w:pPr>
        <w:spacing w:after="0" w:line="240" w:lineRule="auto"/>
        <w:rPr>
          <w:rFonts w:ascii="Arial" w:hAnsi="Arial" w:cs="Arial"/>
          <w:i/>
          <w:color w:val="943634" w:themeColor="accent2" w:themeShade="BF"/>
          <w:sz w:val="24"/>
          <w:szCs w:val="24"/>
        </w:rPr>
      </w:pPr>
    </w:p>
    <w:p w14:paraId="0578CCF2" w14:textId="6F8C7CF8" w:rsidR="00380EA0" w:rsidRPr="009062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06265" w:rsidRPr="00906265">
        <w:rPr>
          <w:rFonts w:ascii="Arial" w:hAnsi="Arial" w:cs="Arial"/>
          <w:i/>
          <w:color w:val="943634" w:themeColor="accent2" w:themeShade="BF"/>
          <w:sz w:val="24"/>
          <w:szCs w:val="24"/>
        </w:rPr>
        <w:t>https://www.godwhospeaks.uk/wp-content/uploads/2020/10/10-symbols_Poster.pdf</w:t>
      </w: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DD39964" w14:textId="34C9874F" w:rsidR="00906265" w:rsidRPr="00906265" w:rsidRDefault="00380EA0" w:rsidP="00906265">
      <w:pPr>
        <w:spacing w:after="0" w:line="240" w:lineRule="auto"/>
        <w:rPr>
          <w:rFonts w:ascii="Arial" w:hAnsi="Arial" w:cs="Arial"/>
          <w:sz w:val="24"/>
          <w:szCs w:val="24"/>
        </w:rPr>
      </w:pPr>
      <w:r>
        <w:rPr>
          <w:rFonts w:ascii="Arial" w:hAnsi="Arial" w:cs="Arial"/>
          <w:b/>
          <w:sz w:val="24"/>
          <w:szCs w:val="24"/>
        </w:rPr>
        <w:t xml:space="preserve">4.21  </w:t>
      </w:r>
      <w:r w:rsidR="00906265">
        <w:rPr>
          <w:rFonts w:ascii="Arial" w:hAnsi="Arial" w:cs="Arial"/>
          <w:sz w:val="24"/>
          <w:szCs w:val="24"/>
        </w:rPr>
        <w:t>This symbol is o</w:t>
      </w:r>
      <w:r w:rsidR="00906265" w:rsidRPr="00906265">
        <w:rPr>
          <w:rFonts w:ascii="Arial" w:hAnsi="Arial" w:cs="Arial"/>
          <w:sz w:val="24"/>
          <w:szCs w:val="24"/>
        </w:rPr>
        <w:t xml:space="preserve">ne of the oldest Christian symbols </w:t>
      </w:r>
      <w:r w:rsidR="00906265">
        <w:rPr>
          <w:rFonts w:ascii="Arial" w:hAnsi="Arial" w:cs="Arial"/>
          <w:sz w:val="24"/>
          <w:szCs w:val="24"/>
        </w:rPr>
        <w:t xml:space="preserve">and it was </w:t>
      </w:r>
      <w:r w:rsidR="00906265" w:rsidRPr="00906265">
        <w:rPr>
          <w:rFonts w:ascii="Arial" w:hAnsi="Arial" w:cs="Arial"/>
          <w:sz w:val="24"/>
          <w:szCs w:val="24"/>
        </w:rPr>
        <w:t xml:space="preserve">used by Christians to identify themselves and each other, often in times of persecution. </w:t>
      </w:r>
      <w:r w:rsidR="00906265">
        <w:rPr>
          <w:rFonts w:ascii="Arial" w:hAnsi="Arial" w:cs="Arial"/>
          <w:sz w:val="24"/>
          <w:szCs w:val="24"/>
        </w:rPr>
        <w:t xml:space="preserve">  This symbol </w:t>
      </w:r>
      <w:r w:rsidR="00906265" w:rsidRPr="00906265">
        <w:rPr>
          <w:rFonts w:ascii="Arial" w:hAnsi="Arial" w:cs="Arial"/>
          <w:sz w:val="24"/>
          <w:szCs w:val="24"/>
        </w:rPr>
        <w:t>was found in the Roman catacombs, a secret meeting place during the time when the Christians were persecuted</w:t>
      </w:r>
    </w:p>
    <w:p w14:paraId="6E0100A3" w14:textId="75758048" w:rsidR="00380EA0" w:rsidRPr="00906265" w:rsidRDefault="00906265" w:rsidP="00906265">
      <w:pPr>
        <w:spacing w:after="0" w:line="240" w:lineRule="auto"/>
        <w:rPr>
          <w:rFonts w:ascii="Arial" w:hAnsi="Arial" w:cs="Arial"/>
          <w:sz w:val="24"/>
          <w:szCs w:val="24"/>
        </w:rPr>
      </w:pPr>
      <w:r w:rsidRPr="00906265">
        <w:rPr>
          <w:rFonts w:ascii="Arial" w:hAnsi="Arial" w:cs="Arial"/>
          <w:sz w:val="24"/>
          <w:szCs w:val="24"/>
        </w:rPr>
        <w:t>for their faith by the Romans.</w:t>
      </w:r>
      <w:r>
        <w:rPr>
          <w:rFonts w:ascii="Arial" w:hAnsi="Arial" w:cs="Arial"/>
          <w:sz w:val="24"/>
          <w:szCs w:val="24"/>
        </w:rPr>
        <w:t xml:space="preserve">  What is this symbol</w:t>
      </w:r>
      <w:r w:rsidR="00380EA0" w:rsidRPr="00906265">
        <w:rPr>
          <w:rFonts w:ascii="Arial" w:hAnsi="Arial" w:cs="Arial"/>
          <w:sz w:val="24"/>
          <w:szCs w:val="24"/>
        </w:rPr>
        <w:t>?</w:t>
      </w:r>
    </w:p>
    <w:p w14:paraId="0AF8A7ED" w14:textId="77777777" w:rsidR="005946E0" w:rsidRDefault="008608B2" w:rsidP="008608B2">
      <w:pPr>
        <w:spacing w:after="0" w:line="240" w:lineRule="auto"/>
        <w:jc w:val="right"/>
        <w:rPr>
          <w:rFonts w:ascii="Arial" w:hAnsi="Arial" w:cs="Arial"/>
          <w:b/>
          <w:sz w:val="24"/>
          <w:szCs w:val="24"/>
          <w:u w:val="single"/>
        </w:rPr>
      </w:pPr>
      <w:r>
        <w:rPr>
          <w:rFonts w:ascii="Arial" w:hAnsi="Arial" w:cs="Arial"/>
          <w:b/>
          <w:sz w:val="24"/>
          <w:szCs w:val="24"/>
          <w:u w:val="single"/>
        </w:rPr>
        <w:t xml:space="preserve">the </w:t>
      </w:r>
      <w:r w:rsidR="00906265">
        <w:rPr>
          <w:rFonts w:ascii="Arial" w:hAnsi="Arial" w:cs="Arial"/>
          <w:b/>
          <w:sz w:val="24"/>
          <w:szCs w:val="24"/>
          <w:u w:val="single"/>
        </w:rPr>
        <w:t>fish</w:t>
      </w:r>
    </w:p>
    <w:p w14:paraId="033917AA" w14:textId="77777777" w:rsidR="005946E0" w:rsidRDefault="005946E0" w:rsidP="008608B2">
      <w:pPr>
        <w:spacing w:after="0" w:line="240" w:lineRule="auto"/>
        <w:jc w:val="right"/>
        <w:rPr>
          <w:rFonts w:ascii="Arial" w:hAnsi="Arial" w:cs="Arial"/>
          <w:i/>
          <w:sz w:val="24"/>
          <w:szCs w:val="24"/>
        </w:rPr>
      </w:pPr>
      <w:r>
        <w:rPr>
          <w:rFonts w:ascii="Arial" w:hAnsi="Arial" w:cs="Arial"/>
          <w:i/>
          <w:sz w:val="24"/>
          <w:szCs w:val="24"/>
        </w:rPr>
        <w:t>Alternate answers:</w:t>
      </w:r>
    </w:p>
    <w:p w14:paraId="657D3D9E" w14:textId="34293DFC" w:rsidR="008608B2" w:rsidRPr="000D282A" w:rsidRDefault="005946E0" w:rsidP="008608B2">
      <w:pPr>
        <w:spacing w:after="0" w:line="240" w:lineRule="auto"/>
        <w:jc w:val="right"/>
        <w:rPr>
          <w:rFonts w:ascii="Arial" w:hAnsi="Arial" w:cs="Arial"/>
          <w:b/>
          <w:sz w:val="24"/>
          <w:szCs w:val="24"/>
          <w:u w:val="single"/>
        </w:rPr>
      </w:pPr>
      <w:r>
        <w:rPr>
          <w:rFonts w:ascii="Arial" w:hAnsi="Arial" w:cs="Arial"/>
          <w:b/>
          <w:sz w:val="24"/>
          <w:szCs w:val="24"/>
          <w:u w:val="single"/>
        </w:rPr>
        <w:t>ichthys,</w:t>
      </w:r>
      <w:r w:rsidR="008608B2">
        <w:rPr>
          <w:rFonts w:ascii="Arial" w:hAnsi="Arial" w:cs="Arial"/>
          <w:b/>
          <w:i/>
          <w:sz w:val="24"/>
          <w:szCs w:val="24"/>
          <w:u w:val="single"/>
        </w:rPr>
        <w:t xml:space="preserve"> </w:t>
      </w:r>
      <w:r>
        <w:rPr>
          <w:rFonts w:ascii="Arial" w:hAnsi="Arial" w:cs="Arial"/>
          <w:b/>
          <w:sz w:val="24"/>
          <w:szCs w:val="24"/>
          <w:u w:val="single"/>
        </w:rPr>
        <w:t>ichthus</w:t>
      </w:r>
    </w:p>
    <w:p w14:paraId="5382ACE6" w14:textId="0CF0B842" w:rsidR="00380EA0" w:rsidRPr="008608B2" w:rsidRDefault="008608B2"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906265">
        <w:rPr>
          <w:rFonts w:ascii="Arial" w:hAnsi="Arial" w:cs="Arial"/>
          <w:i/>
          <w:color w:val="943634" w:themeColor="accent2" w:themeShade="BF"/>
          <w:sz w:val="24"/>
          <w:szCs w:val="24"/>
        </w:rPr>
        <w:t>https://www.godwhospeaks.uk/wp-content/uploads/2020/10/10-symbols_Poster.pdf</w:t>
      </w: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28657F3C" w:rsidR="00380EA0" w:rsidRPr="008608B2" w:rsidRDefault="00380EA0" w:rsidP="008608B2">
      <w:pPr>
        <w:spacing w:after="0" w:line="240" w:lineRule="auto"/>
        <w:rPr>
          <w:rFonts w:ascii="Arial" w:hAnsi="Arial" w:cs="Arial"/>
          <w:b/>
          <w:sz w:val="24"/>
          <w:szCs w:val="24"/>
        </w:rPr>
      </w:pPr>
      <w:proofErr w:type="gramStart"/>
      <w:r>
        <w:rPr>
          <w:rFonts w:ascii="Arial" w:hAnsi="Arial" w:cs="Arial"/>
          <w:b/>
          <w:sz w:val="24"/>
          <w:szCs w:val="24"/>
        </w:rPr>
        <w:t xml:space="preserve">4.22  </w:t>
      </w:r>
      <w:ins w:id="459" w:author="Kelly Kantack" w:date="2024-03-01T11:19:00Z">
        <w:r w:rsidR="006B3FC4">
          <w:rPr>
            <w:rFonts w:ascii="Arial" w:hAnsi="Arial" w:cs="Arial"/>
            <w:color w:val="222222"/>
            <w:shd w:val="clear" w:color="auto" w:fill="FFFFFF"/>
          </w:rPr>
          <w:t>"</w:t>
        </w:r>
        <w:proofErr w:type="gramEnd"/>
        <w:r w:rsidR="006B3FC4">
          <w:rPr>
            <w:rFonts w:ascii="Arial" w:hAnsi="Arial" w:cs="Arial"/>
            <w:color w:val="222222"/>
            <w:shd w:val="clear" w:color="auto" w:fill="FFFFFF"/>
          </w:rPr>
          <w:t>What animal completes this quote from Jesus? 'Behold, I am sending you like sheep in the midst of...</w:t>
        </w:r>
      </w:ins>
      <w:ins w:id="460" w:author="Kelly Kantack" w:date="2024-03-14T16:55:00Z">
        <w:r w:rsidR="005E0751" w:rsidRPr="005E0751">
          <w:rPr>
            <w:rFonts w:ascii="Arial" w:hAnsi="Arial" w:cs="Arial"/>
            <w:color w:val="222222"/>
            <w:u w:val="single"/>
            <w:shd w:val="clear" w:color="auto" w:fill="FFFFFF"/>
            <w:rPrChange w:id="461" w:author="Kelly Kantack" w:date="2024-03-14T16:55:00Z">
              <w:rPr>
                <w:rFonts w:ascii="Arial" w:hAnsi="Arial" w:cs="Arial"/>
                <w:color w:val="222222"/>
                <w:shd w:val="clear" w:color="auto" w:fill="FFFFFF"/>
              </w:rPr>
            </w:rPrChange>
          </w:rPr>
          <w:t>blank</w:t>
        </w:r>
      </w:ins>
      <w:ins w:id="462" w:author="Kelly Kantack" w:date="2024-03-01T11:19:00Z">
        <w:r w:rsidR="006B3FC4">
          <w:rPr>
            <w:rFonts w:ascii="Arial" w:hAnsi="Arial" w:cs="Arial"/>
            <w:color w:val="222222"/>
            <w:shd w:val="clear" w:color="auto" w:fill="FFFFFF"/>
          </w:rPr>
          <w:t>'</w:t>
        </w:r>
      </w:ins>
      <w:del w:id="463" w:author="Kelly Kantack" w:date="2024-03-01T11:19:00Z">
        <w:r w:rsidR="003D3042" w:rsidDel="006B3FC4">
          <w:rPr>
            <w:rFonts w:ascii="Arial" w:hAnsi="Arial" w:cs="Arial"/>
            <w:sz w:val="24"/>
            <w:szCs w:val="24"/>
          </w:rPr>
          <w:delText xml:space="preserve">When warning of coming persercutions, Jesus said, “Behold, I am sending you like sheep in the midst of  [blank]” what animal to His disciples that He was sending them like sheep among this animal that symbolizes </w:delText>
        </w:r>
        <w:r w:rsidR="00DB6623" w:rsidDel="006B3FC4">
          <w:rPr>
            <w:rFonts w:ascii="Arial" w:hAnsi="Arial" w:cs="Arial"/>
            <w:sz w:val="24"/>
            <w:szCs w:val="24"/>
          </w:rPr>
          <w:delText>deceit and danger</w:delText>
        </w:r>
      </w:del>
    </w:p>
    <w:p w14:paraId="6DC88D38" w14:textId="5E0A1137" w:rsidR="00380EA0" w:rsidRPr="006707BE" w:rsidRDefault="00DF4288"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780DE3">
        <w:rPr>
          <w:rFonts w:ascii="Arial" w:hAnsi="Arial" w:cs="Arial"/>
          <w:b/>
          <w:sz w:val="24"/>
          <w:szCs w:val="24"/>
          <w:u w:val="single"/>
        </w:rPr>
        <w:t>t</w:t>
      </w:r>
      <w:r w:rsidR="008608B2">
        <w:rPr>
          <w:rFonts w:ascii="Arial" w:hAnsi="Arial" w:cs="Arial"/>
          <w:b/>
          <w:sz w:val="24"/>
          <w:szCs w:val="24"/>
          <w:u w:val="single"/>
        </w:rPr>
        <w:t>he</w:t>
      </w:r>
      <w:r w:rsidR="003D3042">
        <w:rPr>
          <w:rFonts w:ascii="Arial" w:hAnsi="Arial" w:cs="Arial"/>
          <w:b/>
          <w:sz w:val="24"/>
          <w:szCs w:val="24"/>
          <w:u w:val="single"/>
        </w:rPr>
        <w:t xml:space="preserve"> wolf</w:t>
      </w:r>
      <w:r>
        <w:rPr>
          <w:rFonts w:ascii="Arial" w:hAnsi="Arial" w:cs="Arial"/>
          <w:b/>
          <w:sz w:val="24"/>
          <w:szCs w:val="24"/>
          <w:u w:val="single"/>
        </w:rPr>
        <w:t>)</w:t>
      </w:r>
      <w:r w:rsidR="008608B2">
        <w:rPr>
          <w:rFonts w:ascii="Arial" w:hAnsi="Arial" w:cs="Arial"/>
          <w:b/>
          <w:sz w:val="24"/>
          <w:szCs w:val="24"/>
          <w:u w:val="single"/>
        </w:rPr>
        <w:t xml:space="preserve"> </w:t>
      </w:r>
      <w:r w:rsidR="003D3042">
        <w:rPr>
          <w:rFonts w:ascii="Arial" w:hAnsi="Arial" w:cs="Arial"/>
          <w:b/>
          <w:sz w:val="24"/>
          <w:szCs w:val="24"/>
          <w:u w:val="single"/>
        </w:rPr>
        <w:t>wolves</w:t>
      </w:r>
      <w:r w:rsidR="00380EA0" w:rsidRPr="006707BE">
        <w:rPr>
          <w:rFonts w:ascii="Arial" w:hAnsi="Arial" w:cs="Arial"/>
          <w:b/>
          <w:i/>
          <w:sz w:val="24"/>
          <w:szCs w:val="24"/>
          <w:u w:val="single"/>
        </w:rPr>
        <w:t xml:space="preserve"> </w:t>
      </w:r>
    </w:p>
    <w:p w14:paraId="0EB1BED2" w14:textId="5D37B0CA" w:rsidR="00380EA0" w:rsidRPr="007817A8" w:rsidDel="007817A8" w:rsidRDefault="008608B2">
      <w:pPr>
        <w:shd w:val="clear" w:color="auto" w:fill="FFFFFF"/>
        <w:rPr>
          <w:del w:id="464" w:author="Kelly Kantack" w:date="2024-03-01T11:45:00Z"/>
          <w:rFonts w:ascii="Arial" w:hAnsi="Arial" w:cs="Arial"/>
          <w:i/>
          <w:iCs/>
          <w:color w:val="943634"/>
          <w:rPrChange w:id="465" w:author="Kelly Kantack" w:date="2024-03-01T11:46:00Z">
            <w:rPr>
              <w:del w:id="466" w:author="Kelly Kantack" w:date="2024-03-01T11:45:00Z"/>
              <w:rFonts w:ascii="Arial" w:hAnsi="Arial" w:cs="Arial"/>
              <w:i/>
              <w:color w:val="943634" w:themeColor="accent2" w:themeShade="BF"/>
              <w:sz w:val="24"/>
              <w:szCs w:val="24"/>
            </w:rPr>
          </w:rPrChange>
        </w:rPr>
        <w:pPrChange w:id="467" w:author="Kelly Kantack" w:date="2024-03-01T11:46:00Z">
          <w:pPr>
            <w:spacing w:after="0" w:line="240" w:lineRule="auto"/>
          </w:pPr>
        </w:pPrChange>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B6623" w:rsidRPr="00DB6623">
        <w:rPr>
          <w:rFonts w:ascii="Arial" w:hAnsi="Arial" w:cs="Arial"/>
          <w:i/>
          <w:color w:val="943634" w:themeColor="accent2" w:themeShade="BF"/>
          <w:sz w:val="24"/>
          <w:szCs w:val="24"/>
        </w:rPr>
        <w:t>https://www.uniguide.com/animals-bible</w:t>
      </w:r>
      <w:ins w:id="468" w:author="Kelly Kantack" w:date="2024-03-01T11:45:00Z">
        <w:r w:rsidR="007817A8" w:rsidRPr="007817A8">
          <w:rPr>
            <w:rFonts w:ascii="Arial" w:hAnsi="Arial" w:cs="Arial"/>
            <w:i/>
            <w:iCs/>
            <w:color w:val="943634"/>
          </w:rPr>
          <w:t xml:space="preserve"> </w:t>
        </w:r>
        <w:r w:rsidR="007817A8">
          <w:rPr>
            <w:rFonts w:ascii="Arial" w:hAnsi="Arial" w:cs="Arial"/>
            <w:i/>
            <w:iCs/>
            <w:color w:val="943634"/>
          </w:rPr>
          <w:br/>
          <w:t xml:space="preserve">                                 Matthew 16:10</w:t>
        </w:r>
      </w:ins>
      <w:ins w:id="469" w:author="Kelly Kantack" w:date="2024-03-01T11:46:00Z">
        <w:r w:rsidR="007817A8">
          <w:rPr>
            <w:rFonts w:ascii="Arial" w:hAnsi="Arial" w:cs="Arial"/>
            <w:i/>
            <w:iCs/>
            <w:color w:val="943634"/>
          </w:rPr>
          <w:br/>
        </w:r>
      </w:ins>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3AC8B95" w14:textId="4BD78D57" w:rsidR="00380EA0" w:rsidRPr="00B332CE" w:rsidRDefault="00380EA0" w:rsidP="008608B2">
      <w:pPr>
        <w:spacing w:after="0" w:line="240" w:lineRule="auto"/>
        <w:rPr>
          <w:rFonts w:ascii="Arial" w:hAnsi="Arial" w:cs="Arial"/>
          <w:sz w:val="24"/>
          <w:szCs w:val="24"/>
        </w:rPr>
      </w:pPr>
      <w:r>
        <w:rPr>
          <w:rFonts w:ascii="Arial" w:hAnsi="Arial" w:cs="Arial"/>
          <w:b/>
          <w:sz w:val="24"/>
          <w:szCs w:val="24"/>
        </w:rPr>
        <w:t xml:space="preserve">4.23 </w:t>
      </w:r>
      <w:r w:rsidR="00DF4288">
        <w:rPr>
          <w:rFonts w:ascii="Arial" w:hAnsi="Arial" w:cs="Arial"/>
          <w:sz w:val="24"/>
          <w:szCs w:val="24"/>
        </w:rPr>
        <w:t>What animal, whose flesh the Ancient Greeks believed didn’t decompose after death, and whose tail feathers have eye-like markings, symbolizes immortality and the all-seeing God?</w:t>
      </w:r>
    </w:p>
    <w:p w14:paraId="59E85816" w14:textId="57D5BE7C" w:rsidR="00DF4288" w:rsidRDefault="00DF4288" w:rsidP="00780DE3">
      <w:pPr>
        <w:spacing w:after="0" w:line="240" w:lineRule="auto"/>
        <w:jc w:val="right"/>
        <w:rPr>
          <w:rFonts w:ascii="Arial" w:hAnsi="Arial" w:cs="Arial"/>
          <w:i/>
          <w:sz w:val="24"/>
          <w:szCs w:val="24"/>
        </w:rPr>
      </w:pPr>
      <w:r>
        <w:rPr>
          <w:rFonts w:ascii="Arial" w:hAnsi="Arial" w:cs="Arial"/>
          <w:b/>
          <w:sz w:val="24"/>
          <w:szCs w:val="24"/>
          <w:u w:val="single"/>
        </w:rPr>
        <w:t>(</w:t>
      </w:r>
      <w:r w:rsidR="00780DE3">
        <w:rPr>
          <w:rFonts w:ascii="Arial" w:hAnsi="Arial" w:cs="Arial"/>
          <w:b/>
          <w:sz w:val="24"/>
          <w:szCs w:val="24"/>
          <w:u w:val="single"/>
        </w:rPr>
        <w:t>the</w:t>
      </w:r>
      <w:r>
        <w:rPr>
          <w:rFonts w:ascii="Arial" w:hAnsi="Arial" w:cs="Arial"/>
          <w:b/>
          <w:sz w:val="24"/>
          <w:szCs w:val="24"/>
          <w:u w:val="single"/>
        </w:rPr>
        <w:t>)</w:t>
      </w:r>
      <w:r w:rsidR="00780DE3">
        <w:rPr>
          <w:rFonts w:ascii="Arial" w:hAnsi="Arial" w:cs="Arial"/>
          <w:b/>
          <w:sz w:val="24"/>
          <w:szCs w:val="24"/>
          <w:u w:val="single"/>
        </w:rPr>
        <w:t xml:space="preserve"> peacock</w:t>
      </w:r>
      <w:r>
        <w:rPr>
          <w:rFonts w:ascii="Arial" w:hAnsi="Arial" w:cs="Arial"/>
          <w:b/>
          <w:sz w:val="24"/>
          <w:szCs w:val="24"/>
          <w:u w:val="single"/>
        </w:rPr>
        <w:br/>
      </w:r>
      <w:r>
        <w:rPr>
          <w:rFonts w:ascii="Arial" w:hAnsi="Arial" w:cs="Arial"/>
          <w:i/>
          <w:sz w:val="24"/>
          <w:szCs w:val="24"/>
        </w:rPr>
        <w:t>Alternate answer:</w:t>
      </w:r>
    </w:p>
    <w:p w14:paraId="081C38EF" w14:textId="0D9508D9" w:rsidR="00780DE3" w:rsidRPr="006707BE" w:rsidRDefault="00DF4288" w:rsidP="00780DE3">
      <w:pPr>
        <w:spacing w:after="0" w:line="240" w:lineRule="auto"/>
        <w:jc w:val="right"/>
        <w:rPr>
          <w:rFonts w:ascii="Arial" w:hAnsi="Arial" w:cs="Arial"/>
          <w:b/>
          <w:i/>
          <w:sz w:val="24"/>
          <w:szCs w:val="24"/>
          <w:u w:val="single"/>
        </w:rPr>
      </w:pPr>
      <w:r>
        <w:rPr>
          <w:rFonts w:ascii="Arial" w:hAnsi="Arial" w:cs="Arial"/>
          <w:b/>
          <w:sz w:val="24"/>
          <w:szCs w:val="24"/>
          <w:u w:val="single"/>
        </w:rPr>
        <w:t>peafowl</w:t>
      </w:r>
      <w:r w:rsidR="00780DE3" w:rsidRPr="006707BE">
        <w:rPr>
          <w:rFonts w:ascii="Arial" w:hAnsi="Arial" w:cs="Arial"/>
          <w:b/>
          <w:i/>
          <w:sz w:val="24"/>
          <w:szCs w:val="24"/>
          <w:u w:val="single"/>
        </w:rPr>
        <w:t xml:space="preserve"> </w:t>
      </w:r>
    </w:p>
    <w:p w14:paraId="2539B71B" w14:textId="4CDB0553" w:rsidR="00380EA0" w:rsidRPr="00780DE3" w:rsidRDefault="00780DE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906265">
        <w:rPr>
          <w:rFonts w:ascii="Arial" w:hAnsi="Arial" w:cs="Arial"/>
          <w:i/>
          <w:color w:val="943634" w:themeColor="accent2" w:themeShade="BF"/>
          <w:sz w:val="24"/>
          <w:szCs w:val="24"/>
        </w:rPr>
        <w:t>https://www.godwhospeaks.uk/wp-content/uploads/2020/10/10-symbols_Poster.pdf</w:t>
      </w: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5C838CD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4.24 </w:t>
      </w:r>
      <w:r w:rsidR="002D6AFE">
        <w:rPr>
          <w:rFonts w:ascii="Arial" w:hAnsi="Arial" w:cs="Arial"/>
          <w:sz w:val="24"/>
          <w:szCs w:val="24"/>
        </w:rPr>
        <w:t xml:space="preserve">The whiteness of what animal, commonly used to represent Jesus Christ, symbolizes innocence and purity </w:t>
      </w:r>
    </w:p>
    <w:p w14:paraId="17291D02" w14:textId="24545B1C" w:rsidR="00380EA0" w:rsidRPr="00B32821" w:rsidRDefault="00780DE3" w:rsidP="00780DE3">
      <w:pPr>
        <w:spacing w:after="0" w:line="240" w:lineRule="auto"/>
        <w:jc w:val="right"/>
        <w:rPr>
          <w:rFonts w:ascii="Arial" w:hAnsi="Arial" w:cs="Arial"/>
          <w:i/>
          <w:color w:val="0033CC"/>
          <w:sz w:val="24"/>
          <w:szCs w:val="24"/>
        </w:rPr>
      </w:pPr>
      <w:r>
        <w:rPr>
          <w:rFonts w:ascii="Arial" w:hAnsi="Arial" w:cs="Arial"/>
          <w:b/>
          <w:sz w:val="24"/>
          <w:szCs w:val="24"/>
          <w:u w:val="single"/>
        </w:rPr>
        <w:t>the lamb</w:t>
      </w:r>
      <w:r w:rsidR="00380EA0" w:rsidRPr="006707BE">
        <w:rPr>
          <w:rFonts w:ascii="Arial" w:hAnsi="Arial" w:cs="Arial"/>
          <w:b/>
          <w:i/>
          <w:sz w:val="24"/>
          <w:szCs w:val="24"/>
          <w:u w:val="single"/>
        </w:rPr>
        <w:t xml:space="preserve"> </w:t>
      </w:r>
    </w:p>
    <w:p w14:paraId="0D7513EA" w14:textId="0968178C" w:rsidR="00380EA0" w:rsidRPr="00780DE3" w:rsidRDefault="00780DE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906265">
        <w:rPr>
          <w:rFonts w:ascii="Arial" w:hAnsi="Arial" w:cs="Arial"/>
          <w:i/>
          <w:color w:val="943634" w:themeColor="accent2" w:themeShade="BF"/>
          <w:sz w:val="24"/>
          <w:szCs w:val="24"/>
        </w:rPr>
        <w:t>https://www.godwhospeaks.uk/wp-content/uploads/2020/10/10-symbols_Poster.pdf</w:t>
      </w: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29E99B1F" w14:textId="77777777" w:rsidR="007817A8" w:rsidRDefault="007817A8">
      <w:pPr>
        <w:rPr>
          <w:ins w:id="470" w:author="Kelly Kantack" w:date="2024-03-01T11:45:00Z"/>
          <w:rFonts w:ascii="Arial" w:hAnsi="Arial" w:cs="Arial"/>
          <w:b/>
          <w:sz w:val="24"/>
          <w:szCs w:val="24"/>
          <w:highlight w:val="yellow"/>
        </w:rPr>
      </w:pPr>
      <w:ins w:id="471" w:author="Kelly Kantack" w:date="2024-03-01T11:45:00Z">
        <w:r>
          <w:rPr>
            <w:rFonts w:ascii="Arial" w:hAnsi="Arial" w:cs="Arial"/>
            <w:b/>
            <w:sz w:val="24"/>
            <w:szCs w:val="24"/>
            <w:highlight w:val="yellow"/>
          </w:rPr>
          <w:br w:type="page"/>
        </w:r>
      </w:ins>
    </w:p>
    <w:p w14:paraId="5A04CC65" w14:textId="3E14400A"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lastRenderedPageBreak/>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52322CA7" w:rsidR="00380EA0" w:rsidRPr="006707BE" w:rsidRDefault="00380EA0" w:rsidP="00E16028">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 xml:space="preserve">_1  </w:t>
      </w:r>
      <w:r w:rsidR="00FC5011" w:rsidRPr="00FC5011">
        <w:rPr>
          <w:rFonts w:ascii="Arial" w:hAnsi="Arial" w:cs="Arial"/>
          <w:sz w:val="24"/>
          <w:szCs w:val="24"/>
        </w:rPr>
        <w:t>Th</w:t>
      </w:r>
      <w:r w:rsidR="00E16028">
        <w:rPr>
          <w:rFonts w:ascii="Arial" w:hAnsi="Arial" w:cs="Arial"/>
          <w:sz w:val="24"/>
          <w:szCs w:val="24"/>
        </w:rPr>
        <w:t>is is perhaps th</w:t>
      </w:r>
      <w:r w:rsidR="00FC5011" w:rsidRPr="00FC5011">
        <w:rPr>
          <w:rFonts w:ascii="Arial" w:hAnsi="Arial" w:cs="Arial"/>
          <w:sz w:val="24"/>
          <w:szCs w:val="24"/>
        </w:rPr>
        <w:t>e most common symbol of our faith</w:t>
      </w:r>
      <w:r w:rsidR="00E16028">
        <w:rPr>
          <w:rFonts w:ascii="Arial" w:hAnsi="Arial" w:cs="Arial"/>
          <w:sz w:val="24"/>
          <w:szCs w:val="24"/>
        </w:rPr>
        <w:t xml:space="preserve"> and is a </w:t>
      </w:r>
      <w:r w:rsidR="00FC5011" w:rsidRPr="00FC5011">
        <w:rPr>
          <w:rFonts w:ascii="Arial" w:hAnsi="Arial" w:cs="Arial"/>
          <w:sz w:val="24"/>
          <w:szCs w:val="24"/>
        </w:rPr>
        <w:t>symbol of sacrifice</w:t>
      </w:r>
      <w:r w:rsidR="00FC5011">
        <w:rPr>
          <w:rFonts w:ascii="Arial" w:hAnsi="Arial" w:cs="Arial"/>
          <w:sz w:val="24"/>
          <w:szCs w:val="24"/>
        </w:rPr>
        <w:t xml:space="preserve"> </w:t>
      </w:r>
      <w:r w:rsidR="00FC5011" w:rsidRPr="00FC5011">
        <w:rPr>
          <w:rFonts w:ascii="Arial" w:hAnsi="Arial" w:cs="Arial"/>
          <w:sz w:val="24"/>
          <w:szCs w:val="24"/>
        </w:rPr>
        <w:t>and atonement</w:t>
      </w:r>
      <w:r w:rsidR="00E16028">
        <w:rPr>
          <w:rFonts w:ascii="Arial" w:hAnsi="Arial" w:cs="Arial"/>
          <w:sz w:val="24"/>
          <w:szCs w:val="24"/>
        </w:rPr>
        <w:t>.</w:t>
      </w:r>
    </w:p>
    <w:p w14:paraId="29C07FB4" w14:textId="72F672DC" w:rsidR="00380EA0" w:rsidRPr="006707BE" w:rsidRDefault="00E16028" w:rsidP="00380EA0">
      <w:pPr>
        <w:spacing w:after="0" w:line="240" w:lineRule="auto"/>
        <w:jc w:val="right"/>
        <w:rPr>
          <w:rFonts w:ascii="Arial" w:hAnsi="Arial" w:cs="Arial"/>
          <w:b/>
          <w:i/>
          <w:sz w:val="24"/>
          <w:szCs w:val="24"/>
          <w:u w:val="single"/>
        </w:rPr>
      </w:pPr>
      <w:r>
        <w:rPr>
          <w:rFonts w:ascii="Arial" w:hAnsi="Arial" w:cs="Arial"/>
          <w:b/>
          <w:sz w:val="24"/>
          <w:szCs w:val="24"/>
          <w:u w:val="single"/>
        </w:rPr>
        <w:t>crucifix</w:t>
      </w:r>
      <w:r w:rsidR="00380EA0"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435CD9B1" w:rsidR="00380EA0" w:rsidRPr="006707BE" w:rsidRDefault="00E16028" w:rsidP="00380EA0">
      <w:pPr>
        <w:spacing w:after="0" w:line="240" w:lineRule="auto"/>
        <w:jc w:val="right"/>
        <w:rPr>
          <w:rFonts w:ascii="Arial" w:hAnsi="Arial" w:cs="Arial"/>
          <w:b/>
          <w:sz w:val="24"/>
          <w:szCs w:val="24"/>
        </w:rPr>
      </w:pPr>
      <w:r>
        <w:rPr>
          <w:rFonts w:ascii="Arial" w:hAnsi="Arial" w:cs="Arial"/>
          <w:b/>
          <w:sz w:val="24"/>
          <w:szCs w:val="24"/>
          <w:u w:val="single"/>
        </w:rPr>
        <w:t>cross</w:t>
      </w:r>
    </w:p>
    <w:p w14:paraId="35EBB3A7" w14:textId="0BEEE1D0" w:rsidR="00380EA0" w:rsidRPr="00E16028" w:rsidRDefault="00E1602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16028">
        <w:rPr>
          <w:rFonts w:ascii="Arial" w:hAnsi="Arial" w:cs="Arial"/>
          <w:i/>
          <w:color w:val="943634" w:themeColor="accent2" w:themeShade="BF"/>
          <w:sz w:val="24"/>
          <w:szCs w:val="24"/>
        </w:rPr>
        <w:t>https://www.godwhospeaks.uk/wp-content/uploads/2020/10/10-symbols_Poster.pdf</w:t>
      </w: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3DC0044E" w:rsidR="00380EA0" w:rsidRPr="006707BE" w:rsidRDefault="00380EA0" w:rsidP="00E16028">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 xml:space="preserve">_2  </w:t>
      </w:r>
      <w:r w:rsidR="00FC5011">
        <w:rPr>
          <w:rFonts w:ascii="Arial" w:hAnsi="Arial" w:cs="Arial"/>
          <w:sz w:val="24"/>
          <w:szCs w:val="24"/>
        </w:rPr>
        <w:t xml:space="preserve"> </w:t>
      </w:r>
      <w:r w:rsidR="00FC5011" w:rsidRPr="00FC5011">
        <w:rPr>
          <w:rFonts w:ascii="Arial" w:hAnsi="Arial" w:cs="Arial"/>
          <w:sz w:val="24"/>
          <w:szCs w:val="24"/>
        </w:rPr>
        <w:t>In Christian art</w:t>
      </w:r>
      <w:r w:rsidR="00E16028">
        <w:rPr>
          <w:rFonts w:ascii="Arial" w:hAnsi="Arial" w:cs="Arial"/>
          <w:sz w:val="24"/>
          <w:szCs w:val="24"/>
        </w:rPr>
        <w:t xml:space="preserve">, what symbol is often found near St. Peter and is </w:t>
      </w:r>
      <w:r w:rsidR="00E16028" w:rsidRPr="00FC5011">
        <w:rPr>
          <w:rFonts w:ascii="Arial" w:hAnsi="Arial" w:cs="Arial"/>
          <w:sz w:val="24"/>
          <w:szCs w:val="24"/>
        </w:rPr>
        <w:t>a symbol of the</w:t>
      </w:r>
      <w:r w:rsidR="00E16028">
        <w:rPr>
          <w:rFonts w:ascii="Arial" w:hAnsi="Arial" w:cs="Arial"/>
          <w:sz w:val="24"/>
          <w:szCs w:val="24"/>
        </w:rPr>
        <w:t xml:space="preserve"> </w:t>
      </w:r>
      <w:r w:rsidR="00E16028" w:rsidRPr="00FC5011">
        <w:rPr>
          <w:rFonts w:ascii="Arial" w:hAnsi="Arial" w:cs="Arial"/>
          <w:sz w:val="24"/>
          <w:szCs w:val="24"/>
        </w:rPr>
        <w:t>Pope’s authority</w:t>
      </w:r>
      <w:r w:rsidR="00E16028">
        <w:rPr>
          <w:rFonts w:ascii="Arial" w:hAnsi="Arial" w:cs="Arial"/>
          <w:sz w:val="24"/>
          <w:szCs w:val="24"/>
        </w:rPr>
        <w:t xml:space="preserve"> to take </w:t>
      </w:r>
      <w:r w:rsidR="00FC5011" w:rsidRPr="00FC5011">
        <w:rPr>
          <w:rFonts w:ascii="Arial" w:hAnsi="Arial" w:cs="Arial"/>
          <w:sz w:val="24"/>
          <w:szCs w:val="24"/>
        </w:rPr>
        <w:t>binding</w:t>
      </w:r>
      <w:r w:rsidR="00FC5011">
        <w:rPr>
          <w:rFonts w:ascii="Arial" w:hAnsi="Arial" w:cs="Arial"/>
          <w:sz w:val="24"/>
          <w:szCs w:val="24"/>
        </w:rPr>
        <w:t xml:space="preserve"> </w:t>
      </w:r>
      <w:r w:rsidR="00FC5011" w:rsidRPr="00FC5011">
        <w:rPr>
          <w:rFonts w:ascii="Arial" w:hAnsi="Arial" w:cs="Arial"/>
          <w:sz w:val="24"/>
          <w:szCs w:val="24"/>
        </w:rPr>
        <w:t>actions in leading the institution of</w:t>
      </w:r>
      <w:r w:rsidR="00FC5011">
        <w:rPr>
          <w:rFonts w:ascii="Arial" w:hAnsi="Arial" w:cs="Arial"/>
          <w:sz w:val="24"/>
          <w:szCs w:val="24"/>
        </w:rPr>
        <w:t xml:space="preserve"> </w:t>
      </w:r>
      <w:r w:rsidR="00FC5011" w:rsidRPr="00FC5011">
        <w:rPr>
          <w:rFonts w:ascii="Arial" w:hAnsi="Arial" w:cs="Arial"/>
          <w:sz w:val="24"/>
          <w:szCs w:val="24"/>
        </w:rPr>
        <w:t>the Church</w:t>
      </w:r>
      <w:r w:rsidR="00E671D0">
        <w:rPr>
          <w:rFonts w:ascii="Arial" w:hAnsi="Arial" w:cs="Arial"/>
          <w:sz w:val="24"/>
          <w:szCs w:val="24"/>
        </w:rPr>
        <w:t>?</w:t>
      </w:r>
      <w:r w:rsidR="00E671D0" w:rsidRPr="00FC5011">
        <w:rPr>
          <w:rFonts w:ascii="Arial" w:hAnsi="Arial" w:cs="Arial"/>
          <w:sz w:val="24"/>
          <w:szCs w:val="24"/>
        </w:rPr>
        <w:t xml:space="preserve"> </w:t>
      </w:r>
    </w:p>
    <w:p w14:paraId="2C4A3717" w14:textId="1AB66407" w:rsidR="00380EA0" w:rsidRPr="006707BE" w:rsidRDefault="00E16028" w:rsidP="00380EA0">
      <w:pPr>
        <w:spacing w:after="0" w:line="240" w:lineRule="auto"/>
        <w:jc w:val="right"/>
        <w:rPr>
          <w:rFonts w:ascii="Arial" w:hAnsi="Arial" w:cs="Arial"/>
          <w:b/>
          <w:i/>
          <w:sz w:val="24"/>
          <w:szCs w:val="24"/>
          <w:u w:val="single"/>
        </w:rPr>
      </w:pPr>
      <w:r>
        <w:rPr>
          <w:rFonts w:ascii="Arial" w:hAnsi="Arial" w:cs="Arial"/>
          <w:b/>
          <w:sz w:val="24"/>
          <w:szCs w:val="24"/>
          <w:u w:val="single"/>
        </w:rPr>
        <w:t>crossed keys</w:t>
      </w:r>
      <w:r w:rsidR="00380EA0"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4726D64C" w:rsidR="00380EA0" w:rsidRPr="006707BE" w:rsidRDefault="00E16028" w:rsidP="00380EA0">
      <w:pPr>
        <w:spacing w:after="0" w:line="240" w:lineRule="auto"/>
        <w:jc w:val="right"/>
        <w:rPr>
          <w:rFonts w:ascii="Arial" w:hAnsi="Arial" w:cs="Arial"/>
          <w:b/>
          <w:sz w:val="24"/>
          <w:szCs w:val="24"/>
        </w:rPr>
      </w:pPr>
      <w:r>
        <w:rPr>
          <w:rFonts w:ascii="Arial" w:hAnsi="Arial" w:cs="Arial"/>
          <w:b/>
          <w:sz w:val="24"/>
          <w:szCs w:val="24"/>
        </w:rPr>
        <w:t>keys</w:t>
      </w:r>
    </w:p>
    <w:p w14:paraId="694F2DD6" w14:textId="1B4C8F3E" w:rsidR="00380EA0" w:rsidRPr="00E1602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16028" w:rsidRPr="00E16028">
        <w:rPr>
          <w:rFonts w:ascii="Arial" w:hAnsi="Arial" w:cs="Arial"/>
          <w:i/>
          <w:color w:val="943634" w:themeColor="accent2" w:themeShade="BF"/>
          <w:sz w:val="24"/>
          <w:szCs w:val="24"/>
        </w:rPr>
        <w:t>https://www.godwhospeaks.uk/wp-content/uploads/2020/10/10-symbols_Poster.pdf</w:t>
      </w: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4FC9B1B2" w:rsidR="00380EA0" w:rsidRPr="006707BE" w:rsidRDefault="00380EA0" w:rsidP="00E16028">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sidR="00E16028">
        <w:rPr>
          <w:rFonts w:ascii="Arial" w:hAnsi="Arial" w:cs="Arial"/>
          <w:sz w:val="24"/>
          <w:szCs w:val="24"/>
        </w:rPr>
        <w:t xml:space="preserve">In Catholic art, what </w:t>
      </w:r>
      <w:r w:rsidR="00541362">
        <w:rPr>
          <w:rFonts w:ascii="Arial" w:hAnsi="Arial" w:cs="Arial"/>
          <w:sz w:val="24"/>
          <w:szCs w:val="24"/>
        </w:rPr>
        <w:t xml:space="preserve">body part </w:t>
      </w:r>
      <w:r w:rsidR="00E16028">
        <w:rPr>
          <w:rFonts w:ascii="Arial" w:hAnsi="Arial" w:cs="Arial"/>
          <w:sz w:val="24"/>
          <w:szCs w:val="24"/>
        </w:rPr>
        <w:t xml:space="preserve">is depicted as </w:t>
      </w:r>
      <w:r w:rsidR="00E16028" w:rsidRPr="00E16028">
        <w:rPr>
          <w:rFonts w:ascii="Arial" w:hAnsi="Arial" w:cs="Arial"/>
          <w:sz w:val="24"/>
          <w:szCs w:val="24"/>
        </w:rPr>
        <w:t>shining with divine light,</w:t>
      </w:r>
      <w:r w:rsidR="00E16028">
        <w:rPr>
          <w:rFonts w:ascii="Arial" w:hAnsi="Arial" w:cs="Arial"/>
          <w:sz w:val="24"/>
          <w:szCs w:val="24"/>
        </w:rPr>
        <w:t xml:space="preserve"> </w:t>
      </w:r>
      <w:r w:rsidR="00E16028" w:rsidRPr="00E16028">
        <w:rPr>
          <w:rFonts w:ascii="Arial" w:hAnsi="Arial" w:cs="Arial"/>
          <w:sz w:val="24"/>
          <w:szCs w:val="24"/>
        </w:rPr>
        <w:t>pierced from a lance, encircled by a</w:t>
      </w:r>
      <w:r w:rsidR="00E16028">
        <w:rPr>
          <w:rFonts w:ascii="Arial" w:hAnsi="Arial" w:cs="Arial"/>
          <w:sz w:val="24"/>
          <w:szCs w:val="24"/>
        </w:rPr>
        <w:t xml:space="preserve"> </w:t>
      </w:r>
      <w:r w:rsidR="00E16028" w:rsidRPr="00E16028">
        <w:rPr>
          <w:rFonts w:ascii="Arial" w:hAnsi="Arial" w:cs="Arial"/>
          <w:sz w:val="24"/>
          <w:szCs w:val="24"/>
        </w:rPr>
        <w:t>crown of thorns, surmounted by a</w:t>
      </w:r>
      <w:r w:rsidR="00E16028">
        <w:rPr>
          <w:rFonts w:ascii="Arial" w:hAnsi="Arial" w:cs="Arial"/>
          <w:sz w:val="24"/>
          <w:szCs w:val="24"/>
        </w:rPr>
        <w:t xml:space="preserve"> cross, and bleeding?</w:t>
      </w:r>
    </w:p>
    <w:p w14:paraId="3283B140" w14:textId="3D1F202E" w:rsidR="00380EA0" w:rsidRPr="006707BE" w:rsidRDefault="00E671D0"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E16028">
        <w:rPr>
          <w:rFonts w:ascii="Arial" w:hAnsi="Arial" w:cs="Arial"/>
          <w:b/>
          <w:sz w:val="24"/>
          <w:szCs w:val="24"/>
          <w:u w:val="single"/>
        </w:rPr>
        <w:t>the Sacred</w:t>
      </w:r>
      <w:r w:rsidR="00541362">
        <w:rPr>
          <w:rFonts w:ascii="Arial" w:hAnsi="Arial" w:cs="Arial"/>
          <w:b/>
          <w:sz w:val="24"/>
          <w:szCs w:val="24"/>
          <w:u w:val="single"/>
        </w:rPr>
        <w:t>)</w:t>
      </w:r>
      <w:r w:rsidR="00E16028">
        <w:rPr>
          <w:rFonts w:ascii="Arial" w:hAnsi="Arial" w:cs="Arial"/>
          <w:b/>
          <w:sz w:val="24"/>
          <w:szCs w:val="24"/>
          <w:u w:val="single"/>
        </w:rPr>
        <w:t xml:space="preserve"> Heart</w:t>
      </w:r>
      <w:r w:rsidR="00380EA0" w:rsidRPr="006707BE">
        <w:rPr>
          <w:rFonts w:ascii="Arial" w:hAnsi="Arial" w:cs="Arial"/>
          <w:b/>
          <w:i/>
          <w:sz w:val="24"/>
          <w:szCs w:val="24"/>
          <w:u w:val="single"/>
        </w:rPr>
        <w:t xml:space="preserve"> </w:t>
      </w:r>
    </w:p>
    <w:p w14:paraId="4920230B" w14:textId="77777777" w:rsidR="00B332CE" w:rsidRDefault="00B332CE" w:rsidP="00B332CE">
      <w:pPr>
        <w:spacing w:after="0" w:line="240" w:lineRule="auto"/>
        <w:rPr>
          <w:rFonts w:ascii="Arial" w:hAnsi="Arial" w:cs="Arial"/>
          <w:i/>
          <w:color w:val="943634" w:themeColor="accent2" w:themeShade="BF"/>
          <w:sz w:val="24"/>
          <w:szCs w:val="24"/>
        </w:rPr>
      </w:pPr>
    </w:p>
    <w:p w14:paraId="19F0E223" w14:textId="77777777" w:rsidR="00B332CE" w:rsidRPr="00E16028" w:rsidRDefault="00B332CE" w:rsidP="00B332C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16028">
        <w:rPr>
          <w:rFonts w:ascii="Arial" w:hAnsi="Arial" w:cs="Arial"/>
          <w:i/>
          <w:color w:val="943634" w:themeColor="accent2" w:themeShade="BF"/>
          <w:sz w:val="24"/>
          <w:szCs w:val="24"/>
        </w:rPr>
        <w:t>https://www.godwhospeaks.uk/wp-content/uploads/2020/10/10-symbols_Poster.pdf</w:t>
      </w:r>
    </w:p>
    <w:p w14:paraId="255DF264" w14:textId="074780D8" w:rsidR="00380EA0" w:rsidRPr="006707BE" w:rsidDel="000805EC" w:rsidRDefault="00380EA0" w:rsidP="00380EA0">
      <w:pPr>
        <w:spacing w:after="0" w:line="240" w:lineRule="auto"/>
        <w:rPr>
          <w:del w:id="472" w:author="Kelly Kantack" w:date="2024-03-01T11:53:00Z"/>
          <w:rFonts w:ascii="Arial" w:hAnsi="Arial" w:cs="Arial"/>
          <w:i/>
          <w:sz w:val="24"/>
          <w:szCs w:val="24"/>
        </w:rPr>
      </w:pPr>
    </w:p>
    <w:p w14:paraId="2028B1DC" w14:textId="29D11893" w:rsidR="00380EA0" w:rsidRPr="006707BE" w:rsidDel="000805EC" w:rsidRDefault="00380EA0" w:rsidP="00380EA0">
      <w:pPr>
        <w:spacing w:after="0" w:line="240" w:lineRule="auto"/>
        <w:rPr>
          <w:del w:id="473" w:author="Kelly Kantack" w:date="2024-03-01T11:53:00Z"/>
          <w:rFonts w:ascii="Arial" w:hAnsi="Arial" w:cs="Arial"/>
          <w:i/>
          <w:sz w:val="24"/>
          <w:szCs w:val="24"/>
        </w:rPr>
      </w:pPr>
      <w:del w:id="474" w:author="Kelly Kantack" w:date="2024-03-01T11:53:00Z">
        <w:r w:rsidDel="000805EC">
          <w:rPr>
            <w:rFonts w:ascii="Arial" w:hAnsi="Arial" w:cs="Arial"/>
            <w:i/>
            <w:sz w:val="24"/>
            <w:szCs w:val="24"/>
          </w:rPr>
          <w:delText>______________________________________________________________________________</w:delText>
        </w:r>
      </w:del>
    </w:p>
    <w:p w14:paraId="543BFBFE" w14:textId="55A87C78" w:rsidR="00380EA0" w:rsidDel="000805EC" w:rsidRDefault="00380EA0" w:rsidP="00380EA0">
      <w:pPr>
        <w:spacing w:after="0" w:line="240" w:lineRule="auto"/>
        <w:rPr>
          <w:del w:id="475" w:author="Kelly Kantack" w:date="2024-03-01T11:53:00Z"/>
          <w:rFonts w:ascii="Arial" w:hAnsi="Arial" w:cs="Arial"/>
          <w:sz w:val="24"/>
          <w:szCs w:val="24"/>
        </w:rPr>
      </w:pPr>
      <w:del w:id="476" w:author="Kelly Kantack" w:date="2024-03-01T11:53:00Z">
        <w:r w:rsidDel="000805EC">
          <w:rPr>
            <w:rFonts w:ascii="Arial" w:hAnsi="Arial" w:cs="Arial"/>
            <w:sz w:val="24"/>
            <w:szCs w:val="24"/>
          </w:rPr>
          <w:br w:type="page"/>
        </w:r>
      </w:del>
    </w:p>
    <w:p w14:paraId="169E9579" w14:textId="3BBBE2DB" w:rsidR="000805EC" w:rsidRDefault="000805EC">
      <w:pPr>
        <w:rPr>
          <w:ins w:id="477" w:author="Kelly Kantack" w:date="2024-03-01T11:53:00Z"/>
          <w:rFonts w:ascii="Arial" w:hAnsi="Arial" w:cs="Arial"/>
          <w:sz w:val="24"/>
          <w:szCs w:val="24"/>
        </w:rPr>
      </w:pPr>
      <w:ins w:id="478" w:author="Kelly Kantack" w:date="2024-03-01T11:53:00Z">
        <w:r>
          <w:rPr>
            <w:rFonts w:ascii="Arial" w:hAnsi="Arial" w:cs="Arial"/>
            <w:sz w:val="24"/>
            <w:szCs w:val="24"/>
          </w:rPr>
          <w:br w:type="page"/>
        </w:r>
      </w:ins>
    </w:p>
    <w:p w14:paraId="31FACE8A"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9C7C12" w:rsidRPr="005C3566" w:rsidRDefault="009C7C12"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ywtA4ZYCAAC6BQAADgAAAAAAAAAAAAAAAAAuAgAAZHJzL2Uyb0Rv&#10;Yy54bWxQSwECLQAUAAYACAAAACEAbw7fKOAAAAAMAQAADwAAAAAAAAAAAAAAAADwBAAAZHJzL2Rv&#10;d25yZXYueG1sUEsFBgAAAAAEAAQA8wAAAP0FAAAAAA==&#10;" fillcolor="white [3201]" strokeweight="1.75pt">
                <v:textbox>
                  <w:txbxContent>
                    <w:p w14:paraId="7F446CBE" w14:textId="475CDAE6" w:rsidR="009C7C12" w:rsidRPr="005C3566" w:rsidRDefault="009C7C12"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Del="00045F8D" w:rsidRDefault="00003726">
      <w:pPr>
        <w:spacing w:after="0" w:line="240" w:lineRule="auto"/>
        <w:rPr>
          <w:del w:id="479" w:author="Kelly Kantack" w:date="2024-03-01T11:59:00Z"/>
          <w:rFonts w:ascii="Arial" w:hAnsi="Arial" w:cs="Arial"/>
          <w:b/>
          <w:sz w:val="24"/>
          <w:szCs w:val="24"/>
        </w:rPr>
      </w:pPr>
      <w:r>
        <w:rPr>
          <w:rFonts w:ascii="Arial" w:hAnsi="Arial" w:cs="Arial"/>
          <w:b/>
          <w:sz w:val="24"/>
          <w:szCs w:val="24"/>
        </w:rPr>
        <w:t>[</w:t>
      </w:r>
      <w:r w:rsidR="000154F5">
        <w:rPr>
          <w:rFonts w:ascii="Arial" w:hAnsi="Arial" w:cs="Arial"/>
          <w:b/>
          <w:sz w:val="24"/>
          <w:szCs w:val="24"/>
        </w:rPr>
        <w:t xml:space="preserve">this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88ACDF5" w14:textId="77777777" w:rsidR="000805EC" w:rsidRPr="00E16028" w:rsidRDefault="000805EC" w:rsidP="000805EC">
      <w:pPr>
        <w:spacing w:after="0" w:line="240" w:lineRule="auto"/>
        <w:rPr>
          <w:ins w:id="480" w:author="Kelly Kantack" w:date="2024-03-01T11:54:00Z"/>
          <w:rFonts w:ascii="Arial" w:hAnsi="Arial" w:cs="Arial"/>
          <w:i/>
          <w:color w:val="943634" w:themeColor="accent2" w:themeShade="BF"/>
          <w:sz w:val="24"/>
          <w:szCs w:val="24"/>
        </w:rPr>
      </w:pPr>
    </w:p>
    <w:p w14:paraId="43BD2858" w14:textId="38D6F5A9" w:rsidR="00283F19" w:rsidRPr="000805EC" w:rsidRDefault="000805EC">
      <w:pPr>
        <w:spacing w:after="0" w:line="240" w:lineRule="auto"/>
        <w:rPr>
          <w:rFonts w:ascii="Arial" w:hAnsi="Arial" w:cs="Arial"/>
          <w:i/>
          <w:sz w:val="24"/>
          <w:szCs w:val="24"/>
          <w:rPrChange w:id="481" w:author="Kelly Kantack" w:date="2024-03-01T11:54:00Z">
            <w:rPr>
              <w:rFonts w:ascii="Arial" w:hAnsi="Arial" w:cs="Arial"/>
              <w:sz w:val="24"/>
              <w:szCs w:val="24"/>
            </w:rPr>
          </w:rPrChange>
        </w:rPr>
      </w:pPr>
      <w:ins w:id="482" w:author="Kelly Kantack" w:date="2024-03-01T11:54:00Z">
        <w:r>
          <w:rPr>
            <w:rFonts w:ascii="Arial" w:hAnsi="Arial" w:cs="Arial"/>
            <w:i/>
            <w:sz w:val="24"/>
            <w:szCs w:val="24"/>
          </w:rPr>
          <w:t>______________________________________________________________________________</w:t>
        </w:r>
      </w:ins>
    </w:p>
    <w:p w14:paraId="4AC193E8" w14:textId="4BD1E8E9" w:rsidR="00AB138C" w:rsidRPr="00B32821" w:rsidDel="000805EC" w:rsidRDefault="00946D6D">
      <w:pPr>
        <w:spacing w:after="0" w:line="240" w:lineRule="auto"/>
        <w:rPr>
          <w:del w:id="483" w:author="Kelly Kantack" w:date="2024-03-01T11:53:00Z"/>
          <w:rFonts w:ascii="Arial" w:hAnsi="Arial" w:cs="Arial"/>
          <w:color w:val="A6A6A6" w:themeColor="background1" w:themeShade="A6"/>
          <w:sz w:val="16"/>
          <w:szCs w:val="24"/>
        </w:rPr>
      </w:pPr>
      <w:del w:id="484" w:author="Kelly Kantack" w:date="2024-03-01T11:53:00Z">
        <w:r w:rsidRPr="00946D6D" w:rsidDel="000805EC">
          <w:rPr>
            <w:rFonts w:ascii="Arial" w:hAnsi="Arial" w:cs="Arial"/>
            <w:color w:val="A6A6A6" w:themeColor="background1" w:themeShade="A6"/>
            <w:sz w:val="16"/>
            <w:szCs w:val="24"/>
          </w:rPr>
          <w:delText xml:space="preserve">DATABASE NUM: </w:delText>
        </w:r>
        <w:r w:rsidR="00AB138C" w:rsidRPr="00B32821" w:rsidDel="000805EC">
          <w:rPr>
            <w:rFonts w:ascii="Arial" w:hAnsi="Arial" w:cs="Arial"/>
            <w:color w:val="A6A6A6" w:themeColor="background1" w:themeShade="A6"/>
            <w:sz w:val="16"/>
            <w:szCs w:val="24"/>
          </w:rPr>
          <w:delText xml:space="preserve">1118 </w:delText>
        </w:r>
      </w:del>
    </w:p>
    <w:p w14:paraId="4EE11254" w14:textId="77777777" w:rsidR="000805EC" w:rsidRDefault="000805EC">
      <w:pPr>
        <w:spacing w:after="0" w:line="240" w:lineRule="auto"/>
        <w:rPr>
          <w:ins w:id="485" w:author="Kelly Kantack" w:date="2024-03-01T11:53:00Z"/>
          <w:rFonts w:ascii="Arial" w:hAnsi="Arial" w:cs="Arial"/>
          <w:color w:val="A6A6A6" w:themeColor="background1" w:themeShade="A6"/>
          <w:sz w:val="16"/>
          <w:szCs w:val="24"/>
        </w:rPr>
      </w:pPr>
    </w:p>
    <w:p w14:paraId="549A7057" w14:textId="0BB201E9" w:rsidR="00AB138C" w:rsidRPr="00BF0E88" w:rsidRDefault="00AB138C">
      <w:pPr>
        <w:spacing w:after="0" w:line="240" w:lineRule="auto"/>
        <w:rPr>
          <w:rFonts w:ascii="Arial" w:hAnsi="Arial" w:cs="Arial"/>
          <w:sz w:val="24"/>
          <w:szCs w:val="24"/>
        </w:rPr>
      </w:pPr>
      <w:r>
        <w:rPr>
          <w:rFonts w:ascii="Arial" w:hAnsi="Arial" w:cs="Arial"/>
          <w:b/>
          <w:sz w:val="24"/>
          <w:szCs w:val="24"/>
        </w:rPr>
        <w:t xml:space="preserve">5.1  </w:t>
      </w:r>
      <w:r w:rsidRPr="00BF0E88">
        <w:rPr>
          <w:rFonts w:ascii="Arial" w:hAnsi="Arial" w:cs="Arial"/>
          <w:sz w:val="24"/>
          <w:szCs w:val="24"/>
        </w:rPr>
        <w:t xml:space="preserve">What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prayer</w:t>
      </w:r>
      <w:r w:rsidRPr="006B4F81">
        <w:rPr>
          <w:rFonts w:ascii="Arial" w:hAnsi="Arial" w:cs="Arial"/>
          <w:b/>
          <w:i/>
          <w:sz w:val="24"/>
          <w:szCs w:val="24"/>
          <w:u w:val="single"/>
        </w:rPr>
        <w:t xml:space="preserve"> </w:t>
      </w:r>
    </w:p>
    <w:p w14:paraId="3CCBB0EA" w14:textId="194437A8" w:rsidR="00AB138C" w:rsidRPr="002264DC" w:rsidDel="00045F8D" w:rsidRDefault="00800414">
      <w:pPr>
        <w:spacing w:after="0" w:line="240" w:lineRule="auto"/>
        <w:rPr>
          <w:del w:id="486" w:author="Kelly Kantack" w:date="2024-03-01T12:00: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17AF7C9C" w:rsidR="00AB138C" w:rsidDel="00045F8D" w:rsidRDefault="00AB138C">
      <w:pPr>
        <w:spacing w:after="0" w:line="240" w:lineRule="auto"/>
        <w:rPr>
          <w:del w:id="487" w:author="Kelly Kantack" w:date="2024-03-01T12:00:00Z"/>
          <w:rFonts w:ascii="Arial" w:hAnsi="Arial" w:cs="Arial"/>
          <w:sz w:val="24"/>
          <w:szCs w:val="24"/>
        </w:rPr>
      </w:pPr>
    </w:p>
    <w:p w14:paraId="4716EFCB" w14:textId="2B88F8A2" w:rsidR="00AB138C" w:rsidDel="000805EC" w:rsidRDefault="00AB138C">
      <w:pPr>
        <w:spacing w:after="0" w:line="240" w:lineRule="auto"/>
        <w:rPr>
          <w:del w:id="488" w:author="Kelly Kantack" w:date="2024-03-01T11:53:00Z"/>
          <w:rFonts w:ascii="Arial" w:hAnsi="Arial" w:cs="Arial"/>
          <w:sz w:val="24"/>
          <w:szCs w:val="24"/>
        </w:rPr>
      </w:pPr>
    </w:p>
    <w:p w14:paraId="55FA17D6" w14:textId="4DC7C9D6" w:rsidR="00AB138C" w:rsidRPr="00B32821" w:rsidDel="000805EC" w:rsidRDefault="00946D6D">
      <w:pPr>
        <w:spacing w:after="0" w:line="240" w:lineRule="auto"/>
        <w:rPr>
          <w:del w:id="489" w:author="Kelly Kantack" w:date="2024-03-01T11:53:00Z"/>
          <w:rFonts w:ascii="Arial" w:hAnsi="Arial" w:cs="Arial"/>
          <w:color w:val="A6A6A6" w:themeColor="background1" w:themeShade="A6"/>
          <w:sz w:val="16"/>
          <w:szCs w:val="24"/>
        </w:rPr>
      </w:pPr>
      <w:del w:id="490" w:author="Kelly Kantack" w:date="2024-03-01T11:53:00Z">
        <w:r w:rsidRPr="00946D6D" w:rsidDel="000805EC">
          <w:rPr>
            <w:rFonts w:ascii="Arial" w:hAnsi="Arial" w:cs="Arial"/>
            <w:color w:val="A6A6A6" w:themeColor="background1" w:themeShade="A6"/>
            <w:sz w:val="16"/>
            <w:szCs w:val="24"/>
          </w:rPr>
          <w:delText xml:space="preserve">DATABASE NUM: </w:delText>
        </w:r>
        <w:r w:rsidR="00AB138C" w:rsidRPr="00B32821" w:rsidDel="000805EC">
          <w:rPr>
            <w:rFonts w:ascii="Arial" w:hAnsi="Arial" w:cs="Arial"/>
            <w:color w:val="A6A6A6" w:themeColor="background1" w:themeShade="A6"/>
            <w:sz w:val="16"/>
            <w:szCs w:val="24"/>
          </w:rPr>
          <w:delText xml:space="preserve">1137 </w:delText>
        </w:r>
      </w:del>
    </w:p>
    <w:p w14:paraId="299B17E8" w14:textId="77777777" w:rsidR="000805EC" w:rsidRPr="00E16028" w:rsidRDefault="000805EC" w:rsidP="000805EC">
      <w:pPr>
        <w:spacing w:after="0" w:line="240" w:lineRule="auto"/>
        <w:rPr>
          <w:ins w:id="491" w:author="Kelly Kantack" w:date="2024-03-01T11:54:00Z"/>
          <w:rFonts w:ascii="Arial" w:hAnsi="Arial" w:cs="Arial"/>
          <w:i/>
          <w:color w:val="943634" w:themeColor="accent2" w:themeShade="BF"/>
          <w:sz w:val="24"/>
          <w:szCs w:val="24"/>
        </w:rPr>
      </w:pPr>
    </w:p>
    <w:p w14:paraId="3DF0EC02" w14:textId="21B71769" w:rsidR="000805EC" w:rsidRPr="006707BE" w:rsidRDefault="00045F8D" w:rsidP="000805EC">
      <w:pPr>
        <w:spacing w:after="0" w:line="240" w:lineRule="auto"/>
        <w:rPr>
          <w:ins w:id="492" w:author="Kelly Kantack" w:date="2024-03-01T11:54:00Z"/>
          <w:rFonts w:ascii="Arial" w:hAnsi="Arial" w:cs="Arial"/>
          <w:i/>
          <w:sz w:val="24"/>
          <w:szCs w:val="24"/>
        </w:rPr>
      </w:pPr>
      <w:ins w:id="493" w:author="Kelly Kantack" w:date="2024-03-01T11:54:00Z">
        <w:r>
          <w:rPr>
            <w:rFonts w:ascii="Arial" w:hAnsi="Arial" w:cs="Arial"/>
            <w:i/>
            <w:sz w:val="24"/>
            <w:szCs w:val="24"/>
          </w:rPr>
          <w:t>_____</w:t>
        </w:r>
        <w:r w:rsidR="000805EC">
          <w:rPr>
            <w:rFonts w:ascii="Arial" w:hAnsi="Arial" w:cs="Arial"/>
            <w:i/>
            <w:sz w:val="24"/>
            <w:szCs w:val="24"/>
          </w:rPr>
          <w:t>_______________________________________________________________________</w:t>
        </w:r>
      </w:ins>
    </w:p>
    <w:p w14:paraId="728275BD" w14:textId="316E094C"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Del="00045F8D" w:rsidRDefault="00800414">
      <w:pPr>
        <w:spacing w:after="0" w:line="240" w:lineRule="auto"/>
        <w:rPr>
          <w:del w:id="494" w:author="Kelly Kantack" w:date="2024-03-01T12:00:00Z"/>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2E57C3FE" w:rsidR="00AB138C" w:rsidDel="00045F8D" w:rsidRDefault="00AB138C">
      <w:pPr>
        <w:spacing w:after="0" w:line="240" w:lineRule="auto"/>
        <w:rPr>
          <w:del w:id="495" w:author="Kelly Kantack" w:date="2024-03-01T12:00:00Z"/>
          <w:rFonts w:ascii="Arial" w:hAnsi="Arial" w:cs="Arial"/>
          <w:sz w:val="24"/>
          <w:szCs w:val="24"/>
        </w:rPr>
      </w:pPr>
      <w:r>
        <w:rPr>
          <w:rFonts w:ascii="Arial" w:hAnsi="Arial" w:cs="Arial"/>
          <w:sz w:val="24"/>
          <w:szCs w:val="24"/>
        </w:rPr>
        <w:br/>
      </w:r>
    </w:p>
    <w:p w14:paraId="69AC6C39" w14:textId="06B08C68" w:rsidR="00AB138C" w:rsidRPr="00B32821" w:rsidDel="000805EC" w:rsidRDefault="00946D6D">
      <w:pPr>
        <w:spacing w:after="0" w:line="240" w:lineRule="auto"/>
        <w:rPr>
          <w:del w:id="496" w:author="Kelly Kantack" w:date="2024-03-01T11:53:00Z"/>
          <w:rFonts w:ascii="Arial" w:hAnsi="Arial" w:cs="Arial"/>
          <w:color w:val="A6A6A6" w:themeColor="background1" w:themeShade="A6"/>
          <w:sz w:val="16"/>
          <w:szCs w:val="24"/>
        </w:rPr>
      </w:pPr>
      <w:del w:id="497" w:author="Kelly Kantack" w:date="2024-03-01T11:53:00Z">
        <w:r w:rsidRPr="00946D6D" w:rsidDel="000805EC">
          <w:rPr>
            <w:rFonts w:ascii="Arial" w:hAnsi="Arial" w:cs="Arial"/>
            <w:color w:val="A6A6A6" w:themeColor="background1" w:themeShade="A6"/>
            <w:sz w:val="16"/>
            <w:szCs w:val="24"/>
          </w:rPr>
          <w:delText xml:space="preserve">DATABASE NUM: </w:delText>
        </w:r>
        <w:r w:rsidR="00AB138C" w:rsidRPr="00B32821" w:rsidDel="000805EC">
          <w:rPr>
            <w:rFonts w:ascii="Arial" w:hAnsi="Arial" w:cs="Arial"/>
            <w:color w:val="A6A6A6" w:themeColor="background1" w:themeShade="A6"/>
            <w:sz w:val="16"/>
            <w:szCs w:val="24"/>
          </w:rPr>
          <w:delText xml:space="preserve">1208 </w:delText>
        </w:r>
      </w:del>
    </w:p>
    <w:p w14:paraId="76F2A658" w14:textId="77777777" w:rsidR="000805EC" w:rsidRPr="006707BE" w:rsidRDefault="000805EC" w:rsidP="000805EC">
      <w:pPr>
        <w:spacing w:after="0" w:line="240" w:lineRule="auto"/>
        <w:rPr>
          <w:ins w:id="498" w:author="Kelly Kantack" w:date="2024-03-01T11:54:00Z"/>
          <w:rFonts w:ascii="Arial" w:hAnsi="Arial" w:cs="Arial"/>
          <w:i/>
          <w:sz w:val="24"/>
          <w:szCs w:val="24"/>
        </w:rPr>
      </w:pPr>
      <w:ins w:id="499" w:author="Kelly Kantack" w:date="2024-03-01T11:54:00Z">
        <w:r>
          <w:rPr>
            <w:rFonts w:ascii="Arial" w:hAnsi="Arial" w:cs="Arial"/>
            <w:i/>
            <w:sz w:val="24"/>
            <w:szCs w:val="24"/>
          </w:rPr>
          <w:t>______________________________________________________________________________</w:t>
        </w:r>
      </w:ins>
    </w:p>
    <w:p w14:paraId="7BB444C3" w14:textId="49898B8D"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19DD5114" w:rsidR="008C12C0" w:rsidDel="00045F8D" w:rsidRDefault="008C12C0">
      <w:pPr>
        <w:spacing w:after="0" w:line="240" w:lineRule="auto"/>
        <w:rPr>
          <w:del w:id="500" w:author="Kelly Kantack" w:date="2024-03-01T12:00:00Z"/>
          <w:rFonts w:ascii="Arial" w:hAnsi="Arial" w:cs="Arial"/>
          <w:sz w:val="24"/>
          <w:szCs w:val="24"/>
        </w:rPr>
      </w:pPr>
      <w:del w:id="501" w:author="Kelly Kantack" w:date="2024-03-01T12:00:00Z">
        <w:r w:rsidDel="00045F8D">
          <w:rPr>
            <w:rFonts w:ascii="Arial" w:hAnsi="Arial" w:cs="Arial"/>
            <w:sz w:val="24"/>
            <w:szCs w:val="24"/>
          </w:rPr>
          <w:br/>
        </w:r>
      </w:del>
    </w:p>
    <w:p w14:paraId="726A1D68" w14:textId="40B75A4E" w:rsidR="008C12C0" w:rsidRPr="00B32821" w:rsidDel="000805EC" w:rsidRDefault="00946D6D">
      <w:pPr>
        <w:spacing w:after="0" w:line="240" w:lineRule="auto"/>
        <w:rPr>
          <w:del w:id="502" w:author="Kelly Kantack" w:date="2024-03-01T11:53:00Z"/>
          <w:rFonts w:ascii="Arial" w:hAnsi="Arial" w:cs="Arial"/>
          <w:color w:val="A6A6A6" w:themeColor="background1" w:themeShade="A6"/>
          <w:sz w:val="16"/>
          <w:szCs w:val="24"/>
        </w:rPr>
      </w:pPr>
      <w:del w:id="503" w:author="Kelly Kantack" w:date="2024-03-01T11:53:00Z">
        <w:r w:rsidRPr="00946D6D" w:rsidDel="000805EC">
          <w:rPr>
            <w:rFonts w:ascii="Arial" w:hAnsi="Arial" w:cs="Arial"/>
            <w:color w:val="A6A6A6" w:themeColor="background1" w:themeShade="A6"/>
            <w:sz w:val="16"/>
            <w:szCs w:val="24"/>
          </w:rPr>
          <w:delText xml:space="preserve">DATABASE NUM: </w:delText>
        </w:r>
        <w:r w:rsidR="008C12C0" w:rsidRPr="00B32821" w:rsidDel="000805EC">
          <w:rPr>
            <w:rFonts w:ascii="Arial" w:hAnsi="Arial" w:cs="Arial"/>
            <w:color w:val="A6A6A6" w:themeColor="background1" w:themeShade="A6"/>
            <w:sz w:val="16"/>
            <w:szCs w:val="24"/>
          </w:rPr>
          <w:delText xml:space="preserve">1208 </w:delText>
        </w:r>
      </w:del>
    </w:p>
    <w:p w14:paraId="39B7F082" w14:textId="77777777" w:rsidR="000805EC" w:rsidRPr="006707BE" w:rsidRDefault="000805EC" w:rsidP="000805EC">
      <w:pPr>
        <w:spacing w:after="0" w:line="240" w:lineRule="auto"/>
        <w:rPr>
          <w:ins w:id="504" w:author="Kelly Kantack" w:date="2024-03-01T11:54:00Z"/>
          <w:rFonts w:ascii="Arial" w:hAnsi="Arial" w:cs="Arial"/>
          <w:i/>
          <w:sz w:val="24"/>
          <w:szCs w:val="24"/>
        </w:rPr>
      </w:pPr>
      <w:ins w:id="505" w:author="Kelly Kantack" w:date="2024-03-01T11:54:00Z">
        <w:r>
          <w:rPr>
            <w:rFonts w:ascii="Arial" w:hAnsi="Arial" w:cs="Arial"/>
            <w:i/>
            <w:sz w:val="24"/>
            <w:szCs w:val="24"/>
          </w:rPr>
          <w:t>______________________________________________________________________________</w:t>
        </w:r>
      </w:ins>
    </w:p>
    <w:p w14:paraId="68BAF8E9" w14:textId="10B9D97D" w:rsidR="008C12C0" w:rsidRDefault="008C12C0" w:rsidP="00B32821">
      <w:pPr>
        <w:spacing w:after="0" w:line="240" w:lineRule="auto"/>
        <w:rPr>
          <w:rFonts w:ascii="Arial" w:hAnsi="Arial" w:cs="Arial"/>
          <w:b/>
          <w:sz w:val="24"/>
          <w:szCs w:val="24"/>
          <w:u w:val="single"/>
        </w:rPr>
      </w:pPr>
      <w:r>
        <w:rPr>
          <w:rFonts w:ascii="Arial" w:hAnsi="Arial" w:cs="Arial"/>
          <w:b/>
          <w:sz w:val="24"/>
          <w:szCs w:val="24"/>
        </w:rPr>
        <w:t xml:space="preserve">5.4  </w:t>
      </w:r>
      <w:r>
        <w:rPr>
          <w:rFonts w:ascii="Arial" w:hAnsi="Arial" w:cs="Arial"/>
          <w:sz w:val="24"/>
          <w:szCs w:val="24"/>
        </w:rPr>
        <w:t>What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5A7C2F1A" w:rsidR="001250D8" w:rsidDel="00045F8D" w:rsidRDefault="001250D8">
      <w:pPr>
        <w:spacing w:after="0" w:line="240" w:lineRule="auto"/>
        <w:rPr>
          <w:del w:id="506" w:author="Kelly Kantack" w:date="2024-03-01T12:00:00Z"/>
          <w:rFonts w:ascii="Arial" w:hAnsi="Arial" w:cs="Arial"/>
          <w:i/>
          <w:color w:val="943634" w:themeColor="accent2" w:themeShade="BF"/>
          <w:sz w:val="24"/>
          <w:szCs w:val="24"/>
        </w:rPr>
      </w:pPr>
    </w:p>
    <w:p w14:paraId="6424433F" w14:textId="6927D32E" w:rsidR="001250D8" w:rsidDel="00045F8D" w:rsidRDefault="001250D8">
      <w:pPr>
        <w:spacing w:after="0" w:line="240" w:lineRule="auto"/>
        <w:rPr>
          <w:del w:id="507" w:author="Kelly Kantack" w:date="2024-03-01T12:00:00Z"/>
          <w:rFonts w:ascii="Arial" w:hAnsi="Arial" w:cs="Arial"/>
          <w:sz w:val="24"/>
          <w:szCs w:val="24"/>
        </w:rPr>
      </w:pPr>
    </w:p>
    <w:p w14:paraId="5C855D4B" w14:textId="62940534" w:rsidR="00AB138C" w:rsidRPr="00B32821" w:rsidDel="000805EC" w:rsidRDefault="00946D6D">
      <w:pPr>
        <w:spacing w:after="0" w:line="240" w:lineRule="auto"/>
        <w:rPr>
          <w:del w:id="508" w:author="Kelly Kantack" w:date="2024-03-01T11:54:00Z"/>
          <w:rFonts w:ascii="Arial" w:hAnsi="Arial" w:cs="Arial"/>
          <w:color w:val="A6A6A6" w:themeColor="background1" w:themeShade="A6"/>
          <w:sz w:val="16"/>
          <w:szCs w:val="24"/>
        </w:rPr>
      </w:pPr>
      <w:del w:id="509" w:author="Kelly Kantack" w:date="2024-03-01T11:54:00Z">
        <w:r w:rsidRPr="00946D6D" w:rsidDel="000805EC">
          <w:rPr>
            <w:rFonts w:ascii="Arial" w:hAnsi="Arial" w:cs="Arial"/>
            <w:color w:val="A6A6A6" w:themeColor="background1" w:themeShade="A6"/>
            <w:sz w:val="16"/>
            <w:szCs w:val="24"/>
          </w:rPr>
          <w:delText xml:space="preserve">DATABASE NUM: </w:delText>
        </w:r>
        <w:r w:rsidR="00AB138C" w:rsidRPr="00B32821" w:rsidDel="000805EC">
          <w:rPr>
            <w:rFonts w:ascii="Arial" w:hAnsi="Arial" w:cs="Arial"/>
            <w:color w:val="A6A6A6" w:themeColor="background1" w:themeShade="A6"/>
            <w:sz w:val="16"/>
            <w:szCs w:val="24"/>
          </w:rPr>
          <w:delText xml:space="preserve">1124 </w:delText>
        </w:r>
      </w:del>
    </w:p>
    <w:p w14:paraId="6EF69B22" w14:textId="77777777" w:rsidR="000805EC" w:rsidRPr="006707BE" w:rsidRDefault="000805EC" w:rsidP="000805EC">
      <w:pPr>
        <w:spacing w:after="0" w:line="240" w:lineRule="auto"/>
        <w:rPr>
          <w:ins w:id="510" w:author="Kelly Kantack" w:date="2024-03-01T11:54:00Z"/>
          <w:rFonts w:ascii="Arial" w:hAnsi="Arial" w:cs="Arial"/>
          <w:i/>
          <w:sz w:val="24"/>
          <w:szCs w:val="24"/>
        </w:rPr>
      </w:pPr>
      <w:ins w:id="511" w:author="Kelly Kantack" w:date="2024-03-01T11:54:00Z">
        <w:r>
          <w:rPr>
            <w:rFonts w:ascii="Arial" w:hAnsi="Arial" w:cs="Arial"/>
            <w:i/>
            <w:sz w:val="24"/>
            <w:szCs w:val="24"/>
          </w:rPr>
          <w:t>______________________________________________________________________________</w:t>
        </w:r>
      </w:ins>
    </w:p>
    <w:p w14:paraId="05C72494" w14:textId="4DDCF666"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 xml:space="preserve">What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intercession</w:t>
      </w:r>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r w:rsidRPr="00DF652D">
        <w:rPr>
          <w:rFonts w:ascii="Arial" w:hAnsi="Arial" w:cs="Arial"/>
          <w:b/>
          <w:sz w:val="24"/>
          <w:szCs w:val="24"/>
        </w:rPr>
        <w:t xml:space="preserve">intercessory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65FC2175" w:rsidR="005F05D5" w:rsidDel="00045F8D" w:rsidRDefault="00AB138C">
      <w:pPr>
        <w:spacing w:after="0" w:line="240" w:lineRule="auto"/>
        <w:rPr>
          <w:del w:id="512" w:author="Kelly Kantack" w:date="2024-03-01T12:00:00Z"/>
          <w:rFonts w:ascii="Arial" w:hAnsi="Arial" w:cs="Arial"/>
          <w:sz w:val="24"/>
          <w:szCs w:val="24"/>
        </w:rPr>
      </w:pPr>
      <w:del w:id="513" w:author="Kelly Kantack" w:date="2024-03-01T12:00:00Z">
        <w:r w:rsidDel="00045F8D">
          <w:rPr>
            <w:rFonts w:ascii="Arial" w:hAnsi="Arial" w:cs="Arial"/>
            <w:sz w:val="24"/>
            <w:szCs w:val="24"/>
          </w:rPr>
          <w:br/>
        </w:r>
      </w:del>
    </w:p>
    <w:p w14:paraId="2862CE23" w14:textId="491C83E1" w:rsidR="005F05D5" w:rsidDel="00045F8D" w:rsidRDefault="005F05D5">
      <w:pPr>
        <w:spacing w:after="0" w:line="240" w:lineRule="auto"/>
        <w:rPr>
          <w:del w:id="514" w:author="Kelly Kantack" w:date="2024-03-01T12:00:00Z"/>
          <w:rFonts w:ascii="Arial" w:hAnsi="Arial" w:cs="Arial"/>
          <w:sz w:val="24"/>
          <w:szCs w:val="24"/>
        </w:rPr>
      </w:pPr>
    </w:p>
    <w:p w14:paraId="718ACA10" w14:textId="149C73BA" w:rsidR="005F05D5" w:rsidDel="00045F8D" w:rsidRDefault="005F05D5">
      <w:pPr>
        <w:spacing w:after="0" w:line="240" w:lineRule="auto"/>
        <w:rPr>
          <w:del w:id="515" w:author="Kelly Kantack" w:date="2024-03-01T12:00:00Z"/>
          <w:rFonts w:ascii="Arial" w:hAnsi="Arial" w:cs="Arial"/>
          <w:sz w:val="24"/>
          <w:szCs w:val="24"/>
        </w:rPr>
      </w:pPr>
    </w:p>
    <w:p w14:paraId="266EF440" w14:textId="7C77E339" w:rsidR="001250D8" w:rsidDel="00045F8D" w:rsidRDefault="001250D8" w:rsidP="00B32821">
      <w:pPr>
        <w:spacing w:line="240" w:lineRule="auto"/>
        <w:rPr>
          <w:del w:id="516" w:author="Kelly Kantack" w:date="2024-03-01T12:00:00Z"/>
          <w:rFonts w:ascii="Arial" w:hAnsi="Arial" w:cs="Arial"/>
          <w:sz w:val="24"/>
          <w:szCs w:val="24"/>
        </w:rPr>
      </w:pPr>
      <w:del w:id="517" w:author="Kelly Kantack" w:date="2024-03-01T12:00:00Z">
        <w:r w:rsidDel="00045F8D">
          <w:rPr>
            <w:rFonts w:ascii="Arial" w:hAnsi="Arial" w:cs="Arial"/>
            <w:sz w:val="24"/>
            <w:szCs w:val="24"/>
          </w:rPr>
          <w:br w:type="page"/>
        </w:r>
      </w:del>
    </w:p>
    <w:p w14:paraId="7476AE3D" w14:textId="4B71208E" w:rsidR="005F05D5" w:rsidRPr="00B32821" w:rsidDel="000805EC" w:rsidRDefault="00946D6D">
      <w:pPr>
        <w:spacing w:line="240" w:lineRule="auto"/>
        <w:rPr>
          <w:del w:id="518" w:author="Kelly Kantack" w:date="2024-03-01T11:54:00Z"/>
          <w:rFonts w:ascii="Arial" w:hAnsi="Arial" w:cs="Arial"/>
          <w:color w:val="A6A6A6" w:themeColor="background1" w:themeShade="A6"/>
          <w:sz w:val="16"/>
          <w:szCs w:val="24"/>
        </w:rPr>
        <w:pPrChange w:id="519" w:author="Kelly Kantack" w:date="2024-03-01T12:00:00Z">
          <w:pPr>
            <w:spacing w:after="0" w:line="240" w:lineRule="auto"/>
          </w:pPr>
        </w:pPrChange>
      </w:pPr>
      <w:del w:id="520" w:author="Kelly Kantack" w:date="2024-03-01T11:54:00Z">
        <w:r w:rsidRPr="00946D6D" w:rsidDel="000805EC">
          <w:rPr>
            <w:rFonts w:ascii="Arial" w:hAnsi="Arial" w:cs="Arial"/>
            <w:color w:val="A6A6A6" w:themeColor="background1" w:themeShade="A6"/>
            <w:sz w:val="16"/>
            <w:szCs w:val="24"/>
          </w:rPr>
          <w:delText xml:space="preserve">DATABASE NUM: </w:delText>
        </w:r>
        <w:r w:rsidR="005F05D5" w:rsidRPr="00B32821" w:rsidDel="000805EC">
          <w:rPr>
            <w:rFonts w:ascii="Arial" w:hAnsi="Arial" w:cs="Arial"/>
            <w:color w:val="A6A6A6" w:themeColor="background1" w:themeShade="A6"/>
            <w:sz w:val="16"/>
            <w:szCs w:val="24"/>
          </w:rPr>
          <w:delText xml:space="preserve">42 </w:delText>
        </w:r>
      </w:del>
    </w:p>
    <w:p w14:paraId="70B059D1" w14:textId="77777777" w:rsidR="000805EC" w:rsidRPr="006707BE" w:rsidRDefault="000805EC" w:rsidP="000805EC">
      <w:pPr>
        <w:spacing w:after="0" w:line="240" w:lineRule="auto"/>
        <w:rPr>
          <w:ins w:id="521" w:author="Kelly Kantack" w:date="2024-03-01T11:54:00Z"/>
          <w:rFonts w:ascii="Arial" w:hAnsi="Arial" w:cs="Arial"/>
          <w:i/>
          <w:sz w:val="24"/>
          <w:szCs w:val="24"/>
        </w:rPr>
      </w:pPr>
      <w:ins w:id="522" w:author="Kelly Kantack" w:date="2024-03-01T11:54:00Z">
        <w:r>
          <w:rPr>
            <w:rFonts w:ascii="Arial" w:hAnsi="Arial" w:cs="Arial"/>
            <w:i/>
            <w:sz w:val="24"/>
            <w:szCs w:val="24"/>
          </w:rPr>
          <w:t>______________________________________________________________________________</w:t>
        </w:r>
      </w:ins>
    </w:p>
    <w:p w14:paraId="08073FB1" w14:textId="15D267CB" w:rsidR="005F05D5" w:rsidRPr="00BF0E88" w:rsidRDefault="005F05D5">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r w:rsidRPr="005C38FB">
        <w:rPr>
          <w:rFonts w:ascii="Arial" w:hAnsi="Arial" w:cs="Arial"/>
          <w:i/>
          <w:color w:val="0033CC"/>
          <w:sz w:val="24"/>
          <w:szCs w:val="24"/>
        </w:rPr>
        <w:t>From the Gospel of Luke…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1E550F79" w:rsidR="001250D8" w:rsidDel="00045F8D" w:rsidRDefault="001250D8">
      <w:pPr>
        <w:spacing w:after="0" w:line="240" w:lineRule="auto"/>
        <w:rPr>
          <w:del w:id="523" w:author="Kelly Kantack" w:date="2024-03-01T12:00:00Z"/>
          <w:rFonts w:ascii="Arial" w:hAnsi="Arial" w:cs="Arial"/>
          <w:sz w:val="24"/>
          <w:szCs w:val="24"/>
        </w:rPr>
      </w:pPr>
    </w:p>
    <w:p w14:paraId="757B890E" w14:textId="35584186" w:rsidR="00AB138C" w:rsidRPr="00B32821" w:rsidDel="000805EC" w:rsidRDefault="00946D6D">
      <w:pPr>
        <w:spacing w:after="0" w:line="240" w:lineRule="auto"/>
        <w:rPr>
          <w:del w:id="524" w:author="Kelly Kantack" w:date="2024-03-01T11:54:00Z"/>
          <w:rFonts w:ascii="Arial" w:hAnsi="Arial" w:cs="Arial"/>
          <w:color w:val="A6A6A6" w:themeColor="background1" w:themeShade="A6"/>
          <w:sz w:val="16"/>
          <w:szCs w:val="24"/>
        </w:rPr>
      </w:pPr>
      <w:del w:id="525" w:author="Kelly Kantack" w:date="2024-03-01T11:54:00Z">
        <w:r w:rsidRPr="00946D6D" w:rsidDel="000805EC">
          <w:rPr>
            <w:rFonts w:ascii="Arial" w:hAnsi="Arial" w:cs="Arial"/>
            <w:color w:val="A6A6A6" w:themeColor="background1" w:themeShade="A6"/>
            <w:sz w:val="16"/>
            <w:szCs w:val="24"/>
          </w:rPr>
          <w:delText xml:space="preserve">DATABASE NUM: </w:delText>
        </w:r>
        <w:r w:rsidR="00AB138C" w:rsidRPr="00B32821" w:rsidDel="000805EC">
          <w:rPr>
            <w:rFonts w:ascii="Arial" w:hAnsi="Arial" w:cs="Arial"/>
            <w:color w:val="A6A6A6" w:themeColor="background1" w:themeShade="A6"/>
            <w:sz w:val="16"/>
            <w:szCs w:val="24"/>
          </w:rPr>
          <w:delText xml:space="preserve">1128 </w:delText>
        </w:r>
      </w:del>
    </w:p>
    <w:p w14:paraId="15D67F02" w14:textId="77777777" w:rsidR="000805EC" w:rsidRDefault="000805EC">
      <w:pPr>
        <w:spacing w:after="0" w:line="240" w:lineRule="auto"/>
        <w:rPr>
          <w:ins w:id="526" w:author="Kelly Kantack" w:date="2024-03-01T11:54:00Z"/>
          <w:rFonts w:ascii="Arial" w:hAnsi="Arial" w:cs="Arial"/>
          <w:color w:val="A6A6A6" w:themeColor="background1" w:themeShade="A6"/>
          <w:sz w:val="16"/>
          <w:szCs w:val="24"/>
        </w:rPr>
      </w:pPr>
    </w:p>
    <w:p w14:paraId="2B5401DA" w14:textId="77777777" w:rsidR="00045F8D" w:rsidRDefault="00045F8D">
      <w:pPr>
        <w:rPr>
          <w:ins w:id="527" w:author="Kelly Kantack" w:date="2024-03-01T12:00:00Z"/>
          <w:rFonts w:ascii="Arial" w:hAnsi="Arial" w:cs="Arial"/>
          <w:b/>
          <w:sz w:val="24"/>
          <w:szCs w:val="24"/>
        </w:rPr>
      </w:pPr>
      <w:ins w:id="528" w:author="Kelly Kantack" w:date="2024-03-01T12:00:00Z">
        <w:r>
          <w:rPr>
            <w:rFonts w:ascii="Arial" w:hAnsi="Arial" w:cs="Arial"/>
            <w:b/>
            <w:sz w:val="24"/>
            <w:szCs w:val="24"/>
          </w:rPr>
          <w:br w:type="page"/>
        </w:r>
      </w:ins>
    </w:p>
    <w:p w14:paraId="552B9D1D" w14:textId="5A9BF006" w:rsidR="00AB138C" w:rsidRPr="00BF0E88" w:rsidRDefault="00AB138C">
      <w:pPr>
        <w:spacing w:after="0" w:line="240" w:lineRule="auto"/>
        <w:rPr>
          <w:rFonts w:ascii="Arial" w:hAnsi="Arial" w:cs="Arial"/>
          <w:sz w:val="24"/>
          <w:szCs w:val="24"/>
        </w:rPr>
      </w:pPr>
      <w:r>
        <w:rPr>
          <w:rFonts w:ascii="Arial" w:hAnsi="Arial" w:cs="Arial"/>
          <w:b/>
          <w:sz w:val="24"/>
          <w:szCs w:val="24"/>
        </w:rPr>
        <w:lastRenderedPageBreak/>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052123C8" w:rsidR="00AB138C" w:rsidDel="00045F8D" w:rsidRDefault="00AB138C">
      <w:pPr>
        <w:spacing w:after="0" w:line="240" w:lineRule="auto"/>
        <w:rPr>
          <w:del w:id="529" w:author="Kelly Kantack" w:date="2024-03-01T12:00:00Z"/>
          <w:rFonts w:ascii="Arial" w:hAnsi="Arial" w:cs="Arial"/>
          <w:sz w:val="24"/>
          <w:szCs w:val="24"/>
        </w:rPr>
      </w:pPr>
      <w:r w:rsidRPr="006B4F81">
        <w:rPr>
          <w:rFonts w:ascii="Arial" w:hAnsi="Arial" w:cs="Arial"/>
          <w:i/>
          <w:sz w:val="24"/>
          <w:szCs w:val="24"/>
        </w:rPr>
        <w:t xml:space="preserve"> </w:t>
      </w:r>
      <w:del w:id="530" w:author="Kelly Kantack" w:date="2024-03-01T12:00:00Z">
        <w:r w:rsidDel="00045F8D">
          <w:rPr>
            <w:rFonts w:ascii="Arial" w:hAnsi="Arial" w:cs="Arial"/>
            <w:sz w:val="24"/>
            <w:szCs w:val="24"/>
          </w:rPr>
          <w:br/>
        </w:r>
      </w:del>
    </w:p>
    <w:p w14:paraId="6CAF2487" w14:textId="21953590" w:rsidR="00AB138C" w:rsidRPr="00B32821" w:rsidDel="000805EC" w:rsidRDefault="00946D6D">
      <w:pPr>
        <w:spacing w:after="0" w:line="240" w:lineRule="auto"/>
        <w:rPr>
          <w:del w:id="531" w:author="Kelly Kantack" w:date="2024-03-01T11:54:00Z"/>
          <w:rFonts w:ascii="Arial" w:hAnsi="Arial" w:cs="Arial"/>
          <w:color w:val="A6A6A6" w:themeColor="background1" w:themeShade="A6"/>
          <w:sz w:val="16"/>
          <w:szCs w:val="24"/>
        </w:rPr>
      </w:pPr>
      <w:del w:id="532" w:author="Kelly Kantack" w:date="2024-03-01T11:54:00Z">
        <w:r w:rsidRPr="00946D6D" w:rsidDel="000805EC">
          <w:rPr>
            <w:rFonts w:ascii="Arial" w:hAnsi="Arial" w:cs="Arial"/>
            <w:color w:val="A6A6A6" w:themeColor="background1" w:themeShade="A6"/>
            <w:sz w:val="16"/>
            <w:szCs w:val="24"/>
          </w:rPr>
          <w:delText xml:space="preserve">DATABASE NUM: </w:delText>
        </w:r>
        <w:r w:rsidR="00AB138C" w:rsidRPr="00B32821" w:rsidDel="000805EC">
          <w:rPr>
            <w:rFonts w:ascii="Arial" w:hAnsi="Arial" w:cs="Arial"/>
            <w:color w:val="A6A6A6" w:themeColor="background1" w:themeShade="A6"/>
            <w:sz w:val="16"/>
            <w:szCs w:val="24"/>
          </w:rPr>
          <w:delText xml:space="preserve">1129 </w:delText>
        </w:r>
      </w:del>
    </w:p>
    <w:p w14:paraId="4D82ADA0" w14:textId="77777777" w:rsidR="000805EC" w:rsidRPr="006707BE" w:rsidRDefault="000805EC" w:rsidP="000805EC">
      <w:pPr>
        <w:spacing w:after="0" w:line="240" w:lineRule="auto"/>
        <w:rPr>
          <w:ins w:id="533" w:author="Kelly Kantack" w:date="2024-03-01T11:54:00Z"/>
          <w:rFonts w:ascii="Arial" w:hAnsi="Arial" w:cs="Arial"/>
          <w:i/>
          <w:sz w:val="24"/>
          <w:szCs w:val="24"/>
        </w:rPr>
      </w:pPr>
      <w:ins w:id="534" w:author="Kelly Kantack" w:date="2024-03-01T11:54:00Z">
        <w:r>
          <w:rPr>
            <w:rFonts w:ascii="Arial" w:hAnsi="Arial" w:cs="Arial"/>
            <w:i/>
            <w:sz w:val="24"/>
            <w:szCs w:val="24"/>
          </w:rPr>
          <w:t>______________________________________________________________________________</w:t>
        </w:r>
      </w:ins>
    </w:p>
    <w:p w14:paraId="61A0910D" w14:textId="18AE22B2"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636663F4" w:rsidR="00AB138C" w:rsidDel="00045F8D" w:rsidRDefault="00AB138C">
      <w:pPr>
        <w:spacing w:after="0" w:line="240" w:lineRule="auto"/>
        <w:rPr>
          <w:del w:id="535" w:author="Kelly Kantack" w:date="2024-03-01T12:00:00Z"/>
          <w:rFonts w:ascii="Arial" w:hAnsi="Arial" w:cs="Arial"/>
          <w:sz w:val="24"/>
          <w:szCs w:val="24"/>
        </w:rPr>
      </w:pPr>
    </w:p>
    <w:p w14:paraId="1FA12E91" w14:textId="6A157F99" w:rsidR="00AB138C" w:rsidRPr="00B32821" w:rsidDel="000805EC" w:rsidRDefault="00AB138C">
      <w:pPr>
        <w:spacing w:after="0" w:line="240" w:lineRule="auto"/>
        <w:rPr>
          <w:del w:id="536" w:author="Kelly Kantack" w:date="2024-03-01T11:54:00Z"/>
          <w:rFonts w:ascii="Arial" w:hAnsi="Arial" w:cs="Arial"/>
          <w:color w:val="A6A6A6" w:themeColor="background1" w:themeShade="A6"/>
          <w:sz w:val="16"/>
          <w:szCs w:val="24"/>
        </w:rPr>
      </w:pPr>
      <w:del w:id="537" w:author="Kelly Kantack" w:date="2024-03-01T12:00:00Z">
        <w:r w:rsidDel="00045F8D">
          <w:rPr>
            <w:rFonts w:ascii="Arial" w:hAnsi="Arial" w:cs="Arial"/>
            <w:sz w:val="24"/>
            <w:szCs w:val="24"/>
          </w:rPr>
          <w:br/>
        </w:r>
      </w:del>
      <w:del w:id="538" w:author="Kelly Kantack" w:date="2024-03-01T11:54:00Z">
        <w:r w:rsidR="00946D6D" w:rsidRPr="00946D6D" w:rsidDel="000805EC">
          <w:rPr>
            <w:rFonts w:ascii="Arial" w:hAnsi="Arial" w:cs="Arial"/>
            <w:color w:val="A6A6A6" w:themeColor="background1" w:themeShade="A6"/>
            <w:sz w:val="16"/>
            <w:szCs w:val="24"/>
          </w:rPr>
          <w:delText xml:space="preserve">DATABASE NUM: </w:delText>
        </w:r>
        <w:r w:rsidRPr="00B32821" w:rsidDel="000805EC">
          <w:rPr>
            <w:rFonts w:ascii="Arial" w:hAnsi="Arial" w:cs="Arial"/>
            <w:color w:val="A6A6A6" w:themeColor="background1" w:themeShade="A6"/>
            <w:sz w:val="16"/>
            <w:szCs w:val="24"/>
          </w:rPr>
          <w:delText xml:space="preserve">1130 </w:delText>
        </w:r>
      </w:del>
    </w:p>
    <w:p w14:paraId="5700B3DC" w14:textId="77777777" w:rsidR="000805EC" w:rsidRPr="006707BE" w:rsidRDefault="000805EC" w:rsidP="000805EC">
      <w:pPr>
        <w:spacing w:after="0" w:line="240" w:lineRule="auto"/>
        <w:rPr>
          <w:ins w:id="539" w:author="Kelly Kantack" w:date="2024-03-01T11:54:00Z"/>
          <w:rFonts w:ascii="Arial" w:hAnsi="Arial" w:cs="Arial"/>
          <w:i/>
          <w:sz w:val="24"/>
          <w:szCs w:val="24"/>
        </w:rPr>
      </w:pPr>
      <w:ins w:id="540" w:author="Kelly Kantack" w:date="2024-03-01T11:54:00Z">
        <w:r>
          <w:rPr>
            <w:rFonts w:ascii="Arial" w:hAnsi="Arial" w:cs="Arial"/>
            <w:i/>
            <w:sz w:val="24"/>
            <w:szCs w:val="24"/>
          </w:rPr>
          <w:t>______________________________________________________________________________</w:t>
        </w:r>
      </w:ins>
    </w:p>
    <w:p w14:paraId="394C1F43" w14:textId="6612BA7F"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r w:rsidRPr="00DF652D">
        <w:rPr>
          <w:rFonts w:ascii="Arial" w:hAnsi="Arial" w:cs="Arial"/>
          <w:b/>
          <w:sz w:val="24"/>
          <w:szCs w:val="24"/>
          <w:u w:val="single"/>
        </w:rPr>
        <w:t>the</w:t>
      </w:r>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35ED2D7F" w:rsidR="00AB138C" w:rsidDel="00045F8D" w:rsidRDefault="00AB138C">
      <w:pPr>
        <w:spacing w:after="0" w:line="240" w:lineRule="auto"/>
        <w:rPr>
          <w:del w:id="541" w:author="Kelly Kantack" w:date="2024-03-01T12:00:00Z"/>
          <w:rFonts w:ascii="Arial" w:hAnsi="Arial" w:cs="Arial"/>
          <w:sz w:val="24"/>
          <w:szCs w:val="24"/>
        </w:rPr>
      </w:pPr>
      <w:del w:id="542" w:author="Kelly Kantack" w:date="2024-03-01T12:00:00Z">
        <w:r w:rsidDel="00045F8D">
          <w:rPr>
            <w:rFonts w:ascii="Arial" w:hAnsi="Arial" w:cs="Arial"/>
            <w:sz w:val="24"/>
            <w:szCs w:val="24"/>
          </w:rPr>
          <w:br/>
        </w:r>
      </w:del>
    </w:p>
    <w:p w14:paraId="2DC2BF74" w14:textId="6753E9D5" w:rsidR="00AB138C" w:rsidRPr="00B32821" w:rsidDel="000805EC" w:rsidRDefault="00946D6D">
      <w:pPr>
        <w:spacing w:after="0" w:line="240" w:lineRule="auto"/>
        <w:rPr>
          <w:del w:id="543" w:author="Kelly Kantack" w:date="2024-03-01T11:54:00Z"/>
          <w:rFonts w:ascii="Arial" w:hAnsi="Arial" w:cs="Arial"/>
          <w:color w:val="A6A6A6" w:themeColor="background1" w:themeShade="A6"/>
          <w:sz w:val="16"/>
          <w:szCs w:val="24"/>
        </w:rPr>
      </w:pPr>
      <w:del w:id="544" w:author="Kelly Kantack" w:date="2024-03-01T11:54:00Z">
        <w:r w:rsidRPr="00946D6D" w:rsidDel="000805EC">
          <w:rPr>
            <w:rFonts w:ascii="Arial" w:hAnsi="Arial" w:cs="Arial"/>
            <w:color w:val="A6A6A6" w:themeColor="background1" w:themeShade="A6"/>
            <w:sz w:val="16"/>
            <w:szCs w:val="24"/>
          </w:rPr>
          <w:delText xml:space="preserve">DATABASE NUM: </w:delText>
        </w:r>
        <w:r w:rsidR="00AB138C" w:rsidRPr="00B32821" w:rsidDel="000805EC">
          <w:rPr>
            <w:rFonts w:ascii="Arial" w:hAnsi="Arial" w:cs="Arial"/>
            <w:color w:val="A6A6A6" w:themeColor="background1" w:themeShade="A6"/>
            <w:sz w:val="16"/>
            <w:szCs w:val="24"/>
          </w:rPr>
          <w:delText xml:space="preserve">1131 </w:delText>
        </w:r>
      </w:del>
    </w:p>
    <w:p w14:paraId="28B3A093" w14:textId="77777777" w:rsidR="000805EC" w:rsidRPr="006707BE" w:rsidRDefault="000805EC" w:rsidP="000805EC">
      <w:pPr>
        <w:spacing w:after="0" w:line="240" w:lineRule="auto"/>
        <w:rPr>
          <w:ins w:id="545" w:author="Kelly Kantack" w:date="2024-03-01T11:54:00Z"/>
          <w:rFonts w:ascii="Arial" w:hAnsi="Arial" w:cs="Arial"/>
          <w:i/>
          <w:sz w:val="24"/>
          <w:szCs w:val="24"/>
        </w:rPr>
      </w:pPr>
      <w:ins w:id="546" w:author="Kelly Kantack" w:date="2024-03-01T11:54:00Z">
        <w:r>
          <w:rPr>
            <w:rFonts w:ascii="Arial" w:hAnsi="Arial" w:cs="Arial"/>
            <w:i/>
            <w:sz w:val="24"/>
            <w:szCs w:val="24"/>
          </w:rPr>
          <w:t>______________________________________________________________________________</w:t>
        </w:r>
      </w:ins>
    </w:p>
    <w:p w14:paraId="07994380" w14:textId="1841D08E"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 xml:space="preserve">Name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r w:rsidRPr="00046631">
        <w:rPr>
          <w:rFonts w:ascii="Arial" w:hAnsi="Arial" w:cs="Arial"/>
          <w:b/>
          <w:sz w:val="24"/>
          <w:szCs w:val="24"/>
          <w:u w:val="single"/>
        </w:rPr>
        <w:t>The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33739374" w:rsidR="00AB138C" w:rsidDel="00045F8D" w:rsidRDefault="00AB138C">
      <w:pPr>
        <w:spacing w:after="0" w:line="240" w:lineRule="auto"/>
        <w:rPr>
          <w:del w:id="547" w:author="Kelly Kantack" w:date="2024-03-01T12:00:00Z"/>
          <w:rFonts w:ascii="Arial" w:hAnsi="Arial" w:cs="Arial"/>
          <w:sz w:val="24"/>
          <w:szCs w:val="24"/>
        </w:rPr>
      </w:pPr>
      <w:del w:id="548" w:author="Kelly Kantack" w:date="2024-03-01T12:00:00Z">
        <w:r w:rsidDel="00045F8D">
          <w:rPr>
            <w:rFonts w:ascii="Arial" w:hAnsi="Arial" w:cs="Arial"/>
            <w:sz w:val="24"/>
            <w:szCs w:val="24"/>
          </w:rPr>
          <w:br/>
        </w:r>
      </w:del>
    </w:p>
    <w:p w14:paraId="36762B5E" w14:textId="569A3B59" w:rsidR="006F3A3E" w:rsidDel="00045F8D" w:rsidRDefault="006F3A3E">
      <w:pPr>
        <w:spacing w:after="0" w:line="240" w:lineRule="auto"/>
        <w:rPr>
          <w:del w:id="549" w:author="Kelly Kantack" w:date="2024-03-01T12:01:00Z"/>
          <w:rFonts w:ascii="Arial" w:hAnsi="Arial" w:cs="Arial"/>
          <w:color w:val="A6A6A6" w:themeColor="background1" w:themeShade="A6"/>
          <w:sz w:val="16"/>
          <w:szCs w:val="24"/>
        </w:rPr>
        <w:pPrChange w:id="550" w:author="Kelly Kantack" w:date="2024-03-01T12:00:00Z">
          <w:pPr/>
        </w:pPrChange>
      </w:pPr>
      <w:del w:id="551" w:author="Kelly Kantack" w:date="2024-03-01T12:00:00Z">
        <w:r w:rsidDel="00045F8D">
          <w:rPr>
            <w:rFonts w:ascii="Arial" w:hAnsi="Arial" w:cs="Arial"/>
            <w:color w:val="A6A6A6" w:themeColor="background1" w:themeShade="A6"/>
            <w:sz w:val="16"/>
            <w:szCs w:val="24"/>
          </w:rPr>
          <w:br w:type="page"/>
        </w:r>
      </w:del>
    </w:p>
    <w:p w14:paraId="61215AE3" w14:textId="6CFB9885" w:rsidR="00AB138C" w:rsidRPr="00B32821" w:rsidDel="00045F8D" w:rsidRDefault="00946D6D">
      <w:pPr>
        <w:spacing w:after="0" w:line="240" w:lineRule="auto"/>
        <w:rPr>
          <w:del w:id="552" w:author="Kelly Kantack" w:date="2024-03-01T12:01:00Z"/>
          <w:rFonts w:ascii="Arial" w:hAnsi="Arial" w:cs="Arial"/>
          <w:color w:val="A6A6A6" w:themeColor="background1" w:themeShade="A6"/>
          <w:sz w:val="16"/>
          <w:szCs w:val="24"/>
        </w:rPr>
      </w:pPr>
      <w:del w:id="553" w:author="Kelly Kantack" w:date="2024-03-01T12:01:00Z">
        <w:r w:rsidRPr="00946D6D" w:rsidDel="00045F8D">
          <w:rPr>
            <w:rFonts w:ascii="Arial" w:hAnsi="Arial" w:cs="Arial"/>
            <w:color w:val="A6A6A6" w:themeColor="background1" w:themeShade="A6"/>
            <w:sz w:val="16"/>
            <w:szCs w:val="24"/>
          </w:rPr>
          <w:delText xml:space="preserve">DATABASE NUM: </w:delText>
        </w:r>
        <w:r w:rsidR="00AB138C" w:rsidRPr="00B32821" w:rsidDel="00045F8D">
          <w:rPr>
            <w:rFonts w:ascii="Arial" w:hAnsi="Arial" w:cs="Arial"/>
            <w:color w:val="A6A6A6" w:themeColor="background1" w:themeShade="A6"/>
            <w:sz w:val="16"/>
            <w:szCs w:val="24"/>
          </w:rPr>
          <w:delText xml:space="preserve">1132 </w:delText>
        </w:r>
      </w:del>
    </w:p>
    <w:p w14:paraId="12BB8274" w14:textId="77777777" w:rsidR="000805EC" w:rsidRPr="006707BE" w:rsidRDefault="000805EC" w:rsidP="000805EC">
      <w:pPr>
        <w:spacing w:after="0" w:line="240" w:lineRule="auto"/>
        <w:rPr>
          <w:ins w:id="554" w:author="Kelly Kantack" w:date="2024-03-01T11:55:00Z"/>
          <w:rFonts w:ascii="Arial" w:hAnsi="Arial" w:cs="Arial"/>
          <w:i/>
          <w:sz w:val="24"/>
          <w:szCs w:val="24"/>
        </w:rPr>
      </w:pPr>
      <w:ins w:id="555" w:author="Kelly Kantack" w:date="2024-03-01T11:55:00Z">
        <w:r>
          <w:rPr>
            <w:rFonts w:ascii="Arial" w:hAnsi="Arial" w:cs="Arial"/>
            <w:i/>
            <w:sz w:val="24"/>
            <w:szCs w:val="24"/>
          </w:rPr>
          <w:t>______________________________________________________________________________</w:t>
        </w:r>
      </w:ins>
    </w:p>
    <w:p w14:paraId="00089E96" w14:textId="624CFE50" w:rsidR="00AB138C" w:rsidRPr="0051504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3666E444" w:rsidR="00AB138C" w:rsidDel="00045F8D" w:rsidRDefault="00AB138C">
      <w:pPr>
        <w:spacing w:after="0" w:line="240" w:lineRule="auto"/>
        <w:rPr>
          <w:del w:id="556" w:author="Kelly Kantack" w:date="2024-03-01T12:01:00Z"/>
          <w:rFonts w:ascii="Arial" w:hAnsi="Arial" w:cs="Arial"/>
          <w:sz w:val="24"/>
          <w:szCs w:val="24"/>
        </w:rPr>
      </w:pPr>
      <w:del w:id="557" w:author="Kelly Kantack" w:date="2024-03-01T12:01:00Z">
        <w:r w:rsidDel="00045F8D">
          <w:rPr>
            <w:rFonts w:ascii="Arial" w:hAnsi="Arial" w:cs="Arial"/>
            <w:sz w:val="24"/>
            <w:szCs w:val="24"/>
          </w:rPr>
          <w:br/>
        </w:r>
      </w:del>
    </w:p>
    <w:p w14:paraId="39377C30" w14:textId="2857410A" w:rsidR="00AB138C" w:rsidRPr="00B32821" w:rsidDel="00045F8D" w:rsidRDefault="00946D6D">
      <w:pPr>
        <w:spacing w:after="0" w:line="240" w:lineRule="auto"/>
        <w:rPr>
          <w:del w:id="558" w:author="Kelly Kantack" w:date="2024-03-01T12:01:00Z"/>
          <w:rFonts w:ascii="Arial" w:hAnsi="Arial" w:cs="Arial"/>
          <w:color w:val="A6A6A6" w:themeColor="background1" w:themeShade="A6"/>
          <w:sz w:val="16"/>
          <w:szCs w:val="24"/>
        </w:rPr>
      </w:pPr>
      <w:del w:id="559" w:author="Kelly Kantack" w:date="2024-03-01T12:01:00Z">
        <w:r w:rsidRPr="00946D6D" w:rsidDel="00045F8D">
          <w:rPr>
            <w:rFonts w:ascii="Arial" w:hAnsi="Arial" w:cs="Arial"/>
            <w:color w:val="A6A6A6" w:themeColor="background1" w:themeShade="A6"/>
            <w:sz w:val="16"/>
            <w:szCs w:val="24"/>
          </w:rPr>
          <w:delText xml:space="preserve">DATABASE NUM: </w:delText>
        </w:r>
        <w:r w:rsidR="00AB138C" w:rsidRPr="00B32821" w:rsidDel="00045F8D">
          <w:rPr>
            <w:rFonts w:ascii="Arial" w:hAnsi="Arial" w:cs="Arial"/>
            <w:color w:val="A6A6A6" w:themeColor="background1" w:themeShade="A6"/>
            <w:sz w:val="16"/>
            <w:szCs w:val="24"/>
          </w:rPr>
          <w:delText xml:space="preserve">1133 </w:delText>
        </w:r>
      </w:del>
    </w:p>
    <w:p w14:paraId="0FDBC122" w14:textId="77777777" w:rsidR="000805EC" w:rsidRPr="006707BE" w:rsidRDefault="000805EC" w:rsidP="000805EC">
      <w:pPr>
        <w:spacing w:after="0" w:line="240" w:lineRule="auto"/>
        <w:rPr>
          <w:ins w:id="560" w:author="Kelly Kantack" w:date="2024-03-01T11:55:00Z"/>
          <w:rFonts w:ascii="Arial" w:hAnsi="Arial" w:cs="Arial"/>
          <w:i/>
          <w:sz w:val="24"/>
          <w:szCs w:val="24"/>
        </w:rPr>
      </w:pPr>
      <w:ins w:id="561" w:author="Kelly Kantack" w:date="2024-03-01T11:55:00Z">
        <w:r>
          <w:rPr>
            <w:rFonts w:ascii="Arial" w:hAnsi="Arial" w:cs="Arial"/>
            <w:i/>
            <w:sz w:val="24"/>
            <w:szCs w:val="24"/>
          </w:rPr>
          <w:t>______________________________________________________________________________</w:t>
        </w:r>
      </w:ins>
    </w:p>
    <w:p w14:paraId="1228392A" w14:textId="5E2E3836" w:rsidR="00AB138C" w:rsidRPr="00BF0E8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 xml:space="preserve">Name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r w:rsidRPr="00046631">
        <w:rPr>
          <w:rFonts w:ascii="Arial" w:hAnsi="Arial" w:cs="Arial"/>
          <w:b/>
          <w:sz w:val="24"/>
          <w:szCs w:val="24"/>
          <w:u w:val="single"/>
        </w:rPr>
        <w:t>The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44FD10F" w:rsidR="00AB138C" w:rsidDel="00045F8D" w:rsidRDefault="00AB138C">
      <w:pPr>
        <w:spacing w:after="0" w:line="240" w:lineRule="auto"/>
        <w:rPr>
          <w:del w:id="562" w:author="Kelly Kantack" w:date="2024-03-01T12:01:00Z"/>
          <w:rFonts w:ascii="Arial" w:hAnsi="Arial" w:cs="Arial"/>
          <w:sz w:val="24"/>
          <w:szCs w:val="24"/>
        </w:rPr>
      </w:pPr>
      <w:del w:id="563" w:author="Kelly Kantack" w:date="2024-03-01T12:01:00Z">
        <w:r w:rsidDel="00045F8D">
          <w:rPr>
            <w:rFonts w:ascii="Arial" w:hAnsi="Arial" w:cs="Arial"/>
            <w:sz w:val="24"/>
            <w:szCs w:val="24"/>
          </w:rPr>
          <w:br/>
        </w:r>
      </w:del>
    </w:p>
    <w:p w14:paraId="2B391A75" w14:textId="070972B2" w:rsidR="00AB138C" w:rsidRPr="00B32821" w:rsidDel="00045F8D" w:rsidRDefault="00946D6D">
      <w:pPr>
        <w:spacing w:after="0" w:line="240" w:lineRule="auto"/>
        <w:rPr>
          <w:del w:id="564" w:author="Kelly Kantack" w:date="2024-03-01T12:01:00Z"/>
          <w:rFonts w:ascii="Arial" w:hAnsi="Arial" w:cs="Arial"/>
          <w:color w:val="A6A6A6" w:themeColor="background1" w:themeShade="A6"/>
          <w:sz w:val="16"/>
          <w:szCs w:val="24"/>
        </w:rPr>
      </w:pPr>
      <w:del w:id="565" w:author="Kelly Kantack" w:date="2024-03-01T12:01:00Z">
        <w:r w:rsidRPr="00946D6D" w:rsidDel="00045F8D">
          <w:rPr>
            <w:rFonts w:ascii="Arial" w:hAnsi="Arial" w:cs="Arial"/>
            <w:color w:val="A6A6A6" w:themeColor="background1" w:themeShade="A6"/>
            <w:sz w:val="16"/>
            <w:szCs w:val="24"/>
          </w:rPr>
          <w:delText xml:space="preserve">DATABASE NUM: </w:delText>
        </w:r>
        <w:r w:rsidR="00AB138C" w:rsidRPr="00B32821" w:rsidDel="00045F8D">
          <w:rPr>
            <w:rFonts w:ascii="Arial" w:hAnsi="Arial" w:cs="Arial"/>
            <w:color w:val="A6A6A6" w:themeColor="background1" w:themeShade="A6"/>
            <w:sz w:val="16"/>
            <w:szCs w:val="24"/>
          </w:rPr>
          <w:delText xml:space="preserve">1134 </w:delText>
        </w:r>
      </w:del>
    </w:p>
    <w:p w14:paraId="7C8CE59A" w14:textId="77777777" w:rsidR="000805EC" w:rsidRPr="00E16028" w:rsidRDefault="000805EC" w:rsidP="000805EC">
      <w:pPr>
        <w:spacing w:after="0" w:line="240" w:lineRule="auto"/>
        <w:rPr>
          <w:ins w:id="566" w:author="Kelly Kantack" w:date="2024-03-01T11:55:00Z"/>
          <w:rFonts w:ascii="Arial" w:hAnsi="Arial" w:cs="Arial"/>
          <w:i/>
          <w:color w:val="943634" w:themeColor="accent2" w:themeShade="BF"/>
          <w:sz w:val="24"/>
          <w:szCs w:val="24"/>
        </w:rPr>
      </w:pPr>
    </w:p>
    <w:p w14:paraId="766F5FD7" w14:textId="3A266925" w:rsidR="00AB138C" w:rsidRPr="00515048" w:rsidRDefault="00AB138C">
      <w:pPr>
        <w:spacing w:after="0" w:line="240" w:lineRule="auto"/>
        <w:rPr>
          <w:rFonts w:ascii="Arial" w:hAnsi="Arial" w:cs="Arial"/>
          <w:sz w:val="24"/>
          <w:szCs w:val="24"/>
        </w:rPr>
      </w:pPr>
      <w:r>
        <w:rPr>
          <w:rFonts w:ascii="Arial" w:hAnsi="Arial" w:cs="Arial"/>
          <w:b/>
          <w:sz w:val="24"/>
          <w:szCs w:val="24"/>
        </w:rPr>
        <w:lastRenderedPageBreak/>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 xml:space="preserve">Name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Mary is Crowned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glorious</w:t>
      </w:r>
      <w:del w:id="567" w:author="Kelly Kantack" w:date="2024-03-01T11:48:00Z">
        <w:r w:rsidDel="004220EE">
          <w:rPr>
            <w:rFonts w:ascii="Arial" w:hAnsi="Arial" w:cs="Arial"/>
            <w:i/>
            <w:color w:val="0033CC"/>
            <w:sz w:val="24"/>
            <w:szCs w:val="24"/>
          </w:rPr>
          <w:delText>l</w:delText>
        </w:r>
      </w:del>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3BA4BDA6" w:rsidR="001250D8" w:rsidDel="00045F8D" w:rsidRDefault="001250D8">
      <w:pPr>
        <w:spacing w:after="0" w:line="240" w:lineRule="auto"/>
        <w:rPr>
          <w:del w:id="568" w:author="Kelly Kantack" w:date="2024-03-01T12:01:00Z"/>
          <w:rFonts w:ascii="Arial" w:hAnsi="Arial" w:cs="Arial"/>
          <w:i/>
          <w:sz w:val="24"/>
          <w:szCs w:val="24"/>
        </w:rPr>
      </w:pPr>
    </w:p>
    <w:p w14:paraId="79AD4EDE" w14:textId="74109804" w:rsidR="00AB138C" w:rsidRPr="00B32821" w:rsidDel="00045F8D" w:rsidRDefault="00AB138C">
      <w:pPr>
        <w:spacing w:after="0" w:line="240" w:lineRule="auto"/>
        <w:rPr>
          <w:del w:id="569" w:author="Kelly Kantack" w:date="2024-03-01T12:01:00Z"/>
          <w:rFonts w:ascii="Arial" w:hAnsi="Arial" w:cs="Arial"/>
          <w:color w:val="A6A6A6" w:themeColor="background1" w:themeShade="A6"/>
          <w:sz w:val="16"/>
          <w:szCs w:val="24"/>
        </w:rPr>
      </w:pPr>
      <w:del w:id="570" w:author="Kelly Kantack" w:date="2024-03-01T12:01:00Z">
        <w:r w:rsidDel="00045F8D">
          <w:rPr>
            <w:rFonts w:ascii="Arial" w:hAnsi="Arial" w:cs="Arial"/>
            <w:sz w:val="24"/>
            <w:szCs w:val="24"/>
          </w:rPr>
          <w:br/>
        </w:r>
        <w:r w:rsidR="00946D6D" w:rsidRPr="00946D6D" w:rsidDel="00045F8D">
          <w:rPr>
            <w:rFonts w:ascii="Arial" w:hAnsi="Arial" w:cs="Arial"/>
            <w:color w:val="A6A6A6" w:themeColor="background1" w:themeShade="A6"/>
            <w:sz w:val="16"/>
            <w:szCs w:val="24"/>
          </w:rPr>
          <w:delText xml:space="preserve">DATABASE NUM: </w:delText>
        </w:r>
        <w:r w:rsidRPr="00B32821" w:rsidDel="00045F8D">
          <w:rPr>
            <w:rFonts w:ascii="Arial" w:hAnsi="Arial" w:cs="Arial"/>
            <w:color w:val="A6A6A6" w:themeColor="background1" w:themeShade="A6"/>
            <w:sz w:val="16"/>
            <w:szCs w:val="24"/>
          </w:rPr>
          <w:delText xml:space="preserve">1153 </w:delText>
        </w:r>
      </w:del>
    </w:p>
    <w:p w14:paraId="23C0CEE5" w14:textId="77777777" w:rsidR="000805EC" w:rsidRPr="006707BE" w:rsidRDefault="000805EC" w:rsidP="000805EC">
      <w:pPr>
        <w:spacing w:after="0" w:line="240" w:lineRule="auto"/>
        <w:rPr>
          <w:ins w:id="571" w:author="Kelly Kantack" w:date="2024-03-01T11:55:00Z"/>
          <w:rFonts w:ascii="Arial" w:hAnsi="Arial" w:cs="Arial"/>
          <w:i/>
          <w:sz w:val="24"/>
          <w:szCs w:val="24"/>
        </w:rPr>
      </w:pPr>
      <w:ins w:id="572" w:author="Kelly Kantack" w:date="2024-03-01T11:55:00Z">
        <w:r>
          <w:rPr>
            <w:rFonts w:ascii="Arial" w:hAnsi="Arial" w:cs="Arial"/>
            <w:i/>
            <w:sz w:val="24"/>
            <w:szCs w:val="24"/>
          </w:rPr>
          <w:t>______________________________________________________________________________</w:t>
        </w:r>
      </w:ins>
    </w:p>
    <w:p w14:paraId="415E0940" w14:textId="06C40523" w:rsidR="00AB138C" w:rsidRPr="00BF0E8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 xml:space="preserve">In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3A0C6E3C" w:rsidR="00AB138C" w:rsidDel="00045F8D" w:rsidRDefault="00AB138C">
      <w:pPr>
        <w:spacing w:after="0" w:line="240" w:lineRule="auto"/>
        <w:rPr>
          <w:del w:id="573" w:author="Kelly Kantack" w:date="2024-03-01T12:01:00Z"/>
          <w:rFonts w:ascii="Arial" w:hAnsi="Arial" w:cs="Arial"/>
          <w:sz w:val="24"/>
          <w:szCs w:val="24"/>
        </w:rPr>
      </w:pPr>
    </w:p>
    <w:p w14:paraId="02F8E180" w14:textId="09EDC0FA" w:rsidR="00AB138C" w:rsidDel="00045F8D" w:rsidRDefault="00AB138C">
      <w:pPr>
        <w:spacing w:after="0" w:line="240" w:lineRule="auto"/>
        <w:rPr>
          <w:del w:id="574" w:author="Kelly Kantack" w:date="2024-03-01T12:01:00Z"/>
          <w:rFonts w:ascii="Arial" w:hAnsi="Arial" w:cs="Arial"/>
          <w:sz w:val="24"/>
          <w:szCs w:val="24"/>
        </w:rPr>
      </w:pPr>
    </w:p>
    <w:p w14:paraId="20EF9563" w14:textId="017D7156" w:rsidR="00AB138C" w:rsidRPr="00B32821" w:rsidDel="00045F8D" w:rsidRDefault="00946D6D">
      <w:pPr>
        <w:spacing w:after="0" w:line="240" w:lineRule="auto"/>
        <w:rPr>
          <w:del w:id="575" w:author="Kelly Kantack" w:date="2024-03-01T12:01:00Z"/>
          <w:rFonts w:ascii="Arial" w:hAnsi="Arial" w:cs="Arial"/>
          <w:color w:val="A6A6A6" w:themeColor="background1" w:themeShade="A6"/>
          <w:sz w:val="16"/>
          <w:szCs w:val="24"/>
        </w:rPr>
      </w:pPr>
      <w:del w:id="576" w:author="Kelly Kantack" w:date="2024-03-01T12:01:00Z">
        <w:r w:rsidRPr="00946D6D" w:rsidDel="00045F8D">
          <w:rPr>
            <w:rFonts w:ascii="Arial" w:hAnsi="Arial" w:cs="Arial"/>
            <w:color w:val="A6A6A6" w:themeColor="background1" w:themeShade="A6"/>
            <w:sz w:val="16"/>
            <w:szCs w:val="24"/>
          </w:rPr>
          <w:delText xml:space="preserve">DATABASE NUM: </w:delText>
        </w:r>
        <w:r w:rsidR="00AB138C" w:rsidRPr="00B32821" w:rsidDel="00045F8D">
          <w:rPr>
            <w:rFonts w:ascii="Arial" w:hAnsi="Arial" w:cs="Arial"/>
            <w:color w:val="A6A6A6" w:themeColor="background1" w:themeShade="A6"/>
            <w:sz w:val="16"/>
            <w:szCs w:val="24"/>
          </w:rPr>
          <w:delText xml:space="preserve">43 </w:delText>
        </w:r>
      </w:del>
    </w:p>
    <w:p w14:paraId="1508043E" w14:textId="77777777" w:rsidR="000805EC" w:rsidRPr="006707BE" w:rsidRDefault="000805EC" w:rsidP="000805EC">
      <w:pPr>
        <w:spacing w:after="0" w:line="240" w:lineRule="auto"/>
        <w:rPr>
          <w:ins w:id="577" w:author="Kelly Kantack" w:date="2024-03-01T11:55:00Z"/>
          <w:rFonts w:ascii="Arial" w:hAnsi="Arial" w:cs="Arial"/>
          <w:i/>
          <w:sz w:val="24"/>
          <w:szCs w:val="24"/>
        </w:rPr>
      </w:pPr>
      <w:ins w:id="578" w:author="Kelly Kantack" w:date="2024-03-01T11:55:00Z">
        <w:r>
          <w:rPr>
            <w:rFonts w:ascii="Arial" w:hAnsi="Arial" w:cs="Arial"/>
            <w:i/>
            <w:sz w:val="24"/>
            <w:szCs w:val="24"/>
          </w:rPr>
          <w:t>______________________________________________________________________________</w:t>
        </w:r>
      </w:ins>
    </w:p>
    <w:p w14:paraId="75A81628" w14:textId="0EEE55A3"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29C48007" w:rsidR="00AB138C" w:rsidRPr="00C009D1" w:rsidDel="005D0562" w:rsidRDefault="00800414">
      <w:pPr>
        <w:spacing w:after="0" w:line="240" w:lineRule="auto"/>
        <w:rPr>
          <w:del w:id="579" w:author="Kelly Kantack" w:date="2024-03-01T12:01: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56E7A3E9" w:rsidR="00D1109B" w:rsidDel="00045F8D" w:rsidRDefault="00AB138C">
      <w:pPr>
        <w:spacing w:after="0" w:line="240" w:lineRule="auto"/>
        <w:rPr>
          <w:del w:id="580" w:author="Kelly Kantack" w:date="2024-03-01T12:01:00Z"/>
          <w:rFonts w:ascii="Arial" w:hAnsi="Arial" w:cs="Arial"/>
          <w:sz w:val="24"/>
          <w:szCs w:val="24"/>
        </w:rPr>
      </w:pPr>
      <w:r w:rsidRPr="006B4F81">
        <w:rPr>
          <w:rFonts w:ascii="Arial" w:hAnsi="Arial" w:cs="Arial"/>
          <w:i/>
          <w:sz w:val="24"/>
          <w:szCs w:val="24"/>
        </w:rPr>
        <w:t xml:space="preserve"> </w:t>
      </w:r>
    </w:p>
    <w:p w14:paraId="23DEA7B2" w14:textId="0F8802E8" w:rsidR="006F3A3E" w:rsidDel="00045F8D" w:rsidRDefault="006F3A3E">
      <w:pPr>
        <w:spacing w:after="0" w:line="240" w:lineRule="auto"/>
        <w:rPr>
          <w:del w:id="581" w:author="Kelly Kantack" w:date="2024-03-01T12:01:00Z"/>
          <w:rFonts w:ascii="Arial" w:hAnsi="Arial" w:cs="Arial"/>
          <w:color w:val="A6A6A6" w:themeColor="background1" w:themeShade="A6"/>
          <w:sz w:val="16"/>
          <w:szCs w:val="24"/>
        </w:rPr>
        <w:pPrChange w:id="582" w:author="Kelly Kantack" w:date="2024-03-01T12:01:00Z">
          <w:pPr/>
        </w:pPrChange>
      </w:pPr>
      <w:del w:id="583" w:author="Kelly Kantack" w:date="2024-03-01T12:01:00Z">
        <w:r w:rsidDel="00045F8D">
          <w:rPr>
            <w:rFonts w:ascii="Arial" w:hAnsi="Arial" w:cs="Arial"/>
            <w:color w:val="A6A6A6" w:themeColor="background1" w:themeShade="A6"/>
            <w:sz w:val="16"/>
            <w:szCs w:val="24"/>
          </w:rPr>
          <w:br w:type="page"/>
        </w:r>
      </w:del>
    </w:p>
    <w:p w14:paraId="220DCA32" w14:textId="3E050919" w:rsidR="00AB138C" w:rsidRPr="00B32821" w:rsidDel="00045F8D" w:rsidRDefault="00946D6D">
      <w:pPr>
        <w:spacing w:after="0" w:line="240" w:lineRule="auto"/>
        <w:rPr>
          <w:del w:id="584" w:author="Kelly Kantack" w:date="2024-03-01T12:01:00Z"/>
          <w:rFonts w:ascii="Arial" w:hAnsi="Arial" w:cs="Arial"/>
          <w:color w:val="A6A6A6" w:themeColor="background1" w:themeShade="A6"/>
          <w:sz w:val="16"/>
          <w:szCs w:val="24"/>
        </w:rPr>
      </w:pPr>
      <w:del w:id="585" w:author="Kelly Kantack" w:date="2024-03-01T12:01:00Z">
        <w:r w:rsidRPr="00946D6D" w:rsidDel="00045F8D">
          <w:rPr>
            <w:rFonts w:ascii="Arial" w:hAnsi="Arial" w:cs="Arial"/>
            <w:color w:val="A6A6A6" w:themeColor="background1" w:themeShade="A6"/>
            <w:sz w:val="16"/>
            <w:szCs w:val="24"/>
          </w:rPr>
          <w:delText xml:space="preserve">DATABASE NUM: </w:delText>
        </w:r>
        <w:r w:rsidR="00AB138C" w:rsidRPr="00B32821" w:rsidDel="00045F8D">
          <w:rPr>
            <w:rFonts w:ascii="Arial" w:hAnsi="Arial" w:cs="Arial"/>
            <w:color w:val="A6A6A6" w:themeColor="background1" w:themeShade="A6"/>
            <w:sz w:val="16"/>
            <w:szCs w:val="24"/>
          </w:rPr>
          <w:delText xml:space="preserve">44 </w:delText>
        </w:r>
      </w:del>
    </w:p>
    <w:p w14:paraId="1EB58A6B" w14:textId="77777777" w:rsidR="000805EC" w:rsidRPr="006707BE" w:rsidRDefault="000805EC" w:rsidP="000805EC">
      <w:pPr>
        <w:spacing w:after="0" w:line="240" w:lineRule="auto"/>
        <w:rPr>
          <w:ins w:id="586" w:author="Kelly Kantack" w:date="2024-03-01T11:55:00Z"/>
          <w:rFonts w:ascii="Arial" w:hAnsi="Arial" w:cs="Arial"/>
          <w:i/>
          <w:sz w:val="24"/>
          <w:szCs w:val="24"/>
        </w:rPr>
      </w:pPr>
      <w:ins w:id="587" w:author="Kelly Kantack" w:date="2024-03-01T11:55:00Z">
        <w:r>
          <w:rPr>
            <w:rFonts w:ascii="Arial" w:hAnsi="Arial" w:cs="Arial"/>
            <w:i/>
            <w:sz w:val="24"/>
            <w:szCs w:val="24"/>
          </w:rPr>
          <w:t>______________________________________________________________________________</w:t>
        </w:r>
      </w:ins>
    </w:p>
    <w:p w14:paraId="13AAF5C0" w14:textId="11D9B711"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r w:rsidRPr="0097505C">
        <w:rPr>
          <w:rFonts w:ascii="Arial" w:hAnsi="Arial" w:cs="Arial"/>
          <w:b/>
          <w:sz w:val="24"/>
          <w:szCs w:val="24"/>
          <w:u w:val="single"/>
        </w:rPr>
        <w:t>by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 xml:space="preserve">(the)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(t</w:t>
      </w:r>
      <w:r w:rsidRPr="00C33DE3">
        <w:rPr>
          <w:rFonts w:ascii="Arial" w:hAnsi="Arial" w:cs="Arial"/>
          <w:b/>
          <w:sz w:val="24"/>
          <w:szCs w:val="24"/>
        </w:rPr>
        <w:t>he</w:t>
      </w:r>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2705A8A" w:rsidR="00AB138C" w:rsidDel="005D0562" w:rsidRDefault="00AB138C">
      <w:pPr>
        <w:spacing w:after="0" w:line="240" w:lineRule="auto"/>
        <w:rPr>
          <w:del w:id="588" w:author="Kelly Kantack" w:date="2024-03-01T12:01:00Z"/>
          <w:rFonts w:ascii="Arial" w:hAnsi="Arial" w:cs="Arial"/>
          <w:sz w:val="24"/>
          <w:szCs w:val="24"/>
        </w:rPr>
      </w:pPr>
    </w:p>
    <w:p w14:paraId="68F4BCCC" w14:textId="5B4E63B5" w:rsidR="00D1109B" w:rsidDel="005D0562" w:rsidRDefault="00D1109B">
      <w:pPr>
        <w:spacing w:after="0" w:line="240" w:lineRule="auto"/>
        <w:rPr>
          <w:del w:id="589" w:author="Kelly Kantack" w:date="2024-03-01T12:01:00Z"/>
          <w:rFonts w:ascii="Arial" w:hAnsi="Arial" w:cs="Arial"/>
          <w:sz w:val="24"/>
          <w:szCs w:val="24"/>
        </w:rPr>
      </w:pPr>
    </w:p>
    <w:p w14:paraId="2B742F64" w14:textId="54084B7A" w:rsidR="00AB138C" w:rsidRPr="00B32821" w:rsidDel="005D0562" w:rsidRDefault="00946D6D">
      <w:pPr>
        <w:spacing w:after="0" w:line="240" w:lineRule="auto"/>
        <w:rPr>
          <w:del w:id="590" w:author="Kelly Kantack" w:date="2024-03-01T12:01:00Z"/>
          <w:rFonts w:ascii="Arial" w:hAnsi="Arial" w:cs="Arial"/>
          <w:color w:val="A6A6A6" w:themeColor="background1" w:themeShade="A6"/>
          <w:sz w:val="16"/>
          <w:szCs w:val="24"/>
        </w:rPr>
      </w:pPr>
      <w:del w:id="591" w:author="Kelly Kantack" w:date="2024-03-01T12:01:00Z">
        <w:r w:rsidRPr="00946D6D" w:rsidDel="005D0562">
          <w:rPr>
            <w:rFonts w:ascii="Arial" w:hAnsi="Arial" w:cs="Arial"/>
            <w:color w:val="A6A6A6" w:themeColor="background1" w:themeShade="A6"/>
            <w:sz w:val="16"/>
            <w:szCs w:val="24"/>
          </w:rPr>
          <w:delText xml:space="preserve">DATABASE NUM: </w:delText>
        </w:r>
        <w:r w:rsidR="00AB138C" w:rsidRPr="00B32821" w:rsidDel="005D0562">
          <w:rPr>
            <w:rFonts w:ascii="Arial" w:hAnsi="Arial" w:cs="Arial"/>
            <w:color w:val="A6A6A6" w:themeColor="background1" w:themeShade="A6"/>
            <w:sz w:val="16"/>
            <w:szCs w:val="24"/>
          </w:rPr>
          <w:delText xml:space="preserve">46 </w:delText>
        </w:r>
      </w:del>
    </w:p>
    <w:p w14:paraId="5336BE7C" w14:textId="77777777" w:rsidR="000805EC" w:rsidRPr="006707BE" w:rsidRDefault="000805EC" w:rsidP="000805EC">
      <w:pPr>
        <w:spacing w:after="0" w:line="240" w:lineRule="auto"/>
        <w:rPr>
          <w:ins w:id="592" w:author="Kelly Kantack" w:date="2024-03-01T11:55:00Z"/>
          <w:rFonts w:ascii="Arial" w:hAnsi="Arial" w:cs="Arial"/>
          <w:i/>
          <w:sz w:val="24"/>
          <w:szCs w:val="24"/>
        </w:rPr>
      </w:pPr>
      <w:ins w:id="593" w:author="Kelly Kantack" w:date="2024-03-01T11:55:00Z">
        <w:r>
          <w:rPr>
            <w:rFonts w:ascii="Arial" w:hAnsi="Arial" w:cs="Arial"/>
            <w:i/>
            <w:sz w:val="24"/>
            <w:szCs w:val="24"/>
          </w:rPr>
          <w:t>______________________________________________________________________________</w:t>
        </w:r>
      </w:ins>
    </w:p>
    <w:p w14:paraId="06AD042D" w14:textId="49CD2C39"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 xml:space="preserve">(the)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5D446667" w:rsidR="00AB138C" w:rsidDel="005D0562" w:rsidRDefault="00AB138C">
      <w:pPr>
        <w:spacing w:after="0" w:line="240" w:lineRule="auto"/>
        <w:rPr>
          <w:del w:id="594" w:author="Kelly Kantack" w:date="2024-03-01T12:01:00Z"/>
          <w:rFonts w:ascii="Arial" w:hAnsi="Arial" w:cs="Arial"/>
          <w:i/>
          <w:sz w:val="24"/>
          <w:szCs w:val="24"/>
        </w:rPr>
      </w:pPr>
    </w:p>
    <w:p w14:paraId="142FD38B" w14:textId="24196A84" w:rsidR="00AB138C" w:rsidDel="005D0562" w:rsidRDefault="00AB138C">
      <w:pPr>
        <w:spacing w:after="0" w:line="240" w:lineRule="auto"/>
        <w:rPr>
          <w:del w:id="595" w:author="Kelly Kantack" w:date="2024-03-01T12:01:00Z"/>
          <w:rFonts w:ascii="Arial" w:hAnsi="Arial" w:cs="Arial"/>
          <w:i/>
          <w:sz w:val="24"/>
          <w:szCs w:val="24"/>
        </w:rPr>
      </w:pPr>
    </w:p>
    <w:p w14:paraId="508F862C" w14:textId="77777777" w:rsidR="000805EC" w:rsidRPr="006707BE" w:rsidRDefault="000805EC" w:rsidP="000805EC">
      <w:pPr>
        <w:spacing w:after="0" w:line="240" w:lineRule="auto"/>
        <w:rPr>
          <w:ins w:id="596" w:author="Kelly Kantack" w:date="2024-03-01T11:55:00Z"/>
          <w:rFonts w:ascii="Arial" w:hAnsi="Arial" w:cs="Arial"/>
          <w:i/>
          <w:sz w:val="24"/>
          <w:szCs w:val="24"/>
        </w:rPr>
      </w:pPr>
      <w:ins w:id="597" w:author="Kelly Kantack" w:date="2024-03-01T11:55:00Z">
        <w:r>
          <w:rPr>
            <w:rFonts w:ascii="Arial" w:hAnsi="Arial" w:cs="Arial"/>
            <w:i/>
            <w:sz w:val="24"/>
            <w:szCs w:val="24"/>
          </w:rPr>
          <w:t>______________________________________________________________________________</w:t>
        </w:r>
      </w:ins>
    </w:p>
    <w:p w14:paraId="09D32B14" w14:textId="22BEB3AC" w:rsidR="00AB138C" w:rsidRPr="00B32821" w:rsidDel="000805EC" w:rsidRDefault="00946D6D">
      <w:pPr>
        <w:spacing w:after="0" w:line="240" w:lineRule="auto"/>
        <w:rPr>
          <w:del w:id="598" w:author="Kelly Kantack" w:date="2024-03-01T11:55:00Z"/>
          <w:rFonts w:ascii="Arial" w:hAnsi="Arial" w:cs="Arial"/>
          <w:color w:val="A6A6A6" w:themeColor="background1" w:themeShade="A6"/>
          <w:sz w:val="16"/>
          <w:szCs w:val="24"/>
        </w:rPr>
      </w:pPr>
      <w:del w:id="599" w:author="Kelly Kantack" w:date="2024-03-01T11:55:00Z">
        <w:r w:rsidRPr="00946D6D" w:rsidDel="000805EC">
          <w:rPr>
            <w:rFonts w:ascii="Arial" w:hAnsi="Arial" w:cs="Arial"/>
            <w:color w:val="A6A6A6" w:themeColor="background1" w:themeShade="A6"/>
            <w:sz w:val="16"/>
            <w:szCs w:val="24"/>
          </w:rPr>
          <w:delText xml:space="preserve">DATABASE NUM: </w:delText>
        </w:r>
        <w:r w:rsidR="00AB138C" w:rsidRPr="00B32821" w:rsidDel="000805EC">
          <w:rPr>
            <w:rFonts w:ascii="Arial" w:hAnsi="Arial" w:cs="Arial"/>
            <w:color w:val="A6A6A6" w:themeColor="background1" w:themeShade="A6"/>
            <w:sz w:val="16"/>
            <w:szCs w:val="24"/>
          </w:rPr>
          <w:delText xml:space="preserve">1125 </w:delText>
        </w:r>
      </w:del>
    </w:p>
    <w:p w14:paraId="78CBC10F" w14:textId="6C6F49F5" w:rsidR="00AB138C" w:rsidRPr="00BF0E88" w:rsidRDefault="00A70F31">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r w:rsidRPr="00414157">
        <w:rPr>
          <w:rFonts w:ascii="Arial" w:hAnsi="Arial" w:cs="Arial"/>
          <w:i/>
          <w:color w:val="0033CC"/>
          <w:sz w:val="24"/>
          <w:szCs w:val="24"/>
        </w:rPr>
        <w:t>From the Gospel of John… When Jesus saw his mother and the disciple there whom he loved, he said to his mother, “Woman, behold, your son.”</w:t>
      </w:r>
      <w:bookmarkStart w:id="600" w:name="51019027"/>
      <w:bookmarkEnd w:id="600"/>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E180F68" w:rsidR="00AB138C" w:rsidRPr="00B16E3F" w:rsidDel="005D0562" w:rsidRDefault="00AB138C">
      <w:pPr>
        <w:spacing w:after="0" w:line="240" w:lineRule="auto"/>
        <w:rPr>
          <w:del w:id="601" w:author="Kelly Kantack" w:date="2024-03-01T12:01:00Z"/>
          <w:rFonts w:ascii="Arial" w:hAnsi="Arial" w:cs="Arial"/>
          <w:i/>
          <w:color w:val="943634" w:themeColor="accent2" w:themeShade="BF"/>
          <w:sz w:val="24"/>
          <w:szCs w:val="24"/>
        </w:rPr>
      </w:pPr>
    </w:p>
    <w:p w14:paraId="5AA834CE" w14:textId="7C141797" w:rsidR="00AB138C" w:rsidDel="005D0562" w:rsidRDefault="00AB138C">
      <w:pPr>
        <w:spacing w:after="0" w:line="240" w:lineRule="auto"/>
        <w:rPr>
          <w:del w:id="602" w:author="Kelly Kantack" w:date="2024-03-01T12:01:00Z"/>
          <w:rFonts w:ascii="Arial" w:hAnsi="Arial" w:cs="Arial"/>
          <w:sz w:val="24"/>
          <w:szCs w:val="24"/>
        </w:rPr>
      </w:pPr>
    </w:p>
    <w:p w14:paraId="5009972E" w14:textId="77777777" w:rsidR="000805EC" w:rsidRPr="006707BE" w:rsidRDefault="000805EC" w:rsidP="000805EC">
      <w:pPr>
        <w:spacing w:after="0" w:line="240" w:lineRule="auto"/>
        <w:rPr>
          <w:ins w:id="603" w:author="Kelly Kantack" w:date="2024-03-01T11:55:00Z"/>
          <w:rFonts w:ascii="Arial" w:hAnsi="Arial" w:cs="Arial"/>
          <w:i/>
          <w:sz w:val="24"/>
          <w:szCs w:val="24"/>
        </w:rPr>
      </w:pPr>
      <w:ins w:id="604" w:author="Kelly Kantack" w:date="2024-03-01T11:55:00Z">
        <w:r>
          <w:rPr>
            <w:rFonts w:ascii="Arial" w:hAnsi="Arial" w:cs="Arial"/>
            <w:i/>
            <w:sz w:val="24"/>
            <w:szCs w:val="24"/>
          </w:rPr>
          <w:t>______________________________________________________________________________</w:t>
        </w:r>
      </w:ins>
    </w:p>
    <w:p w14:paraId="01FE97F5" w14:textId="04DFF07C" w:rsidR="00AB138C" w:rsidRPr="00B32821" w:rsidDel="000805EC" w:rsidRDefault="00946D6D">
      <w:pPr>
        <w:spacing w:after="0" w:line="240" w:lineRule="auto"/>
        <w:rPr>
          <w:del w:id="605" w:author="Kelly Kantack" w:date="2024-03-01T11:55:00Z"/>
          <w:rFonts w:ascii="Arial" w:hAnsi="Arial" w:cs="Arial"/>
          <w:color w:val="A6A6A6" w:themeColor="background1" w:themeShade="A6"/>
          <w:sz w:val="16"/>
          <w:szCs w:val="24"/>
        </w:rPr>
      </w:pPr>
      <w:del w:id="606" w:author="Kelly Kantack" w:date="2024-03-01T11:55:00Z">
        <w:r w:rsidRPr="00946D6D" w:rsidDel="000805EC">
          <w:rPr>
            <w:rFonts w:ascii="Arial" w:hAnsi="Arial" w:cs="Arial"/>
            <w:color w:val="A6A6A6" w:themeColor="background1" w:themeShade="A6"/>
            <w:sz w:val="16"/>
            <w:szCs w:val="24"/>
          </w:rPr>
          <w:delText xml:space="preserve">DATABASE NUM: </w:delText>
        </w:r>
        <w:r w:rsidR="00AB138C" w:rsidRPr="00B32821" w:rsidDel="000805EC">
          <w:rPr>
            <w:rFonts w:ascii="Arial" w:hAnsi="Arial" w:cs="Arial"/>
            <w:color w:val="A6A6A6" w:themeColor="background1" w:themeShade="A6"/>
            <w:sz w:val="16"/>
            <w:szCs w:val="24"/>
          </w:rPr>
          <w:delText xml:space="preserve">20 </w:delText>
        </w:r>
      </w:del>
    </w:p>
    <w:p w14:paraId="03283A9A" w14:textId="2442A55E"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29DA0427" w:rsidR="00004393" w:rsidDel="005D0562" w:rsidRDefault="00004393">
      <w:pPr>
        <w:spacing w:after="0" w:line="240" w:lineRule="auto"/>
        <w:rPr>
          <w:del w:id="607" w:author="Kelly Kantack" w:date="2024-03-01T12:02:00Z"/>
          <w:rFonts w:ascii="Arial" w:hAnsi="Arial" w:cs="Arial"/>
          <w:i/>
          <w:color w:val="943634" w:themeColor="accent2" w:themeShade="BF"/>
          <w:sz w:val="24"/>
          <w:szCs w:val="24"/>
        </w:rPr>
      </w:pPr>
    </w:p>
    <w:p w14:paraId="3DBC8122" w14:textId="2BDE0F3B" w:rsidR="003C3A99" w:rsidDel="005D0562" w:rsidRDefault="003C3A99">
      <w:pPr>
        <w:spacing w:after="0" w:line="240" w:lineRule="auto"/>
        <w:rPr>
          <w:del w:id="608" w:author="Kelly Kantack" w:date="2024-03-01T12:02:00Z"/>
          <w:rFonts w:ascii="Arial" w:hAnsi="Arial" w:cs="Arial"/>
          <w:i/>
          <w:color w:val="943634" w:themeColor="accent2" w:themeShade="BF"/>
          <w:sz w:val="24"/>
          <w:szCs w:val="24"/>
        </w:rPr>
      </w:pPr>
    </w:p>
    <w:p w14:paraId="780B1F48" w14:textId="77777777" w:rsidR="000805EC" w:rsidRPr="006707BE" w:rsidRDefault="000805EC" w:rsidP="000805EC">
      <w:pPr>
        <w:spacing w:after="0" w:line="240" w:lineRule="auto"/>
        <w:rPr>
          <w:ins w:id="609" w:author="Kelly Kantack" w:date="2024-03-01T11:55:00Z"/>
          <w:rFonts w:ascii="Arial" w:hAnsi="Arial" w:cs="Arial"/>
          <w:i/>
          <w:sz w:val="24"/>
          <w:szCs w:val="24"/>
        </w:rPr>
      </w:pPr>
      <w:ins w:id="610" w:author="Kelly Kantack" w:date="2024-03-01T11:55:00Z">
        <w:r>
          <w:rPr>
            <w:rFonts w:ascii="Arial" w:hAnsi="Arial" w:cs="Arial"/>
            <w:i/>
            <w:sz w:val="24"/>
            <w:szCs w:val="24"/>
          </w:rPr>
          <w:t>______________________________________________________________________________</w:t>
        </w:r>
      </w:ins>
    </w:p>
    <w:p w14:paraId="2CB941F5" w14:textId="4FDDDBB1" w:rsidR="00AB138C" w:rsidRPr="00B32821" w:rsidDel="004220EE" w:rsidRDefault="00004393">
      <w:pPr>
        <w:spacing w:after="0" w:line="240" w:lineRule="auto"/>
        <w:rPr>
          <w:del w:id="611" w:author="Kelly Kantack" w:date="2024-03-01T11:49:00Z"/>
          <w:rFonts w:ascii="Arial" w:hAnsi="Arial" w:cs="Arial"/>
          <w:color w:val="A6A6A6" w:themeColor="background1" w:themeShade="A6"/>
          <w:sz w:val="16"/>
          <w:szCs w:val="24"/>
        </w:rPr>
      </w:pPr>
      <w:del w:id="612" w:author="Kelly Kantack" w:date="2024-03-01T11:49:00Z">
        <w:r w:rsidRPr="00946D6D" w:rsidDel="004220EE">
          <w:rPr>
            <w:rFonts w:ascii="Arial" w:hAnsi="Arial" w:cs="Arial"/>
            <w:color w:val="A6A6A6" w:themeColor="background1" w:themeShade="A6"/>
            <w:sz w:val="16"/>
            <w:szCs w:val="24"/>
          </w:rPr>
          <w:delText xml:space="preserve">DATABASE NUM: </w:delText>
        </w:r>
        <w:r w:rsidDel="004220EE">
          <w:rPr>
            <w:rFonts w:ascii="Arial" w:hAnsi="Arial" w:cs="Arial"/>
            <w:color w:val="A6A6A6" w:themeColor="background1" w:themeShade="A6"/>
            <w:sz w:val="16"/>
            <w:szCs w:val="24"/>
          </w:rPr>
          <w:delText>xxxx</w:delText>
        </w:r>
        <w:r w:rsidRPr="003D47E2" w:rsidDel="004220EE">
          <w:rPr>
            <w:rFonts w:ascii="Arial" w:hAnsi="Arial" w:cs="Arial"/>
            <w:color w:val="A6A6A6" w:themeColor="background1" w:themeShade="A6"/>
            <w:sz w:val="16"/>
            <w:szCs w:val="24"/>
          </w:rPr>
          <w:delText xml:space="preserve"> </w:delText>
        </w:r>
      </w:del>
    </w:p>
    <w:p w14:paraId="705BE876" w14:textId="06B7D1B2" w:rsidR="00167E89" w:rsidRPr="00BF0E88" w:rsidRDefault="00167E89">
      <w:pPr>
        <w:spacing w:after="0" w:line="240" w:lineRule="auto"/>
        <w:rPr>
          <w:rFonts w:ascii="Arial" w:hAnsi="Arial" w:cs="Arial"/>
          <w:sz w:val="24"/>
          <w:szCs w:val="24"/>
        </w:rPr>
      </w:pPr>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643C6F9E" w:rsidR="005D0562" w:rsidRDefault="005D0562">
      <w:pPr>
        <w:rPr>
          <w:ins w:id="613" w:author="Kelly Kantack" w:date="2024-03-01T12:02:00Z"/>
          <w:rFonts w:ascii="Arial" w:hAnsi="Arial" w:cs="Arial"/>
          <w:b/>
          <w:sz w:val="24"/>
          <w:szCs w:val="24"/>
        </w:rPr>
      </w:pPr>
      <w:ins w:id="614" w:author="Kelly Kantack" w:date="2024-03-01T12:02:00Z">
        <w:r>
          <w:rPr>
            <w:rFonts w:ascii="Arial" w:hAnsi="Arial" w:cs="Arial"/>
            <w:b/>
            <w:sz w:val="24"/>
            <w:szCs w:val="24"/>
          </w:rPr>
          <w:br w:type="page"/>
        </w:r>
      </w:ins>
    </w:p>
    <w:p w14:paraId="7D92F582" w14:textId="77777777" w:rsidR="008C12C0" w:rsidDel="005D0562" w:rsidRDefault="008C12C0">
      <w:pPr>
        <w:spacing w:after="0" w:line="240" w:lineRule="auto"/>
        <w:rPr>
          <w:del w:id="615" w:author="Kelly Kantack" w:date="2024-03-01T12:02:00Z"/>
          <w:rFonts w:ascii="Arial" w:hAnsi="Arial" w:cs="Arial"/>
          <w:b/>
          <w:sz w:val="24"/>
          <w:szCs w:val="24"/>
        </w:rPr>
      </w:pPr>
    </w:p>
    <w:p w14:paraId="72F56AAE" w14:textId="3B301FAF" w:rsidR="008C12C0" w:rsidDel="005D0562" w:rsidRDefault="008C12C0">
      <w:pPr>
        <w:spacing w:after="0" w:line="240" w:lineRule="auto"/>
        <w:rPr>
          <w:del w:id="616" w:author="Kelly Kantack" w:date="2024-03-01T12:02:00Z"/>
          <w:rFonts w:ascii="Arial" w:hAnsi="Arial" w:cs="Arial"/>
          <w:sz w:val="24"/>
          <w:szCs w:val="24"/>
        </w:rPr>
      </w:pPr>
    </w:p>
    <w:p w14:paraId="4C0A7BF0" w14:textId="38124C23" w:rsidR="008C12C0" w:rsidRPr="00B32821" w:rsidDel="004220EE" w:rsidRDefault="00946D6D">
      <w:pPr>
        <w:spacing w:after="0" w:line="240" w:lineRule="auto"/>
        <w:rPr>
          <w:del w:id="617" w:author="Kelly Kantack" w:date="2024-03-01T11:49:00Z"/>
          <w:rFonts w:ascii="Arial" w:hAnsi="Arial" w:cs="Arial"/>
          <w:color w:val="A6A6A6" w:themeColor="background1" w:themeShade="A6"/>
          <w:sz w:val="16"/>
          <w:szCs w:val="24"/>
        </w:rPr>
      </w:pPr>
      <w:del w:id="618" w:author="Kelly Kantack" w:date="2024-03-01T11:49:00Z">
        <w:r w:rsidRPr="00946D6D" w:rsidDel="004220EE">
          <w:rPr>
            <w:rFonts w:ascii="Arial" w:hAnsi="Arial" w:cs="Arial"/>
            <w:color w:val="A6A6A6" w:themeColor="background1" w:themeShade="A6"/>
            <w:sz w:val="16"/>
            <w:szCs w:val="24"/>
          </w:rPr>
          <w:delText xml:space="preserve">DATABASE NUM: </w:delText>
        </w:r>
        <w:r w:rsidR="008C12C0" w:rsidRPr="00B32821" w:rsidDel="004220EE">
          <w:rPr>
            <w:rFonts w:ascii="Arial" w:hAnsi="Arial" w:cs="Arial"/>
            <w:color w:val="A6A6A6" w:themeColor="background1" w:themeShade="A6"/>
            <w:sz w:val="16"/>
            <w:szCs w:val="24"/>
          </w:rPr>
          <w:delText xml:space="preserve">40 </w:delText>
        </w:r>
      </w:del>
    </w:p>
    <w:p w14:paraId="49418CC4" w14:textId="214C3BB6"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09BD230E" w14:textId="77777777" w:rsidR="000805EC" w:rsidRPr="006707BE" w:rsidRDefault="000805EC" w:rsidP="000805EC">
      <w:pPr>
        <w:spacing w:after="0" w:line="240" w:lineRule="auto"/>
        <w:rPr>
          <w:ins w:id="619" w:author="Kelly Kantack" w:date="2024-03-01T11:55:00Z"/>
          <w:rFonts w:ascii="Arial" w:hAnsi="Arial" w:cs="Arial"/>
          <w:i/>
          <w:sz w:val="24"/>
          <w:szCs w:val="24"/>
        </w:rPr>
      </w:pPr>
      <w:ins w:id="620" w:author="Kelly Kantack" w:date="2024-03-01T11:55:00Z">
        <w:r>
          <w:rPr>
            <w:rFonts w:ascii="Arial" w:hAnsi="Arial" w:cs="Arial"/>
            <w:i/>
            <w:sz w:val="24"/>
            <w:szCs w:val="24"/>
          </w:rPr>
          <w:t>______________________________________________________________________________</w:t>
        </w:r>
      </w:ins>
    </w:p>
    <w:p w14:paraId="11681416" w14:textId="593AC5BC" w:rsidR="008C12C0" w:rsidRPr="00B32821" w:rsidDel="004220EE" w:rsidRDefault="00946D6D" w:rsidP="00B262D2">
      <w:pPr>
        <w:spacing w:line="240" w:lineRule="auto"/>
        <w:rPr>
          <w:del w:id="621" w:author="Kelly Kantack" w:date="2024-03-01T11:49:00Z"/>
          <w:rFonts w:ascii="Arial" w:hAnsi="Arial" w:cs="Arial"/>
          <w:color w:val="A6A6A6" w:themeColor="background1" w:themeShade="A6"/>
          <w:sz w:val="16"/>
          <w:szCs w:val="24"/>
        </w:rPr>
      </w:pPr>
      <w:del w:id="622" w:author="Kelly Kantack" w:date="2024-03-01T11:49:00Z">
        <w:r w:rsidRPr="00946D6D" w:rsidDel="004220EE">
          <w:rPr>
            <w:rFonts w:ascii="Arial" w:hAnsi="Arial" w:cs="Arial"/>
            <w:color w:val="A6A6A6" w:themeColor="background1" w:themeShade="A6"/>
            <w:sz w:val="16"/>
            <w:szCs w:val="24"/>
          </w:rPr>
          <w:delText xml:space="preserve">DATABASE NUM: </w:delText>
        </w:r>
        <w:r w:rsidR="008C12C0" w:rsidRPr="00B32821" w:rsidDel="004220EE">
          <w:rPr>
            <w:rFonts w:ascii="Arial" w:hAnsi="Arial" w:cs="Arial"/>
            <w:color w:val="A6A6A6" w:themeColor="background1" w:themeShade="A6"/>
            <w:sz w:val="16"/>
            <w:szCs w:val="24"/>
          </w:rPr>
          <w:delText xml:space="preserve">48 </w:delText>
        </w:r>
      </w:del>
    </w:p>
    <w:p w14:paraId="60D75885" w14:textId="69B9C008" w:rsidR="008C12C0" w:rsidRPr="00BF0E88" w:rsidRDefault="00975424">
      <w:pPr>
        <w:spacing w:after="0" w:line="240" w:lineRule="auto"/>
        <w:rPr>
          <w:rFonts w:ascii="Arial" w:hAnsi="Arial" w:cs="Arial"/>
          <w:sz w:val="24"/>
          <w:szCs w:val="24"/>
        </w:rPr>
      </w:pPr>
      <w:r>
        <w:rPr>
          <w:rFonts w:ascii="Arial" w:hAnsi="Arial" w:cs="Arial"/>
          <w:b/>
          <w:sz w:val="24"/>
          <w:szCs w:val="24"/>
        </w:rPr>
        <w:t>5.22</w:t>
      </w:r>
      <w:r w:rsidR="008C12C0">
        <w:rPr>
          <w:rFonts w:ascii="Arial" w:hAnsi="Arial" w:cs="Arial"/>
          <w:b/>
          <w:sz w:val="24"/>
          <w:szCs w:val="24"/>
        </w:rPr>
        <w:t xml:space="preserve">  </w:t>
      </w:r>
      <w:r w:rsidR="008C12C0" w:rsidRPr="00BF0E88">
        <w:rPr>
          <w:rFonts w:ascii="Arial" w:hAnsi="Arial" w:cs="Arial"/>
          <w:sz w:val="24"/>
          <w:szCs w:val="24"/>
        </w:rPr>
        <w:t>What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 xml:space="preserve">the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r>
        <w:rPr>
          <w:rFonts w:ascii="Arial" w:hAnsi="Arial" w:cs="Arial"/>
          <w:b/>
          <w:sz w:val="24"/>
          <w:szCs w:val="24"/>
        </w:rPr>
        <w:t>the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09E178C3" w:rsidR="008C12C0" w:rsidDel="005D0562" w:rsidRDefault="008C12C0">
      <w:pPr>
        <w:spacing w:after="0" w:line="240" w:lineRule="auto"/>
        <w:rPr>
          <w:del w:id="623" w:author="Kelly Kantack" w:date="2024-03-01T12:02:00Z"/>
          <w:rFonts w:ascii="Arial" w:hAnsi="Arial" w:cs="Arial"/>
          <w:i/>
          <w:sz w:val="24"/>
          <w:szCs w:val="24"/>
        </w:rPr>
      </w:pPr>
      <w:del w:id="624" w:author="Kelly Kantack" w:date="2024-03-01T12:02:00Z">
        <w:r w:rsidRPr="006B4F81" w:rsidDel="005D0562">
          <w:rPr>
            <w:rFonts w:ascii="Arial" w:hAnsi="Arial" w:cs="Arial"/>
            <w:i/>
            <w:sz w:val="24"/>
            <w:szCs w:val="24"/>
          </w:rPr>
          <w:delText xml:space="preserve"> </w:delText>
        </w:r>
      </w:del>
    </w:p>
    <w:p w14:paraId="1D78E09C" w14:textId="29E2801F" w:rsidR="00D1109B" w:rsidDel="005D0562" w:rsidRDefault="00D1109B">
      <w:pPr>
        <w:spacing w:after="0" w:line="240" w:lineRule="auto"/>
        <w:rPr>
          <w:del w:id="625" w:author="Kelly Kantack" w:date="2024-03-01T12:02:00Z"/>
          <w:rFonts w:ascii="Arial" w:hAnsi="Arial" w:cs="Arial"/>
          <w:sz w:val="24"/>
          <w:szCs w:val="24"/>
        </w:rPr>
      </w:pPr>
    </w:p>
    <w:p w14:paraId="0A273A33" w14:textId="77777777" w:rsidR="000805EC" w:rsidRPr="006707BE" w:rsidRDefault="000805EC" w:rsidP="000805EC">
      <w:pPr>
        <w:spacing w:after="0" w:line="240" w:lineRule="auto"/>
        <w:rPr>
          <w:ins w:id="626" w:author="Kelly Kantack" w:date="2024-03-01T11:55:00Z"/>
          <w:rFonts w:ascii="Arial" w:hAnsi="Arial" w:cs="Arial"/>
          <w:i/>
          <w:sz w:val="24"/>
          <w:szCs w:val="24"/>
        </w:rPr>
      </w:pPr>
      <w:ins w:id="627" w:author="Kelly Kantack" w:date="2024-03-01T11:55:00Z">
        <w:r>
          <w:rPr>
            <w:rFonts w:ascii="Arial" w:hAnsi="Arial" w:cs="Arial"/>
            <w:i/>
            <w:sz w:val="24"/>
            <w:szCs w:val="24"/>
          </w:rPr>
          <w:t>______________________________________________________________________________</w:t>
        </w:r>
      </w:ins>
    </w:p>
    <w:p w14:paraId="5F014810" w14:textId="00F6A2E9" w:rsidR="008C12C0" w:rsidRPr="00B32821" w:rsidDel="004220EE" w:rsidRDefault="00946D6D">
      <w:pPr>
        <w:spacing w:after="0" w:line="240" w:lineRule="auto"/>
        <w:rPr>
          <w:del w:id="628" w:author="Kelly Kantack" w:date="2024-03-01T11:49:00Z"/>
          <w:rFonts w:ascii="Arial" w:hAnsi="Arial" w:cs="Arial"/>
          <w:color w:val="A6A6A6" w:themeColor="background1" w:themeShade="A6"/>
          <w:sz w:val="16"/>
          <w:szCs w:val="24"/>
        </w:rPr>
      </w:pPr>
      <w:del w:id="629" w:author="Kelly Kantack" w:date="2024-03-01T11:49:00Z">
        <w:r w:rsidRPr="00946D6D" w:rsidDel="004220EE">
          <w:rPr>
            <w:rFonts w:ascii="Arial" w:hAnsi="Arial" w:cs="Arial"/>
            <w:color w:val="A6A6A6" w:themeColor="background1" w:themeShade="A6"/>
            <w:sz w:val="16"/>
            <w:szCs w:val="24"/>
          </w:rPr>
          <w:delText xml:space="preserve">DATABASE NUM: </w:delText>
        </w:r>
        <w:r w:rsidR="008C12C0" w:rsidRPr="00B32821" w:rsidDel="004220EE">
          <w:rPr>
            <w:rFonts w:ascii="Arial" w:hAnsi="Arial" w:cs="Arial"/>
            <w:color w:val="A6A6A6" w:themeColor="background1" w:themeShade="A6"/>
            <w:sz w:val="16"/>
            <w:szCs w:val="24"/>
          </w:rPr>
          <w:delText xml:space="preserve">50 </w:delText>
        </w:r>
      </w:del>
    </w:p>
    <w:p w14:paraId="4F366926" w14:textId="6BAC0129"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forehead</w:t>
      </w:r>
    </w:p>
    <w:p w14:paraId="67D2FDFD" w14:textId="038B5428" w:rsidR="008C12C0" w:rsidDel="005D0562" w:rsidRDefault="00800414" w:rsidP="000805EC">
      <w:pPr>
        <w:spacing w:after="0" w:line="240" w:lineRule="auto"/>
        <w:rPr>
          <w:del w:id="630" w:author="Kelly Kantack" w:date="2024-03-01T12:02:00Z"/>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410A8DE7" w14:textId="77777777" w:rsidR="005D0562" w:rsidRPr="00C009D1" w:rsidRDefault="005D0562">
      <w:pPr>
        <w:spacing w:after="0" w:line="240" w:lineRule="auto"/>
        <w:rPr>
          <w:ins w:id="631" w:author="Kelly Kantack" w:date="2024-03-01T12:02:00Z"/>
          <w:rFonts w:ascii="Arial" w:hAnsi="Arial" w:cs="Arial"/>
          <w:i/>
          <w:color w:val="943634" w:themeColor="accent2" w:themeShade="BF"/>
          <w:sz w:val="24"/>
          <w:szCs w:val="24"/>
        </w:rPr>
      </w:pPr>
    </w:p>
    <w:p w14:paraId="2466D24A" w14:textId="22661399" w:rsidR="008C12C0" w:rsidDel="005D0562" w:rsidRDefault="008C12C0">
      <w:pPr>
        <w:spacing w:after="0" w:line="240" w:lineRule="auto"/>
        <w:rPr>
          <w:del w:id="632" w:author="Kelly Kantack" w:date="2024-03-01T12:02:00Z"/>
          <w:rFonts w:ascii="Arial" w:hAnsi="Arial" w:cs="Arial"/>
          <w:i/>
          <w:sz w:val="24"/>
          <w:szCs w:val="24"/>
        </w:rPr>
      </w:pPr>
      <w:del w:id="633" w:author="Kelly Kantack" w:date="2024-03-01T12:02:00Z">
        <w:r w:rsidRPr="006B4F81" w:rsidDel="005D0562">
          <w:rPr>
            <w:rFonts w:ascii="Arial" w:hAnsi="Arial" w:cs="Arial"/>
            <w:i/>
            <w:sz w:val="24"/>
            <w:szCs w:val="24"/>
          </w:rPr>
          <w:delText xml:space="preserve"> </w:delText>
        </w:r>
      </w:del>
    </w:p>
    <w:p w14:paraId="179E32A2" w14:textId="7159F056" w:rsidR="008C12C0" w:rsidDel="005D0562" w:rsidRDefault="008C12C0">
      <w:pPr>
        <w:spacing w:after="0" w:line="240" w:lineRule="auto"/>
        <w:rPr>
          <w:del w:id="634" w:author="Kelly Kantack" w:date="2024-03-01T12:02:00Z"/>
          <w:rFonts w:ascii="Arial" w:hAnsi="Arial" w:cs="Arial"/>
          <w:sz w:val="24"/>
          <w:szCs w:val="24"/>
        </w:rPr>
      </w:pPr>
    </w:p>
    <w:p w14:paraId="2BA693F5" w14:textId="77777777" w:rsidR="000805EC" w:rsidRPr="006707BE" w:rsidRDefault="000805EC" w:rsidP="000805EC">
      <w:pPr>
        <w:spacing w:after="0" w:line="240" w:lineRule="auto"/>
        <w:rPr>
          <w:ins w:id="635" w:author="Kelly Kantack" w:date="2024-03-01T11:55:00Z"/>
          <w:rFonts w:ascii="Arial" w:hAnsi="Arial" w:cs="Arial"/>
          <w:i/>
          <w:sz w:val="24"/>
          <w:szCs w:val="24"/>
        </w:rPr>
      </w:pPr>
      <w:ins w:id="636" w:author="Kelly Kantack" w:date="2024-03-01T11:55:00Z">
        <w:r>
          <w:rPr>
            <w:rFonts w:ascii="Arial" w:hAnsi="Arial" w:cs="Arial"/>
            <w:i/>
            <w:sz w:val="24"/>
            <w:szCs w:val="24"/>
          </w:rPr>
          <w:t>______________________________________________________________________________</w:t>
        </w:r>
      </w:ins>
    </w:p>
    <w:p w14:paraId="2B092AD9" w14:textId="442A96C0" w:rsidR="008C12C0" w:rsidRPr="00B32821" w:rsidDel="004220EE" w:rsidRDefault="00946D6D">
      <w:pPr>
        <w:spacing w:after="0" w:line="240" w:lineRule="auto"/>
        <w:rPr>
          <w:del w:id="637" w:author="Kelly Kantack" w:date="2024-03-01T11:49:00Z"/>
          <w:rFonts w:ascii="Arial" w:hAnsi="Arial" w:cs="Arial"/>
          <w:color w:val="A6A6A6" w:themeColor="background1" w:themeShade="A6"/>
          <w:sz w:val="16"/>
          <w:szCs w:val="24"/>
        </w:rPr>
      </w:pPr>
      <w:del w:id="638" w:author="Kelly Kantack" w:date="2024-03-01T11:49:00Z">
        <w:r w:rsidRPr="00946D6D" w:rsidDel="004220EE">
          <w:rPr>
            <w:rFonts w:ascii="Arial" w:hAnsi="Arial" w:cs="Arial"/>
            <w:color w:val="A6A6A6" w:themeColor="background1" w:themeShade="A6"/>
            <w:sz w:val="16"/>
            <w:szCs w:val="24"/>
          </w:rPr>
          <w:delText xml:space="preserve">DATABASE NUM: </w:delText>
        </w:r>
        <w:r w:rsidR="008C12C0" w:rsidRPr="00B32821" w:rsidDel="004220EE">
          <w:rPr>
            <w:rFonts w:ascii="Arial" w:hAnsi="Arial" w:cs="Arial"/>
            <w:color w:val="A6A6A6" w:themeColor="background1" w:themeShade="A6"/>
            <w:sz w:val="16"/>
            <w:szCs w:val="24"/>
          </w:rPr>
          <w:delText xml:space="preserve">51 </w:delText>
        </w:r>
      </w:del>
    </w:p>
    <w:p w14:paraId="19BD90F0" w14:textId="09284610"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thanksgiving</w:t>
      </w:r>
    </w:p>
    <w:p w14:paraId="2F4B0BB6" w14:textId="419CBDA2" w:rsidR="005D0562" w:rsidRDefault="00800414" w:rsidP="005D0562">
      <w:pPr>
        <w:spacing w:after="0" w:line="240" w:lineRule="auto"/>
        <w:rPr>
          <w:ins w:id="639" w:author="Kelly Kantack" w:date="2024-03-01T12:02: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roofErr w:type="gramStart"/>
      <w:r w:rsidR="008C12C0" w:rsidRPr="00C009D1">
        <w:rPr>
          <w:rFonts w:ascii="Arial" w:hAnsi="Arial" w:cs="Arial"/>
          <w:i/>
          <w:color w:val="943634" w:themeColor="accent2" w:themeShade="BF"/>
          <w:sz w:val="24"/>
          <w:szCs w:val="24"/>
        </w:rPr>
        <w:t>dictionary.com</w:t>
      </w:r>
      <w:ins w:id="640" w:author="Kelly Kantack" w:date="2024-03-14T16:57:00Z">
        <w:r w:rsidR="005E0751">
          <w:rPr>
            <w:rFonts w:ascii="Arial" w:hAnsi="Arial" w:cs="Arial"/>
            <w:i/>
            <w:color w:val="943634" w:themeColor="accent2" w:themeShade="BF"/>
            <w:sz w:val="24"/>
            <w:szCs w:val="24"/>
          </w:rPr>
          <w:t xml:space="preserve">  </w:t>
        </w:r>
        <w:r w:rsidR="005E0751" w:rsidRPr="005E0751">
          <w:rPr>
            <w:rFonts w:ascii="Arial" w:hAnsi="Arial" w:cs="Arial"/>
            <w:b/>
            <w:i/>
            <w:color w:val="FF0000"/>
            <w:sz w:val="24"/>
            <w:szCs w:val="24"/>
            <w:rPrChange w:id="641" w:author="Kelly Kantack" w:date="2024-03-14T16:58:00Z">
              <w:rPr>
                <w:rFonts w:ascii="Arial" w:hAnsi="Arial" w:cs="Arial"/>
                <w:i/>
                <w:color w:val="943634" w:themeColor="accent2" w:themeShade="BF"/>
                <w:sz w:val="24"/>
                <w:szCs w:val="24"/>
              </w:rPr>
            </w:rPrChange>
          </w:rPr>
          <w:t>---</w:t>
        </w:r>
        <w:proofErr w:type="gramEnd"/>
        <w:r w:rsidR="005E0751" w:rsidRPr="005E0751">
          <w:rPr>
            <w:rFonts w:ascii="Arial" w:hAnsi="Arial" w:cs="Arial"/>
            <w:b/>
            <w:i/>
            <w:color w:val="FF0000"/>
            <w:sz w:val="24"/>
            <w:szCs w:val="24"/>
            <w:rPrChange w:id="642" w:author="Kelly Kantack" w:date="2024-03-14T16:58:00Z">
              <w:rPr>
                <w:rFonts w:ascii="Arial" w:hAnsi="Arial" w:cs="Arial"/>
                <w:i/>
                <w:color w:val="943634" w:themeColor="accent2" w:themeShade="BF"/>
                <w:sz w:val="24"/>
                <w:szCs w:val="24"/>
              </w:rPr>
            </w:rPrChange>
          </w:rPr>
          <w:t xml:space="preserve">this is a duplicate question </w:t>
        </w:r>
        <w:r w:rsidR="005E0751">
          <w:rPr>
            <w:rFonts w:ascii="Arial" w:hAnsi="Arial" w:cs="Arial"/>
            <w:b/>
            <w:i/>
            <w:color w:val="FF0000"/>
            <w:sz w:val="24"/>
            <w:szCs w:val="24"/>
            <w:rPrChange w:id="643" w:author="Kelly Kantack" w:date="2024-03-14T16:58:00Z">
              <w:rPr>
                <w:rFonts w:ascii="Arial" w:hAnsi="Arial" w:cs="Arial"/>
                <w:b/>
                <w:i/>
                <w:color w:val="FF0000"/>
                <w:sz w:val="24"/>
                <w:szCs w:val="24"/>
              </w:rPr>
            </w:rPrChange>
          </w:rPr>
          <w:t>from earlier round</w:t>
        </w:r>
        <w:bookmarkStart w:id="644" w:name="_GoBack"/>
        <w:bookmarkEnd w:id="644"/>
        <w:r w:rsidR="005E0751" w:rsidRPr="005E0751">
          <w:rPr>
            <w:rFonts w:ascii="Arial" w:hAnsi="Arial" w:cs="Arial"/>
            <w:b/>
            <w:i/>
            <w:color w:val="FF0000"/>
            <w:sz w:val="24"/>
            <w:szCs w:val="24"/>
            <w:rPrChange w:id="645" w:author="Kelly Kantack" w:date="2024-03-14T16:58:00Z">
              <w:rPr>
                <w:rFonts w:ascii="Arial" w:hAnsi="Arial" w:cs="Arial"/>
                <w:i/>
                <w:color w:val="943634" w:themeColor="accent2" w:themeShade="BF"/>
                <w:sz w:val="24"/>
                <w:szCs w:val="24"/>
              </w:rPr>
            </w:rPrChange>
          </w:rPr>
          <w:t>---</w:t>
        </w:r>
      </w:ins>
    </w:p>
    <w:p w14:paraId="6D0D0AB9" w14:textId="77777777" w:rsidR="005D0562" w:rsidRPr="006707BE" w:rsidRDefault="005D0562" w:rsidP="005D0562">
      <w:pPr>
        <w:spacing w:after="0" w:line="240" w:lineRule="auto"/>
        <w:rPr>
          <w:ins w:id="646" w:author="Kelly Kantack" w:date="2024-03-01T12:02:00Z"/>
          <w:rFonts w:ascii="Arial" w:hAnsi="Arial" w:cs="Arial"/>
          <w:i/>
          <w:sz w:val="24"/>
          <w:szCs w:val="24"/>
        </w:rPr>
      </w:pPr>
      <w:ins w:id="647" w:author="Kelly Kantack" w:date="2024-03-01T12:02:00Z">
        <w:r>
          <w:rPr>
            <w:rFonts w:ascii="Arial" w:hAnsi="Arial" w:cs="Arial"/>
            <w:i/>
            <w:sz w:val="24"/>
            <w:szCs w:val="24"/>
          </w:rPr>
          <w:t>______________________________________________________________________________</w:t>
        </w:r>
      </w:ins>
    </w:p>
    <w:p w14:paraId="70ED21E2" w14:textId="28615198" w:rsidR="008C12C0" w:rsidDel="005D0562" w:rsidRDefault="008C12C0">
      <w:pPr>
        <w:spacing w:after="0" w:line="240" w:lineRule="auto"/>
        <w:rPr>
          <w:del w:id="648" w:author="Kelly Kantack" w:date="2024-03-01T12:02:00Z"/>
          <w:rFonts w:ascii="Arial" w:hAnsi="Arial" w:cs="Arial"/>
          <w:i/>
          <w:sz w:val="24"/>
          <w:szCs w:val="24"/>
        </w:rPr>
      </w:pPr>
    </w:p>
    <w:p w14:paraId="75E045D8" w14:textId="38840DC2" w:rsidR="00457320" w:rsidDel="005D0562" w:rsidRDefault="00457320">
      <w:pPr>
        <w:spacing w:after="0" w:line="240" w:lineRule="auto"/>
        <w:rPr>
          <w:del w:id="649" w:author="Kelly Kantack" w:date="2024-03-01T12:03:00Z"/>
          <w:rFonts w:ascii="Arial" w:hAnsi="Arial" w:cs="Arial"/>
          <w:sz w:val="24"/>
          <w:szCs w:val="24"/>
        </w:rPr>
      </w:pPr>
      <w:del w:id="650" w:author="Kelly Kantack" w:date="2024-03-01T12:02:00Z">
        <w:r w:rsidDel="005D0562">
          <w:rPr>
            <w:rFonts w:ascii="Arial" w:hAnsi="Arial" w:cs="Arial"/>
            <w:b/>
            <w:sz w:val="24"/>
            <w:szCs w:val="24"/>
          </w:rPr>
          <w:delText xml:space="preserve">  </w:delText>
        </w:r>
      </w:del>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3D10A7A4" w:rsidR="00BF589C" w:rsidDel="005D0562" w:rsidRDefault="00BF589C">
      <w:pPr>
        <w:spacing w:after="0" w:line="240" w:lineRule="auto"/>
        <w:rPr>
          <w:del w:id="651" w:author="Kelly Kantack" w:date="2024-03-01T12:03:00Z"/>
          <w:rFonts w:ascii="Arial" w:hAnsi="Arial" w:cs="Arial"/>
          <w:i/>
          <w:color w:val="943634" w:themeColor="accent2" w:themeShade="BF"/>
          <w:sz w:val="24"/>
          <w:szCs w:val="24"/>
        </w:rPr>
      </w:pPr>
    </w:p>
    <w:p w14:paraId="4485CF26" w14:textId="77777777" w:rsidR="000805EC" w:rsidRPr="006707BE" w:rsidRDefault="000805EC" w:rsidP="000805EC">
      <w:pPr>
        <w:spacing w:after="0" w:line="240" w:lineRule="auto"/>
        <w:rPr>
          <w:ins w:id="652" w:author="Kelly Kantack" w:date="2024-03-01T11:55:00Z"/>
          <w:rFonts w:ascii="Arial" w:hAnsi="Arial" w:cs="Arial"/>
          <w:i/>
          <w:sz w:val="24"/>
          <w:szCs w:val="24"/>
        </w:rPr>
      </w:pPr>
      <w:ins w:id="653" w:author="Kelly Kantack" w:date="2024-03-01T11:55:00Z">
        <w:r>
          <w:rPr>
            <w:rFonts w:ascii="Arial" w:hAnsi="Arial" w:cs="Arial"/>
            <w:i/>
            <w:sz w:val="24"/>
            <w:szCs w:val="24"/>
          </w:rPr>
          <w:t>______________________________________________________________________________</w:t>
        </w:r>
      </w:ins>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08309E3D" w:rsidR="00BF589C" w:rsidRPr="00B32821" w:rsidDel="004220EE" w:rsidRDefault="00946D6D">
      <w:pPr>
        <w:spacing w:after="0" w:line="240" w:lineRule="auto"/>
        <w:rPr>
          <w:del w:id="654" w:author="Kelly Kantack" w:date="2024-03-01T11:49:00Z"/>
          <w:rFonts w:ascii="Arial" w:hAnsi="Arial" w:cs="Arial"/>
          <w:color w:val="A6A6A6" w:themeColor="background1" w:themeShade="A6"/>
          <w:sz w:val="16"/>
          <w:szCs w:val="24"/>
        </w:rPr>
      </w:pPr>
      <w:del w:id="655" w:author="Kelly Kantack" w:date="2024-03-01T11:49:00Z">
        <w:r w:rsidRPr="00946D6D" w:rsidDel="004220EE">
          <w:rPr>
            <w:rFonts w:ascii="Arial" w:hAnsi="Arial" w:cs="Arial"/>
            <w:color w:val="A6A6A6" w:themeColor="background1" w:themeShade="A6"/>
            <w:sz w:val="16"/>
            <w:szCs w:val="24"/>
          </w:rPr>
          <w:delText xml:space="preserve">DATABASE NUM: </w:delText>
        </w:r>
        <w:r w:rsidR="00BF589C" w:rsidRPr="00B32821" w:rsidDel="004220EE">
          <w:rPr>
            <w:rFonts w:ascii="Arial" w:hAnsi="Arial" w:cs="Arial"/>
            <w:color w:val="A6A6A6" w:themeColor="background1" w:themeShade="A6"/>
            <w:sz w:val="16"/>
            <w:szCs w:val="24"/>
          </w:rPr>
          <w:delText xml:space="preserve">1188 </w:delText>
        </w:r>
      </w:del>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42FC0217" w:rsidR="00BF589C" w:rsidDel="005D0562" w:rsidRDefault="00800414">
      <w:pPr>
        <w:spacing w:after="0" w:line="240" w:lineRule="auto"/>
        <w:rPr>
          <w:del w:id="656" w:author="Kelly Kantack" w:date="2024-03-01T12:03:00Z"/>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58E8F915" w:rsidR="00D1109B" w:rsidDel="005D0562" w:rsidRDefault="00D1109B">
      <w:pPr>
        <w:spacing w:after="0" w:line="240" w:lineRule="auto"/>
        <w:rPr>
          <w:del w:id="657" w:author="Kelly Kantack" w:date="2024-03-01T12:03:00Z"/>
          <w:rFonts w:ascii="Arial" w:hAnsi="Arial" w:cs="Arial"/>
          <w:sz w:val="24"/>
          <w:szCs w:val="24"/>
        </w:rPr>
      </w:pPr>
    </w:p>
    <w:p w14:paraId="3B3B1C89" w14:textId="77777777" w:rsidR="000805EC" w:rsidRPr="006707BE" w:rsidRDefault="000805EC" w:rsidP="000805EC">
      <w:pPr>
        <w:spacing w:after="0" w:line="240" w:lineRule="auto"/>
        <w:rPr>
          <w:ins w:id="658" w:author="Kelly Kantack" w:date="2024-03-01T11:55:00Z"/>
          <w:rFonts w:ascii="Arial" w:hAnsi="Arial" w:cs="Arial"/>
          <w:i/>
          <w:sz w:val="24"/>
          <w:szCs w:val="24"/>
        </w:rPr>
      </w:pPr>
      <w:ins w:id="659" w:author="Kelly Kantack" w:date="2024-03-01T11:55:00Z">
        <w:r>
          <w:rPr>
            <w:rFonts w:ascii="Arial" w:hAnsi="Arial" w:cs="Arial"/>
            <w:i/>
            <w:sz w:val="24"/>
            <w:szCs w:val="24"/>
          </w:rPr>
          <w:t>______________________________________________________________________________</w:t>
        </w:r>
      </w:ins>
    </w:p>
    <w:p w14:paraId="619602BE" w14:textId="6429AF63" w:rsidR="00BF589C" w:rsidRPr="00B32821" w:rsidDel="004220EE" w:rsidRDefault="00946D6D">
      <w:pPr>
        <w:spacing w:after="0" w:line="240" w:lineRule="auto"/>
        <w:rPr>
          <w:del w:id="660" w:author="Kelly Kantack" w:date="2024-03-01T11:49:00Z"/>
          <w:rFonts w:ascii="Arial" w:hAnsi="Arial" w:cs="Arial"/>
          <w:color w:val="A6A6A6" w:themeColor="background1" w:themeShade="A6"/>
          <w:sz w:val="16"/>
          <w:szCs w:val="24"/>
        </w:rPr>
      </w:pPr>
      <w:del w:id="661" w:author="Kelly Kantack" w:date="2024-03-01T11:49:00Z">
        <w:r w:rsidRPr="00946D6D" w:rsidDel="004220EE">
          <w:rPr>
            <w:rFonts w:ascii="Arial" w:hAnsi="Arial" w:cs="Arial"/>
            <w:color w:val="A6A6A6" w:themeColor="background1" w:themeShade="A6"/>
            <w:sz w:val="16"/>
            <w:szCs w:val="24"/>
          </w:rPr>
          <w:delText xml:space="preserve">DATABASE NUM: </w:delText>
        </w:r>
        <w:r w:rsidR="00BF589C" w:rsidRPr="00B32821" w:rsidDel="004220EE">
          <w:rPr>
            <w:rFonts w:ascii="Arial" w:hAnsi="Arial" w:cs="Arial"/>
            <w:color w:val="A6A6A6" w:themeColor="background1" w:themeShade="A6"/>
            <w:sz w:val="16"/>
            <w:szCs w:val="24"/>
          </w:rPr>
          <w:delText xml:space="preserve">1193 </w:delText>
        </w:r>
      </w:del>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 xml:space="preserve">ecause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7CA87477" w:rsidR="00BF589C" w:rsidDel="005D0562" w:rsidRDefault="00800414">
      <w:pPr>
        <w:spacing w:after="0" w:line="240" w:lineRule="auto"/>
        <w:rPr>
          <w:del w:id="662" w:author="Kelly Kantack" w:date="2024-03-01T12:03:00Z"/>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6588F143" w:rsidR="00D1109B" w:rsidDel="005D0562" w:rsidRDefault="00D1109B">
      <w:pPr>
        <w:spacing w:after="0" w:line="240" w:lineRule="auto"/>
        <w:rPr>
          <w:del w:id="663" w:author="Kelly Kantack" w:date="2024-03-01T12:03:00Z"/>
          <w:rFonts w:ascii="Arial" w:hAnsi="Arial" w:cs="Arial"/>
          <w:sz w:val="24"/>
          <w:szCs w:val="24"/>
        </w:rPr>
      </w:pPr>
    </w:p>
    <w:p w14:paraId="70BFEDDF" w14:textId="77777777" w:rsidR="000805EC" w:rsidRPr="006707BE" w:rsidRDefault="000805EC" w:rsidP="000805EC">
      <w:pPr>
        <w:spacing w:after="0" w:line="240" w:lineRule="auto"/>
        <w:rPr>
          <w:ins w:id="664" w:author="Kelly Kantack" w:date="2024-03-01T11:55:00Z"/>
          <w:rFonts w:ascii="Arial" w:hAnsi="Arial" w:cs="Arial"/>
          <w:i/>
          <w:sz w:val="24"/>
          <w:szCs w:val="24"/>
        </w:rPr>
      </w:pPr>
      <w:ins w:id="665" w:author="Kelly Kantack" w:date="2024-03-01T11:55:00Z">
        <w:r>
          <w:rPr>
            <w:rFonts w:ascii="Arial" w:hAnsi="Arial" w:cs="Arial"/>
            <w:i/>
            <w:sz w:val="24"/>
            <w:szCs w:val="24"/>
          </w:rPr>
          <w:t>______________________________________________________________________________</w:t>
        </w:r>
      </w:ins>
    </w:p>
    <w:p w14:paraId="245CD7BF" w14:textId="0D639C07" w:rsidR="00BF589C" w:rsidRPr="00B32821" w:rsidDel="004220EE" w:rsidRDefault="00946D6D">
      <w:pPr>
        <w:spacing w:after="0" w:line="240" w:lineRule="auto"/>
        <w:rPr>
          <w:del w:id="666" w:author="Kelly Kantack" w:date="2024-03-01T11:49:00Z"/>
          <w:rFonts w:ascii="Arial" w:hAnsi="Arial" w:cs="Arial"/>
          <w:color w:val="A6A6A6" w:themeColor="background1" w:themeShade="A6"/>
          <w:sz w:val="16"/>
          <w:szCs w:val="24"/>
        </w:rPr>
      </w:pPr>
      <w:del w:id="667" w:author="Kelly Kantack" w:date="2024-03-01T11:49:00Z">
        <w:r w:rsidRPr="00946D6D" w:rsidDel="004220EE">
          <w:rPr>
            <w:rFonts w:ascii="Arial" w:hAnsi="Arial" w:cs="Arial"/>
            <w:color w:val="A6A6A6" w:themeColor="background1" w:themeShade="A6"/>
            <w:sz w:val="16"/>
            <w:szCs w:val="24"/>
          </w:rPr>
          <w:delText xml:space="preserve">DATABASE NUM: </w:delText>
        </w:r>
        <w:r w:rsidR="00BF589C" w:rsidRPr="00B32821" w:rsidDel="004220EE">
          <w:rPr>
            <w:rFonts w:ascii="Arial" w:hAnsi="Arial" w:cs="Arial"/>
            <w:color w:val="A6A6A6" w:themeColor="background1" w:themeShade="A6"/>
            <w:sz w:val="16"/>
            <w:szCs w:val="24"/>
          </w:rPr>
          <w:delText xml:space="preserve">1197 </w:delText>
        </w:r>
      </w:del>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 xml:space="preserve">How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9C7C12" w:rsidRPr="005C3566" w:rsidRDefault="009C7C1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CN1ug6mAIAALoFAAAOAAAAAAAAAAAAAAAAAC4CAABkcnMvZTJv&#10;RG9jLnhtbFBLAQItABQABgAIAAAAIQA8T4vn4AAAAAsBAAAPAAAAAAAAAAAAAAAAAPIEAABkcnMv&#10;ZG93bnJldi54bWxQSwUGAAAAAAQABADzAAAA/wUAAAAA&#10;" fillcolor="white [3201]" strokeweight="1.75pt">
                <v:textbox>
                  <w:txbxContent>
                    <w:p w14:paraId="7C2CD10D" w14:textId="39CE5D46" w:rsidR="009C7C12" w:rsidRPr="005C3566" w:rsidRDefault="009C7C1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45E3F434" w:rsidR="00F47EF9" w:rsidRPr="00B32821" w:rsidDel="004220EE" w:rsidRDefault="00946D6D">
      <w:pPr>
        <w:spacing w:after="0" w:line="240" w:lineRule="auto"/>
        <w:rPr>
          <w:del w:id="668" w:author="Kelly Kantack" w:date="2024-03-01T11:49:00Z"/>
          <w:rFonts w:ascii="Arial" w:hAnsi="Arial" w:cs="Arial"/>
          <w:color w:val="A6A6A6" w:themeColor="background1" w:themeShade="A6"/>
          <w:sz w:val="16"/>
          <w:szCs w:val="24"/>
        </w:rPr>
      </w:pPr>
      <w:del w:id="669" w:author="Kelly Kantack" w:date="2024-03-01T11:49:00Z">
        <w:r w:rsidRPr="00946D6D" w:rsidDel="004220EE">
          <w:rPr>
            <w:rFonts w:ascii="Arial" w:hAnsi="Arial" w:cs="Arial"/>
            <w:color w:val="A6A6A6" w:themeColor="background1" w:themeShade="A6"/>
            <w:sz w:val="16"/>
            <w:szCs w:val="24"/>
          </w:rPr>
          <w:delText xml:space="preserve">DATABASE NUM: </w:delText>
        </w:r>
        <w:r w:rsidR="00E765A1" w:rsidDel="004220EE">
          <w:rPr>
            <w:rFonts w:ascii="Arial" w:hAnsi="Arial" w:cs="Arial"/>
            <w:color w:val="A6A6A6" w:themeColor="background1" w:themeShade="A6"/>
            <w:sz w:val="16"/>
            <w:szCs w:val="24"/>
          </w:rPr>
          <w:delText>21</w:delText>
        </w:r>
        <w:r w:rsidR="00F47EF9" w:rsidRPr="00B32821" w:rsidDel="004220EE">
          <w:rPr>
            <w:rFonts w:ascii="Arial" w:hAnsi="Arial" w:cs="Arial"/>
            <w:color w:val="A6A6A6" w:themeColor="background1" w:themeShade="A6"/>
            <w:sz w:val="16"/>
            <w:szCs w:val="24"/>
          </w:rPr>
          <w:delText xml:space="preserve"> </w:delText>
        </w:r>
      </w:del>
    </w:p>
    <w:p w14:paraId="689839A8" w14:textId="77777777" w:rsidR="000805EC" w:rsidRPr="006707BE" w:rsidRDefault="000805EC" w:rsidP="000805EC">
      <w:pPr>
        <w:spacing w:after="0" w:line="240" w:lineRule="auto"/>
        <w:rPr>
          <w:ins w:id="670" w:author="Kelly Kantack" w:date="2024-03-01T11:55:00Z"/>
          <w:rFonts w:ascii="Arial" w:hAnsi="Arial" w:cs="Arial"/>
          <w:i/>
          <w:sz w:val="24"/>
          <w:szCs w:val="24"/>
        </w:rPr>
      </w:pPr>
      <w:ins w:id="671" w:author="Kelly Kantack" w:date="2024-03-01T11:55:00Z">
        <w:r>
          <w:rPr>
            <w:rFonts w:ascii="Arial" w:hAnsi="Arial" w:cs="Arial"/>
            <w:i/>
            <w:sz w:val="24"/>
            <w:szCs w:val="24"/>
          </w:rPr>
          <w:t>______________________________________________________________________________</w:t>
        </w:r>
      </w:ins>
    </w:p>
    <w:p w14:paraId="113E734A" w14:textId="6FFD54D1" w:rsidR="00F47EF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32F92DF6"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ins w:id="672" w:author="Kelly Kantack" w:date="2024-03-14T16:58:00Z">
        <w:r w:rsidR="005E0751">
          <w:rPr>
            <w:rFonts w:ascii="Arial" w:hAnsi="Arial" w:cs="Arial"/>
            <w:i/>
            <w:color w:val="943634" w:themeColor="accent2" w:themeShade="BF"/>
            <w:sz w:val="24"/>
            <w:szCs w:val="24"/>
          </w:rPr>
          <w:t xml:space="preserve">  </w:t>
        </w:r>
      </w:ins>
    </w:p>
    <w:p w14:paraId="468D63F2" w14:textId="519C973E" w:rsidR="00283F19" w:rsidDel="005D0562" w:rsidRDefault="00283F19">
      <w:pPr>
        <w:spacing w:after="0" w:line="240" w:lineRule="auto"/>
        <w:rPr>
          <w:del w:id="673" w:author="Kelly Kantack" w:date="2024-03-01T12:03:00Z"/>
          <w:rFonts w:ascii="Arial" w:hAnsi="Arial" w:cs="Arial"/>
          <w:sz w:val="24"/>
          <w:szCs w:val="24"/>
        </w:rPr>
      </w:pPr>
    </w:p>
    <w:p w14:paraId="559EDCDD" w14:textId="7F6301AF" w:rsidR="00D1109B" w:rsidDel="005D0562" w:rsidRDefault="00D1109B">
      <w:pPr>
        <w:spacing w:after="0" w:line="240" w:lineRule="auto"/>
        <w:rPr>
          <w:del w:id="674" w:author="Kelly Kantack" w:date="2024-03-01T12:03:00Z"/>
          <w:rFonts w:ascii="Arial" w:hAnsi="Arial" w:cs="Arial"/>
          <w:sz w:val="24"/>
          <w:szCs w:val="24"/>
        </w:rPr>
      </w:pPr>
    </w:p>
    <w:p w14:paraId="2864AA31" w14:textId="77777777" w:rsidR="000805EC" w:rsidRPr="006707BE" w:rsidRDefault="000805EC" w:rsidP="000805EC">
      <w:pPr>
        <w:spacing w:after="0" w:line="240" w:lineRule="auto"/>
        <w:rPr>
          <w:ins w:id="675" w:author="Kelly Kantack" w:date="2024-03-01T11:55:00Z"/>
          <w:rFonts w:ascii="Arial" w:hAnsi="Arial" w:cs="Arial"/>
          <w:i/>
          <w:sz w:val="24"/>
          <w:szCs w:val="24"/>
        </w:rPr>
      </w:pPr>
      <w:ins w:id="676" w:author="Kelly Kantack" w:date="2024-03-01T11:55:00Z">
        <w:r>
          <w:rPr>
            <w:rFonts w:ascii="Arial" w:hAnsi="Arial" w:cs="Arial"/>
            <w:i/>
            <w:sz w:val="24"/>
            <w:szCs w:val="24"/>
          </w:rPr>
          <w:t>______________________________________________________________________________</w:t>
        </w:r>
      </w:ins>
    </w:p>
    <w:p w14:paraId="394024CA" w14:textId="7D4F2155" w:rsidR="006C5E73" w:rsidRPr="00B32821" w:rsidDel="004220EE" w:rsidRDefault="00946D6D">
      <w:pPr>
        <w:spacing w:after="0" w:line="240" w:lineRule="auto"/>
        <w:rPr>
          <w:del w:id="677" w:author="Kelly Kantack" w:date="2024-03-01T11:49:00Z"/>
          <w:rFonts w:ascii="Arial" w:hAnsi="Arial" w:cs="Arial"/>
          <w:color w:val="A6A6A6" w:themeColor="background1" w:themeShade="A6"/>
          <w:sz w:val="16"/>
          <w:szCs w:val="24"/>
        </w:rPr>
      </w:pPr>
      <w:del w:id="678" w:author="Kelly Kantack" w:date="2024-03-01T11:49:00Z">
        <w:r w:rsidRPr="00946D6D" w:rsidDel="004220EE">
          <w:rPr>
            <w:rFonts w:ascii="Arial" w:hAnsi="Arial" w:cs="Arial"/>
            <w:color w:val="A6A6A6" w:themeColor="background1" w:themeShade="A6"/>
            <w:sz w:val="16"/>
            <w:szCs w:val="24"/>
          </w:rPr>
          <w:delText xml:space="preserve">DATABASE NUM: </w:delText>
        </w:r>
        <w:r w:rsidR="00B97C1B" w:rsidDel="004220EE">
          <w:rPr>
            <w:rFonts w:ascii="Arial" w:hAnsi="Arial" w:cs="Arial"/>
            <w:color w:val="A6A6A6" w:themeColor="background1" w:themeShade="A6"/>
            <w:sz w:val="16"/>
            <w:szCs w:val="24"/>
          </w:rPr>
          <w:delText>22</w:delText>
        </w:r>
        <w:r w:rsidR="006C5E73" w:rsidRPr="00B32821" w:rsidDel="004220EE">
          <w:rPr>
            <w:rFonts w:ascii="Arial" w:hAnsi="Arial" w:cs="Arial"/>
            <w:color w:val="A6A6A6" w:themeColor="background1" w:themeShade="A6"/>
            <w:sz w:val="16"/>
            <w:szCs w:val="24"/>
          </w:rPr>
          <w:delText xml:space="preserve"> </w:delText>
        </w:r>
      </w:del>
    </w:p>
    <w:p w14:paraId="0852DA04" w14:textId="6F4DDFE5" w:rsidR="006C5E73"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John…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14448073" w:rsidR="003C3A99" w:rsidDel="005D0562" w:rsidRDefault="003C3A99">
      <w:pPr>
        <w:spacing w:after="0" w:line="240" w:lineRule="auto"/>
        <w:rPr>
          <w:del w:id="679" w:author="Kelly Kantack" w:date="2024-03-01T12:03:00Z"/>
          <w:rFonts w:ascii="Arial" w:hAnsi="Arial" w:cs="Arial"/>
          <w:i/>
          <w:color w:val="943634" w:themeColor="accent2" w:themeShade="BF"/>
          <w:sz w:val="24"/>
          <w:szCs w:val="24"/>
        </w:rPr>
      </w:pPr>
    </w:p>
    <w:p w14:paraId="1C983B74" w14:textId="23008895" w:rsidR="006C5E73" w:rsidDel="005D0562" w:rsidRDefault="006C5E73">
      <w:pPr>
        <w:spacing w:after="0" w:line="240" w:lineRule="auto"/>
        <w:rPr>
          <w:del w:id="680" w:author="Kelly Kantack" w:date="2024-03-01T12:03:00Z"/>
          <w:rFonts w:ascii="Arial" w:hAnsi="Arial" w:cs="Arial"/>
          <w:sz w:val="24"/>
          <w:szCs w:val="24"/>
        </w:rPr>
      </w:pPr>
    </w:p>
    <w:p w14:paraId="4A814379" w14:textId="77777777" w:rsidR="000805EC" w:rsidRPr="006707BE" w:rsidRDefault="000805EC" w:rsidP="000805EC">
      <w:pPr>
        <w:spacing w:after="0" w:line="240" w:lineRule="auto"/>
        <w:rPr>
          <w:ins w:id="681" w:author="Kelly Kantack" w:date="2024-03-01T11:55:00Z"/>
          <w:rFonts w:ascii="Arial" w:hAnsi="Arial" w:cs="Arial"/>
          <w:i/>
          <w:sz w:val="24"/>
          <w:szCs w:val="24"/>
        </w:rPr>
      </w:pPr>
      <w:ins w:id="682" w:author="Kelly Kantack" w:date="2024-03-01T11:55:00Z">
        <w:r>
          <w:rPr>
            <w:rFonts w:ascii="Arial" w:hAnsi="Arial" w:cs="Arial"/>
            <w:i/>
            <w:sz w:val="24"/>
            <w:szCs w:val="24"/>
          </w:rPr>
          <w:t>______________________________________________________________________________</w:t>
        </w:r>
      </w:ins>
    </w:p>
    <w:p w14:paraId="172DA4FD" w14:textId="32B92C2B" w:rsidR="006C5E73" w:rsidRPr="00B32821" w:rsidDel="004220EE" w:rsidRDefault="00946D6D">
      <w:pPr>
        <w:spacing w:after="0" w:line="240" w:lineRule="auto"/>
        <w:rPr>
          <w:del w:id="683" w:author="Kelly Kantack" w:date="2024-03-01T11:49:00Z"/>
          <w:rFonts w:ascii="Arial" w:hAnsi="Arial" w:cs="Arial"/>
          <w:color w:val="A6A6A6" w:themeColor="background1" w:themeShade="A6"/>
          <w:sz w:val="16"/>
          <w:szCs w:val="24"/>
        </w:rPr>
      </w:pPr>
      <w:del w:id="684" w:author="Kelly Kantack" w:date="2024-03-01T11:49:00Z">
        <w:r w:rsidRPr="00946D6D" w:rsidDel="004220EE">
          <w:rPr>
            <w:rFonts w:ascii="Arial" w:hAnsi="Arial" w:cs="Arial"/>
            <w:color w:val="A6A6A6" w:themeColor="background1" w:themeShade="A6"/>
            <w:sz w:val="16"/>
            <w:szCs w:val="24"/>
          </w:rPr>
          <w:delText xml:space="preserve">DATABASE NUM: </w:delText>
        </w:r>
        <w:r w:rsidR="006C5E73" w:rsidRPr="00B32821" w:rsidDel="004220EE">
          <w:rPr>
            <w:rFonts w:ascii="Arial" w:hAnsi="Arial" w:cs="Arial"/>
            <w:color w:val="A6A6A6" w:themeColor="background1" w:themeShade="A6"/>
            <w:sz w:val="16"/>
            <w:szCs w:val="24"/>
          </w:rPr>
          <w:delText xml:space="preserve">25  </w:delText>
        </w:r>
      </w:del>
    </w:p>
    <w:p w14:paraId="422F03B2" w14:textId="385E98B8" w:rsidR="006C5E73"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Matthew…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66847692" w:rsidR="00F34139" w:rsidRPr="0067090E" w:rsidDel="005D0562" w:rsidRDefault="00F34139">
      <w:pPr>
        <w:spacing w:after="0" w:line="240" w:lineRule="auto"/>
        <w:rPr>
          <w:del w:id="685" w:author="Kelly Kantack" w:date="2024-03-01T12:03:00Z"/>
          <w:rFonts w:ascii="Arial" w:hAnsi="Arial" w:cs="Arial"/>
          <w:i/>
          <w:sz w:val="24"/>
          <w:szCs w:val="24"/>
        </w:rPr>
      </w:pPr>
    </w:p>
    <w:p w14:paraId="2C5854CB" w14:textId="02C5B2F5" w:rsidR="00B97C1B" w:rsidDel="005D0562" w:rsidRDefault="00B97C1B" w:rsidP="00B97C1B">
      <w:pPr>
        <w:spacing w:after="0" w:line="240" w:lineRule="auto"/>
        <w:rPr>
          <w:del w:id="686" w:author="Kelly Kantack" w:date="2024-03-01T12:03:00Z"/>
          <w:rFonts w:ascii="Arial" w:hAnsi="Arial" w:cs="Arial"/>
          <w:sz w:val="24"/>
          <w:szCs w:val="24"/>
        </w:rPr>
      </w:pPr>
    </w:p>
    <w:p w14:paraId="78D15738" w14:textId="416EA47D" w:rsidR="000805EC" w:rsidRPr="006707BE" w:rsidRDefault="00B97C1B" w:rsidP="000805EC">
      <w:pPr>
        <w:spacing w:after="0" w:line="240" w:lineRule="auto"/>
        <w:rPr>
          <w:ins w:id="687" w:author="Kelly Kantack" w:date="2024-03-01T11:55:00Z"/>
          <w:rFonts w:ascii="Arial" w:hAnsi="Arial" w:cs="Arial"/>
          <w:i/>
          <w:sz w:val="24"/>
          <w:szCs w:val="24"/>
        </w:rPr>
      </w:pPr>
      <w:del w:id="688" w:author="Kelly Kantack" w:date="2024-03-01T11:49:00Z">
        <w:r w:rsidRPr="00946D6D" w:rsidDel="004220EE">
          <w:rPr>
            <w:rFonts w:ascii="Arial" w:hAnsi="Arial" w:cs="Arial"/>
            <w:color w:val="A6A6A6" w:themeColor="background1" w:themeShade="A6"/>
            <w:sz w:val="16"/>
            <w:szCs w:val="24"/>
          </w:rPr>
          <w:delText xml:space="preserve">DATABASE NUM: </w:delText>
        </w:r>
        <w:r w:rsidDel="004220EE">
          <w:rPr>
            <w:rFonts w:ascii="Arial" w:hAnsi="Arial" w:cs="Arial"/>
            <w:color w:val="A6A6A6" w:themeColor="background1" w:themeShade="A6"/>
            <w:sz w:val="16"/>
            <w:szCs w:val="24"/>
          </w:rPr>
          <w:delText>25</w:delText>
        </w:r>
      </w:del>
      <w:del w:id="689" w:author="Kelly Kantack" w:date="2024-03-01T12:03:00Z">
        <w:r w:rsidR="00F34139" w:rsidDel="005D0562">
          <w:rPr>
            <w:rFonts w:ascii="Arial" w:hAnsi="Arial" w:cs="Arial"/>
            <w:sz w:val="24"/>
            <w:szCs w:val="24"/>
          </w:rPr>
          <w:br/>
        </w:r>
      </w:del>
      <w:ins w:id="690" w:author="Kelly Kantack" w:date="2024-03-01T11:55:00Z">
        <w:r w:rsidR="000805EC">
          <w:rPr>
            <w:rFonts w:ascii="Arial" w:hAnsi="Arial" w:cs="Arial"/>
            <w:i/>
            <w:sz w:val="24"/>
            <w:szCs w:val="24"/>
          </w:rPr>
          <w:t>______________________________________________________________________________</w:t>
        </w:r>
      </w:ins>
    </w:p>
    <w:p w14:paraId="11E5B15B" w14:textId="28E08589" w:rsidR="00F34139" w:rsidRPr="00B97C1B" w:rsidRDefault="00975424">
      <w:pPr>
        <w:spacing w:after="0" w:line="240" w:lineRule="auto"/>
        <w:rPr>
          <w:rFonts w:ascii="Arial" w:hAnsi="Arial" w:cs="Arial"/>
          <w:color w:val="A6A6A6" w:themeColor="background1" w:themeShade="A6"/>
          <w:sz w:val="16"/>
          <w:szCs w:val="24"/>
        </w:rPr>
      </w:pPr>
      <w:r>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 xml:space="preserve">In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Matthew…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4CA91D8F" w:rsidR="00F34139" w:rsidRPr="00265AA3" w:rsidDel="005D0562" w:rsidRDefault="00F34139">
      <w:pPr>
        <w:spacing w:after="0" w:line="240" w:lineRule="auto"/>
        <w:rPr>
          <w:del w:id="691" w:author="Kelly Kantack" w:date="2024-03-01T12:03:00Z"/>
          <w:rFonts w:ascii="Arial" w:hAnsi="Arial" w:cs="Arial"/>
          <w:i/>
          <w:color w:val="943634" w:themeColor="accent2" w:themeShade="BF"/>
          <w:sz w:val="24"/>
          <w:szCs w:val="24"/>
        </w:rPr>
      </w:pPr>
    </w:p>
    <w:p w14:paraId="3B1C9A69" w14:textId="0EDFE21A" w:rsidR="00F34139" w:rsidDel="005D0562" w:rsidRDefault="00F34139">
      <w:pPr>
        <w:spacing w:after="0" w:line="240" w:lineRule="auto"/>
        <w:rPr>
          <w:del w:id="692" w:author="Kelly Kantack" w:date="2024-03-01T12:03:00Z"/>
          <w:rFonts w:ascii="Arial" w:hAnsi="Arial" w:cs="Arial"/>
          <w:sz w:val="24"/>
          <w:szCs w:val="24"/>
        </w:rPr>
      </w:pPr>
    </w:p>
    <w:p w14:paraId="705D5AC8" w14:textId="77777777" w:rsidR="000805EC" w:rsidRPr="006707BE" w:rsidRDefault="000805EC" w:rsidP="000805EC">
      <w:pPr>
        <w:spacing w:after="0" w:line="240" w:lineRule="auto"/>
        <w:rPr>
          <w:ins w:id="693" w:author="Kelly Kantack" w:date="2024-03-01T11:56:00Z"/>
          <w:rFonts w:ascii="Arial" w:hAnsi="Arial" w:cs="Arial"/>
          <w:i/>
          <w:sz w:val="24"/>
          <w:szCs w:val="24"/>
        </w:rPr>
      </w:pPr>
      <w:ins w:id="694" w:author="Kelly Kantack" w:date="2024-03-01T11:56:00Z">
        <w:r>
          <w:rPr>
            <w:rFonts w:ascii="Arial" w:hAnsi="Arial" w:cs="Arial"/>
            <w:i/>
            <w:sz w:val="24"/>
            <w:szCs w:val="24"/>
          </w:rPr>
          <w:t>______________________________________________________________________________</w:t>
        </w:r>
      </w:ins>
    </w:p>
    <w:p w14:paraId="535C9312" w14:textId="7DB9D825" w:rsidR="00F34139" w:rsidRPr="00B32821" w:rsidDel="004220EE" w:rsidRDefault="00946D6D">
      <w:pPr>
        <w:spacing w:after="0" w:line="240" w:lineRule="auto"/>
        <w:rPr>
          <w:del w:id="695" w:author="Kelly Kantack" w:date="2024-03-01T11:49:00Z"/>
          <w:rFonts w:ascii="Arial" w:hAnsi="Arial" w:cs="Arial"/>
          <w:color w:val="A6A6A6" w:themeColor="background1" w:themeShade="A6"/>
          <w:sz w:val="16"/>
          <w:szCs w:val="24"/>
        </w:rPr>
      </w:pPr>
      <w:del w:id="696" w:author="Kelly Kantack" w:date="2024-03-01T11:49:00Z">
        <w:r w:rsidRPr="00946D6D" w:rsidDel="004220EE">
          <w:rPr>
            <w:rFonts w:ascii="Arial" w:hAnsi="Arial" w:cs="Arial"/>
            <w:color w:val="A6A6A6" w:themeColor="background1" w:themeShade="A6"/>
            <w:sz w:val="16"/>
            <w:szCs w:val="24"/>
          </w:rPr>
          <w:delText xml:space="preserve">DATABASE NUM: </w:delText>
        </w:r>
        <w:r w:rsidR="00F34139" w:rsidRPr="00B32821" w:rsidDel="004220EE">
          <w:rPr>
            <w:rFonts w:ascii="Arial" w:hAnsi="Arial" w:cs="Arial"/>
            <w:color w:val="A6A6A6" w:themeColor="background1" w:themeShade="A6"/>
            <w:sz w:val="16"/>
            <w:szCs w:val="24"/>
          </w:rPr>
          <w:delText xml:space="preserve">1175 </w:delText>
        </w:r>
      </w:del>
    </w:p>
    <w:p w14:paraId="3B99958D" w14:textId="141651D4"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3DF1A92E" w:rsidR="00F34139" w:rsidDel="005D0562" w:rsidRDefault="00800414">
      <w:pPr>
        <w:spacing w:after="0" w:line="240" w:lineRule="auto"/>
        <w:rPr>
          <w:del w:id="697" w:author="Kelly Kantack" w:date="2024-03-01T12:03:00Z"/>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AF42A37" w:rsidR="00F34139" w:rsidDel="005D0562" w:rsidRDefault="00F34139">
      <w:pPr>
        <w:spacing w:after="0" w:line="240" w:lineRule="auto"/>
        <w:rPr>
          <w:del w:id="698" w:author="Kelly Kantack" w:date="2024-03-01T12:03:00Z"/>
          <w:rFonts w:ascii="Arial" w:hAnsi="Arial" w:cs="Arial"/>
          <w:sz w:val="24"/>
          <w:szCs w:val="24"/>
        </w:rPr>
      </w:pPr>
    </w:p>
    <w:p w14:paraId="1606A56E" w14:textId="3B715FED" w:rsidR="00AE3CC1" w:rsidDel="005D0562" w:rsidRDefault="00AE3CC1">
      <w:pPr>
        <w:rPr>
          <w:del w:id="699" w:author="Kelly Kantack" w:date="2024-03-01T12:03:00Z"/>
          <w:rFonts w:ascii="Arial" w:hAnsi="Arial" w:cs="Arial"/>
          <w:color w:val="A6A6A6" w:themeColor="background1" w:themeShade="A6"/>
          <w:sz w:val="16"/>
          <w:szCs w:val="24"/>
        </w:rPr>
      </w:pPr>
      <w:del w:id="700" w:author="Kelly Kantack" w:date="2024-03-01T12:03:00Z">
        <w:r w:rsidDel="005D0562">
          <w:rPr>
            <w:rFonts w:ascii="Arial" w:hAnsi="Arial" w:cs="Arial"/>
            <w:color w:val="A6A6A6" w:themeColor="background1" w:themeShade="A6"/>
            <w:sz w:val="16"/>
            <w:szCs w:val="24"/>
          </w:rPr>
          <w:br w:type="page"/>
        </w:r>
      </w:del>
    </w:p>
    <w:p w14:paraId="218357D9" w14:textId="77777777" w:rsidR="000805EC" w:rsidRPr="006707BE" w:rsidRDefault="000805EC" w:rsidP="000805EC">
      <w:pPr>
        <w:spacing w:after="0" w:line="240" w:lineRule="auto"/>
        <w:rPr>
          <w:ins w:id="701" w:author="Kelly Kantack" w:date="2024-03-01T11:56:00Z"/>
          <w:rFonts w:ascii="Arial" w:hAnsi="Arial" w:cs="Arial"/>
          <w:i/>
          <w:sz w:val="24"/>
          <w:szCs w:val="24"/>
        </w:rPr>
      </w:pPr>
      <w:ins w:id="702" w:author="Kelly Kantack" w:date="2024-03-01T11:56:00Z">
        <w:r>
          <w:rPr>
            <w:rFonts w:ascii="Arial" w:hAnsi="Arial" w:cs="Arial"/>
            <w:i/>
            <w:sz w:val="24"/>
            <w:szCs w:val="24"/>
          </w:rPr>
          <w:t>______________________________________________________________________________</w:t>
        </w:r>
      </w:ins>
    </w:p>
    <w:p w14:paraId="2FE3E737" w14:textId="45623D34" w:rsidR="00F34139" w:rsidRPr="00B32821" w:rsidDel="004220EE" w:rsidRDefault="00946D6D">
      <w:pPr>
        <w:spacing w:after="0" w:line="240" w:lineRule="auto"/>
        <w:rPr>
          <w:del w:id="703" w:author="Kelly Kantack" w:date="2024-03-01T11:49:00Z"/>
          <w:rFonts w:ascii="Arial" w:hAnsi="Arial" w:cs="Arial"/>
          <w:color w:val="A6A6A6" w:themeColor="background1" w:themeShade="A6"/>
          <w:sz w:val="16"/>
          <w:szCs w:val="24"/>
        </w:rPr>
      </w:pPr>
      <w:del w:id="704" w:author="Kelly Kantack" w:date="2024-03-01T11:49:00Z">
        <w:r w:rsidRPr="00946D6D" w:rsidDel="004220EE">
          <w:rPr>
            <w:rFonts w:ascii="Arial" w:hAnsi="Arial" w:cs="Arial"/>
            <w:color w:val="A6A6A6" w:themeColor="background1" w:themeShade="A6"/>
            <w:sz w:val="16"/>
            <w:szCs w:val="24"/>
          </w:rPr>
          <w:delText xml:space="preserve">DATABASE NUM: </w:delText>
        </w:r>
        <w:r w:rsidR="00F34139" w:rsidRPr="00B32821" w:rsidDel="004220EE">
          <w:rPr>
            <w:rFonts w:ascii="Arial" w:hAnsi="Arial" w:cs="Arial"/>
            <w:color w:val="A6A6A6" w:themeColor="background1" w:themeShade="A6"/>
            <w:sz w:val="16"/>
            <w:szCs w:val="24"/>
          </w:rPr>
          <w:delText xml:space="preserve">1176 </w:delText>
        </w:r>
      </w:del>
    </w:p>
    <w:p w14:paraId="43FDCF07" w14:textId="4E45D71C"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 xml:space="preserve">ith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a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0779D746" w:rsidR="00AE3CC1" w:rsidDel="005D0562" w:rsidRDefault="00AE3CC1" w:rsidP="00B32821">
      <w:pPr>
        <w:spacing w:after="0" w:line="240" w:lineRule="auto"/>
        <w:rPr>
          <w:del w:id="705" w:author="Kelly Kantack" w:date="2024-03-01T12:03:00Z"/>
          <w:rFonts w:ascii="Arial" w:hAnsi="Arial" w:cs="Arial"/>
          <w:i/>
          <w:color w:val="943634" w:themeColor="accent2" w:themeShade="BF"/>
          <w:sz w:val="24"/>
          <w:szCs w:val="24"/>
        </w:rPr>
      </w:pPr>
    </w:p>
    <w:p w14:paraId="61167089" w14:textId="77777777" w:rsidR="000805EC" w:rsidRPr="006707BE" w:rsidRDefault="000805EC" w:rsidP="000805EC">
      <w:pPr>
        <w:spacing w:after="0" w:line="240" w:lineRule="auto"/>
        <w:rPr>
          <w:ins w:id="706" w:author="Kelly Kantack" w:date="2024-03-01T11:56:00Z"/>
          <w:rFonts w:ascii="Arial" w:hAnsi="Arial" w:cs="Arial"/>
          <w:i/>
          <w:sz w:val="24"/>
          <w:szCs w:val="24"/>
        </w:rPr>
      </w:pPr>
      <w:ins w:id="707" w:author="Kelly Kantack" w:date="2024-03-01T11:56:00Z">
        <w:r>
          <w:rPr>
            <w:rFonts w:ascii="Arial" w:hAnsi="Arial" w:cs="Arial"/>
            <w:i/>
            <w:sz w:val="24"/>
            <w:szCs w:val="24"/>
          </w:rPr>
          <w:t>______________________________________________________________________________</w:t>
        </w:r>
      </w:ins>
    </w:p>
    <w:p w14:paraId="4060FA92" w14:textId="64D2C376" w:rsidR="00AE3CC1" w:rsidDel="004220EE" w:rsidRDefault="00AE3CC1" w:rsidP="00B32821">
      <w:pPr>
        <w:spacing w:after="0" w:line="240" w:lineRule="auto"/>
        <w:rPr>
          <w:del w:id="708" w:author="Kelly Kantack" w:date="2024-03-01T11:49:00Z"/>
          <w:rFonts w:ascii="Arial" w:hAnsi="Arial" w:cs="Arial"/>
          <w:sz w:val="24"/>
          <w:szCs w:val="24"/>
        </w:rPr>
      </w:pPr>
    </w:p>
    <w:p w14:paraId="5751ADCF" w14:textId="431178AD" w:rsidR="00F34139" w:rsidRPr="00B32821" w:rsidDel="004220EE" w:rsidRDefault="00946D6D">
      <w:pPr>
        <w:spacing w:after="0" w:line="240" w:lineRule="auto"/>
        <w:rPr>
          <w:del w:id="709" w:author="Kelly Kantack" w:date="2024-03-01T11:49:00Z"/>
          <w:rFonts w:ascii="Arial" w:hAnsi="Arial" w:cs="Arial"/>
          <w:color w:val="A6A6A6" w:themeColor="background1" w:themeShade="A6"/>
          <w:sz w:val="16"/>
          <w:szCs w:val="24"/>
        </w:rPr>
      </w:pPr>
      <w:del w:id="710" w:author="Kelly Kantack" w:date="2024-03-01T11:49:00Z">
        <w:r w:rsidRPr="00946D6D" w:rsidDel="004220EE">
          <w:rPr>
            <w:rFonts w:ascii="Arial" w:hAnsi="Arial" w:cs="Arial"/>
            <w:color w:val="A6A6A6" w:themeColor="background1" w:themeShade="A6"/>
            <w:sz w:val="16"/>
            <w:szCs w:val="24"/>
          </w:rPr>
          <w:delText xml:space="preserve">DATABASE NUM: </w:delText>
        </w:r>
        <w:r w:rsidR="00F34139" w:rsidRPr="00B32821" w:rsidDel="004220EE">
          <w:rPr>
            <w:rFonts w:ascii="Arial" w:hAnsi="Arial" w:cs="Arial"/>
            <w:color w:val="A6A6A6" w:themeColor="background1" w:themeShade="A6"/>
            <w:sz w:val="16"/>
            <w:szCs w:val="24"/>
          </w:rPr>
          <w:delText xml:space="preserve">1165 </w:delText>
        </w:r>
      </w:del>
    </w:p>
    <w:p w14:paraId="6D7357F9" w14:textId="71835E34"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2FA5B622" w:rsidR="00F34139" w:rsidRPr="00265AA3" w:rsidDel="005D0562" w:rsidRDefault="00800414">
      <w:pPr>
        <w:spacing w:after="0" w:line="240" w:lineRule="auto"/>
        <w:rPr>
          <w:del w:id="711" w:author="Kelly Kantack" w:date="2024-03-01T12:03: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6844598A" w:rsidR="00F34139" w:rsidDel="005D0562" w:rsidRDefault="00F34139">
      <w:pPr>
        <w:spacing w:after="0" w:line="240" w:lineRule="auto"/>
        <w:rPr>
          <w:del w:id="712" w:author="Kelly Kantack" w:date="2024-03-01T12:03:00Z"/>
          <w:rFonts w:ascii="Arial" w:hAnsi="Arial" w:cs="Arial"/>
          <w:i/>
          <w:sz w:val="24"/>
          <w:szCs w:val="24"/>
        </w:rPr>
      </w:pPr>
    </w:p>
    <w:p w14:paraId="1A3470B5" w14:textId="212BFD6B" w:rsidR="006C5E73" w:rsidRPr="00BF0E88" w:rsidDel="005D0562" w:rsidRDefault="006C5E73">
      <w:pPr>
        <w:spacing w:after="0" w:line="240" w:lineRule="auto"/>
        <w:rPr>
          <w:del w:id="713" w:author="Kelly Kantack" w:date="2024-03-01T12:03:00Z"/>
          <w:rFonts w:ascii="Arial" w:hAnsi="Arial" w:cs="Arial"/>
          <w:sz w:val="24"/>
          <w:szCs w:val="24"/>
        </w:rPr>
      </w:pPr>
    </w:p>
    <w:p w14:paraId="45B64251" w14:textId="0348FC0A" w:rsidR="000805EC" w:rsidRPr="006707BE" w:rsidRDefault="000805EC">
      <w:pPr>
        <w:spacing w:after="0" w:line="240" w:lineRule="auto"/>
        <w:rPr>
          <w:ins w:id="714" w:author="Kelly Kantack" w:date="2024-03-01T11:56:00Z"/>
          <w:rFonts w:ascii="Arial" w:hAnsi="Arial" w:cs="Arial"/>
          <w:i/>
          <w:sz w:val="24"/>
          <w:szCs w:val="24"/>
        </w:rPr>
      </w:pPr>
    </w:p>
    <w:p w14:paraId="04B82BC4" w14:textId="77777777" w:rsidR="005D0562" w:rsidRDefault="005D0562">
      <w:pPr>
        <w:rPr>
          <w:ins w:id="715" w:author="Kelly Kantack" w:date="2024-03-01T12:03:00Z"/>
          <w:rFonts w:ascii="Arial" w:hAnsi="Arial" w:cs="Arial"/>
          <w:color w:val="A6A6A6" w:themeColor="background1" w:themeShade="A6"/>
          <w:sz w:val="16"/>
          <w:szCs w:val="24"/>
        </w:rPr>
      </w:pPr>
      <w:ins w:id="716" w:author="Kelly Kantack" w:date="2024-03-01T12:03:00Z">
        <w:r>
          <w:rPr>
            <w:rFonts w:ascii="Arial" w:hAnsi="Arial" w:cs="Arial"/>
            <w:color w:val="A6A6A6" w:themeColor="background1" w:themeShade="A6"/>
            <w:sz w:val="16"/>
            <w:szCs w:val="24"/>
          </w:rPr>
          <w:br w:type="page"/>
        </w:r>
      </w:ins>
    </w:p>
    <w:p w14:paraId="68D4924A" w14:textId="21F9BC43" w:rsidR="00937122" w:rsidRPr="00B32821" w:rsidDel="004220EE" w:rsidRDefault="00946D6D">
      <w:pPr>
        <w:spacing w:after="0" w:line="240" w:lineRule="auto"/>
        <w:rPr>
          <w:del w:id="717" w:author="Kelly Kantack" w:date="2024-03-01T11:49:00Z"/>
          <w:rFonts w:ascii="Arial" w:hAnsi="Arial" w:cs="Arial"/>
          <w:color w:val="A6A6A6" w:themeColor="background1" w:themeShade="A6"/>
          <w:sz w:val="16"/>
          <w:szCs w:val="24"/>
        </w:rPr>
      </w:pPr>
      <w:del w:id="718" w:author="Kelly Kantack" w:date="2024-03-01T11:49:00Z">
        <w:r w:rsidRPr="00946D6D" w:rsidDel="004220EE">
          <w:rPr>
            <w:rFonts w:ascii="Arial" w:hAnsi="Arial" w:cs="Arial"/>
            <w:color w:val="A6A6A6" w:themeColor="background1" w:themeShade="A6"/>
            <w:sz w:val="16"/>
            <w:szCs w:val="24"/>
          </w:rPr>
          <w:lastRenderedPageBreak/>
          <w:delText xml:space="preserve">DATABASE NUM: </w:delText>
        </w:r>
        <w:r w:rsidR="00937122" w:rsidRPr="00B32821" w:rsidDel="004220EE">
          <w:rPr>
            <w:rFonts w:ascii="Arial" w:hAnsi="Arial" w:cs="Arial"/>
            <w:color w:val="A6A6A6" w:themeColor="background1" w:themeShade="A6"/>
            <w:sz w:val="16"/>
            <w:szCs w:val="24"/>
          </w:rPr>
          <w:delText xml:space="preserve">27 </w:delText>
        </w:r>
      </w:del>
    </w:p>
    <w:p w14:paraId="2EE04939" w14:textId="29C59ED6" w:rsidR="00937122" w:rsidRPr="00F47EF9"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r w:rsidRPr="00F47EF9">
        <w:rPr>
          <w:rFonts w:ascii="Arial" w:hAnsi="Arial" w:cs="Arial"/>
          <w:b/>
          <w:sz w:val="24"/>
          <w:szCs w:val="24"/>
          <w:u w:val="single"/>
        </w:rPr>
        <w:t xml:space="preserve">the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 xml:space="preserve">the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2873A505" w:rsidR="00937122" w:rsidRPr="00F47EF9" w:rsidDel="005D0562" w:rsidRDefault="00937122">
      <w:pPr>
        <w:spacing w:after="0" w:line="240" w:lineRule="auto"/>
        <w:rPr>
          <w:del w:id="719" w:author="Kelly Kantack" w:date="2024-03-01T12:03:00Z"/>
          <w:rFonts w:ascii="Arial" w:hAnsi="Arial" w:cs="Arial"/>
          <w:i/>
          <w:sz w:val="24"/>
          <w:szCs w:val="24"/>
        </w:rPr>
      </w:pPr>
      <w:r w:rsidRPr="00F47EF9">
        <w:rPr>
          <w:rFonts w:ascii="Arial" w:hAnsi="Arial" w:cs="Arial"/>
          <w:i/>
          <w:sz w:val="24"/>
          <w:szCs w:val="24"/>
        </w:rPr>
        <w:t xml:space="preserve"> </w:t>
      </w:r>
    </w:p>
    <w:p w14:paraId="1DC28ECC" w14:textId="778E67BC" w:rsidR="00937122" w:rsidDel="005D0562" w:rsidRDefault="00937122">
      <w:pPr>
        <w:spacing w:after="0" w:line="240" w:lineRule="auto"/>
        <w:rPr>
          <w:del w:id="720" w:author="Kelly Kantack" w:date="2024-03-01T12:03:00Z"/>
          <w:rFonts w:ascii="Arial" w:hAnsi="Arial" w:cs="Arial"/>
          <w:sz w:val="24"/>
          <w:szCs w:val="24"/>
        </w:rPr>
      </w:pPr>
    </w:p>
    <w:p w14:paraId="34303EFC" w14:textId="77777777" w:rsidR="000805EC" w:rsidRPr="006707BE" w:rsidRDefault="000805EC" w:rsidP="000805EC">
      <w:pPr>
        <w:spacing w:after="0" w:line="240" w:lineRule="auto"/>
        <w:rPr>
          <w:ins w:id="721" w:author="Kelly Kantack" w:date="2024-03-01T11:56:00Z"/>
          <w:rFonts w:ascii="Arial" w:hAnsi="Arial" w:cs="Arial"/>
          <w:i/>
          <w:sz w:val="24"/>
          <w:szCs w:val="24"/>
        </w:rPr>
      </w:pPr>
      <w:ins w:id="722" w:author="Kelly Kantack" w:date="2024-03-01T11:56:00Z">
        <w:r>
          <w:rPr>
            <w:rFonts w:ascii="Arial" w:hAnsi="Arial" w:cs="Arial"/>
            <w:i/>
            <w:sz w:val="24"/>
            <w:szCs w:val="24"/>
          </w:rPr>
          <w:t>______________________________________________________________________________</w:t>
        </w:r>
      </w:ins>
    </w:p>
    <w:p w14:paraId="4BECF044" w14:textId="539D3A59" w:rsidR="00937122" w:rsidRPr="00B32821" w:rsidDel="004220EE" w:rsidRDefault="00946D6D">
      <w:pPr>
        <w:spacing w:after="0" w:line="240" w:lineRule="auto"/>
        <w:rPr>
          <w:del w:id="723" w:author="Kelly Kantack" w:date="2024-03-01T11:49:00Z"/>
          <w:rFonts w:ascii="Arial" w:hAnsi="Arial" w:cs="Arial"/>
          <w:color w:val="A6A6A6" w:themeColor="background1" w:themeShade="A6"/>
          <w:sz w:val="16"/>
          <w:szCs w:val="24"/>
        </w:rPr>
      </w:pPr>
      <w:del w:id="724" w:author="Kelly Kantack" w:date="2024-03-01T11:49:00Z">
        <w:r w:rsidRPr="00946D6D" w:rsidDel="004220EE">
          <w:rPr>
            <w:rFonts w:ascii="Arial" w:hAnsi="Arial" w:cs="Arial"/>
            <w:color w:val="A6A6A6" w:themeColor="background1" w:themeShade="A6"/>
            <w:sz w:val="16"/>
            <w:szCs w:val="24"/>
          </w:rPr>
          <w:delText xml:space="preserve">DATABASE NUM: </w:delText>
        </w:r>
        <w:r w:rsidR="00937122" w:rsidRPr="00B32821" w:rsidDel="004220EE">
          <w:rPr>
            <w:rFonts w:ascii="Arial" w:hAnsi="Arial" w:cs="Arial"/>
            <w:color w:val="A6A6A6" w:themeColor="background1" w:themeShade="A6"/>
            <w:sz w:val="16"/>
            <w:szCs w:val="24"/>
          </w:rPr>
          <w:delText xml:space="preserve">32 </w:delText>
        </w:r>
      </w:del>
    </w:p>
    <w:p w14:paraId="77BEDD78" w14:textId="374B4D52" w:rsidR="00937122" w:rsidRPr="00BF0E88" w:rsidRDefault="00975424">
      <w:pPr>
        <w:spacing w:after="0" w:line="240" w:lineRule="auto"/>
        <w:rPr>
          <w:rFonts w:ascii="Arial" w:hAnsi="Arial" w:cs="Arial"/>
          <w:sz w:val="24"/>
          <w:szCs w:val="24"/>
        </w:rPr>
      </w:pPr>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understanding</w:t>
      </w:r>
    </w:p>
    <w:p w14:paraId="7F649D8D" w14:textId="2040C2E4"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counsel</w:t>
      </w:r>
    </w:p>
    <w:p w14:paraId="59799B37" w14:textId="52FF992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fortitude</w:t>
      </w:r>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knowledge</w:t>
      </w:r>
    </w:p>
    <w:p w14:paraId="216E25D3" w14:textId="32A3885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piety</w:t>
      </w:r>
    </w:p>
    <w:p w14:paraId="70432D7E" w14:textId="46B278A0"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fear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Catechism…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DB5100D" w:rsidR="006946BA" w:rsidDel="005D0562" w:rsidRDefault="00937122" w:rsidP="00B32821">
      <w:pPr>
        <w:spacing w:after="0" w:line="240" w:lineRule="auto"/>
        <w:rPr>
          <w:del w:id="725" w:author="Kelly Kantack" w:date="2024-03-01T12:03:00Z"/>
          <w:rFonts w:ascii="Arial" w:hAnsi="Arial" w:cs="Arial"/>
          <w:sz w:val="24"/>
          <w:szCs w:val="24"/>
        </w:rPr>
      </w:pPr>
      <w:r w:rsidRPr="006B4F81">
        <w:rPr>
          <w:rFonts w:ascii="Arial" w:hAnsi="Arial" w:cs="Arial"/>
          <w:i/>
          <w:sz w:val="24"/>
          <w:szCs w:val="24"/>
        </w:rPr>
        <w:t xml:space="preserve"> </w:t>
      </w:r>
    </w:p>
    <w:p w14:paraId="6B98569E" w14:textId="2D2E9CF8" w:rsidR="00AE3CC1" w:rsidDel="005D0562" w:rsidRDefault="00AE3CC1" w:rsidP="00B32821">
      <w:pPr>
        <w:spacing w:after="0" w:line="240" w:lineRule="auto"/>
        <w:rPr>
          <w:del w:id="726" w:author="Kelly Kantack" w:date="2024-03-01T12:03:00Z"/>
          <w:rFonts w:ascii="Arial" w:hAnsi="Arial" w:cs="Arial"/>
          <w:sz w:val="24"/>
          <w:szCs w:val="24"/>
        </w:rPr>
      </w:pPr>
    </w:p>
    <w:p w14:paraId="01DA374B" w14:textId="2FD73265" w:rsidR="00AE3CC1" w:rsidDel="005D0562" w:rsidRDefault="00AE3CC1">
      <w:pPr>
        <w:rPr>
          <w:del w:id="727" w:author="Kelly Kantack" w:date="2024-03-01T12:03:00Z"/>
          <w:rFonts w:ascii="Arial" w:hAnsi="Arial" w:cs="Arial"/>
          <w:color w:val="A6A6A6" w:themeColor="background1" w:themeShade="A6"/>
          <w:sz w:val="16"/>
          <w:szCs w:val="24"/>
        </w:rPr>
      </w:pPr>
      <w:del w:id="728" w:author="Kelly Kantack" w:date="2024-03-01T12:03:00Z">
        <w:r w:rsidDel="005D0562">
          <w:rPr>
            <w:rFonts w:ascii="Arial" w:hAnsi="Arial" w:cs="Arial"/>
            <w:color w:val="A6A6A6" w:themeColor="background1" w:themeShade="A6"/>
            <w:sz w:val="16"/>
            <w:szCs w:val="24"/>
          </w:rPr>
          <w:br w:type="page"/>
        </w:r>
      </w:del>
    </w:p>
    <w:p w14:paraId="57FDAF73" w14:textId="77777777" w:rsidR="000805EC" w:rsidRPr="006707BE" w:rsidRDefault="000805EC" w:rsidP="000805EC">
      <w:pPr>
        <w:spacing w:after="0" w:line="240" w:lineRule="auto"/>
        <w:rPr>
          <w:ins w:id="729" w:author="Kelly Kantack" w:date="2024-03-01T11:56:00Z"/>
          <w:rFonts w:ascii="Arial" w:hAnsi="Arial" w:cs="Arial"/>
          <w:i/>
          <w:sz w:val="24"/>
          <w:szCs w:val="24"/>
        </w:rPr>
      </w:pPr>
      <w:ins w:id="730" w:author="Kelly Kantack" w:date="2024-03-01T11:56:00Z">
        <w:r>
          <w:rPr>
            <w:rFonts w:ascii="Arial" w:hAnsi="Arial" w:cs="Arial"/>
            <w:i/>
            <w:sz w:val="24"/>
            <w:szCs w:val="24"/>
          </w:rPr>
          <w:t>______________________________________________________________________________</w:t>
        </w:r>
      </w:ins>
    </w:p>
    <w:p w14:paraId="753EBB47" w14:textId="557FF4BA" w:rsidR="00937122" w:rsidRPr="00B32821" w:rsidDel="004220EE" w:rsidRDefault="00946D6D">
      <w:pPr>
        <w:spacing w:after="0" w:line="240" w:lineRule="auto"/>
        <w:rPr>
          <w:del w:id="731" w:author="Kelly Kantack" w:date="2024-03-01T11:49:00Z"/>
          <w:rFonts w:ascii="Arial" w:hAnsi="Arial" w:cs="Arial"/>
          <w:color w:val="A6A6A6" w:themeColor="background1" w:themeShade="A6"/>
          <w:sz w:val="16"/>
          <w:szCs w:val="24"/>
        </w:rPr>
      </w:pPr>
      <w:del w:id="732" w:author="Kelly Kantack" w:date="2024-03-01T11:49:00Z">
        <w:r w:rsidRPr="00946D6D" w:rsidDel="004220EE">
          <w:rPr>
            <w:rFonts w:ascii="Arial" w:hAnsi="Arial" w:cs="Arial"/>
            <w:color w:val="A6A6A6" w:themeColor="background1" w:themeShade="A6"/>
            <w:sz w:val="16"/>
            <w:szCs w:val="24"/>
          </w:rPr>
          <w:delText xml:space="preserve">DATABASE NUM: </w:delText>
        </w:r>
        <w:r w:rsidR="00937122" w:rsidRPr="00B32821" w:rsidDel="004220EE">
          <w:rPr>
            <w:rFonts w:ascii="Arial" w:hAnsi="Arial" w:cs="Arial"/>
            <w:color w:val="A6A6A6" w:themeColor="background1" w:themeShade="A6"/>
            <w:sz w:val="16"/>
            <w:szCs w:val="24"/>
          </w:rPr>
          <w:delText xml:space="preserve">35 </w:delText>
        </w:r>
      </w:del>
    </w:p>
    <w:p w14:paraId="22C002A4" w14:textId="74C4DC63" w:rsidR="00DE28C4" w:rsidRDefault="00975424">
      <w:pPr>
        <w:spacing w:after="0" w:line="240" w:lineRule="auto"/>
        <w:rPr>
          <w:rFonts w:ascii="Arial" w:hAnsi="Arial" w:cs="Arial"/>
          <w:i/>
          <w:sz w:val="24"/>
          <w:szCs w:val="24"/>
        </w:rPr>
      </w:pPr>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 xml:space="preserve">Name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c</w:t>
      </w:r>
      <w:r w:rsidR="00937122" w:rsidRPr="0097505C">
        <w:rPr>
          <w:rFonts w:ascii="Arial" w:hAnsi="Arial" w:cs="Arial"/>
          <w:b/>
          <w:sz w:val="24"/>
          <w:szCs w:val="24"/>
          <w:u w:val="single"/>
        </w:rPr>
        <w:t>harity</w:t>
      </w:r>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joy</w:t>
      </w:r>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peace</w:t>
      </w:r>
    </w:p>
    <w:p w14:paraId="2CF7D300" w14:textId="7522DF01"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patience</w:t>
      </w:r>
    </w:p>
    <w:p w14:paraId="6D2CC99A" w14:textId="55D21F00"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kindness</w:t>
      </w:r>
    </w:p>
    <w:p w14:paraId="08983952" w14:textId="78FC23BB"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goodness</w:t>
      </w:r>
    </w:p>
    <w:p w14:paraId="79CAFB5E" w14:textId="7BF3A9E0"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generosity</w:t>
      </w:r>
    </w:p>
    <w:p w14:paraId="1E0AFC05" w14:textId="4DC8FAC6"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gentleness</w:t>
      </w:r>
    </w:p>
    <w:p w14:paraId="28D4CB50" w14:textId="32495645"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faithfulness</w:t>
      </w:r>
    </w:p>
    <w:p w14:paraId="18353AF5" w14:textId="427F74D3"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modesty</w:t>
      </w:r>
    </w:p>
    <w:p w14:paraId="08B70AF7" w14:textId="2EB1A1BD"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self-control</w:t>
      </w:r>
    </w:p>
    <w:p w14:paraId="356AD72C" w14:textId="6F969664"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chastity.</w:t>
      </w:r>
    </w:p>
    <w:p w14:paraId="5ECD82B5" w14:textId="4C9FA854" w:rsidR="00F47EF9" w:rsidRDefault="00F47EF9">
      <w:pPr>
        <w:spacing w:after="0" w:line="240" w:lineRule="auto"/>
        <w:rPr>
          <w:rFonts w:ascii="Arial" w:hAnsi="Arial" w:cs="Arial"/>
          <w:i/>
          <w:color w:val="943634" w:themeColor="accent2" w:themeShade="BF"/>
          <w:sz w:val="24"/>
          <w:szCs w:val="24"/>
        </w:rPr>
      </w:pPr>
      <w:r w:rsidRPr="00F47EF9">
        <w:rPr>
          <w:rFonts w:ascii="Arial" w:hAnsi="Arial" w:cs="Arial"/>
          <w:i/>
          <w:color w:val="0033CC"/>
          <w:sz w:val="24"/>
          <w:szCs w:val="24"/>
        </w:rPr>
        <w:t>From the Catechism</w:t>
      </w:r>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C6C122" w14:textId="77777777" w:rsidR="005D0562" w:rsidRDefault="005D0562" w:rsidP="005D0562">
      <w:pPr>
        <w:spacing w:after="0" w:line="240" w:lineRule="auto"/>
        <w:rPr>
          <w:ins w:id="733" w:author="Kelly Kantack" w:date="2024-03-01T12:04:00Z"/>
          <w:rFonts w:ascii="Arial" w:hAnsi="Arial" w:cs="Arial"/>
          <w:sz w:val="24"/>
          <w:szCs w:val="24"/>
        </w:rPr>
      </w:pPr>
    </w:p>
    <w:p w14:paraId="5093B402" w14:textId="77777777" w:rsidR="006946BA" w:rsidRDefault="006946BA">
      <w:pPr>
        <w:spacing w:after="0" w:line="240" w:lineRule="auto"/>
        <w:rPr>
          <w:rFonts w:ascii="Arial" w:hAnsi="Arial" w:cs="Arial"/>
          <w:b/>
          <w:sz w:val="24"/>
          <w:szCs w:val="24"/>
          <w:highlight w:val="yellow"/>
        </w:rPr>
      </w:pPr>
    </w:p>
    <w:p w14:paraId="63761E9B" w14:textId="77777777" w:rsidR="005D0562" w:rsidRDefault="005D0562">
      <w:pPr>
        <w:rPr>
          <w:ins w:id="734" w:author="Kelly Kantack" w:date="2024-03-01T12:04:00Z"/>
          <w:rFonts w:ascii="Arial" w:hAnsi="Arial" w:cs="Arial"/>
          <w:b/>
          <w:sz w:val="24"/>
          <w:szCs w:val="24"/>
          <w:highlight w:val="yellow"/>
        </w:rPr>
      </w:pPr>
      <w:ins w:id="735" w:author="Kelly Kantack" w:date="2024-03-01T12:04:00Z">
        <w:r>
          <w:rPr>
            <w:rFonts w:ascii="Arial" w:hAnsi="Arial" w:cs="Arial"/>
            <w:b/>
            <w:sz w:val="24"/>
            <w:szCs w:val="24"/>
            <w:highlight w:val="yellow"/>
          </w:rPr>
          <w:br w:type="page"/>
        </w:r>
      </w:ins>
    </w:p>
    <w:p w14:paraId="26E0EDF3" w14:textId="5EDF023B"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ins w:id="736" w:author="Kelly Kantack" w:date="2024-03-01T12:04:00Z">
        <w:r w:rsidR="005D0562">
          <w:rPr>
            <w:rFonts w:ascii="Arial" w:hAnsi="Arial" w:cs="Arial"/>
            <w:b/>
            <w:sz w:val="24"/>
            <w:szCs w:val="24"/>
          </w:rPr>
          <w:br/>
        </w:r>
      </w:ins>
    </w:p>
    <w:p w14:paraId="1E155939" w14:textId="476ACBEE" w:rsidR="006946BA" w:rsidDel="005D0562" w:rsidRDefault="006946BA">
      <w:pPr>
        <w:spacing w:after="0" w:line="240" w:lineRule="auto"/>
        <w:rPr>
          <w:del w:id="737" w:author="Kelly Kantack" w:date="2024-03-01T12:04:00Z"/>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4E631977" w:rsidR="006946BA" w:rsidDel="005D0562" w:rsidRDefault="006946BA">
      <w:pPr>
        <w:spacing w:after="0" w:line="240" w:lineRule="auto"/>
        <w:rPr>
          <w:del w:id="738" w:author="Kelly Kantack" w:date="2024-03-01T12:04:00Z"/>
          <w:rFonts w:ascii="Arial" w:hAnsi="Arial" w:cs="Arial"/>
          <w:sz w:val="24"/>
          <w:szCs w:val="24"/>
        </w:rPr>
      </w:pPr>
      <w:del w:id="739" w:author="Kelly Kantack" w:date="2024-03-01T12:04:00Z">
        <w:r w:rsidDel="005D0562">
          <w:rPr>
            <w:rFonts w:ascii="Arial" w:hAnsi="Arial" w:cs="Arial"/>
            <w:sz w:val="24"/>
            <w:szCs w:val="24"/>
          </w:rPr>
          <w:br/>
        </w:r>
      </w:del>
    </w:p>
    <w:p w14:paraId="103E71D3" w14:textId="77777777" w:rsidR="000805EC" w:rsidRPr="006707BE" w:rsidRDefault="000805EC" w:rsidP="000805EC">
      <w:pPr>
        <w:spacing w:after="0" w:line="240" w:lineRule="auto"/>
        <w:rPr>
          <w:ins w:id="740" w:author="Kelly Kantack" w:date="2024-03-01T11:56:00Z"/>
          <w:rFonts w:ascii="Arial" w:hAnsi="Arial" w:cs="Arial"/>
          <w:i/>
          <w:sz w:val="24"/>
          <w:szCs w:val="24"/>
        </w:rPr>
      </w:pPr>
      <w:ins w:id="741" w:author="Kelly Kantack" w:date="2024-03-01T11:56:00Z">
        <w:r>
          <w:rPr>
            <w:rFonts w:ascii="Arial" w:hAnsi="Arial" w:cs="Arial"/>
            <w:i/>
            <w:sz w:val="24"/>
            <w:szCs w:val="24"/>
          </w:rPr>
          <w:t>______________________________________________________________________________</w:t>
        </w:r>
      </w:ins>
    </w:p>
    <w:p w14:paraId="1B239AA5" w14:textId="29EF8BB2" w:rsidR="006946BA" w:rsidRPr="00B32821" w:rsidDel="004220EE" w:rsidRDefault="00946D6D">
      <w:pPr>
        <w:spacing w:after="0" w:line="240" w:lineRule="auto"/>
        <w:rPr>
          <w:del w:id="742" w:author="Kelly Kantack" w:date="2024-03-01T11:49:00Z"/>
          <w:rFonts w:ascii="Arial" w:hAnsi="Arial" w:cs="Arial"/>
          <w:color w:val="A6A6A6" w:themeColor="background1" w:themeShade="A6"/>
          <w:sz w:val="16"/>
          <w:szCs w:val="24"/>
        </w:rPr>
      </w:pPr>
      <w:del w:id="743" w:author="Kelly Kantack" w:date="2024-03-01T11:49:00Z">
        <w:r w:rsidRPr="00946D6D" w:rsidDel="004220EE">
          <w:rPr>
            <w:rFonts w:ascii="Arial" w:hAnsi="Arial" w:cs="Arial"/>
            <w:color w:val="A6A6A6" w:themeColor="background1" w:themeShade="A6"/>
            <w:sz w:val="16"/>
            <w:szCs w:val="24"/>
          </w:rPr>
          <w:delText xml:space="preserve">DATABASE NUM: </w:delText>
        </w:r>
        <w:r w:rsidR="006946BA" w:rsidRPr="00B32821" w:rsidDel="004220EE">
          <w:rPr>
            <w:rFonts w:ascii="Arial" w:hAnsi="Arial" w:cs="Arial"/>
            <w:color w:val="A6A6A6" w:themeColor="background1" w:themeShade="A6"/>
            <w:sz w:val="16"/>
            <w:szCs w:val="24"/>
          </w:rPr>
          <w:delText xml:space="preserve">1200 </w:delText>
        </w:r>
      </w:del>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 xml:space="preserve">In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r>
        <w:rPr>
          <w:rFonts w:ascii="Arial" w:hAnsi="Arial" w:cs="Arial"/>
          <w:b/>
          <w:sz w:val="24"/>
          <w:szCs w:val="24"/>
          <w:u w:val="single"/>
        </w:rPr>
        <w:t>e</w:t>
      </w:r>
      <w:r w:rsidRPr="0050204E">
        <w:rPr>
          <w:rFonts w:ascii="Arial" w:hAnsi="Arial" w:cs="Arial"/>
          <w:b/>
          <w:sz w:val="24"/>
          <w:szCs w:val="24"/>
          <w:u w:val="single"/>
        </w:rPr>
        <w:t>pistles</w:t>
      </w:r>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4AD4CE56" w:rsidR="00D1109B" w:rsidDel="005D0562" w:rsidRDefault="00D1109B" w:rsidP="00B32821">
      <w:pPr>
        <w:spacing w:line="240" w:lineRule="auto"/>
        <w:rPr>
          <w:del w:id="744" w:author="Kelly Kantack" w:date="2024-03-01T12:04:00Z"/>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line="240" w:lineRule="auto"/>
        <w:rPr>
          <w:rFonts w:ascii="Arial" w:hAnsi="Arial" w:cs="Arial"/>
          <w:b/>
          <w:sz w:val="24"/>
          <w:szCs w:val="24"/>
        </w:rPr>
        <w:pPrChange w:id="745" w:author="Kelly Kantack" w:date="2024-03-01T12:04:00Z">
          <w:pPr>
            <w:spacing w:after="0" w:line="240" w:lineRule="auto"/>
          </w:pPr>
        </w:pPrChange>
      </w:pPr>
      <w:r>
        <w:rPr>
          <w:rFonts w:ascii="Arial" w:hAnsi="Arial" w:cs="Arial"/>
          <w:b/>
          <w:noProof/>
          <w:sz w:val="24"/>
          <w:szCs w:val="24"/>
        </w:rPr>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9C7C12" w:rsidRPr="005C3566" w:rsidRDefault="009C7C1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" fillcolor="white [3201]" strokeweight="1.75pt">
                <v:textbox>
                  <w:txbxContent>
                    <w:p w14:paraId="43D9F9A0" w14:textId="41E588B3" w:rsidR="009C7C12" w:rsidRPr="005C3566" w:rsidRDefault="009C7C1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60FC867E" w:rsidR="00937122" w:rsidDel="005D0562" w:rsidRDefault="00937122">
      <w:pPr>
        <w:spacing w:after="0" w:line="240" w:lineRule="auto"/>
        <w:rPr>
          <w:del w:id="746" w:author="Kelly Kantack" w:date="2024-03-01T12:04:00Z"/>
          <w:rFonts w:ascii="Arial" w:hAnsi="Arial" w:cs="Arial"/>
          <w:sz w:val="24"/>
          <w:szCs w:val="24"/>
        </w:rPr>
      </w:pPr>
    </w:p>
    <w:p w14:paraId="36D9D186" w14:textId="77777777" w:rsidR="000805EC" w:rsidRPr="006707BE" w:rsidRDefault="000805EC" w:rsidP="000805EC">
      <w:pPr>
        <w:spacing w:after="0" w:line="240" w:lineRule="auto"/>
        <w:rPr>
          <w:ins w:id="747" w:author="Kelly Kantack" w:date="2024-03-01T11:56:00Z"/>
          <w:rFonts w:ascii="Arial" w:hAnsi="Arial" w:cs="Arial"/>
          <w:i/>
          <w:sz w:val="24"/>
          <w:szCs w:val="24"/>
        </w:rPr>
      </w:pPr>
      <w:ins w:id="748" w:author="Kelly Kantack" w:date="2024-03-01T11:56:00Z">
        <w:r>
          <w:rPr>
            <w:rFonts w:ascii="Arial" w:hAnsi="Arial" w:cs="Arial"/>
            <w:i/>
            <w:sz w:val="24"/>
            <w:szCs w:val="24"/>
          </w:rPr>
          <w:t>______________________________________________________________________________</w:t>
        </w:r>
      </w:ins>
    </w:p>
    <w:p w14:paraId="69E1FE09" w14:textId="50A30817" w:rsidR="00937122" w:rsidRPr="00B32821" w:rsidDel="004220EE" w:rsidRDefault="00946D6D">
      <w:pPr>
        <w:spacing w:after="0" w:line="240" w:lineRule="auto"/>
        <w:rPr>
          <w:del w:id="749" w:author="Kelly Kantack" w:date="2024-03-01T11:50:00Z"/>
          <w:rFonts w:ascii="Arial" w:hAnsi="Arial" w:cs="Arial"/>
          <w:color w:val="A6A6A6" w:themeColor="background1" w:themeShade="A6"/>
          <w:sz w:val="16"/>
          <w:szCs w:val="24"/>
        </w:rPr>
      </w:pPr>
      <w:del w:id="750" w:author="Kelly Kantack" w:date="2024-03-01T11:50:00Z">
        <w:r w:rsidRPr="00946D6D" w:rsidDel="004220EE">
          <w:rPr>
            <w:rFonts w:ascii="Arial" w:hAnsi="Arial" w:cs="Arial"/>
            <w:color w:val="A6A6A6" w:themeColor="background1" w:themeShade="A6"/>
            <w:sz w:val="16"/>
            <w:szCs w:val="24"/>
          </w:rPr>
          <w:delText xml:space="preserve">DATABASE NUM: </w:delText>
        </w:r>
        <w:r w:rsidR="00937122" w:rsidRPr="00B32821" w:rsidDel="004220EE">
          <w:rPr>
            <w:rFonts w:ascii="Arial" w:hAnsi="Arial" w:cs="Arial"/>
            <w:color w:val="A6A6A6" w:themeColor="background1" w:themeShade="A6"/>
            <w:sz w:val="16"/>
            <w:szCs w:val="24"/>
          </w:rPr>
          <w:delText xml:space="preserve">37 </w:delText>
        </w:r>
      </w:del>
    </w:p>
    <w:p w14:paraId="0C3165C3" w14:textId="7BB1E163" w:rsidR="00937122" w:rsidRPr="00BF0E88" w:rsidRDefault="00975424">
      <w:pPr>
        <w:spacing w:after="0" w:line="240" w:lineRule="auto"/>
        <w:rPr>
          <w:rFonts w:ascii="Arial" w:hAnsi="Arial" w:cs="Arial"/>
          <w:sz w:val="24"/>
          <w:szCs w:val="24"/>
        </w:rPr>
      </w:pPr>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r w:rsidRPr="0097505C">
        <w:rPr>
          <w:rFonts w:ascii="Arial" w:hAnsi="Arial" w:cs="Arial"/>
          <w:b/>
          <w:sz w:val="24"/>
          <w:szCs w:val="24"/>
          <w:u w:val="single"/>
        </w:rPr>
        <w:t>canonization</w:t>
      </w:r>
    </w:p>
    <w:p w14:paraId="59E8C14F" w14:textId="6CAA0D3C"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ins w:id="751" w:author="Kelly Kantack" w:date="2024-03-14T16:58:00Z">
        <w:r w:rsidR="005E0751">
          <w:rPr>
            <w:rFonts w:ascii="Arial" w:hAnsi="Arial" w:cs="Arial"/>
            <w:i/>
            <w:color w:val="943634" w:themeColor="accent2" w:themeShade="BF"/>
            <w:sz w:val="24"/>
            <w:szCs w:val="24"/>
          </w:rPr>
          <w:t xml:space="preserve">     </w:t>
        </w:r>
        <w:r w:rsidR="005E0751" w:rsidRPr="00FA2C31">
          <w:rPr>
            <w:rFonts w:ascii="Arial" w:hAnsi="Arial" w:cs="Arial"/>
            <w:b/>
            <w:i/>
            <w:color w:val="FF0000"/>
            <w:sz w:val="24"/>
            <w:szCs w:val="24"/>
          </w:rPr>
          <w:t xml:space="preserve">---this is </w:t>
        </w:r>
        <w:r w:rsidR="005E0751">
          <w:rPr>
            <w:rFonts w:ascii="Arial" w:hAnsi="Arial" w:cs="Arial"/>
            <w:b/>
            <w:i/>
            <w:color w:val="FF0000"/>
            <w:sz w:val="24"/>
            <w:szCs w:val="24"/>
          </w:rPr>
          <w:t xml:space="preserve">close to </w:t>
        </w:r>
        <w:r w:rsidR="005E0751" w:rsidRPr="00FA2C31">
          <w:rPr>
            <w:rFonts w:ascii="Arial" w:hAnsi="Arial" w:cs="Arial"/>
            <w:b/>
            <w:i/>
            <w:color w:val="FF0000"/>
            <w:sz w:val="24"/>
            <w:szCs w:val="24"/>
          </w:rPr>
          <w:t>a duplicate question from earlier round</w:t>
        </w:r>
        <w:proofErr w:type="gramStart"/>
        <w:r w:rsidR="005E0751" w:rsidRPr="00FA2C31">
          <w:rPr>
            <w:rFonts w:ascii="Arial" w:hAnsi="Arial" w:cs="Arial"/>
            <w:b/>
            <w:i/>
            <w:color w:val="FF0000"/>
            <w:sz w:val="24"/>
            <w:szCs w:val="24"/>
          </w:rPr>
          <w:t>?---</w:t>
        </w:r>
      </w:ins>
      <w:proofErr w:type="gramEnd"/>
    </w:p>
    <w:p w14:paraId="514CDFF8" w14:textId="52C07407" w:rsidR="00937122" w:rsidDel="005D0562" w:rsidRDefault="00937122">
      <w:pPr>
        <w:spacing w:after="0" w:line="240" w:lineRule="auto"/>
        <w:rPr>
          <w:del w:id="752" w:author="Kelly Kantack" w:date="2024-03-01T12:04:00Z"/>
          <w:rFonts w:ascii="Arial" w:hAnsi="Arial" w:cs="Arial"/>
          <w:i/>
          <w:sz w:val="24"/>
          <w:szCs w:val="24"/>
        </w:rPr>
      </w:pPr>
      <w:r w:rsidRPr="006B4F81">
        <w:rPr>
          <w:rFonts w:ascii="Arial" w:hAnsi="Arial" w:cs="Arial"/>
          <w:i/>
          <w:sz w:val="24"/>
          <w:szCs w:val="24"/>
        </w:rPr>
        <w:t xml:space="preserve"> </w:t>
      </w:r>
    </w:p>
    <w:p w14:paraId="0D3918FE" w14:textId="3C300BBB" w:rsidR="00937122" w:rsidDel="005D0562" w:rsidRDefault="00937122">
      <w:pPr>
        <w:spacing w:after="0" w:line="240" w:lineRule="auto"/>
        <w:rPr>
          <w:del w:id="753" w:author="Kelly Kantack" w:date="2024-03-01T12:04:00Z"/>
          <w:rFonts w:ascii="Arial" w:hAnsi="Arial" w:cs="Arial"/>
          <w:sz w:val="24"/>
          <w:szCs w:val="24"/>
        </w:rPr>
      </w:pPr>
    </w:p>
    <w:p w14:paraId="28CE8E37" w14:textId="77777777" w:rsidR="000805EC" w:rsidRPr="006707BE" w:rsidRDefault="000805EC" w:rsidP="000805EC">
      <w:pPr>
        <w:spacing w:after="0" w:line="240" w:lineRule="auto"/>
        <w:rPr>
          <w:ins w:id="754" w:author="Kelly Kantack" w:date="2024-03-01T11:56:00Z"/>
          <w:rFonts w:ascii="Arial" w:hAnsi="Arial" w:cs="Arial"/>
          <w:i/>
          <w:sz w:val="24"/>
          <w:szCs w:val="24"/>
        </w:rPr>
      </w:pPr>
      <w:ins w:id="755" w:author="Kelly Kantack" w:date="2024-03-01T11:56:00Z">
        <w:r>
          <w:rPr>
            <w:rFonts w:ascii="Arial" w:hAnsi="Arial" w:cs="Arial"/>
            <w:i/>
            <w:sz w:val="24"/>
            <w:szCs w:val="24"/>
          </w:rPr>
          <w:t>______________________________________________________________________________</w:t>
        </w:r>
      </w:ins>
    </w:p>
    <w:p w14:paraId="62809154" w14:textId="41C304C8" w:rsidR="00937122" w:rsidRPr="00B32821" w:rsidDel="004220EE" w:rsidRDefault="00946D6D">
      <w:pPr>
        <w:spacing w:after="0" w:line="240" w:lineRule="auto"/>
        <w:rPr>
          <w:del w:id="756" w:author="Kelly Kantack" w:date="2024-03-01T11:50:00Z"/>
          <w:rFonts w:ascii="Arial" w:hAnsi="Arial" w:cs="Arial"/>
          <w:color w:val="A6A6A6" w:themeColor="background1" w:themeShade="A6"/>
          <w:sz w:val="16"/>
          <w:szCs w:val="24"/>
        </w:rPr>
      </w:pPr>
      <w:del w:id="757" w:author="Kelly Kantack" w:date="2024-03-01T11:50:00Z">
        <w:r w:rsidRPr="00946D6D" w:rsidDel="004220EE">
          <w:rPr>
            <w:rFonts w:ascii="Arial" w:hAnsi="Arial" w:cs="Arial"/>
            <w:color w:val="A6A6A6" w:themeColor="background1" w:themeShade="A6"/>
            <w:sz w:val="16"/>
            <w:szCs w:val="24"/>
          </w:rPr>
          <w:delText xml:space="preserve">DATABASE NUM: </w:delText>
        </w:r>
        <w:r w:rsidR="00937122" w:rsidRPr="00B32821" w:rsidDel="004220EE">
          <w:rPr>
            <w:rFonts w:ascii="Arial" w:hAnsi="Arial" w:cs="Arial"/>
            <w:color w:val="A6A6A6" w:themeColor="background1" w:themeShade="A6"/>
            <w:sz w:val="16"/>
            <w:szCs w:val="24"/>
          </w:rPr>
          <w:delText xml:space="preserve">38 </w:delText>
        </w:r>
      </w:del>
    </w:p>
    <w:p w14:paraId="2B899723" w14:textId="76E9F5B4"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TBR2.2  </w:t>
      </w:r>
      <w:r w:rsidR="00937122" w:rsidRPr="00BF0E88">
        <w:rPr>
          <w:rFonts w:ascii="Arial" w:hAnsi="Arial" w:cs="Arial"/>
          <w:sz w:val="24"/>
          <w:szCs w:val="24"/>
        </w:rPr>
        <w:t xml:space="preserve">What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apostolic</w:t>
      </w:r>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1A3EE0F3" w:rsidR="00937122" w:rsidDel="005D0562" w:rsidRDefault="00937122">
      <w:pPr>
        <w:spacing w:after="0" w:line="240" w:lineRule="auto"/>
        <w:rPr>
          <w:del w:id="758" w:author="Kelly Kantack" w:date="2024-03-01T12:04:00Z"/>
          <w:rFonts w:ascii="Arial" w:hAnsi="Arial" w:cs="Arial"/>
          <w:i/>
          <w:sz w:val="24"/>
          <w:szCs w:val="24"/>
        </w:rPr>
      </w:pPr>
      <w:r w:rsidRPr="006B4F81">
        <w:rPr>
          <w:rFonts w:ascii="Arial" w:hAnsi="Arial" w:cs="Arial"/>
          <w:i/>
          <w:sz w:val="24"/>
          <w:szCs w:val="24"/>
        </w:rPr>
        <w:t xml:space="preserve"> </w:t>
      </w:r>
    </w:p>
    <w:p w14:paraId="45E7852B" w14:textId="79487FD9" w:rsidR="00937122" w:rsidDel="005D0562" w:rsidRDefault="00937122">
      <w:pPr>
        <w:spacing w:after="0" w:line="240" w:lineRule="auto"/>
        <w:rPr>
          <w:del w:id="759" w:author="Kelly Kantack" w:date="2024-03-01T12:04:00Z"/>
          <w:rFonts w:ascii="Arial" w:hAnsi="Arial" w:cs="Arial"/>
          <w:sz w:val="24"/>
          <w:szCs w:val="24"/>
        </w:rPr>
      </w:pPr>
    </w:p>
    <w:p w14:paraId="0A7D4E6B" w14:textId="77777777" w:rsidR="000805EC" w:rsidRPr="006707BE" w:rsidRDefault="000805EC" w:rsidP="000805EC">
      <w:pPr>
        <w:spacing w:after="0" w:line="240" w:lineRule="auto"/>
        <w:rPr>
          <w:ins w:id="760" w:author="Kelly Kantack" w:date="2024-03-01T11:56:00Z"/>
          <w:rFonts w:ascii="Arial" w:hAnsi="Arial" w:cs="Arial"/>
          <w:i/>
          <w:sz w:val="24"/>
          <w:szCs w:val="24"/>
        </w:rPr>
      </w:pPr>
      <w:ins w:id="761" w:author="Kelly Kantack" w:date="2024-03-01T11:56:00Z">
        <w:r>
          <w:rPr>
            <w:rFonts w:ascii="Arial" w:hAnsi="Arial" w:cs="Arial"/>
            <w:i/>
            <w:sz w:val="24"/>
            <w:szCs w:val="24"/>
          </w:rPr>
          <w:t>______________________________________________________________________________</w:t>
        </w:r>
      </w:ins>
    </w:p>
    <w:p w14:paraId="5DECA779" w14:textId="6F2B2DF1" w:rsidR="00937122" w:rsidRPr="00B32821" w:rsidDel="004220EE" w:rsidRDefault="00946D6D">
      <w:pPr>
        <w:spacing w:after="0" w:line="240" w:lineRule="auto"/>
        <w:rPr>
          <w:del w:id="762" w:author="Kelly Kantack" w:date="2024-03-01T11:50:00Z"/>
          <w:rFonts w:ascii="Arial" w:hAnsi="Arial" w:cs="Arial"/>
          <w:color w:val="A6A6A6" w:themeColor="background1" w:themeShade="A6"/>
          <w:sz w:val="16"/>
          <w:szCs w:val="24"/>
        </w:rPr>
      </w:pPr>
      <w:del w:id="763" w:author="Kelly Kantack" w:date="2024-03-01T11:50:00Z">
        <w:r w:rsidRPr="00946D6D" w:rsidDel="004220EE">
          <w:rPr>
            <w:rFonts w:ascii="Arial" w:hAnsi="Arial" w:cs="Arial"/>
            <w:color w:val="A6A6A6" w:themeColor="background1" w:themeShade="A6"/>
            <w:sz w:val="16"/>
            <w:szCs w:val="24"/>
          </w:rPr>
          <w:delText xml:space="preserve">DATABASE NUM: </w:delText>
        </w:r>
        <w:r w:rsidR="00937122" w:rsidRPr="00B32821" w:rsidDel="004220EE">
          <w:rPr>
            <w:rFonts w:ascii="Arial" w:hAnsi="Arial" w:cs="Arial"/>
            <w:color w:val="A6A6A6" w:themeColor="background1" w:themeShade="A6"/>
            <w:sz w:val="16"/>
            <w:szCs w:val="24"/>
          </w:rPr>
          <w:delText xml:space="preserve">39 </w:delText>
        </w:r>
      </w:del>
    </w:p>
    <w:p w14:paraId="20975174" w14:textId="28A7A4FD"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TBR2.3  </w:t>
      </w:r>
      <w:r w:rsidR="00937122" w:rsidRPr="00BF0E88">
        <w:rPr>
          <w:rFonts w:ascii="Arial" w:hAnsi="Arial" w:cs="Arial"/>
          <w:sz w:val="24"/>
          <w:szCs w:val="24"/>
        </w:rPr>
        <w:t>Who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the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6D5DA329" w:rsidR="00937122" w:rsidDel="005D0562" w:rsidRDefault="00937122">
      <w:pPr>
        <w:spacing w:after="0" w:line="240" w:lineRule="auto"/>
        <w:rPr>
          <w:del w:id="764" w:author="Kelly Kantack" w:date="2024-03-01T12:04:00Z"/>
          <w:rFonts w:ascii="Arial" w:hAnsi="Arial" w:cs="Arial"/>
          <w:i/>
          <w:sz w:val="24"/>
          <w:szCs w:val="24"/>
        </w:rPr>
      </w:pPr>
      <w:r w:rsidRPr="006B4F81">
        <w:rPr>
          <w:rFonts w:ascii="Arial" w:hAnsi="Arial" w:cs="Arial"/>
          <w:i/>
          <w:sz w:val="24"/>
          <w:szCs w:val="24"/>
        </w:rPr>
        <w:t xml:space="preserve"> </w:t>
      </w:r>
    </w:p>
    <w:p w14:paraId="5DD6A0EE" w14:textId="3C495B7F" w:rsidR="00937122" w:rsidDel="005D0562" w:rsidRDefault="00937122">
      <w:pPr>
        <w:spacing w:after="0" w:line="240" w:lineRule="auto"/>
        <w:rPr>
          <w:del w:id="765" w:author="Kelly Kantack" w:date="2024-03-01T12:04:00Z"/>
          <w:rFonts w:ascii="Arial" w:hAnsi="Arial" w:cs="Arial"/>
          <w:sz w:val="24"/>
          <w:szCs w:val="24"/>
        </w:rPr>
      </w:pPr>
    </w:p>
    <w:p w14:paraId="29E36C93" w14:textId="77777777" w:rsidR="000805EC" w:rsidRPr="006707BE" w:rsidRDefault="000805EC" w:rsidP="000805EC">
      <w:pPr>
        <w:spacing w:after="0" w:line="240" w:lineRule="auto"/>
        <w:rPr>
          <w:ins w:id="766" w:author="Kelly Kantack" w:date="2024-03-01T11:56:00Z"/>
          <w:rFonts w:ascii="Arial" w:hAnsi="Arial" w:cs="Arial"/>
          <w:i/>
          <w:sz w:val="24"/>
          <w:szCs w:val="24"/>
        </w:rPr>
      </w:pPr>
      <w:ins w:id="767" w:author="Kelly Kantack" w:date="2024-03-01T11:56:00Z">
        <w:r>
          <w:rPr>
            <w:rFonts w:ascii="Arial" w:hAnsi="Arial" w:cs="Arial"/>
            <w:i/>
            <w:sz w:val="24"/>
            <w:szCs w:val="24"/>
          </w:rPr>
          <w:t>______________________________________________________________________________</w:t>
        </w:r>
      </w:ins>
    </w:p>
    <w:p w14:paraId="0DE8BCA8" w14:textId="7F9A3C72" w:rsidR="00937122" w:rsidRPr="00B32821" w:rsidDel="004220EE" w:rsidRDefault="00946D6D">
      <w:pPr>
        <w:spacing w:after="0" w:line="240" w:lineRule="auto"/>
        <w:rPr>
          <w:del w:id="768" w:author="Kelly Kantack" w:date="2024-03-01T11:50:00Z"/>
          <w:rFonts w:ascii="Arial" w:hAnsi="Arial" w:cs="Arial"/>
          <w:color w:val="A6A6A6" w:themeColor="background1" w:themeShade="A6"/>
          <w:sz w:val="16"/>
          <w:szCs w:val="24"/>
        </w:rPr>
      </w:pPr>
      <w:del w:id="769" w:author="Kelly Kantack" w:date="2024-03-01T11:50:00Z">
        <w:r w:rsidRPr="00946D6D" w:rsidDel="004220EE">
          <w:rPr>
            <w:rFonts w:ascii="Arial" w:hAnsi="Arial" w:cs="Arial"/>
            <w:color w:val="A6A6A6" w:themeColor="background1" w:themeShade="A6"/>
            <w:sz w:val="16"/>
            <w:szCs w:val="24"/>
          </w:rPr>
          <w:delText xml:space="preserve">DATABASE NUM: </w:delText>
        </w:r>
        <w:r w:rsidR="00937122" w:rsidRPr="00B32821" w:rsidDel="004220EE">
          <w:rPr>
            <w:rFonts w:ascii="Arial" w:hAnsi="Arial" w:cs="Arial"/>
            <w:color w:val="A6A6A6" w:themeColor="background1" w:themeShade="A6"/>
            <w:sz w:val="16"/>
            <w:szCs w:val="24"/>
          </w:rPr>
          <w:delText xml:space="preserve">52 </w:delText>
        </w:r>
      </w:del>
    </w:p>
    <w:p w14:paraId="18A1D4CD" w14:textId="7F4D4FF7"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TBR2.4  </w:t>
      </w:r>
      <w:r w:rsidR="00937122" w:rsidRPr="00BF0E88">
        <w:rPr>
          <w:rFonts w:ascii="Arial" w:hAnsi="Arial" w:cs="Arial"/>
          <w:sz w:val="24"/>
          <w:szCs w:val="24"/>
        </w:rPr>
        <w:t xml:space="preserve">What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bread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6547FDDD" w:rsidR="00937122" w:rsidDel="005D0562" w:rsidRDefault="00937122">
      <w:pPr>
        <w:spacing w:after="0" w:line="240" w:lineRule="auto"/>
        <w:rPr>
          <w:del w:id="770" w:author="Kelly Kantack" w:date="2024-03-01T12:04:00Z"/>
          <w:rFonts w:ascii="Arial" w:hAnsi="Arial" w:cs="Arial"/>
          <w:i/>
          <w:sz w:val="24"/>
          <w:szCs w:val="24"/>
        </w:rPr>
      </w:pPr>
      <w:r w:rsidRPr="006B4F81">
        <w:rPr>
          <w:rFonts w:ascii="Arial" w:hAnsi="Arial" w:cs="Arial"/>
          <w:i/>
          <w:sz w:val="24"/>
          <w:szCs w:val="24"/>
        </w:rPr>
        <w:t xml:space="preserve"> </w:t>
      </w:r>
    </w:p>
    <w:p w14:paraId="0F1FF2BC" w14:textId="15E2E240" w:rsidR="00937122" w:rsidDel="005D0562" w:rsidRDefault="00937122">
      <w:pPr>
        <w:spacing w:after="0" w:line="240" w:lineRule="auto"/>
        <w:rPr>
          <w:del w:id="771" w:author="Kelly Kantack" w:date="2024-03-01T12:04:00Z"/>
          <w:rFonts w:ascii="Arial" w:hAnsi="Arial" w:cs="Arial"/>
          <w:sz w:val="24"/>
          <w:szCs w:val="24"/>
        </w:rPr>
      </w:pPr>
    </w:p>
    <w:p w14:paraId="7F7147DA" w14:textId="77777777" w:rsidR="000805EC" w:rsidRPr="006707BE" w:rsidRDefault="000805EC" w:rsidP="000805EC">
      <w:pPr>
        <w:spacing w:after="0" w:line="240" w:lineRule="auto"/>
        <w:rPr>
          <w:ins w:id="772" w:author="Kelly Kantack" w:date="2024-03-01T11:56:00Z"/>
          <w:rFonts w:ascii="Arial" w:hAnsi="Arial" w:cs="Arial"/>
          <w:i/>
          <w:sz w:val="24"/>
          <w:szCs w:val="24"/>
        </w:rPr>
      </w:pPr>
      <w:ins w:id="773" w:author="Kelly Kantack" w:date="2024-03-01T11:56:00Z">
        <w:r>
          <w:rPr>
            <w:rFonts w:ascii="Arial" w:hAnsi="Arial" w:cs="Arial"/>
            <w:i/>
            <w:sz w:val="24"/>
            <w:szCs w:val="24"/>
          </w:rPr>
          <w:t>______________________________________________________________________________</w:t>
        </w:r>
      </w:ins>
    </w:p>
    <w:p w14:paraId="57AFCD25" w14:textId="3FF6CC50" w:rsidR="00937122" w:rsidRPr="00B32821" w:rsidDel="004220EE" w:rsidRDefault="00946D6D">
      <w:pPr>
        <w:spacing w:after="0" w:line="240" w:lineRule="auto"/>
        <w:rPr>
          <w:del w:id="774" w:author="Kelly Kantack" w:date="2024-03-01T11:50:00Z"/>
          <w:rFonts w:ascii="Arial" w:hAnsi="Arial" w:cs="Arial"/>
          <w:color w:val="A6A6A6" w:themeColor="background1" w:themeShade="A6"/>
          <w:sz w:val="16"/>
          <w:szCs w:val="24"/>
        </w:rPr>
      </w:pPr>
      <w:del w:id="775" w:author="Kelly Kantack" w:date="2024-03-01T11:50:00Z">
        <w:r w:rsidRPr="00946D6D" w:rsidDel="004220EE">
          <w:rPr>
            <w:rFonts w:ascii="Arial" w:hAnsi="Arial" w:cs="Arial"/>
            <w:color w:val="A6A6A6" w:themeColor="background1" w:themeShade="A6"/>
            <w:sz w:val="16"/>
            <w:szCs w:val="24"/>
          </w:rPr>
          <w:delText xml:space="preserve">DATABASE NUM: </w:delText>
        </w:r>
        <w:r w:rsidR="00937122" w:rsidRPr="00B32821" w:rsidDel="004220EE">
          <w:rPr>
            <w:rFonts w:ascii="Arial" w:hAnsi="Arial" w:cs="Arial"/>
            <w:color w:val="A6A6A6" w:themeColor="background1" w:themeShade="A6"/>
            <w:sz w:val="16"/>
            <w:szCs w:val="24"/>
          </w:rPr>
          <w:delText xml:space="preserve">53 </w:delText>
        </w:r>
      </w:del>
    </w:p>
    <w:p w14:paraId="41EBC46A" w14:textId="44AEC562"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 xml:space="preserve">n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3C0E785C" w:rsidR="00937122" w:rsidDel="005D0562" w:rsidRDefault="00937122">
      <w:pPr>
        <w:spacing w:after="0" w:line="240" w:lineRule="auto"/>
        <w:rPr>
          <w:del w:id="776" w:author="Kelly Kantack" w:date="2024-03-01T12:04:00Z"/>
          <w:rFonts w:ascii="Arial" w:hAnsi="Arial" w:cs="Arial"/>
          <w:i/>
          <w:sz w:val="24"/>
          <w:szCs w:val="24"/>
        </w:rPr>
      </w:pPr>
      <w:r w:rsidRPr="006B4F81">
        <w:rPr>
          <w:rFonts w:ascii="Arial" w:hAnsi="Arial" w:cs="Arial"/>
          <w:i/>
          <w:sz w:val="24"/>
          <w:szCs w:val="24"/>
        </w:rPr>
        <w:t xml:space="preserve"> </w:t>
      </w:r>
    </w:p>
    <w:p w14:paraId="15613A31" w14:textId="122C235D" w:rsidR="00937122" w:rsidDel="005D0562" w:rsidRDefault="00937122">
      <w:pPr>
        <w:spacing w:after="0" w:line="240" w:lineRule="auto"/>
        <w:rPr>
          <w:del w:id="777" w:author="Kelly Kantack" w:date="2024-03-01T12:04:00Z"/>
          <w:rFonts w:ascii="Arial" w:hAnsi="Arial" w:cs="Arial"/>
          <w:sz w:val="24"/>
          <w:szCs w:val="24"/>
        </w:rPr>
      </w:pPr>
    </w:p>
    <w:p w14:paraId="6B29478B" w14:textId="77777777" w:rsidR="000805EC" w:rsidRPr="006707BE" w:rsidRDefault="000805EC" w:rsidP="000805EC">
      <w:pPr>
        <w:spacing w:after="0" w:line="240" w:lineRule="auto"/>
        <w:rPr>
          <w:ins w:id="778" w:author="Kelly Kantack" w:date="2024-03-01T11:56:00Z"/>
          <w:rFonts w:ascii="Arial" w:hAnsi="Arial" w:cs="Arial"/>
          <w:i/>
          <w:sz w:val="24"/>
          <w:szCs w:val="24"/>
        </w:rPr>
      </w:pPr>
      <w:ins w:id="779" w:author="Kelly Kantack" w:date="2024-03-01T11:56:00Z">
        <w:r>
          <w:rPr>
            <w:rFonts w:ascii="Arial" w:hAnsi="Arial" w:cs="Arial"/>
            <w:i/>
            <w:sz w:val="24"/>
            <w:szCs w:val="24"/>
          </w:rPr>
          <w:t>______________________________________________________________________________</w:t>
        </w:r>
      </w:ins>
    </w:p>
    <w:p w14:paraId="4E021ED9" w14:textId="45277068" w:rsidR="00937122" w:rsidRPr="00B32821" w:rsidDel="004220EE" w:rsidRDefault="00946D6D">
      <w:pPr>
        <w:spacing w:after="0" w:line="240" w:lineRule="auto"/>
        <w:rPr>
          <w:del w:id="780" w:author="Kelly Kantack" w:date="2024-03-01T11:50:00Z"/>
          <w:rFonts w:ascii="Arial" w:hAnsi="Arial" w:cs="Arial"/>
          <w:color w:val="A6A6A6" w:themeColor="background1" w:themeShade="A6"/>
          <w:sz w:val="16"/>
          <w:szCs w:val="24"/>
        </w:rPr>
      </w:pPr>
      <w:del w:id="781" w:author="Kelly Kantack" w:date="2024-03-01T11:50:00Z">
        <w:r w:rsidRPr="00946D6D" w:rsidDel="004220EE">
          <w:rPr>
            <w:rFonts w:ascii="Arial" w:hAnsi="Arial" w:cs="Arial"/>
            <w:color w:val="A6A6A6" w:themeColor="background1" w:themeShade="A6"/>
            <w:sz w:val="16"/>
            <w:szCs w:val="24"/>
          </w:rPr>
          <w:delText xml:space="preserve">DATABASE NUM: </w:delText>
        </w:r>
        <w:r w:rsidR="00937122" w:rsidRPr="00B32821" w:rsidDel="004220EE">
          <w:rPr>
            <w:rFonts w:ascii="Arial" w:hAnsi="Arial" w:cs="Arial"/>
            <w:color w:val="A6A6A6" w:themeColor="background1" w:themeShade="A6"/>
            <w:sz w:val="16"/>
            <w:szCs w:val="24"/>
          </w:rPr>
          <w:delText xml:space="preserve">54 </w:delText>
        </w:r>
      </w:del>
    </w:p>
    <w:p w14:paraId="6BDAA452" w14:textId="0A29629A"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TBR2.6  </w:t>
      </w:r>
      <w:r w:rsidR="00937122" w:rsidRPr="00BF0E88">
        <w:rPr>
          <w:rFonts w:ascii="Arial" w:hAnsi="Arial" w:cs="Arial"/>
          <w:sz w:val="24"/>
          <w:szCs w:val="24"/>
        </w:rPr>
        <w:t>What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r w:rsidRPr="0097505C">
        <w:rPr>
          <w:rFonts w:ascii="Arial" w:hAnsi="Arial" w:cs="Arial"/>
          <w:b/>
          <w:sz w:val="24"/>
          <w:szCs w:val="24"/>
          <w:u w:val="single"/>
        </w:rPr>
        <w:t xml:space="preserve">the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collection</w:t>
      </w:r>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51BC46B0" w:rsidR="00937122" w:rsidDel="005D0562" w:rsidRDefault="00937122">
      <w:pPr>
        <w:spacing w:after="0" w:line="240" w:lineRule="auto"/>
        <w:rPr>
          <w:del w:id="782" w:author="Kelly Kantack" w:date="2024-03-01T12:05:00Z"/>
          <w:rFonts w:ascii="Arial" w:hAnsi="Arial" w:cs="Arial"/>
          <w:i/>
          <w:sz w:val="24"/>
          <w:szCs w:val="24"/>
        </w:rPr>
      </w:pPr>
      <w:del w:id="783" w:author="Kelly Kantack" w:date="2024-03-01T12:05:00Z">
        <w:r w:rsidRPr="006B4F81" w:rsidDel="005D0562">
          <w:rPr>
            <w:rFonts w:ascii="Arial" w:hAnsi="Arial" w:cs="Arial"/>
            <w:i/>
            <w:sz w:val="24"/>
            <w:szCs w:val="24"/>
          </w:rPr>
          <w:delText xml:space="preserve"> </w:delText>
        </w:r>
      </w:del>
    </w:p>
    <w:p w14:paraId="47FB9D72" w14:textId="42555444" w:rsidR="00937122" w:rsidDel="005D0562" w:rsidRDefault="00937122">
      <w:pPr>
        <w:spacing w:after="0" w:line="240" w:lineRule="auto"/>
        <w:rPr>
          <w:del w:id="784" w:author="Kelly Kantack" w:date="2024-03-01T12:05:00Z"/>
          <w:rFonts w:ascii="Arial" w:hAnsi="Arial" w:cs="Arial"/>
          <w:sz w:val="24"/>
          <w:szCs w:val="24"/>
        </w:rPr>
      </w:pPr>
    </w:p>
    <w:p w14:paraId="495AC2B2" w14:textId="1F77CB3B" w:rsidR="00AE3CC1" w:rsidDel="005D0562" w:rsidRDefault="00AE3CC1">
      <w:pPr>
        <w:rPr>
          <w:del w:id="785" w:author="Kelly Kantack" w:date="2024-03-01T12:05:00Z"/>
          <w:rFonts w:ascii="Arial" w:hAnsi="Arial" w:cs="Arial"/>
          <w:color w:val="A6A6A6" w:themeColor="background1" w:themeShade="A6"/>
          <w:sz w:val="16"/>
          <w:szCs w:val="24"/>
        </w:rPr>
      </w:pPr>
      <w:del w:id="786" w:author="Kelly Kantack" w:date="2024-03-01T12:05:00Z">
        <w:r w:rsidDel="005D0562">
          <w:rPr>
            <w:rFonts w:ascii="Arial" w:hAnsi="Arial" w:cs="Arial"/>
            <w:color w:val="A6A6A6" w:themeColor="background1" w:themeShade="A6"/>
            <w:sz w:val="16"/>
            <w:szCs w:val="24"/>
          </w:rPr>
          <w:br w:type="page"/>
        </w:r>
      </w:del>
    </w:p>
    <w:p w14:paraId="0E61EE5F" w14:textId="77777777" w:rsidR="000805EC" w:rsidRPr="006707BE" w:rsidRDefault="000805EC" w:rsidP="000805EC">
      <w:pPr>
        <w:spacing w:after="0" w:line="240" w:lineRule="auto"/>
        <w:rPr>
          <w:ins w:id="787" w:author="Kelly Kantack" w:date="2024-03-01T11:56:00Z"/>
          <w:rFonts w:ascii="Arial" w:hAnsi="Arial" w:cs="Arial"/>
          <w:i/>
          <w:sz w:val="24"/>
          <w:szCs w:val="24"/>
        </w:rPr>
      </w:pPr>
      <w:ins w:id="788" w:author="Kelly Kantack" w:date="2024-03-01T11:56:00Z">
        <w:r>
          <w:rPr>
            <w:rFonts w:ascii="Arial" w:hAnsi="Arial" w:cs="Arial"/>
            <w:i/>
            <w:sz w:val="24"/>
            <w:szCs w:val="24"/>
          </w:rPr>
          <w:t>______________________________________________________________________________</w:t>
        </w:r>
      </w:ins>
    </w:p>
    <w:p w14:paraId="1AD40884" w14:textId="28B09061" w:rsidR="00937122" w:rsidRPr="00B32821" w:rsidDel="004220EE" w:rsidRDefault="00946D6D">
      <w:pPr>
        <w:spacing w:after="0" w:line="240" w:lineRule="auto"/>
        <w:rPr>
          <w:del w:id="789" w:author="Kelly Kantack" w:date="2024-03-01T11:50:00Z"/>
          <w:rFonts w:ascii="Arial" w:hAnsi="Arial" w:cs="Arial"/>
          <w:color w:val="A6A6A6" w:themeColor="background1" w:themeShade="A6"/>
          <w:sz w:val="16"/>
          <w:szCs w:val="24"/>
        </w:rPr>
      </w:pPr>
      <w:del w:id="790" w:author="Kelly Kantack" w:date="2024-03-01T11:50:00Z">
        <w:r w:rsidRPr="00946D6D" w:rsidDel="004220EE">
          <w:rPr>
            <w:rFonts w:ascii="Arial" w:hAnsi="Arial" w:cs="Arial"/>
            <w:color w:val="A6A6A6" w:themeColor="background1" w:themeShade="A6"/>
            <w:sz w:val="16"/>
            <w:szCs w:val="24"/>
          </w:rPr>
          <w:delText xml:space="preserve">DATABASE NUM: </w:delText>
        </w:r>
        <w:r w:rsidR="00937122" w:rsidRPr="00B32821" w:rsidDel="004220EE">
          <w:rPr>
            <w:rFonts w:ascii="Arial" w:hAnsi="Arial" w:cs="Arial"/>
            <w:color w:val="A6A6A6" w:themeColor="background1" w:themeShade="A6"/>
            <w:sz w:val="16"/>
            <w:szCs w:val="24"/>
          </w:rPr>
          <w:delText xml:space="preserve">55 </w:delText>
        </w:r>
      </w:del>
    </w:p>
    <w:p w14:paraId="5BB9372E" w14:textId="768F28BF"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TBR2.7  </w:t>
      </w:r>
      <w:r w:rsidR="00937122" w:rsidRPr="00BF0E88">
        <w:rPr>
          <w:rFonts w:ascii="Arial" w:hAnsi="Arial" w:cs="Arial"/>
          <w:sz w:val="24"/>
          <w:szCs w:val="24"/>
        </w:rPr>
        <w:t>What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the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(the)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51D23C6E" w14:textId="77777777" w:rsidR="005D0562" w:rsidRDefault="005D0562">
      <w:pPr>
        <w:rPr>
          <w:ins w:id="791" w:author="Kelly Kantack" w:date="2024-03-01T12:05:00Z"/>
          <w:rFonts w:ascii="Arial" w:hAnsi="Arial" w:cs="Arial"/>
          <w:color w:val="A6A6A6" w:themeColor="background1" w:themeShade="A6"/>
          <w:sz w:val="16"/>
          <w:szCs w:val="24"/>
        </w:rPr>
      </w:pPr>
      <w:ins w:id="792" w:author="Kelly Kantack" w:date="2024-03-01T12:05:00Z">
        <w:r>
          <w:rPr>
            <w:rFonts w:ascii="Arial" w:hAnsi="Arial" w:cs="Arial"/>
            <w:color w:val="A6A6A6" w:themeColor="background1" w:themeShade="A6"/>
            <w:sz w:val="16"/>
            <w:szCs w:val="24"/>
          </w:rPr>
          <w:br w:type="page"/>
        </w:r>
      </w:ins>
    </w:p>
    <w:p w14:paraId="40D874F3" w14:textId="313ED085" w:rsidR="00937122" w:rsidRPr="00B32821" w:rsidDel="004220EE" w:rsidRDefault="00946D6D">
      <w:pPr>
        <w:spacing w:after="0" w:line="240" w:lineRule="auto"/>
        <w:rPr>
          <w:del w:id="793" w:author="Kelly Kantack" w:date="2024-03-01T11:50:00Z"/>
          <w:rFonts w:ascii="Arial" w:hAnsi="Arial" w:cs="Arial"/>
          <w:color w:val="A6A6A6" w:themeColor="background1" w:themeShade="A6"/>
          <w:sz w:val="16"/>
          <w:szCs w:val="24"/>
        </w:rPr>
      </w:pPr>
      <w:del w:id="794" w:author="Kelly Kantack" w:date="2024-03-01T11:50:00Z">
        <w:r w:rsidRPr="00946D6D" w:rsidDel="004220EE">
          <w:rPr>
            <w:rFonts w:ascii="Arial" w:hAnsi="Arial" w:cs="Arial"/>
            <w:color w:val="A6A6A6" w:themeColor="background1" w:themeShade="A6"/>
            <w:sz w:val="16"/>
            <w:szCs w:val="24"/>
          </w:rPr>
          <w:lastRenderedPageBreak/>
          <w:delText xml:space="preserve">DATABASE NUM: </w:delText>
        </w:r>
        <w:r w:rsidR="00937122" w:rsidRPr="00B32821" w:rsidDel="004220EE">
          <w:rPr>
            <w:rFonts w:ascii="Arial" w:hAnsi="Arial" w:cs="Arial"/>
            <w:color w:val="A6A6A6" w:themeColor="background1" w:themeShade="A6"/>
            <w:sz w:val="16"/>
            <w:szCs w:val="24"/>
          </w:rPr>
          <w:delText xml:space="preserve">56 </w:delText>
        </w:r>
      </w:del>
    </w:p>
    <w:p w14:paraId="0EB1C391" w14:textId="5EE4AD33"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TBR2.8  </w:t>
      </w:r>
      <w:r w:rsidR="00937122" w:rsidRPr="00BF0E88">
        <w:rPr>
          <w:rFonts w:ascii="Arial" w:hAnsi="Arial" w:cs="Arial"/>
          <w:sz w:val="24"/>
          <w:szCs w:val="24"/>
        </w:rPr>
        <w:t>Where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r w:rsidR="00937122" w:rsidRPr="0097505C">
        <w:rPr>
          <w:rFonts w:ascii="Arial" w:hAnsi="Arial" w:cs="Arial"/>
          <w:b/>
          <w:sz w:val="24"/>
          <w:szCs w:val="24"/>
          <w:u w:val="single"/>
        </w:rPr>
        <w:t>the</w:t>
      </w:r>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(the) ciborium</w:t>
      </w:r>
    </w:p>
    <w:p w14:paraId="572112F3" w14:textId="41F97B38" w:rsidR="007F4355" w:rsidRPr="007F4355" w:rsidRDefault="007F4355">
      <w:pPr>
        <w:spacing w:after="0" w:line="240" w:lineRule="auto"/>
        <w:rPr>
          <w:rFonts w:ascii="Arial" w:hAnsi="Arial" w:cs="Arial"/>
          <w:i/>
          <w:color w:val="0033CC"/>
          <w:sz w:val="24"/>
          <w:szCs w:val="24"/>
        </w:rPr>
      </w:pPr>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0965380F" w:rsidR="00937122" w:rsidDel="005D0562" w:rsidRDefault="00937122">
      <w:pPr>
        <w:spacing w:after="0" w:line="240" w:lineRule="auto"/>
        <w:rPr>
          <w:del w:id="795" w:author="Kelly Kantack" w:date="2024-03-01T12:05:00Z"/>
          <w:rFonts w:ascii="Arial" w:hAnsi="Arial" w:cs="Arial"/>
          <w:i/>
          <w:sz w:val="24"/>
          <w:szCs w:val="24"/>
        </w:rPr>
      </w:pPr>
      <w:r w:rsidRPr="006B4F81">
        <w:rPr>
          <w:rFonts w:ascii="Arial" w:hAnsi="Arial" w:cs="Arial"/>
          <w:i/>
          <w:sz w:val="24"/>
          <w:szCs w:val="24"/>
        </w:rPr>
        <w:t xml:space="preserve"> </w:t>
      </w:r>
    </w:p>
    <w:p w14:paraId="695AE371" w14:textId="0B2440BD" w:rsidR="00D1109B" w:rsidDel="005D0562" w:rsidRDefault="00D1109B">
      <w:pPr>
        <w:spacing w:after="0" w:line="240" w:lineRule="auto"/>
        <w:rPr>
          <w:del w:id="796" w:author="Kelly Kantack" w:date="2024-03-01T12:05:00Z"/>
          <w:rFonts w:ascii="Arial" w:hAnsi="Arial" w:cs="Arial"/>
          <w:sz w:val="24"/>
          <w:szCs w:val="24"/>
        </w:rPr>
      </w:pPr>
    </w:p>
    <w:p w14:paraId="2CD31CB2" w14:textId="77777777" w:rsidR="000805EC" w:rsidRPr="006707BE" w:rsidRDefault="000805EC" w:rsidP="000805EC">
      <w:pPr>
        <w:spacing w:after="0" w:line="240" w:lineRule="auto"/>
        <w:rPr>
          <w:ins w:id="797" w:author="Kelly Kantack" w:date="2024-03-01T11:56:00Z"/>
          <w:rFonts w:ascii="Arial" w:hAnsi="Arial" w:cs="Arial"/>
          <w:i/>
          <w:sz w:val="24"/>
          <w:szCs w:val="24"/>
        </w:rPr>
      </w:pPr>
      <w:ins w:id="798" w:author="Kelly Kantack" w:date="2024-03-01T11:56:00Z">
        <w:r>
          <w:rPr>
            <w:rFonts w:ascii="Arial" w:hAnsi="Arial" w:cs="Arial"/>
            <w:i/>
            <w:sz w:val="24"/>
            <w:szCs w:val="24"/>
          </w:rPr>
          <w:t>______________________________________________________________________________</w:t>
        </w:r>
      </w:ins>
    </w:p>
    <w:p w14:paraId="1D210D91" w14:textId="2BE09BCE" w:rsidR="00975424" w:rsidRPr="00B32821" w:rsidDel="004220EE" w:rsidRDefault="00946D6D">
      <w:pPr>
        <w:spacing w:after="0" w:line="240" w:lineRule="auto"/>
        <w:rPr>
          <w:del w:id="799" w:author="Kelly Kantack" w:date="2024-03-01T11:50:00Z"/>
          <w:rFonts w:ascii="Arial" w:hAnsi="Arial" w:cs="Arial"/>
          <w:color w:val="A6A6A6" w:themeColor="background1" w:themeShade="A6"/>
          <w:sz w:val="16"/>
          <w:szCs w:val="24"/>
        </w:rPr>
      </w:pPr>
      <w:del w:id="800" w:author="Kelly Kantack" w:date="2024-03-01T11:50:00Z">
        <w:r w:rsidRPr="00946D6D" w:rsidDel="004220EE">
          <w:rPr>
            <w:rFonts w:ascii="Arial" w:hAnsi="Arial" w:cs="Arial"/>
            <w:color w:val="A6A6A6" w:themeColor="background1" w:themeShade="A6"/>
            <w:sz w:val="16"/>
            <w:szCs w:val="24"/>
          </w:rPr>
          <w:delText xml:space="preserve">DATABASE NUM: </w:delText>
        </w:r>
        <w:r w:rsidR="00975424" w:rsidRPr="00B32821" w:rsidDel="004220EE">
          <w:rPr>
            <w:rFonts w:ascii="Arial" w:hAnsi="Arial" w:cs="Arial"/>
            <w:color w:val="A6A6A6" w:themeColor="background1" w:themeShade="A6"/>
            <w:sz w:val="16"/>
            <w:szCs w:val="24"/>
          </w:rPr>
          <w:delText xml:space="preserve">1201 </w:delText>
        </w:r>
      </w:del>
    </w:p>
    <w:p w14:paraId="18123F5B" w14:textId="4ABE579E" w:rsidR="00975424" w:rsidRPr="00BF0E88" w:rsidRDefault="00975424">
      <w:pPr>
        <w:spacing w:after="0" w:line="240" w:lineRule="auto"/>
        <w:rPr>
          <w:rFonts w:ascii="Arial" w:hAnsi="Arial" w:cs="Arial"/>
          <w:sz w:val="24"/>
          <w:szCs w:val="24"/>
        </w:rPr>
      </w:pPr>
      <w:r>
        <w:rPr>
          <w:rFonts w:ascii="Arial" w:hAnsi="Arial" w:cs="Arial"/>
          <w:b/>
          <w:sz w:val="24"/>
          <w:szCs w:val="24"/>
        </w:rPr>
        <w:t xml:space="preserve">TBR2.9  </w:t>
      </w:r>
      <w:r>
        <w:rPr>
          <w:rFonts w:ascii="Arial" w:hAnsi="Arial" w:cs="Arial"/>
          <w:sz w:val="24"/>
          <w:szCs w:val="24"/>
        </w:rPr>
        <w:t>Collectively,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r w:rsidRPr="00B32821">
        <w:rPr>
          <w:rFonts w:ascii="Arial" w:hAnsi="Arial" w:cs="Arial"/>
          <w:b/>
          <w:sz w:val="24"/>
          <w:szCs w:val="24"/>
        </w:rPr>
        <w:t>the Pentateuch</w:t>
      </w:r>
    </w:p>
    <w:p w14:paraId="0F154B12" w14:textId="15893C76" w:rsidR="00975424" w:rsidRPr="00B32821" w:rsidRDefault="00975424">
      <w:pPr>
        <w:spacing w:after="0" w:line="240" w:lineRule="auto"/>
        <w:jc w:val="right"/>
        <w:rPr>
          <w:rFonts w:ascii="Arial" w:hAnsi="Arial" w:cs="Arial"/>
          <w:b/>
          <w:sz w:val="24"/>
          <w:szCs w:val="24"/>
        </w:rPr>
      </w:pPr>
      <w:r w:rsidRPr="00B32821">
        <w:rPr>
          <w:rFonts w:ascii="Arial" w:hAnsi="Arial" w:cs="Arial"/>
          <w:b/>
          <w:sz w:val="24"/>
          <w:szCs w:val="24"/>
        </w:rPr>
        <w:t>the Law</w:t>
      </w:r>
      <w:r w:rsidRPr="00B32821">
        <w:rPr>
          <w:rFonts w:ascii="Arial" w:hAnsi="Arial" w:cs="Arial"/>
          <w:b/>
          <w:i/>
          <w:sz w:val="24"/>
          <w:szCs w:val="24"/>
        </w:rPr>
        <w:t xml:space="preserve"> </w:t>
      </w:r>
    </w:p>
    <w:p w14:paraId="3F8CA8DB" w14:textId="08D4495D" w:rsidR="00975424" w:rsidDel="005D0562" w:rsidRDefault="00800414">
      <w:pPr>
        <w:spacing w:after="0" w:line="240" w:lineRule="auto"/>
        <w:rPr>
          <w:del w:id="801" w:author="Kelly Kantack" w:date="2024-03-01T12:05:00Z"/>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530F18D3" w:rsidR="00975424" w:rsidDel="005D0562" w:rsidRDefault="00975424">
      <w:pPr>
        <w:spacing w:after="0" w:line="240" w:lineRule="auto"/>
        <w:rPr>
          <w:del w:id="802" w:author="Kelly Kantack" w:date="2024-03-01T12:05:00Z"/>
          <w:rFonts w:ascii="Arial" w:hAnsi="Arial" w:cs="Arial"/>
          <w:sz w:val="24"/>
          <w:szCs w:val="24"/>
        </w:rPr>
      </w:pPr>
    </w:p>
    <w:p w14:paraId="45688C15" w14:textId="77777777" w:rsidR="000805EC" w:rsidRPr="006707BE" w:rsidRDefault="000805EC" w:rsidP="000805EC">
      <w:pPr>
        <w:spacing w:after="0" w:line="240" w:lineRule="auto"/>
        <w:rPr>
          <w:ins w:id="803" w:author="Kelly Kantack" w:date="2024-03-01T11:56:00Z"/>
          <w:rFonts w:ascii="Arial" w:hAnsi="Arial" w:cs="Arial"/>
          <w:i/>
          <w:sz w:val="24"/>
          <w:szCs w:val="24"/>
        </w:rPr>
      </w:pPr>
      <w:ins w:id="804" w:author="Kelly Kantack" w:date="2024-03-01T11:56:00Z">
        <w:r>
          <w:rPr>
            <w:rFonts w:ascii="Arial" w:hAnsi="Arial" w:cs="Arial"/>
            <w:i/>
            <w:sz w:val="24"/>
            <w:szCs w:val="24"/>
          </w:rPr>
          <w:t>______________________________________________________________________________</w:t>
        </w:r>
      </w:ins>
    </w:p>
    <w:p w14:paraId="577342E4" w14:textId="15A242C2" w:rsidR="00975424" w:rsidRPr="00BF0E88" w:rsidRDefault="00975424">
      <w:pPr>
        <w:spacing w:after="0" w:line="240" w:lineRule="auto"/>
        <w:rPr>
          <w:rFonts w:ascii="Arial" w:hAnsi="Arial" w:cs="Arial"/>
          <w:sz w:val="24"/>
          <w:szCs w:val="24"/>
        </w:rPr>
      </w:pPr>
      <w:r>
        <w:rPr>
          <w:rFonts w:ascii="Arial" w:hAnsi="Arial" w:cs="Arial"/>
          <w:b/>
          <w:sz w:val="24"/>
          <w:szCs w:val="24"/>
        </w:rPr>
        <w:t xml:space="preserve">TBR2.10  </w:t>
      </w:r>
      <w:r w:rsidRPr="00BF0E88">
        <w:rPr>
          <w:rFonts w:ascii="Arial" w:hAnsi="Arial" w:cs="Arial"/>
          <w:sz w:val="24"/>
          <w:szCs w:val="24"/>
        </w:rPr>
        <w:t>How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05383EA8" w:rsidR="00975424" w:rsidDel="005D0562" w:rsidRDefault="00975424">
      <w:pPr>
        <w:spacing w:after="0" w:line="240" w:lineRule="auto"/>
        <w:jc w:val="right"/>
        <w:rPr>
          <w:del w:id="805" w:author="Kelly Kantack" w:date="2024-03-01T12:05:00Z"/>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20D78DBF" w14:textId="77777777" w:rsidR="005D0562" w:rsidRDefault="00D1109B" w:rsidP="005D0562">
      <w:pPr>
        <w:spacing w:after="0" w:line="240" w:lineRule="auto"/>
        <w:rPr>
          <w:ins w:id="806" w:author="Kelly Kantack" w:date="2024-03-01T12:05:00Z"/>
          <w:rFonts w:ascii="Arial" w:hAnsi="Arial" w:cs="Arial"/>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0865A5A4" w14:textId="77777777" w:rsidR="005D0562" w:rsidRPr="006707BE" w:rsidRDefault="005D0562" w:rsidP="005D0562">
      <w:pPr>
        <w:spacing w:after="0" w:line="240" w:lineRule="auto"/>
        <w:rPr>
          <w:ins w:id="807" w:author="Kelly Kantack" w:date="2024-03-01T12:05:00Z"/>
          <w:rFonts w:ascii="Arial" w:hAnsi="Arial" w:cs="Arial"/>
          <w:i/>
          <w:sz w:val="24"/>
          <w:szCs w:val="24"/>
        </w:rPr>
      </w:pPr>
      <w:ins w:id="808" w:author="Kelly Kantack" w:date="2024-03-01T12:05:00Z">
        <w:r>
          <w:rPr>
            <w:rFonts w:ascii="Arial" w:hAnsi="Arial" w:cs="Arial"/>
            <w:i/>
            <w:sz w:val="24"/>
            <w:szCs w:val="24"/>
          </w:rPr>
          <w:t>______________________________________________________________________________</w:t>
        </w:r>
      </w:ins>
    </w:p>
    <w:p w14:paraId="7DA64279" w14:textId="3E904278" w:rsidR="00BF589C" w:rsidRPr="00A506DC" w:rsidDel="005D0562" w:rsidRDefault="00BF589C">
      <w:pPr>
        <w:spacing w:after="0" w:line="240" w:lineRule="auto"/>
        <w:rPr>
          <w:del w:id="809" w:author="Kelly Kantack" w:date="2024-03-01T12:05:00Z"/>
          <w:rFonts w:ascii="Arial" w:hAnsi="Arial" w:cs="Arial"/>
          <w:b/>
          <w:sz w:val="24"/>
          <w:szCs w:val="24"/>
        </w:rPr>
      </w:pPr>
    </w:p>
    <w:p w14:paraId="6E511710" w14:textId="2559D463" w:rsidR="00BF589C" w:rsidDel="005D0562" w:rsidRDefault="00BF589C">
      <w:pPr>
        <w:spacing w:after="0" w:line="240" w:lineRule="auto"/>
        <w:rPr>
          <w:del w:id="810" w:author="Kelly Kantack" w:date="2024-03-01T12:05:00Z"/>
          <w:rFonts w:ascii="Arial" w:hAnsi="Arial" w:cs="Arial"/>
          <w:i/>
          <w:color w:val="943634" w:themeColor="accent2" w:themeShade="BF"/>
          <w:sz w:val="24"/>
          <w:szCs w:val="24"/>
        </w:rPr>
      </w:pPr>
    </w:p>
    <w:p w14:paraId="32416BEC" w14:textId="59C86B00" w:rsidR="006946BA" w:rsidDel="005D0562" w:rsidRDefault="006946BA">
      <w:pPr>
        <w:spacing w:after="0" w:line="240" w:lineRule="auto"/>
        <w:rPr>
          <w:del w:id="811" w:author="Kelly Kantack" w:date="2024-03-01T12:05:00Z"/>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8BDD323" w:rsidR="006946BA" w:rsidRDefault="006946BA">
      <w:pPr>
        <w:spacing w:after="0" w:line="240" w:lineRule="auto"/>
        <w:rPr>
          <w:rFonts w:ascii="Arial" w:hAnsi="Arial" w:cs="Arial"/>
          <w:b/>
          <w:sz w:val="24"/>
          <w:szCs w:val="24"/>
          <w:highlight w:val="yellow"/>
        </w:rPr>
        <w:pPrChange w:id="812" w:author="Kelly Kantack" w:date="2024-03-01T12:05:00Z">
          <w:pPr>
            <w:spacing w:line="240" w:lineRule="auto"/>
          </w:pPr>
        </w:pPrChange>
      </w:pPr>
      <w:del w:id="813" w:author="Kelly Kantack" w:date="2024-03-01T12:05:00Z">
        <w:r w:rsidDel="005D0562">
          <w:rPr>
            <w:rFonts w:ascii="Arial" w:hAnsi="Arial" w:cs="Arial"/>
            <w:b/>
            <w:sz w:val="24"/>
            <w:szCs w:val="24"/>
            <w:highlight w:val="yellow"/>
          </w:rPr>
          <w:br w:type="page"/>
        </w:r>
      </w:del>
    </w:p>
    <w:p w14:paraId="12D60BF0" w14:textId="3B09B379" w:rsidR="006946BA" w:rsidDel="005D0562" w:rsidRDefault="006946BA">
      <w:pPr>
        <w:spacing w:after="0" w:line="240" w:lineRule="auto"/>
        <w:rPr>
          <w:del w:id="814" w:author="Kelly Kantack" w:date="2024-03-01T12:05:00Z"/>
          <w:rFonts w:ascii="Arial" w:hAnsi="Arial" w:cs="Arial"/>
          <w:b/>
          <w:sz w:val="24"/>
          <w:szCs w:val="24"/>
        </w:rPr>
      </w:pPr>
      <w:r w:rsidRPr="00BF589C">
        <w:rPr>
          <w:rFonts w:ascii="Arial" w:hAnsi="Arial" w:cs="Arial"/>
          <w:b/>
          <w:sz w:val="24"/>
          <w:szCs w:val="24"/>
          <w:highlight w:val="yellow"/>
        </w:rPr>
        <w:t xml:space="preserve">ALTERNATE QUESTIONS </w:t>
      </w:r>
    </w:p>
    <w:p w14:paraId="3F52D0C8" w14:textId="77777777" w:rsidR="005D0562" w:rsidRDefault="005D0562">
      <w:pPr>
        <w:spacing w:after="0" w:line="240" w:lineRule="auto"/>
        <w:rPr>
          <w:ins w:id="815" w:author="Kelly Kantack" w:date="2024-03-01T12:05:00Z"/>
          <w:rFonts w:ascii="Arial" w:hAnsi="Arial" w:cs="Arial"/>
          <w:sz w:val="24"/>
          <w:szCs w:val="24"/>
        </w:rPr>
      </w:pPr>
    </w:p>
    <w:p w14:paraId="3894A970" w14:textId="02359862" w:rsidR="006946BA" w:rsidDel="005D0562" w:rsidRDefault="006946BA">
      <w:pPr>
        <w:spacing w:after="0" w:line="240" w:lineRule="auto"/>
        <w:rPr>
          <w:del w:id="816" w:author="Kelly Kantack" w:date="2024-03-01T12:05:00Z"/>
          <w:rFonts w:ascii="Arial" w:hAnsi="Arial" w:cs="Arial"/>
          <w:sz w:val="24"/>
          <w:szCs w:val="24"/>
        </w:rPr>
      </w:pPr>
    </w:p>
    <w:p w14:paraId="122D653A" w14:textId="3BC46BA3" w:rsidR="005679FB" w:rsidRPr="00B32821" w:rsidDel="005D0562" w:rsidRDefault="005679FB">
      <w:pPr>
        <w:spacing w:after="0" w:line="240" w:lineRule="auto"/>
        <w:rPr>
          <w:del w:id="817" w:author="Kelly Kantack" w:date="2024-03-01T12:05:00Z"/>
          <w:rFonts w:ascii="Arial" w:hAnsi="Arial" w:cs="Arial"/>
          <w:color w:val="A6A6A6" w:themeColor="background1" w:themeShade="A6"/>
          <w:sz w:val="16"/>
          <w:szCs w:val="24"/>
        </w:rPr>
      </w:pPr>
      <w:del w:id="818" w:author="Kelly Kantack" w:date="2024-03-01T12:05:00Z">
        <w:r w:rsidDel="005D0562">
          <w:rPr>
            <w:rFonts w:ascii="Arial" w:hAnsi="Arial" w:cs="Arial"/>
            <w:b/>
            <w:sz w:val="24"/>
            <w:szCs w:val="24"/>
            <w:highlight w:val="green"/>
          </w:rPr>
          <w:br/>
        </w:r>
      </w:del>
      <w:del w:id="819" w:author="Kelly Kantack" w:date="2024-03-01T11:50:00Z">
        <w:r w:rsidR="00946D6D" w:rsidRPr="00946D6D" w:rsidDel="004220EE">
          <w:rPr>
            <w:rFonts w:ascii="Arial" w:hAnsi="Arial" w:cs="Arial"/>
            <w:color w:val="A6A6A6" w:themeColor="background1" w:themeShade="A6"/>
            <w:sz w:val="16"/>
            <w:szCs w:val="24"/>
          </w:rPr>
          <w:delText xml:space="preserve">DATABASE NUM: </w:delText>
        </w:r>
        <w:r w:rsidRPr="00B32821" w:rsidDel="004220EE">
          <w:rPr>
            <w:rFonts w:ascii="Arial" w:hAnsi="Arial" w:cs="Arial"/>
            <w:color w:val="A6A6A6" w:themeColor="background1" w:themeShade="A6"/>
            <w:sz w:val="16"/>
            <w:szCs w:val="24"/>
          </w:rPr>
          <w:delText xml:space="preserve">1006 </w:delText>
        </w:r>
      </w:del>
    </w:p>
    <w:p w14:paraId="7179C4ED" w14:textId="7E370C15" w:rsidR="000805EC" w:rsidRPr="006707BE" w:rsidRDefault="000805EC">
      <w:pPr>
        <w:spacing w:after="0" w:line="240" w:lineRule="auto"/>
        <w:rPr>
          <w:ins w:id="820" w:author="Kelly Kantack" w:date="2024-03-01T11:56:00Z"/>
          <w:rFonts w:ascii="Arial" w:hAnsi="Arial" w:cs="Arial"/>
          <w:i/>
          <w:sz w:val="24"/>
          <w:szCs w:val="24"/>
        </w:rPr>
      </w:pP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r w:rsidRPr="0097505C">
        <w:rPr>
          <w:rFonts w:ascii="Arial" w:hAnsi="Arial" w:cs="Arial"/>
          <w:b/>
          <w:sz w:val="24"/>
          <w:szCs w:val="24"/>
          <w:u w:val="single"/>
        </w:rPr>
        <w:t>love</w:t>
      </w:r>
    </w:p>
    <w:p w14:paraId="20571DF7" w14:textId="346A70E6" w:rsidR="005679FB" w:rsidRPr="00AB138C" w:rsidRDefault="005679FB">
      <w:pPr>
        <w:spacing w:after="0" w:line="240" w:lineRule="auto"/>
        <w:rPr>
          <w:rFonts w:ascii="Arial" w:hAnsi="Arial" w:cs="Arial"/>
          <w:i/>
          <w:color w:val="0033CC"/>
          <w:sz w:val="24"/>
          <w:szCs w:val="24"/>
        </w:rPr>
      </w:pPr>
      <w:r w:rsidRPr="00AB138C">
        <w:rPr>
          <w:rFonts w:ascii="Arial" w:hAnsi="Arial" w:cs="Arial"/>
          <w:i/>
          <w:color w:val="0033CC"/>
          <w:sz w:val="24"/>
          <w:szCs w:val="24"/>
        </w:rPr>
        <w:t xml:space="preserve">From Catholic News Agency.com…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60C2D00E" w:rsidR="005679FB" w:rsidDel="005D0562" w:rsidRDefault="005679FB">
      <w:pPr>
        <w:spacing w:after="0" w:line="240" w:lineRule="auto"/>
        <w:rPr>
          <w:del w:id="821" w:author="Kelly Kantack" w:date="2024-03-01T12:05:00Z"/>
          <w:rFonts w:ascii="Arial" w:hAnsi="Arial" w:cs="Arial"/>
          <w:sz w:val="24"/>
          <w:szCs w:val="24"/>
        </w:rPr>
      </w:pPr>
      <w:del w:id="822" w:author="Kelly Kantack" w:date="2024-03-01T12:05:00Z">
        <w:r w:rsidDel="005D0562">
          <w:rPr>
            <w:rFonts w:ascii="Arial" w:hAnsi="Arial" w:cs="Arial"/>
            <w:b/>
            <w:sz w:val="24"/>
            <w:szCs w:val="24"/>
            <w:highlight w:val="green"/>
          </w:rPr>
          <w:br/>
        </w:r>
      </w:del>
    </w:p>
    <w:p w14:paraId="6AB04782" w14:textId="77777777" w:rsidR="000805EC" w:rsidRPr="006707BE" w:rsidRDefault="000805EC" w:rsidP="000805EC">
      <w:pPr>
        <w:spacing w:after="0" w:line="240" w:lineRule="auto"/>
        <w:rPr>
          <w:ins w:id="823" w:author="Kelly Kantack" w:date="2024-03-01T11:56:00Z"/>
          <w:rFonts w:ascii="Arial" w:hAnsi="Arial" w:cs="Arial"/>
          <w:i/>
          <w:sz w:val="24"/>
          <w:szCs w:val="24"/>
        </w:rPr>
      </w:pPr>
      <w:ins w:id="824" w:author="Kelly Kantack" w:date="2024-03-01T11:56:00Z">
        <w:r>
          <w:rPr>
            <w:rFonts w:ascii="Arial" w:hAnsi="Arial" w:cs="Arial"/>
            <w:i/>
            <w:sz w:val="24"/>
            <w:szCs w:val="24"/>
          </w:rPr>
          <w:t>______________________________________________________________________________</w:t>
        </w:r>
      </w:ins>
    </w:p>
    <w:p w14:paraId="2BDB6EAE" w14:textId="118BBDBE" w:rsidR="005679FB" w:rsidRPr="00B32821" w:rsidDel="004220EE" w:rsidRDefault="00946D6D">
      <w:pPr>
        <w:spacing w:after="0" w:line="240" w:lineRule="auto"/>
        <w:rPr>
          <w:del w:id="825" w:author="Kelly Kantack" w:date="2024-03-01T11:50:00Z"/>
          <w:rFonts w:ascii="Arial" w:hAnsi="Arial" w:cs="Arial"/>
          <w:color w:val="A6A6A6" w:themeColor="background1" w:themeShade="A6"/>
          <w:sz w:val="16"/>
          <w:szCs w:val="24"/>
        </w:rPr>
      </w:pPr>
      <w:del w:id="826" w:author="Kelly Kantack" w:date="2024-03-01T11:50:00Z">
        <w:r w:rsidRPr="00946D6D" w:rsidDel="004220EE">
          <w:rPr>
            <w:rFonts w:ascii="Arial" w:hAnsi="Arial" w:cs="Arial"/>
            <w:color w:val="A6A6A6" w:themeColor="background1" w:themeShade="A6"/>
            <w:sz w:val="16"/>
            <w:szCs w:val="24"/>
          </w:rPr>
          <w:delText xml:space="preserve">DATABASE NUM: </w:delText>
        </w:r>
        <w:r w:rsidR="005679FB" w:rsidRPr="00B32821" w:rsidDel="004220EE">
          <w:rPr>
            <w:rFonts w:ascii="Arial" w:hAnsi="Arial" w:cs="Arial"/>
            <w:color w:val="A6A6A6" w:themeColor="background1" w:themeShade="A6"/>
            <w:sz w:val="16"/>
            <w:szCs w:val="24"/>
          </w:rPr>
          <w:delText>86</w:delText>
        </w:r>
      </w:del>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r w:rsidRPr="0097505C">
        <w:rPr>
          <w:rFonts w:ascii="Arial" w:hAnsi="Arial" w:cs="Arial"/>
          <w:b/>
          <w:sz w:val="24"/>
          <w:szCs w:val="24"/>
          <w:u w:val="single"/>
        </w:rPr>
        <w:t>love</w:t>
      </w:r>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r w:rsidR="005679FB" w:rsidRPr="00B32821">
        <w:rPr>
          <w:rFonts w:ascii="Arial" w:hAnsi="Arial" w:cs="Arial"/>
          <w:i/>
          <w:color w:val="943634" w:themeColor="accent2" w:themeShade="BF"/>
          <w:sz w:val="24"/>
          <w:szCs w:val="24"/>
        </w:rPr>
        <w:t>Jn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2CB4A46B" w:rsidR="005679FB" w:rsidRPr="00800414" w:rsidDel="005D0562" w:rsidRDefault="005679FB" w:rsidP="00B32821">
      <w:pPr>
        <w:spacing w:line="240" w:lineRule="auto"/>
        <w:rPr>
          <w:del w:id="827" w:author="Kelly Kantack" w:date="2024-03-01T12:05:00Z"/>
          <w:rFonts w:ascii="Arial" w:hAnsi="Arial" w:cs="Arial"/>
          <w:b/>
          <w:color w:val="C00000"/>
          <w:sz w:val="24"/>
          <w:szCs w:val="24"/>
          <w:highlight w:val="green"/>
        </w:rPr>
      </w:pPr>
    </w:p>
    <w:p w14:paraId="01917D86" w14:textId="291475F6" w:rsidR="005679FB" w:rsidRPr="00800414" w:rsidDel="005D0562" w:rsidRDefault="005679FB">
      <w:pPr>
        <w:spacing w:after="0" w:line="240" w:lineRule="auto"/>
        <w:rPr>
          <w:del w:id="828" w:author="Kelly Kantack" w:date="2024-03-01T12:05:00Z"/>
          <w:rFonts w:ascii="Arial" w:hAnsi="Arial" w:cs="Arial"/>
          <w:color w:val="C00000"/>
          <w:sz w:val="24"/>
          <w:szCs w:val="24"/>
        </w:rPr>
      </w:pPr>
    </w:p>
    <w:p w14:paraId="45892E9C" w14:textId="10FE3716" w:rsidR="008466C0" w:rsidRPr="00800414" w:rsidDel="005D0562" w:rsidRDefault="008466C0">
      <w:pPr>
        <w:spacing w:after="0" w:line="240" w:lineRule="auto"/>
        <w:rPr>
          <w:del w:id="829" w:author="Kelly Kantack" w:date="2024-03-01T12:05:00Z"/>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19"/>
      <w:footerReference w:type="default" r:id="rId20"/>
      <w:pgSz w:w="12240" w:h="15840"/>
      <w:pgMar w:top="1440" w:right="720" w:bottom="720"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6" w:author="BENJAMIN KANTACK [2]" w:date="2024-02-15T18:55:00Z" w:initials="BK">
    <w:p w14:paraId="6BD19C11" w14:textId="77777777" w:rsidR="009C7C12" w:rsidRDefault="009C7C12" w:rsidP="00E14BA2">
      <w:pPr>
        <w:pStyle w:val="CommentText"/>
      </w:pPr>
      <w:r>
        <w:rPr>
          <w:rStyle w:val="CommentReference"/>
        </w:rPr>
        <w:annotationRef/>
      </w:r>
      <w:r>
        <w:t>Consider rewriting or using a different question.</w:t>
      </w:r>
    </w:p>
    <w:p w14:paraId="635D1BE7" w14:textId="77777777" w:rsidR="009C7C12" w:rsidRDefault="009C7C12" w:rsidP="00E14BA2">
      <w:pPr>
        <w:pStyle w:val="CommentText"/>
      </w:pPr>
    </w:p>
    <w:p w14:paraId="06046422" w14:textId="77777777" w:rsidR="009C7C12" w:rsidRDefault="009C7C12" w:rsidP="00E14BA2">
      <w:pPr>
        <w:pStyle w:val="CommentText"/>
        <w:ind w:left="300"/>
      </w:pPr>
      <w:r>
        <w:rPr>
          <w:i/>
          <w:iCs/>
        </w:rPr>
        <w:t>Offerings</w:t>
      </w:r>
      <w:r>
        <w:t xml:space="preserve"> and </w:t>
      </w:r>
      <w:r>
        <w:rPr>
          <w:i/>
          <w:iCs/>
        </w:rPr>
        <w:t>offer</w:t>
      </w:r>
      <w:r>
        <w:t xml:space="preserve"> are in the question, which makes </w:t>
      </w:r>
      <w:r>
        <w:rPr>
          <w:i/>
          <w:iCs/>
        </w:rPr>
        <w:t>offering</w:t>
      </w:r>
      <w:r>
        <w:t xml:space="preserve"> a sort of obvious answer.</w:t>
      </w:r>
    </w:p>
    <w:p w14:paraId="2508D3E0" w14:textId="77777777" w:rsidR="009C7C12" w:rsidRDefault="009C7C12" w:rsidP="00E14BA2">
      <w:pPr>
        <w:pStyle w:val="CommentText"/>
        <w:ind w:left="300"/>
      </w:pPr>
      <w:r>
        <w:t>We’re not sure that the priest actually blesses the canned goods or money or ourselves during the offering. The bread and wine, yes; the other stuff,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1D78C6" w15:done="0"/>
  <w15:commentEx w15:paraId="5B2A30F3" w15:done="0"/>
  <w15:commentEx w15:paraId="2508D3E0" w15:done="0"/>
  <w15:commentEx w15:paraId="142397F9" w15:done="0"/>
  <w15:commentEx w15:paraId="0CF9027E" w15:done="0"/>
  <w15:commentEx w15:paraId="5B60F407" w15:done="0"/>
  <w15:commentEx w15:paraId="2C07A23B" w15:done="0"/>
  <w15:commentEx w15:paraId="281C79BF" w15:done="0"/>
  <w15:commentEx w15:paraId="7BA9E764" w15:done="0"/>
  <w15:commentEx w15:paraId="3589DC56" w15:done="0"/>
  <w15:commentEx w15:paraId="15283ED3" w15:done="0"/>
  <w15:commentEx w15:paraId="3295294B" w15:done="0"/>
  <w15:commentEx w15:paraId="72505691" w15:done="0"/>
  <w15:commentEx w15:paraId="17F94BA2" w15:done="0"/>
  <w15:commentEx w15:paraId="053B236E" w15:done="0"/>
  <w15:commentEx w15:paraId="7BE6C1CC" w15:done="0"/>
  <w15:commentEx w15:paraId="6AAB75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F51802" w16cex:dateUtc="2024-02-15T23:55:00Z"/>
  <w16cex:commentExtensible w16cex:durableId="26337488" w16cex:dateUtc="2024-02-16T00:04:00Z"/>
  <w16cex:commentExtensible w16cex:durableId="1BDA96FF" w16cex:dateUtc="2024-02-16T00:09:00Z"/>
  <w16cex:commentExtensible w16cex:durableId="2D964BF8" w16cex:dateUtc="2024-02-16T00:13:00Z"/>
  <w16cex:commentExtensible w16cex:durableId="6E8F3E14" w16cex:dateUtc="2024-02-16T00:14:00Z"/>
  <w16cex:commentExtensible w16cex:durableId="6B901F2E" w16cex:dateUtc="2024-02-16T00:19:00Z"/>
  <w16cex:commentExtensible w16cex:durableId="36D1E27F" w16cex:dateUtc="2024-02-16T0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1D78C6" w16cid:durableId="29773794"/>
  <w16cid:commentId w16cid:paraId="5B2A30F3" w16cid:durableId="29773703"/>
  <w16cid:commentId w16cid:paraId="2508D3E0" w16cid:durableId="49F51802"/>
  <w16cid:commentId w16cid:paraId="142397F9" w16cid:durableId="29773AFD"/>
  <w16cid:commentId w16cid:paraId="0CF9027E" w16cid:durableId="29774679"/>
  <w16cid:commentId w16cid:paraId="5B60F407" w16cid:durableId="297745A9"/>
  <w16cid:commentId w16cid:paraId="2C07A23B" w16cid:durableId="29774527"/>
  <w16cid:commentId w16cid:paraId="281C79BF" w16cid:durableId="29774B75"/>
  <w16cid:commentId w16cid:paraId="7BA9E764" w16cid:durableId="29774C75"/>
  <w16cid:commentId w16cid:paraId="3589DC56" w16cid:durableId="26337488"/>
  <w16cid:commentId w16cid:paraId="15283ED3" w16cid:durableId="29774DA0"/>
  <w16cid:commentId w16cid:paraId="3295294B" w16cid:durableId="1BDA96FF"/>
  <w16cid:commentId w16cid:paraId="72505691" w16cid:durableId="2D964BF8"/>
  <w16cid:commentId w16cid:paraId="17F94BA2" w16cid:durableId="6E8F3E14"/>
  <w16cid:commentId w16cid:paraId="053B236E" w16cid:durableId="6B901F2E"/>
  <w16cid:commentId w16cid:paraId="7BE6C1CC" w16cid:durableId="297752EF"/>
  <w16cid:commentId w16cid:paraId="6AAB758E" w16cid:durableId="36D1E27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1759F" w14:textId="77777777" w:rsidR="001158F8" w:rsidRDefault="001158F8" w:rsidP="00BF0E88">
      <w:pPr>
        <w:spacing w:after="0" w:line="240" w:lineRule="auto"/>
      </w:pPr>
      <w:r>
        <w:separator/>
      </w:r>
    </w:p>
  </w:endnote>
  <w:endnote w:type="continuationSeparator" w:id="0">
    <w:p w14:paraId="747D66AE" w14:textId="77777777" w:rsidR="001158F8" w:rsidRDefault="001158F8"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9C7C12" w:rsidRDefault="009C7C1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E0751" w:rsidRPr="005E0751">
      <w:rPr>
        <w:rFonts w:asciiTheme="majorHAnsi" w:eastAsiaTheme="majorEastAsia" w:hAnsiTheme="majorHAnsi" w:cstheme="majorBidi"/>
        <w:noProof/>
      </w:rPr>
      <w:t>26</w:t>
    </w:r>
    <w:r>
      <w:rPr>
        <w:rFonts w:asciiTheme="majorHAnsi" w:eastAsiaTheme="majorEastAsia" w:hAnsiTheme="majorHAnsi" w:cstheme="majorBidi"/>
        <w:noProof/>
      </w:rPr>
      <w:fldChar w:fldCharType="end"/>
    </w:r>
  </w:p>
  <w:p w14:paraId="2DBE5CE4" w14:textId="77777777" w:rsidR="009C7C12" w:rsidRDefault="009C7C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438C4" w14:textId="77777777" w:rsidR="001158F8" w:rsidRDefault="001158F8" w:rsidP="00BF0E88">
      <w:pPr>
        <w:spacing w:after="0" w:line="240" w:lineRule="auto"/>
      </w:pPr>
      <w:r>
        <w:separator/>
      </w:r>
    </w:p>
  </w:footnote>
  <w:footnote w:type="continuationSeparator" w:id="0">
    <w:p w14:paraId="2787BA11" w14:textId="77777777" w:rsidR="001158F8" w:rsidRDefault="001158F8"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B4D7F77" w:rsidR="009C7C12" w:rsidRPr="00BF0E88" w:rsidRDefault="009C7C12"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9C7C12" w:rsidRDefault="009C7C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D20DE"/>
    <w:multiLevelType w:val="hybridMultilevel"/>
    <w:tmpl w:val="5D6A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9"/>
  </w:num>
  <w:num w:numId="6">
    <w:abstractNumId w:val="3"/>
  </w:num>
  <w:num w:numId="7">
    <w:abstractNumId w:val="6"/>
  </w:num>
  <w:num w:numId="8">
    <w:abstractNumId w:val="8"/>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None" w15:userId="BENJAMIN KANTACK"/>
  </w15:person>
  <w15:person w15:author="BENJAMIN KANTACK [2]">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044FD"/>
    <w:rsid w:val="00011840"/>
    <w:rsid w:val="000154F5"/>
    <w:rsid w:val="000200A7"/>
    <w:rsid w:val="00021D96"/>
    <w:rsid w:val="000236E5"/>
    <w:rsid w:val="00030BB7"/>
    <w:rsid w:val="00031EB5"/>
    <w:rsid w:val="00032BF1"/>
    <w:rsid w:val="00036938"/>
    <w:rsid w:val="00036D49"/>
    <w:rsid w:val="00037320"/>
    <w:rsid w:val="00045D94"/>
    <w:rsid w:val="00045F8D"/>
    <w:rsid w:val="00046631"/>
    <w:rsid w:val="000560F6"/>
    <w:rsid w:val="00065AFF"/>
    <w:rsid w:val="00074E97"/>
    <w:rsid w:val="0007567F"/>
    <w:rsid w:val="00075B71"/>
    <w:rsid w:val="000805EC"/>
    <w:rsid w:val="00084396"/>
    <w:rsid w:val="000844EA"/>
    <w:rsid w:val="00084B5D"/>
    <w:rsid w:val="000907BB"/>
    <w:rsid w:val="00092222"/>
    <w:rsid w:val="000A05B1"/>
    <w:rsid w:val="000A354F"/>
    <w:rsid w:val="000A404C"/>
    <w:rsid w:val="000A6EDD"/>
    <w:rsid w:val="000B563C"/>
    <w:rsid w:val="000C519F"/>
    <w:rsid w:val="000D2778"/>
    <w:rsid w:val="000D282A"/>
    <w:rsid w:val="000E026A"/>
    <w:rsid w:val="000E694B"/>
    <w:rsid w:val="000E7316"/>
    <w:rsid w:val="000F0211"/>
    <w:rsid w:val="000F28EF"/>
    <w:rsid w:val="001007CD"/>
    <w:rsid w:val="00103557"/>
    <w:rsid w:val="001037CE"/>
    <w:rsid w:val="00103BF2"/>
    <w:rsid w:val="001158F8"/>
    <w:rsid w:val="00115F1B"/>
    <w:rsid w:val="0011722E"/>
    <w:rsid w:val="001204EB"/>
    <w:rsid w:val="001217CA"/>
    <w:rsid w:val="001250D8"/>
    <w:rsid w:val="00133765"/>
    <w:rsid w:val="00134DF4"/>
    <w:rsid w:val="00137E7D"/>
    <w:rsid w:val="00142C3D"/>
    <w:rsid w:val="00144455"/>
    <w:rsid w:val="00167E89"/>
    <w:rsid w:val="001712C4"/>
    <w:rsid w:val="001764CD"/>
    <w:rsid w:val="00177CF8"/>
    <w:rsid w:val="00180F02"/>
    <w:rsid w:val="00183AD9"/>
    <w:rsid w:val="00187A2F"/>
    <w:rsid w:val="00190521"/>
    <w:rsid w:val="001947DA"/>
    <w:rsid w:val="001A0DF7"/>
    <w:rsid w:val="001B0F9C"/>
    <w:rsid w:val="001B3B66"/>
    <w:rsid w:val="001B6A32"/>
    <w:rsid w:val="001B7415"/>
    <w:rsid w:val="001C613B"/>
    <w:rsid w:val="001D1512"/>
    <w:rsid w:val="001F2016"/>
    <w:rsid w:val="001F264F"/>
    <w:rsid w:val="001F267E"/>
    <w:rsid w:val="001F33FF"/>
    <w:rsid w:val="001F58B8"/>
    <w:rsid w:val="00205FCD"/>
    <w:rsid w:val="002067D7"/>
    <w:rsid w:val="00207D62"/>
    <w:rsid w:val="002133CE"/>
    <w:rsid w:val="002264DC"/>
    <w:rsid w:val="00234578"/>
    <w:rsid w:val="002347A7"/>
    <w:rsid w:val="00236174"/>
    <w:rsid w:val="0024462C"/>
    <w:rsid w:val="0024683B"/>
    <w:rsid w:val="00251E42"/>
    <w:rsid w:val="00253C0A"/>
    <w:rsid w:val="0025492B"/>
    <w:rsid w:val="002555C0"/>
    <w:rsid w:val="00257F21"/>
    <w:rsid w:val="002610D2"/>
    <w:rsid w:val="00265909"/>
    <w:rsid w:val="00265AA3"/>
    <w:rsid w:val="00265E6B"/>
    <w:rsid w:val="00266A16"/>
    <w:rsid w:val="002670DC"/>
    <w:rsid w:val="002721BE"/>
    <w:rsid w:val="00272471"/>
    <w:rsid w:val="002747AA"/>
    <w:rsid w:val="002779BA"/>
    <w:rsid w:val="0028040A"/>
    <w:rsid w:val="00283F19"/>
    <w:rsid w:val="00285746"/>
    <w:rsid w:val="0029188C"/>
    <w:rsid w:val="0029659C"/>
    <w:rsid w:val="002A14CB"/>
    <w:rsid w:val="002A4B58"/>
    <w:rsid w:val="002A78E2"/>
    <w:rsid w:val="002B0570"/>
    <w:rsid w:val="002B19B0"/>
    <w:rsid w:val="002B55CE"/>
    <w:rsid w:val="002B5825"/>
    <w:rsid w:val="002C244F"/>
    <w:rsid w:val="002C2676"/>
    <w:rsid w:val="002C2D80"/>
    <w:rsid w:val="002C3FFC"/>
    <w:rsid w:val="002C4D18"/>
    <w:rsid w:val="002C57F8"/>
    <w:rsid w:val="002D15AA"/>
    <w:rsid w:val="002D290B"/>
    <w:rsid w:val="002D6AFE"/>
    <w:rsid w:val="002E59B3"/>
    <w:rsid w:val="002E600B"/>
    <w:rsid w:val="002E6CB3"/>
    <w:rsid w:val="002F61CA"/>
    <w:rsid w:val="002F75E2"/>
    <w:rsid w:val="00303C38"/>
    <w:rsid w:val="003063D0"/>
    <w:rsid w:val="00306A1B"/>
    <w:rsid w:val="00312876"/>
    <w:rsid w:val="003130C7"/>
    <w:rsid w:val="00313B02"/>
    <w:rsid w:val="00320618"/>
    <w:rsid w:val="00325633"/>
    <w:rsid w:val="0033033C"/>
    <w:rsid w:val="003312F1"/>
    <w:rsid w:val="00341F99"/>
    <w:rsid w:val="00342D94"/>
    <w:rsid w:val="003438BC"/>
    <w:rsid w:val="00343ACA"/>
    <w:rsid w:val="003566E1"/>
    <w:rsid w:val="003616ED"/>
    <w:rsid w:val="00362BDD"/>
    <w:rsid w:val="003667B9"/>
    <w:rsid w:val="00380EA0"/>
    <w:rsid w:val="00396356"/>
    <w:rsid w:val="00396531"/>
    <w:rsid w:val="003A29E6"/>
    <w:rsid w:val="003B18DF"/>
    <w:rsid w:val="003B1EB8"/>
    <w:rsid w:val="003B2872"/>
    <w:rsid w:val="003B7FBD"/>
    <w:rsid w:val="003C25CD"/>
    <w:rsid w:val="003C3A99"/>
    <w:rsid w:val="003D3042"/>
    <w:rsid w:val="003E2999"/>
    <w:rsid w:val="003E33F4"/>
    <w:rsid w:val="003E44F3"/>
    <w:rsid w:val="003F5936"/>
    <w:rsid w:val="003F6E4E"/>
    <w:rsid w:val="004019D1"/>
    <w:rsid w:val="0040261F"/>
    <w:rsid w:val="004105D6"/>
    <w:rsid w:val="00414157"/>
    <w:rsid w:val="00416C56"/>
    <w:rsid w:val="004220EE"/>
    <w:rsid w:val="00423183"/>
    <w:rsid w:val="00425271"/>
    <w:rsid w:val="00427951"/>
    <w:rsid w:val="00433596"/>
    <w:rsid w:val="0043709F"/>
    <w:rsid w:val="0044175B"/>
    <w:rsid w:val="0044335E"/>
    <w:rsid w:val="004550AC"/>
    <w:rsid w:val="00457320"/>
    <w:rsid w:val="00461859"/>
    <w:rsid w:val="00477C9D"/>
    <w:rsid w:val="0048130F"/>
    <w:rsid w:val="004827D5"/>
    <w:rsid w:val="004902F3"/>
    <w:rsid w:val="00492A61"/>
    <w:rsid w:val="00497026"/>
    <w:rsid w:val="00497DFA"/>
    <w:rsid w:val="004B2EF4"/>
    <w:rsid w:val="004B525A"/>
    <w:rsid w:val="004B6583"/>
    <w:rsid w:val="004C5323"/>
    <w:rsid w:val="004C66E4"/>
    <w:rsid w:val="004D1FD6"/>
    <w:rsid w:val="004D6FD3"/>
    <w:rsid w:val="004E0380"/>
    <w:rsid w:val="004E119A"/>
    <w:rsid w:val="004E1888"/>
    <w:rsid w:val="004E5968"/>
    <w:rsid w:val="004E6031"/>
    <w:rsid w:val="004E70AA"/>
    <w:rsid w:val="004F14D5"/>
    <w:rsid w:val="004F3041"/>
    <w:rsid w:val="004F7527"/>
    <w:rsid w:val="00501E47"/>
    <w:rsid w:val="0050204E"/>
    <w:rsid w:val="00506898"/>
    <w:rsid w:val="005107B2"/>
    <w:rsid w:val="005127F2"/>
    <w:rsid w:val="00515048"/>
    <w:rsid w:val="00522F5D"/>
    <w:rsid w:val="00525E11"/>
    <w:rsid w:val="0053459B"/>
    <w:rsid w:val="00540236"/>
    <w:rsid w:val="00541362"/>
    <w:rsid w:val="005532F8"/>
    <w:rsid w:val="00557722"/>
    <w:rsid w:val="00557F6B"/>
    <w:rsid w:val="00564635"/>
    <w:rsid w:val="00564FE7"/>
    <w:rsid w:val="00565E3A"/>
    <w:rsid w:val="005679FB"/>
    <w:rsid w:val="00570758"/>
    <w:rsid w:val="0057264F"/>
    <w:rsid w:val="005727D0"/>
    <w:rsid w:val="00572B25"/>
    <w:rsid w:val="00573169"/>
    <w:rsid w:val="00573B70"/>
    <w:rsid w:val="005742E6"/>
    <w:rsid w:val="00584A84"/>
    <w:rsid w:val="00586AEC"/>
    <w:rsid w:val="005906BB"/>
    <w:rsid w:val="005923A4"/>
    <w:rsid w:val="00592DC5"/>
    <w:rsid w:val="005932A1"/>
    <w:rsid w:val="0059391A"/>
    <w:rsid w:val="0059466B"/>
    <w:rsid w:val="005946E0"/>
    <w:rsid w:val="0059560C"/>
    <w:rsid w:val="005A017D"/>
    <w:rsid w:val="005A0729"/>
    <w:rsid w:val="005A09F1"/>
    <w:rsid w:val="005A4711"/>
    <w:rsid w:val="005A6279"/>
    <w:rsid w:val="005B2E08"/>
    <w:rsid w:val="005B6266"/>
    <w:rsid w:val="005C3566"/>
    <w:rsid w:val="005C38FB"/>
    <w:rsid w:val="005D0562"/>
    <w:rsid w:val="005D282F"/>
    <w:rsid w:val="005D7362"/>
    <w:rsid w:val="005E0751"/>
    <w:rsid w:val="005E7CCE"/>
    <w:rsid w:val="005F05D5"/>
    <w:rsid w:val="005F4757"/>
    <w:rsid w:val="005F4AEA"/>
    <w:rsid w:val="005F5A34"/>
    <w:rsid w:val="005F5BE6"/>
    <w:rsid w:val="006005B9"/>
    <w:rsid w:val="00607D70"/>
    <w:rsid w:val="006138FB"/>
    <w:rsid w:val="00616C31"/>
    <w:rsid w:val="00622BEA"/>
    <w:rsid w:val="00622F10"/>
    <w:rsid w:val="006235FD"/>
    <w:rsid w:val="00626CD1"/>
    <w:rsid w:val="006338DB"/>
    <w:rsid w:val="00633D1F"/>
    <w:rsid w:val="00634E7E"/>
    <w:rsid w:val="00641005"/>
    <w:rsid w:val="006442A0"/>
    <w:rsid w:val="00646875"/>
    <w:rsid w:val="006500FA"/>
    <w:rsid w:val="0065281E"/>
    <w:rsid w:val="00653287"/>
    <w:rsid w:val="006707BE"/>
    <w:rsid w:val="0067090E"/>
    <w:rsid w:val="00671881"/>
    <w:rsid w:val="00674E8D"/>
    <w:rsid w:val="00677FAE"/>
    <w:rsid w:val="00680831"/>
    <w:rsid w:val="00680B46"/>
    <w:rsid w:val="006825D9"/>
    <w:rsid w:val="0069080B"/>
    <w:rsid w:val="006927EB"/>
    <w:rsid w:val="006946BA"/>
    <w:rsid w:val="0069784E"/>
    <w:rsid w:val="006A37F2"/>
    <w:rsid w:val="006A3876"/>
    <w:rsid w:val="006B15E5"/>
    <w:rsid w:val="006B1C78"/>
    <w:rsid w:val="006B3FC4"/>
    <w:rsid w:val="006B4F81"/>
    <w:rsid w:val="006C3EC5"/>
    <w:rsid w:val="006C5E73"/>
    <w:rsid w:val="006D3B30"/>
    <w:rsid w:val="006F0339"/>
    <w:rsid w:val="006F1BE9"/>
    <w:rsid w:val="006F3A3E"/>
    <w:rsid w:val="006F580D"/>
    <w:rsid w:val="0070174D"/>
    <w:rsid w:val="00702514"/>
    <w:rsid w:val="00704447"/>
    <w:rsid w:val="00712904"/>
    <w:rsid w:val="00721A23"/>
    <w:rsid w:val="00724915"/>
    <w:rsid w:val="00724E39"/>
    <w:rsid w:val="007327FB"/>
    <w:rsid w:val="00733CE1"/>
    <w:rsid w:val="007412F0"/>
    <w:rsid w:val="007422CF"/>
    <w:rsid w:val="007455C8"/>
    <w:rsid w:val="00747A73"/>
    <w:rsid w:val="00752181"/>
    <w:rsid w:val="00754E61"/>
    <w:rsid w:val="00761C0A"/>
    <w:rsid w:val="0076254A"/>
    <w:rsid w:val="0076640C"/>
    <w:rsid w:val="00774BEB"/>
    <w:rsid w:val="00780D2E"/>
    <w:rsid w:val="00780DE3"/>
    <w:rsid w:val="007817A8"/>
    <w:rsid w:val="00781921"/>
    <w:rsid w:val="007823D0"/>
    <w:rsid w:val="00783C7A"/>
    <w:rsid w:val="00787110"/>
    <w:rsid w:val="007879EC"/>
    <w:rsid w:val="00787BA4"/>
    <w:rsid w:val="0079017C"/>
    <w:rsid w:val="00792D4D"/>
    <w:rsid w:val="00794EC8"/>
    <w:rsid w:val="007A18EE"/>
    <w:rsid w:val="007A4CE6"/>
    <w:rsid w:val="007A51C4"/>
    <w:rsid w:val="007A54A3"/>
    <w:rsid w:val="007A5E6C"/>
    <w:rsid w:val="007B2381"/>
    <w:rsid w:val="007D2595"/>
    <w:rsid w:val="007D271B"/>
    <w:rsid w:val="007E4A6A"/>
    <w:rsid w:val="007E65E6"/>
    <w:rsid w:val="007E6A80"/>
    <w:rsid w:val="007E772D"/>
    <w:rsid w:val="007F4355"/>
    <w:rsid w:val="00800414"/>
    <w:rsid w:val="008108F1"/>
    <w:rsid w:val="00810C64"/>
    <w:rsid w:val="008127EE"/>
    <w:rsid w:val="00814412"/>
    <w:rsid w:val="008173DB"/>
    <w:rsid w:val="008206A7"/>
    <w:rsid w:val="00821B09"/>
    <w:rsid w:val="008238B5"/>
    <w:rsid w:val="0082602C"/>
    <w:rsid w:val="00826848"/>
    <w:rsid w:val="00832614"/>
    <w:rsid w:val="00835475"/>
    <w:rsid w:val="00835DE4"/>
    <w:rsid w:val="008369C0"/>
    <w:rsid w:val="00840B42"/>
    <w:rsid w:val="00843FC1"/>
    <w:rsid w:val="008455F4"/>
    <w:rsid w:val="008466C0"/>
    <w:rsid w:val="008608B2"/>
    <w:rsid w:val="00870D37"/>
    <w:rsid w:val="00871AB2"/>
    <w:rsid w:val="0087307B"/>
    <w:rsid w:val="00875A0B"/>
    <w:rsid w:val="00875EAA"/>
    <w:rsid w:val="0088130A"/>
    <w:rsid w:val="008820ED"/>
    <w:rsid w:val="00887667"/>
    <w:rsid w:val="00896CAE"/>
    <w:rsid w:val="008A2340"/>
    <w:rsid w:val="008A6D07"/>
    <w:rsid w:val="008B0C24"/>
    <w:rsid w:val="008C0366"/>
    <w:rsid w:val="008C1189"/>
    <w:rsid w:val="008C12BD"/>
    <w:rsid w:val="008C12C0"/>
    <w:rsid w:val="008C7D55"/>
    <w:rsid w:val="008D6472"/>
    <w:rsid w:val="008E3423"/>
    <w:rsid w:val="008F32DA"/>
    <w:rsid w:val="008F4067"/>
    <w:rsid w:val="00902939"/>
    <w:rsid w:val="00906265"/>
    <w:rsid w:val="00910C9B"/>
    <w:rsid w:val="00910D28"/>
    <w:rsid w:val="00916116"/>
    <w:rsid w:val="0091715F"/>
    <w:rsid w:val="00917B1C"/>
    <w:rsid w:val="00927C98"/>
    <w:rsid w:val="009336B6"/>
    <w:rsid w:val="00933BD3"/>
    <w:rsid w:val="00937122"/>
    <w:rsid w:val="00940DC6"/>
    <w:rsid w:val="00943FFB"/>
    <w:rsid w:val="00946116"/>
    <w:rsid w:val="00946D6D"/>
    <w:rsid w:val="00952530"/>
    <w:rsid w:val="009548B4"/>
    <w:rsid w:val="00962C1D"/>
    <w:rsid w:val="00964108"/>
    <w:rsid w:val="0097505C"/>
    <w:rsid w:val="00975424"/>
    <w:rsid w:val="00976726"/>
    <w:rsid w:val="0097690D"/>
    <w:rsid w:val="00976F3C"/>
    <w:rsid w:val="00977721"/>
    <w:rsid w:val="0098177F"/>
    <w:rsid w:val="00985B15"/>
    <w:rsid w:val="00991E4D"/>
    <w:rsid w:val="009B0CC6"/>
    <w:rsid w:val="009B21BC"/>
    <w:rsid w:val="009B36E8"/>
    <w:rsid w:val="009B5D8C"/>
    <w:rsid w:val="009C2904"/>
    <w:rsid w:val="009C3EFC"/>
    <w:rsid w:val="009C7C12"/>
    <w:rsid w:val="009D046D"/>
    <w:rsid w:val="009E56B8"/>
    <w:rsid w:val="009E7314"/>
    <w:rsid w:val="00A0600D"/>
    <w:rsid w:val="00A0718B"/>
    <w:rsid w:val="00A1287F"/>
    <w:rsid w:val="00A24D23"/>
    <w:rsid w:val="00A30F6B"/>
    <w:rsid w:val="00A320FF"/>
    <w:rsid w:val="00A35313"/>
    <w:rsid w:val="00A4049A"/>
    <w:rsid w:val="00A414C1"/>
    <w:rsid w:val="00A46421"/>
    <w:rsid w:val="00A506DC"/>
    <w:rsid w:val="00A51C42"/>
    <w:rsid w:val="00A52BB0"/>
    <w:rsid w:val="00A56496"/>
    <w:rsid w:val="00A604C9"/>
    <w:rsid w:val="00A61271"/>
    <w:rsid w:val="00A632F1"/>
    <w:rsid w:val="00A64672"/>
    <w:rsid w:val="00A667D5"/>
    <w:rsid w:val="00A70C5D"/>
    <w:rsid w:val="00A70F31"/>
    <w:rsid w:val="00A732B3"/>
    <w:rsid w:val="00A77B27"/>
    <w:rsid w:val="00A80D2E"/>
    <w:rsid w:val="00A8147F"/>
    <w:rsid w:val="00A81677"/>
    <w:rsid w:val="00A82417"/>
    <w:rsid w:val="00A971F3"/>
    <w:rsid w:val="00AA2D48"/>
    <w:rsid w:val="00AA75CC"/>
    <w:rsid w:val="00AB138C"/>
    <w:rsid w:val="00AB6F27"/>
    <w:rsid w:val="00AC10E9"/>
    <w:rsid w:val="00AC2B0E"/>
    <w:rsid w:val="00AC6139"/>
    <w:rsid w:val="00AD1AB6"/>
    <w:rsid w:val="00AD4C38"/>
    <w:rsid w:val="00AD65A5"/>
    <w:rsid w:val="00AE27C7"/>
    <w:rsid w:val="00AE3CC1"/>
    <w:rsid w:val="00AE4676"/>
    <w:rsid w:val="00AE538A"/>
    <w:rsid w:val="00AE69A2"/>
    <w:rsid w:val="00AF547A"/>
    <w:rsid w:val="00AF6134"/>
    <w:rsid w:val="00AF7847"/>
    <w:rsid w:val="00B020AC"/>
    <w:rsid w:val="00B05824"/>
    <w:rsid w:val="00B07098"/>
    <w:rsid w:val="00B07648"/>
    <w:rsid w:val="00B13E21"/>
    <w:rsid w:val="00B1522C"/>
    <w:rsid w:val="00B157A9"/>
    <w:rsid w:val="00B15EE0"/>
    <w:rsid w:val="00B16E3F"/>
    <w:rsid w:val="00B212B0"/>
    <w:rsid w:val="00B262D2"/>
    <w:rsid w:val="00B32821"/>
    <w:rsid w:val="00B32DC9"/>
    <w:rsid w:val="00B332CE"/>
    <w:rsid w:val="00B33BE4"/>
    <w:rsid w:val="00B425BC"/>
    <w:rsid w:val="00B43F43"/>
    <w:rsid w:val="00B45ACA"/>
    <w:rsid w:val="00B46AB2"/>
    <w:rsid w:val="00B50D32"/>
    <w:rsid w:val="00B5234B"/>
    <w:rsid w:val="00B7069F"/>
    <w:rsid w:val="00B71939"/>
    <w:rsid w:val="00B756DC"/>
    <w:rsid w:val="00B80953"/>
    <w:rsid w:val="00B84331"/>
    <w:rsid w:val="00B8467E"/>
    <w:rsid w:val="00B91167"/>
    <w:rsid w:val="00B92639"/>
    <w:rsid w:val="00B9490A"/>
    <w:rsid w:val="00B95918"/>
    <w:rsid w:val="00B96143"/>
    <w:rsid w:val="00B97C1B"/>
    <w:rsid w:val="00BA4C39"/>
    <w:rsid w:val="00BA5D53"/>
    <w:rsid w:val="00BB48BE"/>
    <w:rsid w:val="00BB7E68"/>
    <w:rsid w:val="00BC2812"/>
    <w:rsid w:val="00BD08C4"/>
    <w:rsid w:val="00BD1357"/>
    <w:rsid w:val="00BD361E"/>
    <w:rsid w:val="00BD55CD"/>
    <w:rsid w:val="00BD59F9"/>
    <w:rsid w:val="00BE5F05"/>
    <w:rsid w:val="00BF0E88"/>
    <w:rsid w:val="00BF1325"/>
    <w:rsid w:val="00BF589C"/>
    <w:rsid w:val="00BF5DAB"/>
    <w:rsid w:val="00C009D1"/>
    <w:rsid w:val="00C04594"/>
    <w:rsid w:val="00C11CDB"/>
    <w:rsid w:val="00C13996"/>
    <w:rsid w:val="00C141BD"/>
    <w:rsid w:val="00C167B2"/>
    <w:rsid w:val="00C319B1"/>
    <w:rsid w:val="00C32EB7"/>
    <w:rsid w:val="00C33793"/>
    <w:rsid w:val="00C33D5A"/>
    <w:rsid w:val="00C42F37"/>
    <w:rsid w:val="00C54213"/>
    <w:rsid w:val="00C62C15"/>
    <w:rsid w:val="00C641D0"/>
    <w:rsid w:val="00C738B8"/>
    <w:rsid w:val="00C741E7"/>
    <w:rsid w:val="00C7485A"/>
    <w:rsid w:val="00C74BD3"/>
    <w:rsid w:val="00C868D3"/>
    <w:rsid w:val="00C872F9"/>
    <w:rsid w:val="00C9609B"/>
    <w:rsid w:val="00C971C3"/>
    <w:rsid w:val="00CA177A"/>
    <w:rsid w:val="00CA732D"/>
    <w:rsid w:val="00CB04A3"/>
    <w:rsid w:val="00CB0DF3"/>
    <w:rsid w:val="00CC1A26"/>
    <w:rsid w:val="00CC3906"/>
    <w:rsid w:val="00CC40B2"/>
    <w:rsid w:val="00CC44D6"/>
    <w:rsid w:val="00CD2A5A"/>
    <w:rsid w:val="00CD4117"/>
    <w:rsid w:val="00CD56FD"/>
    <w:rsid w:val="00CF040A"/>
    <w:rsid w:val="00CF50CB"/>
    <w:rsid w:val="00CF743B"/>
    <w:rsid w:val="00CF7C03"/>
    <w:rsid w:val="00CF7E97"/>
    <w:rsid w:val="00D00654"/>
    <w:rsid w:val="00D0289F"/>
    <w:rsid w:val="00D06C7F"/>
    <w:rsid w:val="00D1109B"/>
    <w:rsid w:val="00D13285"/>
    <w:rsid w:val="00D13D01"/>
    <w:rsid w:val="00D17960"/>
    <w:rsid w:val="00D17CA8"/>
    <w:rsid w:val="00D235F2"/>
    <w:rsid w:val="00D269B6"/>
    <w:rsid w:val="00D31714"/>
    <w:rsid w:val="00D352B8"/>
    <w:rsid w:val="00D375BE"/>
    <w:rsid w:val="00D401B7"/>
    <w:rsid w:val="00D51F80"/>
    <w:rsid w:val="00D57B1D"/>
    <w:rsid w:val="00D65141"/>
    <w:rsid w:val="00D72556"/>
    <w:rsid w:val="00D75F7C"/>
    <w:rsid w:val="00D77C67"/>
    <w:rsid w:val="00DA7849"/>
    <w:rsid w:val="00DB0E70"/>
    <w:rsid w:val="00DB2994"/>
    <w:rsid w:val="00DB6623"/>
    <w:rsid w:val="00DC035A"/>
    <w:rsid w:val="00DC03EF"/>
    <w:rsid w:val="00DC4598"/>
    <w:rsid w:val="00DC7ADC"/>
    <w:rsid w:val="00DD1029"/>
    <w:rsid w:val="00DD2C8B"/>
    <w:rsid w:val="00DD36D7"/>
    <w:rsid w:val="00DE28C4"/>
    <w:rsid w:val="00DE49A4"/>
    <w:rsid w:val="00DE7084"/>
    <w:rsid w:val="00DF0088"/>
    <w:rsid w:val="00DF0587"/>
    <w:rsid w:val="00DF293D"/>
    <w:rsid w:val="00DF3B03"/>
    <w:rsid w:val="00DF4288"/>
    <w:rsid w:val="00DF652D"/>
    <w:rsid w:val="00E043CF"/>
    <w:rsid w:val="00E1402F"/>
    <w:rsid w:val="00E14BA2"/>
    <w:rsid w:val="00E16028"/>
    <w:rsid w:val="00E160A0"/>
    <w:rsid w:val="00E222D2"/>
    <w:rsid w:val="00E23C05"/>
    <w:rsid w:val="00E24A9B"/>
    <w:rsid w:val="00E24FF4"/>
    <w:rsid w:val="00E27819"/>
    <w:rsid w:val="00E30FD8"/>
    <w:rsid w:val="00E35A26"/>
    <w:rsid w:val="00E36DD1"/>
    <w:rsid w:val="00E3735C"/>
    <w:rsid w:val="00E44E53"/>
    <w:rsid w:val="00E502D9"/>
    <w:rsid w:val="00E524E0"/>
    <w:rsid w:val="00E52750"/>
    <w:rsid w:val="00E5628B"/>
    <w:rsid w:val="00E56CCF"/>
    <w:rsid w:val="00E628C6"/>
    <w:rsid w:val="00E64D93"/>
    <w:rsid w:val="00E64EDD"/>
    <w:rsid w:val="00E671D0"/>
    <w:rsid w:val="00E711CF"/>
    <w:rsid w:val="00E7274D"/>
    <w:rsid w:val="00E744E7"/>
    <w:rsid w:val="00E765A1"/>
    <w:rsid w:val="00E82842"/>
    <w:rsid w:val="00E86254"/>
    <w:rsid w:val="00E875ED"/>
    <w:rsid w:val="00E919F7"/>
    <w:rsid w:val="00E91E7F"/>
    <w:rsid w:val="00EA2428"/>
    <w:rsid w:val="00EA3C6A"/>
    <w:rsid w:val="00EA5C25"/>
    <w:rsid w:val="00EB06E4"/>
    <w:rsid w:val="00EC0D6A"/>
    <w:rsid w:val="00EC157C"/>
    <w:rsid w:val="00EC2F4A"/>
    <w:rsid w:val="00EC669E"/>
    <w:rsid w:val="00EC7998"/>
    <w:rsid w:val="00ED373D"/>
    <w:rsid w:val="00ED681B"/>
    <w:rsid w:val="00EE2F2D"/>
    <w:rsid w:val="00EE6471"/>
    <w:rsid w:val="00EF0F96"/>
    <w:rsid w:val="00EF49FA"/>
    <w:rsid w:val="00F01C9F"/>
    <w:rsid w:val="00F023B4"/>
    <w:rsid w:val="00F050D1"/>
    <w:rsid w:val="00F05614"/>
    <w:rsid w:val="00F151EE"/>
    <w:rsid w:val="00F25F9E"/>
    <w:rsid w:val="00F326E4"/>
    <w:rsid w:val="00F34139"/>
    <w:rsid w:val="00F3513A"/>
    <w:rsid w:val="00F35A9B"/>
    <w:rsid w:val="00F35D0E"/>
    <w:rsid w:val="00F36B3C"/>
    <w:rsid w:val="00F43353"/>
    <w:rsid w:val="00F4467F"/>
    <w:rsid w:val="00F46313"/>
    <w:rsid w:val="00F46AA9"/>
    <w:rsid w:val="00F47EF9"/>
    <w:rsid w:val="00F51135"/>
    <w:rsid w:val="00F5376D"/>
    <w:rsid w:val="00F55252"/>
    <w:rsid w:val="00F6007A"/>
    <w:rsid w:val="00F66118"/>
    <w:rsid w:val="00F72BFF"/>
    <w:rsid w:val="00F72C63"/>
    <w:rsid w:val="00F737EA"/>
    <w:rsid w:val="00F842CB"/>
    <w:rsid w:val="00F87083"/>
    <w:rsid w:val="00F91F9D"/>
    <w:rsid w:val="00F96A76"/>
    <w:rsid w:val="00F97FBB"/>
    <w:rsid w:val="00FA289D"/>
    <w:rsid w:val="00FA2BBB"/>
    <w:rsid w:val="00FA7416"/>
    <w:rsid w:val="00FB328C"/>
    <w:rsid w:val="00FC5011"/>
    <w:rsid w:val="00FD1729"/>
    <w:rsid w:val="00FD1EA7"/>
    <w:rsid w:val="00FD1FB6"/>
    <w:rsid w:val="00FD43FA"/>
    <w:rsid w:val="00FD4448"/>
    <w:rsid w:val="00FD5C67"/>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562"/>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562"/>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45694508">
      <w:bodyDiv w:val="1"/>
      <w:marLeft w:val="0"/>
      <w:marRight w:val="0"/>
      <w:marTop w:val="0"/>
      <w:marBottom w:val="0"/>
      <w:divBdr>
        <w:top w:val="none" w:sz="0" w:space="0" w:color="auto"/>
        <w:left w:val="none" w:sz="0" w:space="0" w:color="auto"/>
        <w:bottom w:val="none" w:sz="0" w:space="0" w:color="auto"/>
        <w:right w:val="none" w:sz="0" w:space="0" w:color="auto"/>
      </w:divBdr>
      <w:divsChild>
        <w:div w:id="465046445">
          <w:marLeft w:val="0"/>
          <w:marRight w:val="0"/>
          <w:marTop w:val="450"/>
          <w:marBottom w:val="450"/>
          <w:divBdr>
            <w:top w:val="none" w:sz="0" w:space="0" w:color="auto"/>
            <w:left w:val="none" w:sz="0" w:space="0" w:color="auto"/>
            <w:bottom w:val="none" w:sz="0" w:space="0" w:color="auto"/>
            <w:right w:val="none" w:sz="0" w:space="0" w:color="auto"/>
          </w:divBdr>
        </w:div>
        <w:div w:id="90439912">
          <w:marLeft w:val="0"/>
          <w:marRight w:val="0"/>
          <w:marTop w:val="450"/>
          <w:marBottom w:val="450"/>
          <w:divBdr>
            <w:top w:val="none" w:sz="0" w:space="0" w:color="auto"/>
            <w:left w:val="none" w:sz="0" w:space="0" w:color="auto"/>
            <w:bottom w:val="none" w:sz="0" w:space="0" w:color="auto"/>
            <w:right w:val="none" w:sz="0" w:space="0" w:color="auto"/>
          </w:divBdr>
        </w:div>
        <w:div w:id="1595238671">
          <w:marLeft w:val="0"/>
          <w:marRight w:val="0"/>
          <w:marTop w:val="450"/>
          <w:marBottom w:val="450"/>
          <w:divBdr>
            <w:top w:val="none" w:sz="0" w:space="0" w:color="auto"/>
            <w:left w:val="none" w:sz="0" w:space="0" w:color="auto"/>
            <w:bottom w:val="none" w:sz="0" w:space="0" w:color="auto"/>
            <w:right w:val="none" w:sz="0" w:space="0" w:color="auto"/>
          </w:divBdr>
        </w:div>
      </w:divsChild>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451750461">
      <w:bodyDiv w:val="1"/>
      <w:marLeft w:val="0"/>
      <w:marRight w:val="0"/>
      <w:marTop w:val="0"/>
      <w:marBottom w:val="0"/>
      <w:divBdr>
        <w:top w:val="none" w:sz="0" w:space="0" w:color="auto"/>
        <w:left w:val="none" w:sz="0" w:space="0" w:color="auto"/>
        <w:bottom w:val="none" w:sz="0" w:space="0" w:color="auto"/>
        <w:right w:val="none" w:sz="0" w:space="0" w:color="auto"/>
      </w:divBdr>
    </w:div>
    <w:div w:id="537015914">
      <w:bodyDiv w:val="1"/>
      <w:marLeft w:val="0"/>
      <w:marRight w:val="0"/>
      <w:marTop w:val="0"/>
      <w:marBottom w:val="0"/>
      <w:divBdr>
        <w:top w:val="none" w:sz="0" w:space="0" w:color="auto"/>
        <w:left w:val="none" w:sz="0" w:space="0" w:color="auto"/>
        <w:bottom w:val="none" w:sz="0" w:space="0" w:color="auto"/>
        <w:right w:val="none" w:sz="0" w:space="0" w:color="auto"/>
      </w:divBdr>
      <w:divsChild>
        <w:div w:id="976836085">
          <w:marLeft w:val="0"/>
          <w:marRight w:val="0"/>
          <w:marTop w:val="450"/>
          <w:marBottom w:val="450"/>
          <w:divBdr>
            <w:top w:val="none" w:sz="0" w:space="0" w:color="auto"/>
            <w:left w:val="none" w:sz="0" w:space="0" w:color="auto"/>
            <w:bottom w:val="none" w:sz="0" w:space="0" w:color="auto"/>
            <w:right w:val="none" w:sz="0" w:space="0" w:color="auto"/>
          </w:divBdr>
        </w:div>
        <w:div w:id="975643121">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785999363">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795630841">
      <w:bodyDiv w:val="1"/>
      <w:marLeft w:val="0"/>
      <w:marRight w:val="0"/>
      <w:marTop w:val="0"/>
      <w:marBottom w:val="0"/>
      <w:divBdr>
        <w:top w:val="none" w:sz="0" w:space="0" w:color="auto"/>
        <w:left w:val="none" w:sz="0" w:space="0" w:color="auto"/>
        <w:bottom w:val="none" w:sz="0" w:space="0" w:color="auto"/>
        <w:right w:val="none" w:sz="0" w:space="0" w:color="auto"/>
      </w:divBdr>
      <w:divsChild>
        <w:div w:id="702094290">
          <w:marLeft w:val="0"/>
          <w:marRight w:val="0"/>
          <w:marTop w:val="450"/>
          <w:marBottom w:val="450"/>
          <w:divBdr>
            <w:top w:val="none" w:sz="0" w:space="0" w:color="auto"/>
            <w:left w:val="none" w:sz="0" w:space="0" w:color="auto"/>
            <w:bottom w:val="none" w:sz="0" w:space="0" w:color="auto"/>
            <w:right w:val="none" w:sz="0" w:space="0" w:color="auto"/>
          </w:divBdr>
        </w:div>
        <w:div w:id="1255818501">
          <w:marLeft w:val="0"/>
          <w:marRight w:val="0"/>
          <w:marTop w:val="450"/>
          <w:marBottom w:val="450"/>
          <w:divBdr>
            <w:top w:val="none" w:sz="0" w:space="0" w:color="auto"/>
            <w:left w:val="none" w:sz="0" w:space="0" w:color="auto"/>
            <w:bottom w:val="none" w:sz="0" w:space="0" w:color="auto"/>
            <w:right w:val="none" w:sz="0" w:space="0" w:color="auto"/>
          </w:divBdr>
        </w:div>
      </w:divsChild>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sccb.org/prayer-and-worship/the-mass/order-of-mass" TargetMode="External"/><Relationship Id="rId18" Type="http://schemas.openxmlformats.org/officeDocument/2006/relationships/hyperlink" Target="https://www.scholastic.com/parents/family-life/social-emotional-learning/development-milestones/age-reason.html" TargetMode="External"/><Relationship Id="rId3" Type="http://schemas.openxmlformats.org/officeDocument/2006/relationships/styles" Target="styles.xml"/><Relationship Id="rId21" Type="http://schemas.openxmlformats.org/officeDocument/2006/relationships/fontTable" Target="fontTable.xml"/><Relationship Id="rId55"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www.merriam-webster.com/dictionary/liturgy"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www.scborromeo.org/ccc/p2s2c1a3.htm" TargetMode="External"/><Relationship Id="rId20" Type="http://schemas.openxmlformats.org/officeDocument/2006/relationships/footer" Target="footer1.xml"/><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erriam-webster.com/dictionary/rite" TargetMode="External"/><Relationship Id="rId5" Type="http://schemas.openxmlformats.org/officeDocument/2006/relationships/settings" Target="settings.xml"/><Relationship Id="rId15" Type="http://schemas.openxmlformats.org/officeDocument/2006/relationships/hyperlink" Target="https://quizizz.com/admin/presentation/5fa7d4a3ec53a5001bc1edbe/parts-of-the-holy-mass" TargetMode="External"/><Relationship Id="rId23" Type="http://schemas.openxmlformats.org/officeDocument/2006/relationships/theme" Target="theme/theme1.xml"/><Relationship Id="rId57" Type="http://schemas.microsoft.com/office/2011/relationships/commentsExtended" Target="commentsExtended.xml"/><Relationship Id="rId10" Type="http://schemas.openxmlformats.org/officeDocument/2006/relationships/hyperlink" Target="http://www.usccb.org/bible/john/2"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usccb.org/bible/john/2" TargetMode="External"/><Relationship Id="rId14" Type="http://schemas.openxmlformats.org/officeDocument/2006/relationships/hyperlink" Target="https://www.usccb.org/prayer-and-worship/the-mass/order-of-mass/liturgy-of-the-word" TargetMode="External"/><Relationship Id="rId22" Type="http://schemas.openxmlformats.org/officeDocument/2006/relationships/glossaryDocument" Target="glossary/document.xml"/><Relationship Id="rId56"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42198"/>
    <w:rsid w:val="000800F0"/>
    <w:rsid w:val="0008413D"/>
    <w:rsid w:val="00195947"/>
    <w:rsid w:val="00202BC7"/>
    <w:rsid w:val="002311DE"/>
    <w:rsid w:val="002701B4"/>
    <w:rsid w:val="00275521"/>
    <w:rsid w:val="002A3692"/>
    <w:rsid w:val="002C376E"/>
    <w:rsid w:val="002D7F49"/>
    <w:rsid w:val="00322620"/>
    <w:rsid w:val="003E050C"/>
    <w:rsid w:val="00416BC1"/>
    <w:rsid w:val="004C538C"/>
    <w:rsid w:val="004D49B0"/>
    <w:rsid w:val="004E4DC5"/>
    <w:rsid w:val="0054474E"/>
    <w:rsid w:val="00596231"/>
    <w:rsid w:val="005D6D3B"/>
    <w:rsid w:val="00600CEB"/>
    <w:rsid w:val="00617CE0"/>
    <w:rsid w:val="00690CA7"/>
    <w:rsid w:val="006A7FE3"/>
    <w:rsid w:val="006D3096"/>
    <w:rsid w:val="006E2053"/>
    <w:rsid w:val="006E6993"/>
    <w:rsid w:val="0074067B"/>
    <w:rsid w:val="00770BC8"/>
    <w:rsid w:val="00773433"/>
    <w:rsid w:val="007D1365"/>
    <w:rsid w:val="008A0A59"/>
    <w:rsid w:val="008C4369"/>
    <w:rsid w:val="00902683"/>
    <w:rsid w:val="00954AD9"/>
    <w:rsid w:val="009F5323"/>
    <w:rsid w:val="00A23F89"/>
    <w:rsid w:val="00A3033B"/>
    <w:rsid w:val="00A35FB0"/>
    <w:rsid w:val="00A73B3D"/>
    <w:rsid w:val="00AC07E9"/>
    <w:rsid w:val="00AD0EED"/>
    <w:rsid w:val="00AD5E35"/>
    <w:rsid w:val="00AF1681"/>
    <w:rsid w:val="00B64905"/>
    <w:rsid w:val="00B67989"/>
    <w:rsid w:val="00B743E9"/>
    <w:rsid w:val="00BA43CD"/>
    <w:rsid w:val="00BB7C9E"/>
    <w:rsid w:val="00BE4C29"/>
    <w:rsid w:val="00C70D88"/>
    <w:rsid w:val="00CA0CF2"/>
    <w:rsid w:val="00CC5310"/>
    <w:rsid w:val="00CD3332"/>
    <w:rsid w:val="00D2196F"/>
    <w:rsid w:val="00D2731B"/>
    <w:rsid w:val="00D716F6"/>
    <w:rsid w:val="00D918C4"/>
    <w:rsid w:val="00DB3879"/>
    <w:rsid w:val="00E6514B"/>
    <w:rsid w:val="00E929BE"/>
    <w:rsid w:val="00EB6058"/>
    <w:rsid w:val="00ED4365"/>
    <w:rsid w:val="00EE788B"/>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17D00-3689-4CF7-9788-6D902812C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31</Pages>
  <Words>10328</Words>
  <Characters>58871</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69061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11</cp:revision>
  <cp:lastPrinted>2023-02-14T02:04:00Z</cp:lastPrinted>
  <dcterms:created xsi:type="dcterms:W3CDTF">2024-03-01T16:31:00Z</dcterms:created>
  <dcterms:modified xsi:type="dcterms:W3CDTF">2024-03-14T21:59:00Z</dcterms:modified>
</cp:coreProperties>
</file>