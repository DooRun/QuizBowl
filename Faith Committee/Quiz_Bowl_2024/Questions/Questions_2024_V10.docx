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2794B33A" w:rsidR="00FF54CA" w:rsidRDefault="00FF54CA" w:rsidP="00FF54CA">
      <w:pPr>
        <w:spacing w:after="0" w:line="240" w:lineRule="auto"/>
        <w:rPr>
          <w:rFonts w:ascii="Arial" w:hAnsi="Arial" w:cs="Arial"/>
          <w:b/>
          <w:color w:val="008000"/>
        </w:rPr>
      </w:pPr>
      <w:r>
        <w:rPr>
          <w:rFonts w:ascii="Arial" w:hAnsi="Arial" w:cs="Arial"/>
          <w:b/>
          <w:color w:val="008000"/>
        </w:rPr>
        <w:t xml:space="preserve">Round 1… </w:t>
      </w:r>
      <w:proofErr w:type="gramStart"/>
      <w:r>
        <w:rPr>
          <w:rFonts w:ascii="Arial" w:hAnsi="Arial" w:cs="Arial"/>
          <w:b/>
          <w:color w:val="008000"/>
        </w:rPr>
        <w:t>SAINTS/PATRON SAINTS</w:t>
      </w:r>
      <w:r w:rsidR="00492A61" w:rsidRPr="00492A61">
        <w:rPr>
          <w:rFonts w:ascii="Arial" w:hAnsi="Arial" w:cs="Arial"/>
          <w:b/>
          <w:sz w:val="24"/>
          <w:szCs w:val="24"/>
        </w:rPr>
        <w:t xml:space="preserve"> </w:t>
      </w:r>
      <w:r w:rsidR="00492A61">
        <w:rPr>
          <w:rFonts w:ascii="Arial" w:hAnsi="Arial" w:cs="Arial"/>
          <w:b/>
          <w:sz w:val="24"/>
          <w:szCs w:val="24"/>
        </w:rPr>
        <w:br/>
        <w:t>Round 2…</w:t>
      </w:r>
      <w:proofErr w:type="gramEnd"/>
      <w:r w:rsidR="00492A61">
        <w:rPr>
          <w:rFonts w:ascii="Arial" w:hAnsi="Arial" w:cs="Arial"/>
          <w:b/>
          <w:sz w:val="24"/>
          <w:szCs w:val="24"/>
        </w:rPr>
        <w:t xml:space="preserve"> The Miracles of Christ…</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0630380D" w:rsidR="00680831" w:rsidRDefault="005E7CCE">
      <w:pPr>
        <w:rPr>
          <w:rFonts w:ascii="Arial" w:hAnsi="Arial" w:cs="Arial"/>
          <w:b/>
          <w:sz w:val="24"/>
          <w:szCs w:val="24"/>
        </w:rPr>
      </w:pPr>
      <w:r>
        <w:rPr>
          <w:rFonts w:ascii="Arial" w:hAnsi="Arial" w:cs="Arial"/>
          <w:b/>
          <w:sz w:val="24"/>
          <w:szCs w:val="24"/>
        </w:rPr>
        <w:t>Round 3… Parts of the Mass</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B43F43" w:rsidRPr="005C3566" w:rsidRDefault="00B43F43"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B43F43" w:rsidRPr="005C3566" w:rsidRDefault="00B43F43"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6ED29998"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w:t>
      </w:r>
      <w:proofErr w:type="gramEnd"/>
      <w:r>
        <w:rPr>
          <w:rFonts w:ascii="Arial" w:hAnsi="Arial" w:cs="Arial"/>
          <w:sz w:val="24"/>
          <w:szCs w:val="24"/>
        </w:rPr>
        <w:t xml:space="preserve"> beings who lived holy lives in obedience to God’s will and are now in heaven </w:t>
      </w:r>
      <w:commentRangeStart w:id="0"/>
      <w:del w:id="1" w:author="BENJAMIN KANTACK" w:date="2023-06-27T12:01:00Z">
        <w:r w:rsidDel="00BF1325">
          <w:rPr>
            <w:rFonts w:ascii="Arial" w:hAnsi="Arial" w:cs="Arial"/>
            <w:sz w:val="24"/>
            <w:szCs w:val="24"/>
          </w:rPr>
          <w:delText xml:space="preserve">for eternity </w:delText>
        </w:r>
      </w:del>
      <w:commentRangeEnd w:id="0"/>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3B4DD00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w:t>
      </w:r>
      <w:del w:id="2" w:author="BENJAMIN KANTACK" w:date="2023-06-27T12:03:00Z">
        <w:r w:rsidDel="00BF1325">
          <w:rPr>
            <w:rFonts w:ascii="Arial" w:hAnsi="Arial" w:cs="Arial"/>
            <w:i/>
            <w:color w:val="0033CC"/>
            <w:sz w:val="24"/>
            <w:szCs w:val="24"/>
          </w:rPr>
          <w:delText xml:space="preserve">are human beings who on earth </w:delText>
        </w:r>
      </w:del>
      <w:r>
        <w:rPr>
          <w:rFonts w:ascii="Arial" w:hAnsi="Arial" w:cs="Arial"/>
          <w:i/>
          <w:color w:val="0033CC"/>
          <w:sz w:val="24"/>
          <w:szCs w:val="24"/>
        </w:rPr>
        <w:t>were ordinary and typical human beings</w:t>
      </w:r>
      <w:ins w:id="3" w:author="BENJAMIN KANTACK" w:date="2023-06-27T12:03:00Z">
        <w:r w:rsidR="00BF1325">
          <w:rPr>
            <w:rFonts w:ascii="Arial" w:hAnsi="Arial" w:cs="Arial"/>
            <w:i/>
            <w:color w:val="0033CC"/>
            <w:sz w:val="24"/>
            <w:szCs w:val="24"/>
          </w:rPr>
          <w:t xml:space="preserve"> on earth</w:t>
        </w:r>
      </w:ins>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del w:id="4" w:author="BENJAMIN KANTACK" w:date="2023-06-27T12:03:00Z">
        <w:r w:rsidDel="00BF1325">
          <w:rPr>
            <w:rFonts w:ascii="Arial" w:hAnsi="Arial" w:cs="Arial"/>
            <w:i/>
            <w:color w:val="0033CC"/>
            <w:sz w:val="24"/>
            <w:szCs w:val="24"/>
          </w:rPr>
          <w:delText xml:space="preserve">who </w:delText>
        </w:r>
      </w:del>
      <w:ins w:id="5" w:author="BENJAMIN KANTACK" w:date="2023-06-27T12:03:00Z">
        <w:r w:rsidR="00BF1325">
          <w:rPr>
            <w:rFonts w:ascii="Arial" w:hAnsi="Arial" w:cs="Arial"/>
            <w:i/>
            <w:color w:val="0033CC"/>
            <w:sz w:val="24"/>
            <w:szCs w:val="24"/>
          </w:rPr>
          <w:t xml:space="preserve">but </w:t>
        </w:r>
      </w:ins>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6FF73AB9"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del w:id="6" w:author="BENJAMIN KANTACK" w:date="2023-06-27T12:03:00Z">
        <w:r w:rsidR="00D00654" w:rsidDel="00BF1325">
          <w:rPr>
            <w:rFonts w:ascii="Arial" w:hAnsi="Arial" w:cs="Arial"/>
            <w:sz w:val="24"/>
            <w:szCs w:val="24"/>
          </w:rPr>
          <w:delText>‘</w:delText>
        </w:r>
      </w:del>
      <w:ins w:id="7" w:author="BENJAMIN KANTACK" w:date="2023-06-27T12:03:00Z">
        <w:r w:rsidR="00BF1325">
          <w:rPr>
            <w:rFonts w:ascii="Arial" w:hAnsi="Arial" w:cs="Arial"/>
            <w:sz w:val="24"/>
            <w:szCs w:val="24"/>
          </w:rPr>
          <w:t>“</w:t>
        </w:r>
      </w:ins>
      <w:r w:rsidR="00D00654">
        <w:rPr>
          <w:rFonts w:ascii="Arial" w:hAnsi="Arial" w:cs="Arial"/>
          <w:sz w:val="24"/>
          <w:szCs w:val="24"/>
        </w:rPr>
        <w:t>canon</w:t>
      </w:r>
      <w:ins w:id="8" w:author="BENJAMIN KANTACK" w:date="2023-06-27T12:03:00Z">
        <w:r w:rsidR="00BF1325">
          <w:rPr>
            <w:rFonts w:ascii="Arial" w:hAnsi="Arial" w:cs="Arial"/>
            <w:sz w:val="24"/>
            <w:szCs w:val="24"/>
          </w:rPr>
          <w:t>,</w:t>
        </w:r>
      </w:ins>
      <w:ins w:id="9" w:author="BENJAMIN KANTACK" w:date="2023-06-27T12:04:00Z">
        <w:r w:rsidR="00BF1325">
          <w:rPr>
            <w:rFonts w:ascii="Arial" w:hAnsi="Arial" w:cs="Arial"/>
            <w:sz w:val="24"/>
            <w:szCs w:val="24"/>
          </w:rPr>
          <w:t>”</w:t>
        </w:r>
      </w:ins>
      <w:del w:id="10" w:author="BENJAMIN KANTACK" w:date="2023-06-27T12:04:00Z">
        <w:r w:rsidR="00D00654" w:rsidDel="00BF1325">
          <w:rPr>
            <w:rFonts w:ascii="Arial" w:hAnsi="Arial" w:cs="Arial"/>
            <w:sz w:val="24"/>
            <w:szCs w:val="24"/>
          </w:rPr>
          <w:delText xml:space="preserve">’ </w:delText>
        </w:r>
      </w:del>
      <w:ins w:id="11" w:author="BENJAMIN KANTACK" w:date="2023-06-27T12:04:00Z">
        <w:r w:rsidR="00BF1325">
          <w:rPr>
            <w:rFonts w:ascii="Arial" w:hAnsi="Arial" w:cs="Arial"/>
            <w:sz w:val="24"/>
            <w:szCs w:val="24"/>
          </w:rPr>
          <w:t xml:space="preserve"> </w:t>
        </w:r>
      </w:ins>
      <w:r w:rsidR="00D00654">
        <w:rPr>
          <w:rFonts w:ascii="Arial" w:hAnsi="Arial" w:cs="Arial"/>
          <w:sz w:val="24"/>
          <w:szCs w:val="24"/>
        </w:rPr>
        <w:t xml:space="preserve">or </w:t>
      </w:r>
      <w:del w:id="12" w:author="BENJAMIN KANTACK" w:date="2023-06-27T12:04:00Z">
        <w:r w:rsidR="00D00654" w:rsidDel="00BF1325">
          <w:rPr>
            <w:rFonts w:ascii="Arial" w:hAnsi="Arial" w:cs="Arial"/>
            <w:sz w:val="24"/>
            <w:szCs w:val="24"/>
          </w:rPr>
          <w:delText>‘</w:delText>
        </w:r>
      </w:del>
      <w:r w:rsidR="00D00654">
        <w:rPr>
          <w:rFonts w:ascii="Arial" w:hAnsi="Arial" w:cs="Arial"/>
          <w:sz w:val="24"/>
          <w:szCs w:val="24"/>
        </w:rPr>
        <w:t>list</w:t>
      </w:r>
      <w:del w:id="13" w:author="BENJAMIN KANTACK" w:date="2023-06-27T12:04:00Z">
        <w:r w:rsidR="00D00654" w:rsidDel="00BF1325">
          <w:rPr>
            <w:rFonts w:ascii="Arial" w:hAnsi="Arial" w:cs="Arial"/>
            <w:sz w:val="24"/>
            <w:szCs w:val="24"/>
          </w:rPr>
          <w:delText>’</w:delText>
        </w:r>
      </w:del>
      <w:r w:rsidR="00D00654">
        <w:rPr>
          <w:rFonts w:ascii="Arial" w:hAnsi="Arial" w:cs="Arial"/>
          <w:sz w:val="24"/>
          <w:szCs w:val="24"/>
        </w:rPr>
        <w:t xml:space="preserve"> of</w:t>
      </w:r>
      <w:del w:id="14" w:author="BENJAMIN KANTACK" w:date="2023-06-27T12:04:00Z">
        <w:r w:rsidR="00D00654" w:rsidDel="00BF1325">
          <w:rPr>
            <w:rFonts w:ascii="Arial" w:hAnsi="Arial" w:cs="Arial"/>
            <w:sz w:val="24"/>
            <w:szCs w:val="24"/>
          </w:rPr>
          <w:delText xml:space="preserve"> those</w:delText>
        </w:r>
      </w:del>
      <w:r w:rsidR="00D00654">
        <w:rPr>
          <w:rFonts w:ascii="Arial" w:hAnsi="Arial" w:cs="Arial"/>
          <w:sz w:val="24"/>
          <w:szCs w:val="24"/>
        </w:rPr>
        <w:t xml:space="preserve"> saints </w:t>
      </w:r>
      <w:del w:id="15" w:author="BENJAMIN KANTACK" w:date="2023-06-27T12:04:00Z">
        <w:r w:rsidR="00D00654" w:rsidDel="00BF1325">
          <w:rPr>
            <w:rFonts w:ascii="Arial" w:hAnsi="Arial" w:cs="Arial"/>
            <w:sz w:val="24"/>
            <w:szCs w:val="24"/>
          </w:rPr>
          <w:delText xml:space="preserve">who’s </w:delText>
        </w:r>
      </w:del>
      <w:ins w:id="16" w:author="BENJAMIN KANTACK" w:date="2023-06-27T12:04:00Z">
        <w:r w:rsidR="00BF1325">
          <w:rPr>
            <w:rFonts w:ascii="Arial" w:hAnsi="Arial" w:cs="Arial"/>
            <w:sz w:val="24"/>
            <w:szCs w:val="24"/>
          </w:rPr>
          <w:t xml:space="preserve">whose </w:t>
        </w:r>
      </w:ins>
      <w:r w:rsidR="00FF54CA">
        <w:rPr>
          <w:rFonts w:ascii="Arial" w:hAnsi="Arial" w:cs="Arial"/>
          <w:sz w:val="24"/>
          <w:szCs w:val="24"/>
        </w:rPr>
        <w:t xml:space="preserve">holiness </w:t>
      </w:r>
      <w:del w:id="17" w:author="BENJAMIN KANTACK" w:date="2023-06-27T12:04:00Z">
        <w:r w:rsidR="00FF54CA" w:rsidDel="00BF1325">
          <w:rPr>
            <w:rFonts w:ascii="Arial" w:hAnsi="Arial" w:cs="Arial"/>
            <w:sz w:val="24"/>
            <w:szCs w:val="24"/>
          </w:rPr>
          <w:delText xml:space="preserve">was </w:delText>
        </w:r>
      </w:del>
      <w:ins w:id="18" w:author="BENJAMIN KANTACK" w:date="2023-06-27T12:04:00Z">
        <w:r w:rsidR="00BF1325">
          <w:rPr>
            <w:rFonts w:ascii="Arial" w:hAnsi="Arial" w:cs="Arial"/>
            <w:sz w:val="24"/>
            <w:szCs w:val="24"/>
          </w:rPr>
          <w:t xml:space="preserve">is </w:t>
        </w:r>
      </w:ins>
      <w:r w:rsidR="00FF54CA">
        <w:rPr>
          <w:rFonts w:ascii="Arial" w:hAnsi="Arial" w:cs="Arial"/>
          <w:sz w:val="24"/>
          <w:szCs w:val="24"/>
        </w:rPr>
        <w:t xml:space="preserve">known, proven, recognized, and </w:t>
      </w:r>
      <w:del w:id="19" w:author="BENJAMIN KANTACK" w:date="2023-07-09T14:44:00Z">
        <w:r w:rsidR="00FF54CA" w:rsidDel="00821B09">
          <w:rPr>
            <w:rFonts w:ascii="Arial" w:hAnsi="Arial" w:cs="Arial"/>
            <w:sz w:val="24"/>
            <w:szCs w:val="24"/>
          </w:rPr>
          <w:delText xml:space="preserve">publically </w:delText>
        </w:r>
      </w:del>
      <w:ins w:id="20" w:author="BENJAMIN KANTACK" w:date="2023-07-09T14:44:00Z">
        <w:r w:rsidR="00821B09">
          <w:rPr>
            <w:rFonts w:ascii="Arial" w:hAnsi="Arial" w:cs="Arial"/>
            <w:sz w:val="24"/>
            <w:szCs w:val="24"/>
          </w:rPr>
          <w:t xml:space="preserve">publicly </w:t>
        </w:r>
      </w:ins>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w:t>
      </w:r>
      <w:ins w:id="21" w:author="BENJAMIN KANTACK" w:date="2023-06-27T12:04:00Z">
        <w:r w:rsidR="00BF1325">
          <w:rPr>
            <w:rFonts w:ascii="Arial" w:hAnsi="Arial" w:cs="Arial"/>
            <w:b/>
            <w:sz w:val="24"/>
            <w:szCs w:val="24"/>
            <w:u w:val="single"/>
          </w:rPr>
          <w:t>(</w:t>
        </w:r>
      </w:ins>
      <w:r>
        <w:rPr>
          <w:rFonts w:ascii="Arial" w:hAnsi="Arial" w:cs="Arial"/>
          <w:b/>
          <w:sz w:val="24"/>
          <w:szCs w:val="24"/>
          <w:u w:val="single"/>
        </w:rPr>
        <w:t>saints</w:t>
      </w:r>
      <w:ins w:id="22" w:author="BENJAMIN KANTACK" w:date="2023-06-27T12:04:00Z">
        <w:r w:rsidR="00BF1325">
          <w:rPr>
            <w:rFonts w:ascii="Arial" w:hAnsi="Arial" w:cs="Arial"/>
            <w:b/>
            <w:sz w:val="24"/>
            <w:szCs w:val="24"/>
            <w:u w:val="single"/>
          </w:rPr>
          <w:t>)</w:t>
        </w:r>
      </w:ins>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729826D" w:rsidR="00FF54CA" w:rsidRPr="00B32821" w:rsidRDefault="00EC669E" w:rsidP="00FF54CA">
      <w:pPr>
        <w:spacing w:after="0" w:line="240" w:lineRule="auto"/>
        <w:rPr>
          <w:rFonts w:ascii="Arial" w:hAnsi="Arial" w:cs="Arial"/>
          <w:i/>
          <w:color w:val="0033CC"/>
          <w:sz w:val="24"/>
          <w:szCs w:val="24"/>
        </w:rPr>
      </w:pPr>
      <w:commentRangeStart w:id="23"/>
      <w:del w:id="24" w:author="BENJAMIN KANTACK" w:date="2023-06-27T12:04:00Z">
        <w:r w:rsidRPr="00B43F43" w:rsidDel="00BF1325">
          <w:rPr>
            <w:rFonts w:ascii="Arial" w:hAnsi="Arial" w:cs="Arial"/>
            <w:i/>
            <w:color w:val="0033CC"/>
            <w:sz w:val="24"/>
            <w:szCs w:val="24"/>
            <w:rPrChange w:id="25" w:author="Kelly Kantack" w:date="2023-08-22T07:17:00Z">
              <w:rPr>
                <w:rFonts w:ascii="Arial" w:hAnsi="Arial" w:cs="Arial"/>
                <w:i/>
                <w:color w:val="0033CC"/>
              </w:rPr>
            </w:rPrChange>
          </w:rPr>
          <w:delText>From the Catholic viewpoint,</w:delText>
        </w:r>
      </w:del>
      <w:commentRangeEnd w:id="23"/>
      <w:r w:rsidR="00BF1325" w:rsidRPr="00B43F43">
        <w:rPr>
          <w:rFonts w:ascii="Arial" w:hAnsi="Arial" w:cs="Arial"/>
          <w:i/>
          <w:color w:val="0033CC"/>
          <w:sz w:val="24"/>
          <w:szCs w:val="24"/>
          <w:rPrChange w:id="26" w:author="Kelly Kantack" w:date="2023-08-22T07:17:00Z">
            <w:rPr>
              <w:rStyle w:val="CommentReference"/>
            </w:rPr>
          </w:rPrChange>
        </w:rPr>
        <w:commentReference w:id="23"/>
      </w:r>
      <w:del w:id="27" w:author="BENJAMIN KANTACK" w:date="2023-06-27T12:04:00Z">
        <w:r w:rsidRPr="00B43F43" w:rsidDel="00BF1325">
          <w:rPr>
            <w:rFonts w:ascii="Arial" w:hAnsi="Arial" w:cs="Arial"/>
            <w:i/>
            <w:color w:val="0033CC"/>
            <w:sz w:val="24"/>
            <w:szCs w:val="24"/>
            <w:rPrChange w:id="28" w:author="Kelly Kantack" w:date="2023-08-22T07:17:00Z">
              <w:rPr>
                <w:rFonts w:ascii="Arial" w:hAnsi="Arial" w:cs="Arial"/>
                <w:i/>
                <w:color w:val="0033CC"/>
              </w:rPr>
            </w:rPrChange>
          </w:rPr>
          <w:delText xml:space="preserve"> </w:delText>
        </w:r>
      </w:del>
      <w:del w:id="29" w:author="BENJAMIN KANTACK" w:date="2023-06-27T12:05:00Z">
        <w:r w:rsidRPr="00B43F43" w:rsidDel="00BF1325">
          <w:rPr>
            <w:rFonts w:ascii="Arial" w:hAnsi="Arial" w:cs="Arial"/>
            <w:i/>
            <w:color w:val="0033CC"/>
            <w:sz w:val="24"/>
            <w:szCs w:val="24"/>
            <w:rPrChange w:id="30" w:author="Kelly Kantack" w:date="2023-08-22T07:17:00Z">
              <w:rPr>
                <w:rFonts w:ascii="Arial" w:hAnsi="Arial" w:cs="Arial"/>
                <w:i/>
                <w:color w:val="0033CC"/>
              </w:rPr>
            </w:rPrChange>
          </w:rPr>
          <w:delText xml:space="preserve">you </w:delText>
        </w:r>
      </w:del>
      <w:ins w:id="31" w:author="BENJAMIN KANTACK" w:date="2023-06-27T12:05:00Z">
        <w:r w:rsidR="00BF1325" w:rsidRPr="00B43F43">
          <w:rPr>
            <w:rFonts w:ascii="Arial" w:hAnsi="Arial" w:cs="Arial"/>
            <w:i/>
            <w:color w:val="0033CC"/>
            <w:sz w:val="24"/>
            <w:szCs w:val="24"/>
            <w:rPrChange w:id="32" w:author="Kelly Kantack" w:date="2023-08-22T07:17:00Z">
              <w:rPr>
                <w:rFonts w:ascii="Arial" w:hAnsi="Arial" w:cs="Arial"/>
                <w:i/>
                <w:color w:val="0033CC"/>
              </w:rPr>
            </w:rPrChange>
          </w:rPr>
          <w:t xml:space="preserve">You </w:t>
        </w:r>
      </w:ins>
      <w:r w:rsidRPr="00B43F43">
        <w:rPr>
          <w:rFonts w:ascii="Arial" w:hAnsi="Arial" w:cs="Arial"/>
          <w:i/>
          <w:color w:val="0033CC"/>
          <w:sz w:val="24"/>
          <w:szCs w:val="24"/>
          <w:rPrChange w:id="33" w:author="Kelly Kantack" w:date="2023-08-22T07:17:00Z">
            <w:rPr>
              <w:rFonts w:ascii="Arial" w:hAnsi="Arial" w:cs="Arial"/>
              <w:i/>
              <w:color w:val="0033CC"/>
            </w:rPr>
          </w:rPrChange>
        </w:rPr>
        <w:t>don’t have to be canonized</w:t>
      </w:r>
      <w:del w:id="34" w:author="BENJAMIN KANTACK" w:date="2023-06-27T12:05:00Z">
        <w:r w:rsidRPr="00B43F43" w:rsidDel="00BF1325">
          <w:rPr>
            <w:rFonts w:ascii="Arial" w:hAnsi="Arial" w:cs="Arial"/>
            <w:i/>
            <w:color w:val="0033CC"/>
            <w:sz w:val="24"/>
            <w:szCs w:val="24"/>
            <w:rPrChange w:id="35" w:author="Kelly Kantack" w:date="2023-08-22T07:17:00Z">
              <w:rPr>
                <w:rFonts w:ascii="Arial" w:hAnsi="Arial" w:cs="Arial"/>
                <w:i/>
                <w:color w:val="0033CC"/>
              </w:rPr>
            </w:rPrChange>
          </w:rPr>
          <w:delText xml:space="preserve"> a saint</w:delText>
        </w:r>
      </w:del>
      <w:r w:rsidRPr="00B43F43">
        <w:rPr>
          <w:rFonts w:ascii="Arial" w:hAnsi="Arial" w:cs="Arial"/>
          <w:i/>
          <w:color w:val="0033CC"/>
          <w:sz w:val="24"/>
          <w:szCs w:val="24"/>
          <w:rPrChange w:id="36" w:author="Kelly Kantack" w:date="2023-08-22T07:17:00Z">
            <w:rPr>
              <w:rFonts w:ascii="Arial" w:hAnsi="Arial" w:cs="Arial"/>
              <w:i/>
              <w:color w:val="0033CC"/>
            </w:rPr>
          </w:rPrChange>
        </w:rPr>
        <w:t xml:space="preserve"> to be a saint.  All human beings who lived holy lives in obedience to God’s will </w:t>
      </w:r>
      <w:del w:id="37" w:author="BENJAMIN KANTACK" w:date="2023-06-27T12:05:00Z">
        <w:r w:rsidRPr="00B43F43" w:rsidDel="00BF1325">
          <w:rPr>
            <w:rFonts w:ascii="Arial" w:hAnsi="Arial" w:cs="Arial"/>
            <w:i/>
            <w:color w:val="0033CC"/>
            <w:sz w:val="24"/>
            <w:szCs w:val="24"/>
            <w:rPrChange w:id="38" w:author="Kelly Kantack" w:date="2023-08-22T07:17:00Z">
              <w:rPr>
                <w:rFonts w:ascii="Arial" w:hAnsi="Arial" w:cs="Arial"/>
                <w:i/>
                <w:color w:val="0033CC"/>
              </w:rPr>
            </w:rPrChange>
          </w:rPr>
          <w:delText xml:space="preserve">that </w:delText>
        </w:r>
      </w:del>
      <w:ins w:id="39" w:author="BENJAMIN KANTACK" w:date="2023-06-27T12:05:00Z">
        <w:r w:rsidR="00BF1325" w:rsidRPr="00B43F43">
          <w:rPr>
            <w:rFonts w:ascii="Arial" w:hAnsi="Arial" w:cs="Arial"/>
            <w:i/>
            <w:color w:val="0033CC"/>
            <w:sz w:val="24"/>
            <w:szCs w:val="24"/>
            <w:rPrChange w:id="40" w:author="Kelly Kantack" w:date="2023-08-22T07:17:00Z">
              <w:rPr>
                <w:rFonts w:ascii="Arial" w:hAnsi="Arial" w:cs="Arial"/>
                <w:i/>
                <w:color w:val="0033CC"/>
              </w:rPr>
            </w:rPrChange>
          </w:rPr>
          <w:t xml:space="preserve">and </w:t>
        </w:r>
      </w:ins>
      <w:r w:rsidRPr="00B43F43">
        <w:rPr>
          <w:rFonts w:ascii="Arial" w:hAnsi="Arial" w:cs="Arial"/>
          <w:i/>
          <w:color w:val="0033CC"/>
          <w:sz w:val="24"/>
          <w:szCs w:val="24"/>
          <w:rPrChange w:id="41" w:author="Kelly Kantack" w:date="2023-08-22T07:17:00Z">
            <w:rPr>
              <w:rFonts w:ascii="Arial" w:hAnsi="Arial" w:cs="Arial"/>
              <w:i/>
              <w:color w:val="0033CC"/>
            </w:rPr>
          </w:rPrChange>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41245B54"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 xml:space="preserve">e’s Creed, what </w:t>
      </w:r>
      <w:del w:id="42" w:author="BENJAMIN KANTACK" w:date="2023-06-27T12:06:00Z">
        <w:r w:rsidR="00303C38" w:rsidDel="00BF1325">
          <w:rPr>
            <w:rFonts w:ascii="Arial" w:hAnsi="Arial" w:cs="Arial"/>
            <w:sz w:val="24"/>
            <w:szCs w:val="24"/>
          </w:rPr>
          <w:delText>is the next item</w:delText>
        </w:r>
      </w:del>
      <w:ins w:id="43" w:author="BENJAMIN KANTACK" w:date="2023-06-27T12:06:00Z">
        <w:r w:rsidR="00BF1325">
          <w:rPr>
            <w:rFonts w:ascii="Arial" w:hAnsi="Arial" w:cs="Arial"/>
            <w:sz w:val="24"/>
            <w:szCs w:val="24"/>
          </w:rPr>
          <w:t>do</w:t>
        </w:r>
      </w:ins>
      <w:r w:rsidR="007B2381" w:rsidRPr="006D3B30">
        <w:rPr>
          <w:rFonts w:ascii="Arial" w:hAnsi="Arial" w:cs="Arial"/>
          <w:sz w:val="24"/>
          <w:szCs w:val="24"/>
        </w:rPr>
        <w:t xml:space="preserve"> we profess to believe </w:t>
      </w:r>
      <w:del w:id="44" w:author="BENJAMIN KANTACK" w:date="2023-07-09T14:46:00Z">
        <w:r w:rsidR="007B2381" w:rsidRPr="006D3B30" w:rsidDel="00821B09">
          <w:rPr>
            <w:rFonts w:ascii="Arial" w:hAnsi="Arial" w:cs="Arial"/>
            <w:sz w:val="24"/>
            <w:szCs w:val="24"/>
          </w:rPr>
          <w:delText xml:space="preserve">in </w:delText>
        </w:r>
      </w:del>
      <w:ins w:id="45" w:author="BENJAMIN KANTACK" w:date="2023-06-27T12:06:00Z">
        <w:r w:rsidR="00BF1325">
          <w:rPr>
            <w:rFonts w:ascii="Arial" w:hAnsi="Arial" w:cs="Arial"/>
            <w:sz w:val="24"/>
            <w:szCs w:val="24"/>
          </w:rPr>
          <w:t xml:space="preserve">immediately </w:t>
        </w:r>
      </w:ins>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del w:id="46" w:author="BENJAMIN KANTACK" w:date="2023-06-27T12:06:00Z">
        <w:r w:rsidR="007B2381" w:rsidRPr="006D3B30" w:rsidDel="00BF1325">
          <w:rPr>
            <w:rFonts w:ascii="Arial" w:hAnsi="Arial" w:cs="Arial"/>
            <w:sz w:val="24"/>
            <w:szCs w:val="24"/>
          </w:rPr>
          <w:delText>”</w:delText>
        </w:r>
      </w:del>
      <w:r w:rsidR="00380EA0" w:rsidRPr="006D3B30">
        <w:rPr>
          <w:rFonts w:ascii="Arial" w:hAnsi="Arial" w:cs="Arial"/>
          <w:sz w:val="24"/>
          <w:szCs w:val="24"/>
        </w:rPr>
        <w:t>?</w:t>
      </w:r>
      <w:ins w:id="47" w:author="BENJAMIN KANTACK" w:date="2023-06-27T12:06:00Z">
        <w:r w:rsidR="00BF1325">
          <w:rPr>
            <w:rFonts w:ascii="Arial" w:hAnsi="Arial" w:cs="Arial"/>
            <w:sz w:val="24"/>
            <w:szCs w:val="24"/>
          </w:rPr>
          <w:t>”</w:t>
        </w:r>
      </w:ins>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ins w:id="48" w:author="BENJAMIN KANTACK" w:date="2023-06-27T12:06:00Z">
        <w:r w:rsidR="00BF1325">
          <w:rPr>
            <w:rFonts w:ascii="Arial" w:hAnsi="Arial" w:cs="Arial"/>
            <w:b/>
            <w:sz w:val="24"/>
            <w:szCs w:val="24"/>
            <w:u w:val="single"/>
          </w:rPr>
          <w:t>(</w:t>
        </w:r>
      </w:ins>
      <w:proofErr w:type="gramStart"/>
      <w:r>
        <w:rPr>
          <w:rFonts w:ascii="Arial" w:hAnsi="Arial" w:cs="Arial"/>
          <w:b/>
          <w:sz w:val="24"/>
          <w:szCs w:val="24"/>
          <w:u w:val="single"/>
        </w:rPr>
        <w:t>the</w:t>
      </w:r>
      <w:proofErr w:type="gramEnd"/>
      <w:ins w:id="49" w:author="BENJAMIN KANTACK" w:date="2023-06-27T12:06:00Z">
        <w:r w:rsidR="00BF1325">
          <w:rPr>
            <w:rFonts w:ascii="Arial" w:hAnsi="Arial" w:cs="Arial"/>
            <w:b/>
            <w:sz w:val="24"/>
            <w:szCs w:val="24"/>
            <w:u w:val="single"/>
          </w:rPr>
          <w:t>)</w:t>
        </w:r>
      </w:ins>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Pr="0029188C" w:rsidRDefault="007B2381" w:rsidP="006D3B30">
      <w:pPr>
        <w:pStyle w:val="NormalWeb"/>
        <w:shd w:val="clear" w:color="auto" w:fill="FFFFFF"/>
        <w:spacing w:before="0" w:beforeAutospacing="0" w:after="150" w:afterAutospacing="0"/>
        <w:jc w:val="right"/>
        <w:textAlignment w:val="baseline"/>
        <w:rPr>
          <w:rFonts w:ascii="Arial" w:hAnsi="Arial" w:cs="Arial"/>
          <w:b/>
          <w:rPrChange w:id="50" w:author="Kelly Kantack" w:date="2023-08-22T08:24:00Z">
            <w:rPr>
              <w:rFonts w:ascii="Arial" w:hAnsi="Arial" w:cs="Arial"/>
              <w:b/>
              <w:u w:val="single"/>
            </w:rPr>
          </w:rPrChange>
        </w:rPr>
      </w:pPr>
      <w:r w:rsidRPr="0029188C">
        <w:rPr>
          <w:rFonts w:ascii="Arial" w:hAnsi="Arial" w:cs="Arial"/>
          <w:b/>
          <w:rPrChange w:id="51" w:author="Kelly Kantack" w:date="2023-08-22T08:24:00Z">
            <w:rPr>
              <w:rFonts w:ascii="Arial" w:hAnsi="Arial" w:cs="Arial"/>
              <w:b/>
              <w:u w:val="single"/>
            </w:rPr>
          </w:rPrChange>
        </w:rPr>
        <w:t>“</w:t>
      </w:r>
      <w:proofErr w:type="gramStart"/>
      <w:r w:rsidRPr="0029188C">
        <w:rPr>
          <w:rFonts w:ascii="Arial" w:hAnsi="Arial" w:cs="Arial"/>
          <w:b/>
          <w:rPrChange w:id="52" w:author="Kelly Kantack" w:date="2023-08-22T08:24:00Z">
            <w:rPr>
              <w:rFonts w:ascii="Arial" w:hAnsi="Arial" w:cs="Arial"/>
              <w:b/>
              <w:u w:val="single"/>
            </w:rPr>
          </w:rPrChange>
        </w:rPr>
        <w:t>the</w:t>
      </w:r>
      <w:proofErr w:type="gramEnd"/>
      <w:r w:rsidRPr="0029188C">
        <w:rPr>
          <w:rFonts w:ascii="Arial" w:hAnsi="Arial" w:cs="Arial"/>
          <w:b/>
          <w:rPrChange w:id="53" w:author="Kelly Kantack" w:date="2023-08-22T08:24:00Z">
            <w:rPr>
              <w:rFonts w:ascii="Arial" w:hAnsi="Arial" w:cs="Arial"/>
              <w:b/>
              <w:u w:val="single"/>
            </w:rPr>
          </w:rPrChange>
        </w:rPr>
        <w:t xml:space="preserve"> communion of saints,</w:t>
      </w:r>
      <w:r w:rsidR="008238B5" w:rsidRPr="0029188C">
        <w:rPr>
          <w:rFonts w:ascii="Arial" w:hAnsi="Arial" w:cs="Arial"/>
          <w:b/>
          <w:rPrChange w:id="54" w:author="Kelly Kantack" w:date="2023-08-22T08:24:00Z">
            <w:rPr>
              <w:rFonts w:ascii="Arial" w:hAnsi="Arial" w:cs="Arial"/>
              <w:b/>
              <w:u w:val="single"/>
            </w:rPr>
          </w:rPrChange>
        </w:rPr>
        <w:t xml:space="preserve"> (</w:t>
      </w:r>
      <w:bookmarkStart w:id="55" w:name="_GoBack"/>
      <w:bookmarkEnd w:id="55"/>
      <w:r w:rsidR="008238B5" w:rsidRPr="0029188C">
        <w:rPr>
          <w:rFonts w:ascii="Arial" w:hAnsi="Arial" w:cs="Arial"/>
          <w:b/>
          <w:rPrChange w:id="56" w:author="Kelly Kantack" w:date="2023-08-22T08:24:00Z">
            <w:rPr>
              <w:rFonts w:ascii="Arial" w:hAnsi="Arial" w:cs="Arial"/>
              <w:b/>
              <w:u w:val="single"/>
            </w:rPr>
          </w:rPrChange>
        </w:rPr>
        <w:t>the forgiveness of sins,</w:t>
      </w:r>
      <w:r w:rsidR="006D3B30" w:rsidRPr="0029188C">
        <w:rPr>
          <w:rFonts w:ascii="Arial" w:hAnsi="Arial" w:cs="Arial"/>
          <w:b/>
          <w:rPrChange w:id="57" w:author="Kelly Kantack" w:date="2023-08-22T08:24:00Z">
            <w:rPr>
              <w:rFonts w:ascii="Arial" w:hAnsi="Arial" w:cs="Arial"/>
              <w:b/>
              <w:u w:val="single"/>
            </w:rPr>
          </w:rPrChange>
        </w:rPr>
        <w:br/>
      </w:r>
      <w:r w:rsidR="008238B5" w:rsidRPr="0029188C">
        <w:rPr>
          <w:rFonts w:ascii="Arial" w:hAnsi="Arial" w:cs="Arial"/>
          <w:b/>
          <w:rPrChange w:id="58" w:author="Kelly Kantack" w:date="2023-08-22T08:24:00Z">
            <w:rPr>
              <w:rFonts w:ascii="Arial" w:hAnsi="Arial" w:cs="Arial"/>
              <w:b/>
              <w:u w:val="single"/>
            </w:rPr>
          </w:rPrChange>
        </w:rPr>
        <w:t xml:space="preserve"> the resurrection of the body, and life everlasting.  Amen.)”</w:t>
      </w:r>
    </w:p>
    <w:p w14:paraId="06B975D7" w14:textId="3A4840F2"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del w:id="59" w:author="BENJAMIN KANTACK" w:date="2023-07-09T14:46:00Z">
        <w:r w:rsidRPr="00DB2994" w:rsidDel="00821B09">
          <w:rPr>
            <w:rFonts w:ascii="Arial" w:hAnsi="Arial" w:cs="Arial"/>
            <w:i/>
            <w:color w:val="0033CC"/>
          </w:rPr>
          <w:delText>; and we believe that in this communion, the merciful love of God and his saints is always [attentive] to our prayers</w:delText>
        </w:r>
      </w:del>
      <w:ins w:id="60" w:author="BENJAMIN KANTACK" w:date="2023-07-09T14:46:00Z">
        <w:r w:rsidR="00821B09">
          <w:rPr>
            <w:rFonts w:ascii="Arial" w:hAnsi="Arial" w:cs="Arial"/>
            <w:i/>
            <w:color w:val="0033CC"/>
          </w:rPr>
          <w:t>…</w:t>
        </w:r>
      </w:ins>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1DA021B4"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proofErr w:type="gramEnd"/>
      <w:del w:id="61" w:author="BENJAMIN KANTACK" w:date="2023-06-27T12:08:00Z">
        <w:r w:rsidDel="00BF1325">
          <w:rPr>
            <w:rFonts w:ascii="Arial" w:hAnsi="Arial" w:cs="Arial"/>
            <w:sz w:val="24"/>
            <w:szCs w:val="24"/>
          </w:rPr>
          <w:delText xml:space="preserve">Some saints </w:delText>
        </w:r>
      </w:del>
      <w:ins w:id="62" w:author="BENJAMIN KANTACK" w:date="2023-06-27T12:08:00Z">
        <w:r w:rsidR="00BF1325">
          <w:rPr>
            <w:rFonts w:ascii="Arial" w:hAnsi="Arial" w:cs="Arial"/>
            <w:sz w:val="24"/>
            <w:szCs w:val="24"/>
          </w:rPr>
          <w:t xml:space="preserve">Saints who </w:t>
        </w:r>
      </w:ins>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del w:id="63" w:author="BENJAMIN KANTACK" w:date="2023-06-27T12:08:00Z">
        <w:r w:rsidRPr="00622BEA" w:rsidDel="00BF1325">
          <w:rPr>
            <w:rFonts w:ascii="Arial" w:hAnsi="Arial" w:cs="Arial"/>
            <w:sz w:val="24"/>
            <w:szCs w:val="24"/>
          </w:rPr>
          <w:delText>.</w:delText>
        </w:r>
      </w:del>
      <w:r>
        <w:rPr>
          <w:rFonts w:ascii="Arial" w:hAnsi="Arial" w:cs="Arial"/>
          <w:sz w:val="24"/>
          <w:szCs w:val="24"/>
        </w:rPr>
        <w:t xml:space="preserve"> </w:t>
      </w:r>
      <w:del w:id="64" w:author="BENJAMIN KANTACK" w:date="2023-06-27T12:07:00Z">
        <w:r w:rsidDel="00BF1325">
          <w:rPr>
            <w:rFonts w:ascii="Arial" w:hAnsi="Arial" w:cs="Arial"/>
            <w:sz w:val="24"/>
            <w:szCs w:val="24"/>
          </w:rPr>
          <w:delText xml:space="preserve"> </w:delText>
        </w:r>
      </w:del>
      <w:del w:id="65" w:author="BENJAMIN KANTACK" w:date="2023-06-27T12:08:00Z">
        <w:r w:rsidDel="00BF1325">
          <w:rPr>
            <w:rFonts w:ascii="Arial" w:hAnsi="Arial" w:cs="Arial"/>
            <w:sz w:val="24"/>
            <w:szCs w:val="24"/>
          </w:rPr>
          <w:delText xml:space="preserve">These saints </w:delText>
        </w:r>
      </w:del>
      <w:r>
        <w:rPr>
          <w:rFonts w:ascii="Arial" w:hAnsi="Arial" w:cs="Arial"/>
          <w:sz w:val="24"/>
          <w:szCs w:val="24"/>
        </w:rPr>
        <w:t>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ins w:id="66" w:author="BENJAMIN KANTACK" w:date="2023-06-27T12:07:00Z">
        <w:r w:rsidR="00BF1325">
          <w:rPr>
            <w:rFonts w:ascii="Arial" w:hAnsi="Arial" w:cs="Arial"/>
            <w:b/>
            <w:sz w:val="24"/>
            <w:szCs w:val="24"/>
            <w:u w:val="single"/>
          </w:rPr>
          <w:t>(s)</w:t>
        </w:r>
      </w:ins>
      <w:proofErr w:type="gramEnd"/>
      <w:r w:rsidRPr="006707BE">
        <w:rPr>
          <w:rFonts w:ascii="Arial" w:hAnsi="Arial" w:cs="Arial"/>
          <w:b/>
          <w:i/>
          <w:sz w:val="24"/>
          <w:szCs w:val="24"/>
          <w:u w:val="single"/>
        </w:rPr>
        <w:t xml:space="preserve"> </w:t>
      </w:r>
    </w:p>
    <w:p w14:paraId="0B8877F8" w14:textId="316E7848" w:rsidR="00BF1325" w:rsidDel="00821B09" w:rsidRDefault="008369C0" w:rsidP="008369C0">
      <w:pPr>
        <w:spacing w:after="0" w:line="240" w:lineRule="auto"/>
        <w:jc w:val="right"/>
        <w:rPr>
          <w:del w:id="67" w:author="BENJAMIN KANTACK" w:date="2023-07-09T14:48:00Z"/>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29188C">
        <w:rPr>
          <w:rFonts w:ascii="Arial" w:hAnsi="Arial" w:cs="Arial"/>
          <w:b/>
          <w:sz w:val="24"/>
          <w:szCs w:val="24"/>
          <w:rPrChange w:id="68" w:author="Kelly Kantack" w:date="2023-08-22T08:24:00Z">
            <w:rPr>
              <w:rFonts w:ascii="Arial" w:hAnsi="Arial" w:cs="Arial"/>
              <w:b/>
              <w:sz w:val="24"/>
              <w:szCs w:val="24"/>
              <w:u w:val="single"/>
            </w:rPr>
          </w:rPrChange>
        </w:rPr>
        <w:t>patron saints</w:t>
      </w:r>
    </w:p>
    <w:p w14:paraId="1D0B0CFE" w14:textId="25138252" w:rsidR="008369C0" w:rsidRPr="00303C38" w:rsidRDefault="00303C38" w:rsidP="008369C0">
      <w:pPr>
        <w:spacing w:after="0" w:line="240" w:lineRule="auto"/>
        <w:jc w:val="right"/>
        <w:rPr>
          <w:rFonts w:ascii="Arial" w:hAnsi="Arial" w:cs="Arial"/>
          <w:i/>
          <w:color w:val="FF0000"/>
          <w:sz w:val="24"/>
          <w:szCs w:val="24"/>
        </w:rPr>
      </w:pPr>
      <w:del w:id="69" w:author="Kelly Kantack" w:date="2023-08-22T07:18:00Z">
        <w:r w:rsidRPr="00303C38" w:rsidDel="00B43F43">
          <w:rPr>
            <w:rFonts w:ascii="Arial" w:hAnsi="Arial" w:cs="Arial"/>
            <w:b/>
            <w:color w:val="FF0000"/>
            <w:sz w:val="24"/>
            <w:szCs w:val="24"/>
            <w:u w:val="single"/>
          </w:rPr>
          <w:delText xml:space="preserve">  </w:delText>
        </w:r>
        <w:commentRangeStart w:id="70"/>
        <w:r w:rsidRPr="00303C38" w:rsidDel="00B43F43">
          <w:rPr>
            <w:rFonts w:ascii="Arial" w:hAnsi="Arial" w:cs="Arial"/>
            <w:b/>
            <w:color w:val="FF0000"/>
            <w:sz w:val="24"/>
            <w:szCs w:val="24"/>
            <w:u w:val="single"/>
          </w:rPr>
          <w:delText xml:space="preserve">Should we accept…  </w:delText>
        </w:r>
        <w:r w:rsidR="008369C0" w:rsidRPr="00303C38" w:rsidDel="00B43F43">
          <w:rPr>
            <w:rFonts w:ascii="Arial" w:hAnsi="Arial" w:cs="Arial"/>
            <w:b/>
            <w:color w:val="FF0000"/>
            <w:sz w:val="24"/>
            <w:szCs w:val="24"/>
            <w:u w:val="single"/>
          </w:rPr>
          <w:delText>intercessors?, intercessory saints</w:delText>
        </w:r>
        <w:r w:rsidRPr="00303C38" w:rsidDel="00B43F43">
          <w:rPr>
            <w:rFonts w:ascii="Arial" w:hAnsi="Arial" w:cs="Arial"/>
            <w:b/>
            <w:color w:val="FF0000"/>
            <w:sz w:val="24"/>
            <w:szCs w:val="24"/>
            <w:u w:val="single"/>
          </w:rPr>
          <w:delText>?</w:delText>
        </w:r>
        <w:commentRangeEnd w:id="70"/>
        <w:r w:rsidR="00821B09" w:rsidDel="00B43F43">
          <w:rPr>
            <w:rStyle w:val="CommentReference"/>
          </w:rPr>
          <w:commentReference w:id="70"/>
        </w:r>
      </w:del>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4AE48C23"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w:t>
      </w:r>
      <w:del w:id="71" w:author="BENJAMIN KANTACK" w:date="2023-06-27T12:08:00Z">
        <w:r w:rsidR="00477C9D" w:rsidDel="00BF1325">
          <w:rPr>
            <w:rFonts w:ascii="Arial" w:hAnsi="Arial" w:cs="Arial"/>
            <w:sz w:val="24"/>
            <w:szCs w:val="24"/>
          </w:rPr>
          <w:delText xml:space="preserve">Communion </w:delText>
        </w:r>
      </w:del>
      <w:ins w:id="72" w:author="BENJAMIN KANTACK" w:date="2023-06-27T12:08:00Z">
        <w:r w:rsidR="00BF1325">
          <w:rPr>
            <w:rFonts w:ascii="Arial" w:hAnsi="Arial" w:cs="Arial"/>
            <w:sz w:val="24"/>
            <w:szCs w:val="24"/>
          </w:rPr>
          <w:t xml:space="preserve">communion </w:t>
        </w:r>
      </w:ins>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del w:id="73" w:author="BENJAMIN KANTACK" w:date="2023-06-27T12:09:00Z">
        <w:r w:rsidR="00DC035A" w:rsidDel="00BF1325">
          <w:rPr>
            <w:rFonts w:ascii="Arial" w:hAnsi="Arial" w:cs="Arial"/>
            <w:sz w:val="24"/>
            <w:szCs w:val="24"/>
          </w:rPr>
          <w:delText xml:space="preserve">…  </w:delText>
        </w:r>
      </w:del>
      <w:ins w:id="74" w:author="BENJAMIN KANTACK" w:date="2023-06-27T12:09:00Z">
        <w:r w:rsidR="00BF1325">
          <w:rPr>
            <w:rFonts w:ascii="Arial" w:hAnsi="Arial" w:cs="Arial"/>
            <w:sz w:val="24"/>
            <w:szCs w:val="24"/>
          </w:rPr>
          <w:t xml:space="preserve">:  </w:t>
        </w:r>
      </w:ins>
      <w:del w:id="75" w:author="BENJAMIN KANTACK" w:date="2023-06-27T12:09:00Z">
        <w:r w:rsidR="00DC035A"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del>
      <w:r w:rsidR="00DC035A">
        <w:rPr>
          <w:rFonts w:ascii="Arial" w:hAnsi="Arial" w:cs="Arial"/>
          <w:sz w:val="24"/>
          <w:szCs w:val="24"/>
        </w:rPr>
        <w:t xml:space="preserve">the Church Triumphant, </w:t>
      </w:r>
      <w:del w:id="76" w:author="BENJAMIN KANTACK" w:date="2023-06-27T12:09:00Z">
        <w:r w:rsidR="00EC669E"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r w:rsidR="00EC669E" w:rsidDel="00BF1325">
          <w:rPr>
            <w:rFonts w:ascii="Arial" w:hAnsi="Arial" w:cs="Arial"/>
            <w:sz w:val="24"/>
            <w:szCs w:val="24"/>
          </w:rPr>
          <w:delText xml:space="preserve"> </w:delText>
        </w:r>
      </w:del>
      <w:r w:rsidR="00EC669E">
        <w:rPr>
          <w:rFonts w:ascii="Arial" w:hAnsi="Arial" w:cs="Arial"/>
          <w:sz w:val="24"/>
          <w:szCs w:val="24"/>
        </w:rPr>
        <w:t xml:space="preserve">the Church Suffering, and </w:t>
      </w:r>
      <w:del w:id="77" w:author="BENJAMIN KANTACK" w:date="2023-06-27T12:09:00Z">
        <w:r w:rsidR="00DC035A"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del>
      <w:r w:rsidR="00DC035A">
        <w:rPr>
          <w:rFonts w:ascii="Arial" w:hAnsi="Arial" w:cs="Arial"/>
          <w:sz w:val="24"/>
          <w:szCs w:val="24"/>
        </w:rPr>
        <w:t>the Church M</w:t>
      </w:r>
      <w:r w:rsidR="00EC669E">
        <w:rPr>
          <w:rFonts w:ascii="Arial" w:hAnsi="Arial" w:cs="Arial"/>
          <w:sz w:val="24"/>
          <w:szCs w:val="24"/>
        </w:rPr>
        <w:t>ilitant.</w:t>
      </w:r>
      <w:ins w:id="78" w:author="BENJAMIN KANTACK" w:date="2023-06-27T12:09:00Z">
        <w:r w:rsidR="00BF1325">
          <w:rPr>
            <w:rFonts w:ascii="Arial" w:hAnsi="Arial" w:cs="Arial"/>
            <w:sz w:val="24"/>
            <w:szCs w:val="24"/>
          </w:rPr>
          <w:t xml:space="preserve"> </w:t>
        </w:r>
      </w:ins>
      <w:del w:id="79" w:author="BENJAMIN KANTACK" w:date="2023-06-27T12:09:00Z">
        <w:r w:rsidR="00DC035A" w:rsidDel="00BF1325">
          <w:rPr>
            <w:rFonts w:ascii="Arial" w:hAnsi="Arial" w:cs="Arial"/>
            <w:sz w:val="24"/>
            <w:szCs w:val="24"/>
          </w:rPr>
          <w:br/>
        </w:r>
      </w:del>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del w:id="80" w:author="BENJAMIN KANTACK" w:date="2023-06-27T12:10:00Z">
        <w:r w:rsidR="00A8147F" w:rsidDel="00BD08C4">
          <w:rPr>
            <w:rFonts w:ascii="Arial" w:hAnsi="Arial" w:cs="Arial"/>
            <w:sz w:val="24"/>
            <w:szCs w:val="24"/>
          </w:rPr>
          <w:delText>refers to</w:delText>
        </w:r>
      </w:del>
      <w:ins w:id="81" w:author="Kelly Kantack" w:date="2023-08-22T07:20:00Z">
        <w:r w:rsidR="00B43F43">
          <w:rPr>
            <w:rFonts w:ascii="Arial" w:hAnsi="Arial" w:cs="Arial"/>
            <w:sz w:val="24"/>
            <w:szCs w:val="24"/>
          </w:rPr>
          <w:t>are</w:t>
        </w:r>
      </w:ins>
      <w:ins w:id="82" w:author="BENJAMIN KANTACK" w:date="2023-06-27T12:10:00Z">
        <w:del w:id="83" w:author="Kelly Kantack" w:date="2023-08-22T07:20:00Z">
          <w:r w:rsidR="00BD08C4" w:rsidDel="00B43F43">
            <w:rPr>
              <w:rFonts w:ascii="Arial" w:hAnsi="Arial" w:cs="Arial"/>
              <w:sz w:val="24"/>
              <w:szCs w:val="24"/>
            </w:rPr>
            <w:delText>is</w:delText>
          </w:r>
        </w:del>
      </w:ins>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29188C" w:rsidRDefault="00BD08C4" w:rsidP="00EC669E">
      <w:pPr>
        <w:spacing w:after="0" w:line="240" w:lineRule="auto"/>
        <w:jc w:val="right"/>
        <w:rPr>
          <w:rFonts w:ascii="Arial" w:hAnsi="Arial" w:cs="Arial"/>
          <w:b/>
          <w:sz w:val="24"/>
          <w:szCs w:val="24"/>
          <w:rPrChange w:id="84" w:author="Kelly Kantack" w:date="2023-08-22T08:23:00Z">
            <w:rPr>
              <w:rFonts w:ascii="Arial" w:hAnsi="Arial" w:cs="Arial"/>
              <w:b/>
              <w:sz w:val="24"/>
              <w:szCs w:val="24"/>
              <w:u w:val="single"/>
            </w:rPr>
          </w:rPrChange>
        </w:rPr>
      </w:pPr>
      <w:ins w:id="85" w:author="BENJAMIN KANTACK" w:date="2023-06-27T12:10:00Z">
        <w:r w:rsidRPr="0029188C">
          <w:rPr>
            <w:rFonts w:ascii="Arial" w:hAnsi="Arial" w:cs="Arial"/>
            <w:b/>
            <w:sz w:val="24"/>
            <w:szCs w:val="24"/>
            <w:rPrChange w:id="86" w:author="Kelly Kantack" w:date="2023-08-22T08:23:00Z">
              <w:rPr>
                <w:rFonts w:ascii="Arial" w:hAnsi="Arial" w:cs="Arial"/>
                <w:b/>
                <w:sz w:val="24"/>
                <w:szCs w:val="24"/>
                <w:u w:val="single"/>
              </w:rPr>
            </w:rPrChange>
          </w:rPr>
          <w:t>(</w:t>
        </w:r>
      </w:ins>
      <w:r w:rsidR="00A8147F" w:rsidRPr="0029188C">
        <w:rPr>
          <w:rFonts w:ascii="Arial" w:hAnsi="Arial" w:cs="Arial"/>
          <w:b/>
          <w:sz w:val="24"/>
          <w:szCs w:val="24"/>
          <w:rPrChange w:id="87" w:author="Kelly Kantack" w:date="2023-08-22T08:23:00Z">
            <w:rPr>
              <w:rFonts w:ascii="Arial" w:hAnsi="Arial" w:cs="Arial"/>
              <w:b/>
              <w:sz w:val="24"/>
              <w:szCs w:val="24"/>
              <w:u w:val="single"/>
            </w:rPr>
          </w:rPrChange>
        </w:rPr>
        <w:t>The</w:t>
      </w:r>
      <w:ins w:id="88" w:author="BENJAMIN KANTACK" w:date="2023-06-27T12:10:00Z">
        <w:r w:rsidRPr="0029188C">
          <w:rPr>
            <w:rFonts w:ascii="Arial" w:hAnsi="Arial" w:cs="Arial"/>
            <w:b/>
            <w:sz w:val="24"/>
            <w:szCs w:val="24"/>
            <w:rPrChange w:id="89" w:author="Kelly Kantack" w:date="2023-08-22T08:23:00Z">
              <w:rPr>
                <w:rFonts w:ascii="Arial" w:hAnsi="Arial" w:cs="Arial"/>
                <w:b/>
                <w:sz w:val="24"/>
                <w:szCs w:val="24"/>
                <w:u w:val="single"/>
              </w:rPr>
            </w:rPrChange>
          </w:rPr>
          <w:t>)</w:t>
        </w:r>
      </w:ins>
      <w:r w:rsidR="00A8147F" w:rsidRPr="0029188C">
        <w:rPr>
          <w:rFonts w:ascii="Arial" w:hAnsi="Arial" w:cs="Arial"/>
          <w:b/>
          <w:sz w:val="24"/>
          <w:szCs w:val="24"/>
          <w:rPrChange w:id="90" w:author="Kelly Kantack" w:date="2023-08-22T08:23:00Z">
            <w:rPr>
              <w:rFonts w:ascii="Arial" w:hAnsi="Arial" w:cs="Arial"/>
              <w:b/>
              <w:sz w:val="24"/>
              <w:szCs w:val="24"/>
              <w:u w:val="single"/>
            </w:rPr>
          </w:rPrChange>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3CE0E87E"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proofErr w:type="gramEnd"/>
      <w:del w:id="91" w:author="BENJAMIN KANTACK" w:date="2023-06-27T12:11:00Z">
        <w:r w:rsidR="00C7485A" w:rsidDel="00BD08C4">
          <w:rPr>
            <w:rFonts w:ascii="Arial" w:hAnsi="Arial" w:cs="Arial"/>
            <w:sz w:val="24"/>
            <w:szCs w:val="24"/>
          </w:rPr>
          <w:delText>I am c</w:delText>
        </w:r>
      </w:del>
      <w:ins w:id="92" w:author="BENJAMIN KANTACK" w:date="2023-06-27T12:11:00Z">
        <w:r w:rsidR="00BD08C4">
          <w:rPr>
            <w:rFonts w:ascii="Arial" w:hAnsi="Arial" w:cs="Arial"/>
            <w:sz w:val="24"/>
            <w:szCs w:val="24"/>
          </w:rPr>
          <w:t>C</w:t>
        </w:r>
      </w:ins>
      <w:r w:rsidR="00C7485A">
        <w:rPr>
          <w:rFonts w:ascii="Arial" w:hAnsi="Arial" w:cs="Arial"/>
          <w:sz w:val="24"/>
          <w:szCs w:val="24"/>
        </w:rPr>
        <w:t xml:space="preserve">onsidered </w:t>
      </w:r>
      <w:del w:id="93" w:author="BENJAMIN KANTACK" w:date="2023-06-27T12:11:00Z">
        <w:r w:rsidR="00C7485A" w:rsidDel="00BD08C4">
          <w:rPr>
            <w:rFonts w:ascii="Arial" w:hAnsi="Arial" w:cs="Arial"/>
            <w:sz w:val="24"/>
            <w:szCs w:val="24"/>
          </w:rPr>
          <w:delText xml:space="preserve">a </w:delText>
        </w:r>
      </w:del>
      <w:ins w:id="94" w:author="BENJAMIN KANTACK" w:date="2023-06-27T12:11:00Z">
        <w:r w:rsidR="00BD08C4">
          <w:rPr>
            <w:rFonts w:ascii="Arial" w:hAnsi="Arial" w:cs="Arial"/>
            <w:sz w:val="24"/>
            <w:szCs w:val="24"/>
          </w:rPr>
          <w:t xml:space="preserve">the </w:t>
        </w:r>
      </w:ins>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ins w:id="95" w:author="Kelly Kantack" w:date="2023-08-22T07:21:00Z">
        <w:r w:rsidR="00B43F43">
          <w:rPr>
            <w:rFonts w:ascii="Arial" w:hAnsi="Arial" w:cs="Arial"/>
            <w:sz w:val="24"/>
            <w:szCs w:val="24"/>
          </w:rPr>
          <w:t>;</w:t>
        </w:r>
      </w:ins>
      <w:del w:id="96" w:author="BENJAMIN KANTACK" w:date="2023-06-27T12:11:00Z">
        <w:r w:rsidR="00B020AC" w:rsidDel="00BD08C4">
          <w:rPr>
            <w:rFonts w:ascii="Arial" w:hAnsi="Arial" w:cs="Arial"/>
            <w:sz w:val="24"/>
            <w:szCs w:val="24"/>
          </w:rPr>
          <w:delText>.</w:delText>
        </w:r>
      </w:del>
      <w:r w:rsidR="00B020AC">
        <w:rPr>
          <w:rFonts w:ascii="Arial" w:hAnsi="Arial" w:cs="Arial"/>
          <w:sz w:val="24"/>
          <w:szCs w:val="24"/>
        </w:rPr>
        <w:t xml:space="preserve"> </w:t>
      </w:r>
      <w:del w:id="97" w:author="BENJAMIN KANTACK" w:date="2023-06-27T12:11:00Z">
        <w:r w:rsidR="00B020AC" w:rsidDel="00BD08C4">
          <w:rPr>
            <w:rFonts w:ascii="Arial" w:hAnsi="Arial" w:cs="Arial"/>
            <w:sz w:val="24"/>
            <w:szCs w:val="24"/>
          </w:rPr>
          <w:delText xml:space="preserve"> I</w:delText>
        </w:r>
      </w:del>
      <w:ins w:id="98" w:author="BENJAMIN KANTACK" w:date="2023-06-27T12:11:00Z">
        <w:r w:rsidR="00BD08C4">
          <w:rPr>
            <w:rFonts w:ascii="Arial" w:hAnsi="Arial" w:cs="Arial"/>
            <w:sz w:val="24"/>
            <w:szCs w:val="24"/>
          </w:rPr>
          <w:t>who</w:t>
        </w:r>
      </w:ins>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del w:id="99" w:author="BENJAMIN KANTACK" w:date="2023-06-27T12:11:00Z">
        <w:r w:rsidR="00A0600D" w:rsidDel="00BD08C4">
          <w:rPr>
            <w:rFonts w:ascii="Arial" w:hAnsi="Arial" w:cs="Arial"/>
            <w:sz w:val="24"/>
            <w:szCs w:val="24"/>
          </w:rPr>
          <w:delText xml:space="preserve">. </w:delText>
        </w:r>
      </w:del>
      <w:del w:id="100" w:author="BENJAMIN KANTACK" w:date="2023-06-27T12:10:00Z">
        <w:r w:rsidR="00A0600D" w:rsidDel="00BD08C4">
          <w:rPr>
            <w:rFonts w:ascii="Arial" w:hAnsi="Arial" w:cs="Arial"/>
            <w:sz w:val="24"/>
            <w:szCs w:val="24"/>
          </w:rPr>
          <w:delText xml:space="preserve"> </w:delText>
        </w:r>
      </w:del>
      <w:del w:id="101" w:author="BENJAMIN KANTACK" w:date="2023-06-27T12:11:00Z">
        <w:r w:rsidR="00A0600D" w:rsidDel="00BD08C4">
          <w:rPr>
            <w:rFonts w:ascii="Arial" w:hAnsi="Arial" w:cs="Arial"/>
            <w:sz w:val="24"/>
            <w:szCs w:val="24"/>
          </w:rPr>
          <w:delText>Who am I</w:delText>
        </w:r>
      </w:del>
      <w:r w:rsidR="00A0600D">
        <w:rPr>
          <w:rFonts w:ascii="Arial" w:hAnsi="Arial" w:cs="Arial"/>
          <w:sz w:val="24"/>
          <w:szCs w:val="24"/>
        </w:rPr>
        <w:t>?</w:t>
      </w:r>
    </w:p>
    <w:p w14:paraId="45BBF082" w14:textId="04C66AD3" w:rsidR="00380EA0" w:rsidRPr="006707BE" w:rsidRDefault="00BD08C4" w:rsidP="00B020AC">
      <w:pPr>
        <w:spacing w:after="0" w:line="240" w:lineRule="auto"/>
        <w:jc w:val="right"/>
        <w:rPr>
          <w:rFonts w:ascii="Arial" w:hAnsi="Arial" w:cs="Arial"/>
          <w:b/>
          <w:sz w:val="24"/>
          <w:szCs w:val="24"/>
        </w:rPr>
      </w:pPr>
      <w:ins w:id="102" w:author="BENJAMIN KANTACK" w:date="2023-06-27T12:11:00Z">
        <w:r>
          <w:rPr>
            <w:rFonts w:ascii="Arial" w:hAnsi="Arial" w:cs="Arial"/>
            <w:b/>
            <w:sz w:val="24"/>
            <w:szCs w:val="24"/>
            <w:u w:val="single"/>
          </w:rPr>
          <w:t>(</w:t>
        </w:r>
      </w:ins>
      <w:r w:rsidR="00B020AC">
        <w:rPr>
          <w:rFonts w:ascii="Arial" w:hAnsi="Arial" w:cs="Arial"/>
          <w:b/>
          <w:sz w:val="24"/>
          <w:szCs w:val="24"/>
          <w:u w:val="single"/>
        </w:rPr>
        <w:t>St.</w:t>
      </w:r>
      <w:ins w:id="103" w:author="BENJAMIN KANTACK" w:date="2023-06-27T12:11:00Z">
        <w:r>
          <w:rPr>
            <w:rFonts w:ascii="Arial" w:hAnsi="Arial" w:cs="Arial"/>
            <w:b/>
            <w:sz w:val="24"/>
            <w:szCs w:val="24"/>
            <w:u w:val="single"/>
          </w:rPr>
          <w:t>)</w:t>
        </w:r>
      </w:ins>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B43F43"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Del="00B43F43" w:rsidRDefault="00B43F43" w:rsidP="00380EA0">
      <w:pPr>
        <w:spacing w:after="0" w:line="240" w:lineRule="auto"/>
        <w:rPr>
          <w:del w:id="104" w:author="Kelly Kantack" w:date="2023-08-22T07:23:00Z"/>
          <w:rStyle w:val="Hyperlink"/>
          <w:rFonts w:ascii="Arial" w:hAnsi="Arial" w:cs="Arial"/>
          <w:i/>
          <w:sz w:val="24"/>
          <w:szCs w:val="24"/>
        </w:rPr>
      </w:pPr>
      <w:hyperlink r:id="rId13"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8AACDF9" w:rsidR="00A0600D" w:rsidRPr="002F75E2" w:rsidDel="00B43F43" w:rsidRDefault="002F75E2" w:rsidP="00380EA0">
      <w:pPr>
        <w:spacing w:after="0" w:line="240" w:lineRule="auto"/>
        <w:rPr>
          <w:del w:id="105" w:author="Kelly Kantack" w:date="2023-08-22T07:21:00Z"/>
          <w:rFonts w:ascii="Arial" w:hAnsi="Arial" w:cs="Arial"/>
          <w:i/>
          <w:color w:val="008000"/>
          <w:sz w:val="24"/>
          <w:szCs w:val="24"/>
        </w:rPr>
      </w:pPr>
      <w:commentRangeStart w:id="106"/>
      <w:del w:id="107" w:author="Kelly Kantack" w:date="2023-08-22T07:21:00Z">
        <w:r w:rsidRPr="002F75E2" w:rsidDel="00B43F43">
          <w:rPr>
            <w:rFonts w:ascii="Arial" w:hAnsi="Arial" w:cs="Arial"/>
            <w:i/>
            <w:color w:val="008000"/>
            <w:sz w:val="24"/>
            <w:szCs w:val="24"/>
          </w:rPr>
          <w:delText>Or…</w:delText>
        </w:r>
      </w:del>
    </w:p>
    <w:p w14:paraId="04D41D83" w14:textId="53F9A638" w:rsidR="00380EA0" w:rsidRPr="002F75E2" w:rsidDel="00B43F43" w:rsidRDefault="002F75E2" w:rsidP="00380EA0">
      <w:pPr>
        <w:spacing w:after="0" w:line="240" w:lineRule="auto"/>
        <w:rPr>
          <w:del w:id="108" w:author="Kelly Kantack" w:date="2023-08-22T07:21:00Z"/>
          <w:rStyle w:val="Strong"/>
          <w:rFonts w:ascii="Helvetica" w:hAnsi="Helvetica" w:cs="Helvetica"/>
          <w:color w:val="008000"/>
          <w:sz w:val="24"/>
          <w:szCs w:val="24"/>
          <w:shd w:val="clear" w:color="auto" w:fill="FFFFFF"/>
        </w:rPr>
      </w:pPr>
      <w:del w:id="109" w:author="Kelly Kantack" w:date="2023-08-22T07:21:00Z">
        <w:r w:rsidRPr="002F75E2" w:rsidDel="00B43F43">
          <w:rPr>
            <w:rStyle w:val="Strong"/>
            <w:rFonts w:ascii="Helvetica" w:hAnsi="Helvetica" w:cs="Helvetica"/>
            <w:color w:val="008000"/>
            <w:sz w:val="24"/>
            <w:szCs w:val="24"/>
            <w:shd w:val="clear" w:color="auto" w:fill="FFFFFF"/>
          </w:rPr>
          <w:delText>for “refusing to recognize King Henry VIII of England as the head of the Church.”</w:delText>
        </w:r>
      </w:del>
    </w:p>
    <w:p w14:paraId="133FA9EB" w14:textId="71667CAE" w:rsidR="00253C0A" w:rsidDel="00B43F43" w:rsidRDefault="002F75E2" w:rsidP="00380EA0">
      <w:pPr>
        <w:spacing w:after="0" w:line="240" w:lineRule="auto"/>
        <w:rPr>
          <w:del w:id="110" w:author="Kelly Kantack" w:date="2023-08-22T07:21:00Z"/>
          <w:rFonts w:ascii="Arial" w:hAnsi="Arial" w:cs="Arial"/>
          <w:i/>
          <w:color w:val="943634" w:themeColor="accent2" w:themeShade="BF"/>
          <w:sz w:val="24"/>
          <w:szCs w:val="24"/>
        </w:rPr>
      </w:pPr>
      <w:del w:id="111" w:author="Kelly Kantack" w:date="2023-08-22T07:21:00Z">
        <w:r w:rsidDel="00B43F43">
          <w:rPr>
            <w:rFonts w:ascii="Arial" w:hAnsi="Arial" w:cs="Arial"/>
            <w:i/>
            <w:color w:val="943634" w:themeColor="accent2" w:themeShade="BF"/>
            <w:sz w:val="24"/>
            <w:szCs w:val="24"/>
          </w:rPr>
          <w:delText>*******</w:delText>
        </w:r>
        <w:r w:rsidRPr="002264DC" w:rsidDel="00B43F43">
          <w:rPr>
            <w:rFonts w:ascii="Arial" w:hAnsi="Arial" w:cs="Arial"/>
            <w:i/>
            <w:color w:val="943634" w:themeColor="accent2" w:themeShade="BF"/>
            <w:sz w:val="24"/>
            <w:szCs w:val="24"/>
          </w:rPr>
          <w:delText xml:space="preserve"> </w:delText>
        </w:r>
        <w:r w:rsidDel="00B43F43">
          <w:rPr>
            <w:rFonts w:ascii="Arial" w:hAnsi="Arial" w:cs="Arial"/>
            <w:i/>
            <w:color w:val="943634" w:themeColor="accent2" w:themeShade="BF"/>
            <w:sz w:val="24"/>
            <w:szCs w:val="24"/>
          </w:rPr>
          <w:delText xml:space="preserve">Reference:  </w:delText>
        </w:r>
      </w:del>
    </w:p>
    <w:p w14:paraId="0D05DB67" w14:textId="0F574774" w:rsidR="00253C0A" w:rsidDel="00B43F43" w:rsidRDefault="00B43F43" w:rsidP="00380EA0">
      <w:pPr>
        <w:spacing w:after="0" w:line="240" w:lineRule="auto"/>
        <w:rPr>
          <w:del w:id="112" w:author="Kelly Kantack" w:date="2023-08-22T07:21:00Z"/>
          <w:rFonts w:ascii="Arial" w:hAnsi="Arial" w:cs="Arial"/>
          <w:i/>
          <w:color w:val="943634" w:themeColor="accent2" w:themeShade="BF"/>
        </w:rPr>
      </w:pPr>
      <w:del w:id="113" w:author="Kelly Kantack" w:date="2023-08-22T07:21:00Z">
        <w:r w:rsidDel="00B43F43">
          <w:fldChar w:fldCharType="begin"/>
        </w:r>
        <w:r w:rsidDel="00B43F43">
          <w:delInstrText xml:space="preserve"> HYPERLINK "https://www.catholic.org/news/hf/faith/story.php?id=67565" </w:delInstrText>
        </w:r>
        <w:r w:rsidDel="00B43F43">
          <w:fldChar w:fldCharType="separate"/>
        </w:r>
        <w:r w:rsidR="00253C0A" w:rsidRPr="00C5010E" w:rsidDel="00B43F43">
          <w:rPr>
            <w:rStyle w:val="Hyperlink"/>
            <w:rFonts w:ascii="Arial" w:hAnsi="Arial" w:cs="Arial"/>
            <w:i/>
          </w:rPr>
          <w:delText>https://www.catholic.org/news/hf/faith/story.php?id=67565</w:delText>
        </w:r>
        <w:r w:rsidDel="00B43F43">
          <w:rPr>
            <w:rStyle w:val="Hyperlink"/>
            <w:rFonts w:ascii="Arial" w:hAnsi="Arial" w:cs="Arial"/>
            <w:i/>
          </w:rPr>
          <w:fldChar w:fldCharType="end"/>
        </w:r>
      </w:del>
    </w:p>
    <w:p w14:paraId="48AFFEB7" w14:textId="225CE68A" w:rsidR="00253C0A" w:rsidRPr="00253C0A" w:rsidDel="00B43F43" w:rsidRDefault="00253C0A" w:rsidP="00380EA0">
      <w:pPr>
        <w:spacing w:after="0" w:line="240" w:lineRule="auto"/>
        <w:rPr>
          <w:del w:id="114" w:author="Kelly Kantack" w:date="2023-08-22T07:21:00Z"/>
          <w:rFonts w:ascii="Arial" w:hAnsi="Arial" w:cs="Arial"/>
          <w:i/>
          <w:color w:val="943634" w:themeColor="accent2" w:themeShade="BF"/>
        </w:rPr>
      </w:pPr>
    </w:p>
    <w:p w14:paraId="2FE83502" w14:textId="203FCEB5" w:rsidR="005B2E08" w:rsidDel="00B43F43" w:rsidRDefault="005B2E08" w:rsidP="005B2E08">
      <w:pPr>
        <w:spacing w:after="0" w:line="240" w:lineRule="auto"/>
        <w:rPr>
          <w:del w:id="115" w:author="Kelly Kantack" w:date="2023-08-22T07:21:00Z"/>
          <w:rFonts w:ascii="Arial" w:hAnsi="Arial" w:cs="Arial"/>
          <w:sz w:val="24"/>
          <w:szCs w:val="24"/>
        </w:rPr>
      </w:pPr>
      <w:del w:id="116" w:author="Kelly Kantack" w:date="2023-08-22T07:21:00Z">
        <w:r w:rsidRPr="005B2E08" w:rsidDel="00B43F43">
          <w:rPr>
            <w:rFonts w:ascii="Arial" w:hAnsi="Arial" w:cs="Arial"/>
            <w:i/>
            <w:color w:val="008000"/>
            <w:sz w:val="24"/>
            <w:szCs w:val="24"/>
          </w:rPr>
          <w:delText>Or</w:delText>
        </w:r>
        <w:r w:rsidDel="00B43F43">
          <w:rPr>
            <w:rFonts w:ascii="Arial" w:hAnsi="Arial" w:cs="Arial"/>
            <w:i/>
            <w:color w:val="008000"/>
            <w:sz w:val="24"/>
            <w:szCs w:val="24"/>
          </w:rPr>
          <w:delText>…</w:delText>
        </w:r>
      </w:del>
    </w:p>
    <w:p w14:paraId="7A4651AF" w14:textId="2DF32B43" w:rsidR="005B2E08" w:rsidDel="00B43F43" w:rsidRDefault="005B2E08" w:rsidP="005B2E08">
      <w:pPr>
        <w:spacing w:after="0" w:line="240" w:lineRule="auto"/>
        <w:rPr>
          <w:del w:id="117" w:author="Kelly Kantack" w:date="2023-08-22T07:21:00Z"/>
          <w:rFonts w:ascii="Arial" w:hAnsi="Arial" w:cs="Arial"/>
          <w:bCs/>
          <w:i/>
          <w:color w:val="943634" w:themeColor="accent2" w:themeShade="BF"/>
        </w:rPr>
      </w:pPr>
      <w:del w:id="118" w:author="Kelly Kantack" w:date="2023-08-22T07:21:00Z">
        <w:r w:rsidRPr="005B2E08" w:rsidDel="00B43F43">
          <w:rPr>
            <w:rStyle w:val="Strong"/>
            <w:rFonts w:ascii="Helvetica" w:hAnsi="Helvetica" w:cs="Helvetica"/>
            <w:color w:val="008000"/>
            <w:shd w:val="clear" w:color="auto" w:fill="FFFFFF"/>
          </w:rPr>
          <w:delText>Which Patron Saint of Lawyers lost his head because he would not go against his conscience and vowed to serve God before King always?</w:delText>
        </w:r>
        <w:r w:rsidRPr="005B2E08" w:rsidDel="00B43F43">
          <w:rPr>
            <w:rFonts w:ascii="Arial" w:hAnsi="Arial" w:cs="Arial"/>
            <w:bCs/>
            <w:i/>
            <w:color w:val="943634" w:themeColor="accent2" w:themeShade="BF"/>
          </w:rPr>
          <w:br/>
        </w:r>
        <w:r w:rsidR="00B43F43" w:rsidDel="00B43F43">
          <w:fldChar w:fldCharType="begin"/>
        </w:r>
        <w:r w:rsidR="00B43F43" w:rsidDel="00B43F43">
          <w:delInstrText xml:space="preserve"> HYPERLINK "https://www.braingle.com/trivia/15280/common-saints-of-the-catholic-church.html" </w:delInstrText>
        </w:r>
        <w:r w:rsidR="00B43F43" w:rsidDel="00B43F43">
          <w:fldChar w:fldCharType="separate"/>
        </w:r>
        <w:r w:rsidR="00253C0A" w:rsidRPr="00C5010E" w:rsidDel="00B43F43">
          <w:rPr>
            <w:rStyle w:val="Hyperlink"/>
            <w:rFonts w:ascii="Arial" w:hAnsi="Arial" w:cs="Arial"/>
            <w:bCs/>
            <w:i/>
          </w:rPr>
          <w:delText>https://www.braingle.com/trivia/15280/common-saints-of-the-catholic-church.html</w:delText>
        </w:r>
        <w:r w:rsidR="00B43F43" w:rsidDel="00B43F43">
          <w:rPr>
            <w:rStyle w:val="Hyperlink"/>
            <w:rFonts w:ascii="Arial" w:hAnsi="Arial" w:cs="Arial"/>
            <w:bCs/>
            <w:i/>
          </w:rPr>
          <w:fldChar w:fldCharType="end"/>
        </w:r>
        <w:commentRangeEnd w:id="106"/>
        <w:r w:rsidR="00821B09" w:rsidDel="00B43F43">
          <w:rPr>
            <w:rStyle w:val="CommentReference"/>
          </w:rPr>
          <w:commentReference w:id="106"/>
        </w:r>
      </w:del>
    </w:p>
    <w:p w14:paraId="08D7DE51" w14:textId="12FC0ACD"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proofErr w:type="gramEnd"/>
      <w:del w:id="119" w:author="BENJAMIN KANTACK" w:date="2023-06-27T12:13:00Z">
        <w:r w:rsidR="002F75E2" w:rsidDel="00BD08C4">
          <w:rPr>
            <w:rFonts w:ascii="Helvetica" w:hAnsi="Helvetica" w:cs="Helvetica"/>
            <w:color w:val="333333"/>
            <w:sz w:val="26"/>
            <w:szCs w:val="26"/>
          </w:rPr>
          <w:delText xml:space="preserve">To whom is the book of Revelation credited in the Bible?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Matthew,</w:delText>
        </w:r>
        <w:r w:rsidR="00E160A0" w:rsidDel="00BD08C4">
          <w:rPr>
            <w:rFonts w:ascii="Helvetica" w:hAnsi="Helvetica" w:cs="Helvetica"/>
            <w:color w:val="333333"/>
            <w:sz w:val="26"/>
            <w:szCs w:val="26"/>
          </w:rPr>
          <w:delText xml:space="preserve"> St. </w:delText>
        </w:r>
        <w:r w:rsidR="002F75E2" w:rsidDel="00BD08C4">
          <w:rPr>
            <w:rFonts w:ascii="Helvetica" w:hAnsi="Helvetica" w:cs="Helvetica"/>
            <w:color w:val="333333"/>
            <w:sz w:val="26"/>
            <w:szCs w:val="26"/>
          </w:rPr>
          <w:delText xml:space="preserve"> Mark,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 xml:space="preserve">Luke, or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John?</w:delText>
        </w:r>
      </w:del>
      <w:ins w:id="120" w:author="BENJAMIN KANTACK" w:date="2023-06-27T12:13:00Z">
        <w:r w:rsidR="00BD08C4">
          <w:rPr>
            <w:rFonts w:ascii="Helvetica" w:hAnsi="Helvetica" w:cs="Helvetica"/>
            <w:color w:val="333333"/>
            <w:sz w:val="26"/>
            <w:szCs w:val="26"/>
          </w:rPr>
          <w:t xml:space="preserve">The book of Revelation describes a </w:t>
        </w:r>
      </w:ins>
      <w:ins w:id="121" w:author="BENJAMIN KANTACK" w:date="2023-06-27T12:14:00Z">
        <w:r w:rsidR="00BD08C4">
          <w:rPr>
            <w:rFonts w:ascii="Helvetica" w:hAnsi="Helvetica" w:cs="Helvetica"/>
            <w:color w:val="333333"/>
            <w:sz w:val="26"/>
            <w:szCs w:val="26"/>
          </w:rPr>
          <w:t>revelation</w:t>
        </w:r>
      </w:ins>
      <w:ins w:id="122" w:author="BENJAMIN KANTACK" w:date="2023-06-27T12:13:00Z">
        <w:r w:rsidR="00BD08C4">
          <w:rPr>
            <w:rFonts w:ascii="Helvetica" w:hAnsi="Helvetica" w:cs="Helvetica"/>
            <w:color w:val="333333"/>
            <w:sz w:val="26"/>
            <w:szCs w:val="26"/>
          </w:rPr>
          <w:t xml:space="preserve">, or </w:t>
        </w:r>
      </w:ins>
      <w:ins w:id="123" w:author="BENJAMIN KANTACK" w:date="2023-06-27T12:14:00Z">
        <w:r w:rsidR="00BD08C4">
          <w:rPr>
            <w:rFonts w:ascii="Helvetica" w:hAnsi="Helvetica" w:cs="Helvetica"/>
            <w:color w:val="333333"/>
            <w:sz w:val="26"/>
            <w:szCs w:val="26"/>
          </w:rPr>
          <w:t>visi</w:t>
        </w:r>
      </w:ins>
      <w:ins w:id="124" w:author="BENJAMIN KANTACK" w:date="2023-06-27T12:13:00Z">
        <w:r w:rsidR="00BD08C4">
          <w:rPr>
            <w:rFonts w:ascii="Helvetica" w:hAnsi="Helvetica" w:cs="Helvetica"/>
            <w:color w:val="333333"/>
            <w:sz w:val="26"/>
            <w:szCs w:val="26"/>
          </w:rPr>
          <w:t xml:space="preserve">on, </w:t>
        </w:r>
      </w:ins>
      <w:ins w:id="125" w:author="Kelly Kantack" w:date="2023-08-22T07:22:00Z">
        <w:r w:rsidR="00B43F43">
          <w:rPr>
            <w:rFonts w:ascii="Helvetica" w:hAnsi="Helvetica" w:cs="Helvetica"/>
            <w:color w:val="333333"/>
            <w:sz w:val="26"/>
            <w:szCs w:val="26"/>
          </w:rPr>
          <w:t xml:space="preserve">experienced by </w:t>
        </w:r>
      </w:ins>
      <w:ins w:id="126" w:author="BENJAMIN KANTACK" w:date="2023-06-27T12:13:00Z">
        <w:del w:id="127" w:author="Kelly Kantack" w:date="2023-08-22T07:22:00Z">
          <w:r w:rsidR="00BD08C4" w:rsidDel="00B43F43">
            <w:rPr>
              <w:rFonts w:ascii="Helvetica" w:hAnsi="Helvetica" w:cs="Helvetica"/>
              <w:color w:val="333333"/>
              <w:sz w:val="26"/>
              <w:szCs w:val="26"/>
            </w:rPr>
            <w:delText xml:space="preserve">of </w:delText>
          </w:r>
        </w:del>
        <w:r w:rsidR="00BD08C4">
          <w:rPr>
            <w:rFonts w:ascii="Helvetica" w:hAnsi="Helvetica" w:cs="Helvetica"/>
            <w:color w:val="333333"/>
            <w:sz w:val="26"/>
            <w:szCs w:val="26"/>
          </w:rPr>
          <w:t xml:space="preserve">which </w:t>
        </w:r>
      </w:ins>
      <w:ins w:id="128" w:author="BENJAMIN KANTACK" w:date="2023-06-27T12:14:00Z">
        <w:r w:rsidR="00BD08C4">
          <w:rPr>
            <w:rFonts w:ascii="Helvetica" w:hAnsi="Helvetica" w:cs="Helvetica"/>
            <w:color w:val="333333"/>
            <w:sz w:val="26"/>
            <w:szCs w:val="26"/>
          </w:rPr>
          <w:t>Gospel writer – St. Matthew, St. Mark, St. Luke, or St. John?</w:t>
        </w:r>
      </w:ins>
    </w:p>
    <w:p w14:paraId="3749AA2A" w14:textId="3BE9E4F5" w:rsidR="00380EA0" w:rsidRPr="006707BE" w:rsidRDefault="00BD08C4" w:rsidP="00037320">
      <w:pPr>
        <w:spacing w:after="0" w:line="240" w:lineRule="auto"/>
        <w:jc w:val="right"/>
        <w:rPr>
          <w:rFonts w:ascii="Arial" w:hAnsi="Arial" w:cs="Arial"/>
          <w:i/>
          <w:sz w:val="24"/>
          <w:szCs w:val="24"/>
        </w:rPr>
      </w:pPr>
      <w:ins w:id="129" w:author="BENJAMIN KANTACK" w:date="2023-06-27T12:15:00Z">
        <w:r>
          <w:rPr>
            <w:rFonts w:ascii="Arial" w:hAnsi="Arial" w:cs="Arial"/>
            <w:b/>
            <w:sz w:val="24"/>
            <w:szCs w:val="24"/>
            <w:u w:val="single"/>
          </w:rPr>
          <w:t>(</w:t>
        </w:r>
      </w:ins>
      <w:r w:rsidR="002F75E2">
        <w:rPr>
          <w:rFonts w:ascii="Arial" w:hAnsi="Arial" w:cs="Arial"/>
          <w:b/>
          <w:sz w:val="24"/>
          <w:szCs w:val="24"/>
          <w:u w:val="single"/>
        </w:rPr>
        <w:t>St.</w:t>
      </w:r>
      <w:ins w:id="130" w:author="BENJAMIN KANTACK" w:date="2023-06-27T12:15:00Z">
        <w:r>
          <w:rPr>
            <w:rFonts w:ascii="Arial" w:hAnsi="Arial" w:cs="Arial"/>
            <w:b/>
            <w:sz w:val="24"/>
            <w:szCs w:val="24"/>
            <w:u w:val="single"/>
          </w:rPr>
          <w:t>)</w:t>
        </w:r>
      </w:ins>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42434BDA" w14:textId="71999264" w:rsidR="00380EA0" w:rsidDel="00B43F43" w:rsidRDefault="00380EA0" w:rsidP="00380EA0">
      <w:pPr>
        <w:spacing w:after="0" w:line="240" w:lineRule="auto"/>
        <w:rPr>
          <w:del w:id="131" w:author="Kelly Kantack" w:date="2023-08-22T07:23: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w:t>
      </w:r>
      <w:del w:id="132" w:author="Kelly Kantack" w:date="2023-08-22T07:23:00Z">
        <w:r w:rsidDel="00B43F43">
          <w:rPr>
            <w:rFonts w:ascii="Arial" w:hAnsi="Arial" w:cs="Arial"/>
            <w:i/>
            <w:sz w:val="24"/>
            <w:szCs w:val="24"/>
          </w:rPr>
          <w:delText>_</w:delText>
        </w:r>
      </w:del>
      <w:r>
        <w:rPr>
          <w:rFonts w:ascii="Arial" w:hAnsi="Arial" w:cs="Arial"/>
          <w:i/>
          <w:sz w:val="24"/>
          <w:szCs w:val="24"/>
        </w:rPr>
        <w:t>__________________________________________</w:t>
      </w:r>
    </w:p>
    <w:p w14:paraId="319AFA94" w14:textId="4DCDF2DD"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proofErr w:type="gramEnd"/>
      <w:del w:id="133" w:author="BENJAMIN KANTACK" w:date="2023-06-27T12:14:00Z">
        <w:r w:rsidR="002F75E2" w:rsidDel="00BD08C4">
          <w:rPr>
            <w:rFonts w:ascii="Arial" w:hAnsi="Arial" w:cs="Arial"/>
            <w:sz w:val="24"/>
            <w:szCs w:val="24"/>
          </w:rPr>
          <w:delText xml:space="preserve">I was the first Pope and I have a </w:delText>
        </w:r>
        <w:r w:rsidR="00CB0DF3" w:rsidDel="00BD08C4">
          <w:rPr>
            <w:rFonts w:ascii="Arial" w:hAnsi="Arial" w:cs="Arial"/>
            <w:sz w:val="24"/>
            <w:szCs w:val="24"/>
          </w:rPr>
          <w:delText>Basilica</w:delText>
        </w:r>
        <w:r w:rsidR="002F75E2" w:rsidDel="00BD08C4">
          <w:rPr>
            <w:rFonts w:ascii="Arial" w:hAnsi="Arial" w:cs="Arial"/>
            <w:sz w:val="24"/>
            <w:szCs w:val="24"/>
          </w:rPr>
          <w:delText xml:space="preserve"> and a Square at the Vatican named after me.  I am o</w:delText>
        </w:r>
      </w:del>
      <w:ins w:id="134" w:author="BENJAMIN KANTACK" w:date="2023-06-27T12:14:00Z">
        <w:r w:rsidR="00BD08C4">
          <w:rPr>
            <w:rFonts w:ascii="Arial" w:hAnsi="Arial" w:cs="Arial"/>
            <w:sz w:val="24"/>
            <w:szCs w:val="24"/>
          </w:rPr>
          <w:t>O</w:t>
        </w:r>
      </w:ins>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del w:id="135" w:author="BENJAMIN KANTACK" w:date="2023-06-27T12:15:00Z">
        <w:r w:rsidR="002F75E2" w:rsidDel="00BD08C4">
          <w:rPr>
            <w:rFonts w:ascii="Arial" w:hAnsi="Arial" w:cs="Arial"/>
            <w:sz w:val="24"/>
            <w:szCs w:val="24"/>
          </w:rPr>
          <w:delText>.  Who am I?</w:delText>
        </w:r>
      </w:del>
      <w:ins w:id="136" w:author="BENJAMIN KANTACK" w:date="2023-06-27T12:15:00Z">
        <w:r w:rsidR="00BD08C4">
          <w:rPr>
            <w:rFonts w:ascii="Arial" w:hAnsi="Arial" w:cs="Arial"/>
            <w:sz w:val="24"/>
            <w:szCs w:val="24"/>
          </w:rPr>
          <w:t>, who has a basilica and a square named after him in the Vatican and was also the first pope?</w:t>
        </w:r>
      </w:ins>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ins w:id="137" w:author="BENJAMIN KANTACK" w:date="2023-06-27T12:15:00Z">
        <w:r>
          <w:rPr>
            <w:rFonts w:ascii="Arial" w:hAnsi="Arial" w:cs="Arial"/>
            <w:b/>
            <w:sz w:val="24"/>
            <w:szCs w:val="24"/>
            <w:u w:val="single"/>
          </w:rPr>
          <w:t>(</w:t>
        </w:r>
      </w:ins>
      <w:r w:rsidR="002F75E2">
        <w:rPr>
          <w:rFonts w:ascii="Arial" w:hAnsi="Arial" w:cs="Arial"/>
          <w:b/>
          <w:sz w:val="24"/>
          <w:szCs w:val="24"/>
          <w:u w:val="single"/>
        </w:rPr>
        <w:t>St.</w:t>
      </w:r>
      <w:ins w:id="138" w:author="BENJAMIN KANTACK" w:date="2023-06-27T12:15:00Z">
        <w:r>
          <w:rPr>
            <w:rFonts w:ascii="Arial" w:hAnsi="Arial" w:cs="Arial"/>
            <w:b/>
            <w:sz w:val="24"/>
            <w:szCs w:val="24"/>
            <w:u w:val="single"/>
          </w:rPr>
          <w:t>)</w:t>
        </w:r>
      </w:ins>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592E6332" w14:textId="4066E503" w:rsidR="00380EA0" w:rsidDel="00B43F43" w:rsidRDefault="00380EA0" w:rsidP="00380EA0">
      <w:pPr>
        <w:spacing w:after="0" w:line="240" w:lineRule="auto"/>
        <w:rPr>
          <w:del w:id="139" w:author="Kelly Kantack" w:date="2023-08-22T07:22:00Z"/>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79DDCF12" w14:textId="77777777" w:rsidR="00B45ACA" w:rsidDel="00B43F43" w:rsidRDefault="00B45ACA" w:rsidP="00380EA0">
      <w:pPr>
        <w:spacing w:after="0" w:line="240" w:lineRule="auto"/>
        <w:rPr>
          <w:del w:id="140" w:author="Kelly Kantack" w:date="2023-08-22T07:22:00Z"/>
          <w:rStyle w:val="Hyperlink"/>
          <w:rFonts w:ascii="Arial" w:hAnsi="Arial" w:cs="Arial"/>
          <w:i/>
          <w:sz w:val="24"/>
          <w:szCs w:val="24"/>
        </w:rPr>
      </w:pPr>
    </w:p>
    <w:p w14:paraId="4D5DF028" w14:textId="77777777" w:rsidR="00B45ACA" w:rsidDel="00B43F43" w:rsidRDefault="00B45ACA" w:rsidP="00380EA0">
      <w:pPr>
        <w:spacing w:after="0" w:line="240" w:lineRule="auto"/>
        <w:rPr>
          <w:del w:id="141" w:author="Kelly Kantack" w:date="2023-08-22T07:22:00Z"/>
          <w:rFonts w:ascii="Arial" w:hAnsi="Arial" w:cs="Arial"/>
          <w:i/>
          <w:color w:val="943634" w:themeColor="accent2" w:themeShade="BF"/>
          <w:sz w:val="24"/>
          <w:szCs w:val="24"/>
        </w:rPr>
      </w:pPr>
    </w:p>
    <w:p w14:paraId="63A0609C" w14:textId="77777777" w:rsidR="00380EA0" w:rsidRPr="006707BE" w:rsidRDefault="00380EA0" w:rsidP="00380EA0">
      <w:pPr>
        <w:spacing w:after="0" w:line="240" w:lineRule="auto"/>
        <w:rPr>
          <w:rFonts w:ascii="Arial" w:hAnsi="Arial" w:cs="Arial"/>
          <w:i/>
          <w:sz w:val="24"/>
          <w:szCs w:val="24"/>
        </w:rPr>
      </w:pP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98D1D74" w14:textId="6A371464" w:rsidR="00037320" w:rsidDel="00B43F43" w:rsidRDefault="00265909" w:rsidP="00380EA0">
      <w:pPr>
        <w:spacing w:after="0" w:line="240" w:lineRule="auto"/>
        <w:rPr>
          <w:ins w:id="142" w:author="BENJAMIN KANTACK" w:date="2023-06-27T12:17:00Z"/>
          <w:del w:id="143" w:author="Kelly Kantack" w:date="2023-08-22T07:23:00Z"/>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commentRangeStart w:id="144"/>
      <w:del w:id="145" w:author="BENJAMIN KANTACK" w:date="2023-07-09T14:43:00Z">
        <w:r w:rsidR="002F75E2" w:rsidDel="00821B09">
          <w:rPr>
            <w:rFonts w:ascii="Arial" w:hAnsi="Arial" w:cs="Arial"/>
            <w:sz w:val="24"/>
            <w:szCs w:val="24"/>
          </w:rPr>
          <w:delText>I am not a human saint</w:delText>
        </w:r>
        <w:r w:rsidR="006A3876" w:rsidDel="00821B09">
          <w:rPr>
            <w:rFonts w:ascii="Arial" w:hAnsi="Arial" w:cs="Arial"/>
            <w:sz w:val="24"/>
            <w:szCs w:val="24"/>
          </w:rPr>
          <w:delText xml:space="preserve"> but an angel.  Still, since the word “saint” means </w:delText>
        </w:r>
        <w:r w:rsidR="006A3876" w:rsidRPr="006A3876" w:rsidDel="00821B09">
          <w:rPr>
            <w:rFonts w:ascii="Arial" w:hAnsi="Arial" w:cs="Arial"/>
            <w:sz w:val="24"/>
            <w:szCs w:val="24"/>
          </w:rPr>
          <w:delText>“one who is holy,”</w:delText>
        </w:r>
        <w:r w:rsidR="006A3876" w:rsidDel="00821B09">
          <w:rPr>
            <w:rFonts w:ascii="Arial" w:hAnsi="Arial" w:cs="Arial"/>
            <w:sz w:val="24"/>
            <w:szCs w:val="24"/>
          </w:rPr>
          <w:delText xml:space="preserve"> the church has long attached the title of saint to my name.</w:delText>
        </w:r>
      </w:del>
      <w:commentRangeEnd w:id="144"/>
      <w:r w:rsidR="00306A1B">
        <w:rPr>
          <w:rStyle w:val="CommentReference"/>
        </w:rPr>
        <w:commentReference w:id="144"/>
      </w:r>
      <w:del w:id="146" w:author="BENJAMIN KANTACK" w:date="2023-07-09T14:43:00Z">
        <w:r w:rsidR="006A3876" w:rsidDel="00821B09">
          <w:rPr>
            <w:rFonts w:ascii="Arial" w:hAnsi="Arial" w:cs="Arial"/>
            <w:sz w:val="24"/>
            <w:szCs w:val="24"/>
          </w:rPr>
          <w:delText xml:space="preserve">  I am one of three </w:delText>
        </w:r>
      </w:del>
      <w:del w:id="147" w:author="BENJAMIN KANTACK" w:date="2023-06-27T12:15:00Z">
        <w:r w:rsidR="006A3876" w:rsidDel="00BD08C4">
          <w:rPr>
            <w:rFonts w:ascii="Arial" w:hAnsi="Arial" w:cs="Arial"/>
            <w:sz w:val="24"/>
            <w:szCs w:val="24"/>
          </w:rPr>
          <w:delText xml:space="preserve">angles </w:delText>
        </w:r>
      </w:del>
      <w:del w:id="148" w:author="BENJAMIN KANTACK" w:date="2023-07-09T14:43:00Z">
        <w:r w:rsidR="006A3876" w:rsidDel="00821B09">
          <w:rPr>
            <w:rFonts w:ascii="Arial" w:hAnsi="Arial" w:cs="Arial"/>
            <w:sz w:val="24"/>
            <w:szCs w:val="24"/>
          </w:rPr>
          <w:delText xml:space="preserve">mentioned by name in the Bible.  </w:delText>
        </w:r>
        <w:r w:rsidR="002F75E2" w:rsidRPr="002F75E2" w:rsidDel="00821B09">
          <w:rPr>
            <w:rFonts w:ascii="Arial" w:hAnsi="Arial" w:cs="Arial"/>
            <w:sz w:val="24"/>
            <w:szCs w:val="24"/>
          </w:rPr>
          <w:delText>I am a patron of soldiers, police</w:delText>
        </w:r>
        <w:r w:rsidR="002F75E2" w:rsidDel="00821B09">
          <w:rPr>
            <w:rFonts w:ascii="Arial" w:hAnsi="Arial" w:cs="Arial"/>
            <w:sz w:val="24"/>
            <w:szCs w:val="24"/>
          </w:rPr>
          <w:delText>,</w:delText>
        </w:r>
        <w:r w:rsidR="002F75E2" w:rsidRPr="002F75E2" w:rsidDel="00821B09">
          <w:rPr>
            <w:rFonts w:ascii="Arial" w:hAnsi="Arial" w:cs="Arial"/>
            <w:sz w:val="24"/>
            <w:szCs w:val="24"/>
          </w:rPr>
          <w:delText xml:space="preserve"> and doctors.</w:delText>
        </w:r>
        <w:r w:rsidR="002F75E2" w:rsidDel="00821B09">
          <w:rPr>
            <w:rFonts w:ascii="Arial" w:hAnsi="Arial" w:cs="Arial"/>
            <w:sz w:val="24"/>
            <w:szCs w:val="24"/>
          </w:rPr>
          <w:delText xml:space="preserve">  A prayer invoking my protection is prayed </w:delText>
        </w:r>
        <w:r w:rsidR="006A3876" w:rsidDel="00821B09">
          <w:rPr>
            <w:rFonts w:ascii="Arial" w:hAnsi="Arial" w:cs="Arial"/>
            <w:sz w:val="24"/>
            <w:szCs w:val="24"/>
          </w:rPr>
          <w:delText xml:space="preserve">to me invoking my protection against the wickedness and snares of the devil.  </w:delText>
        </w:r>
        <w:r w:rsidR="002F75E2" w:rsidDel="00821B09">
          <w:rPr>
            <w:rFonts w:ascii="Arial" w:hAnsi="Arial" w:cs="Arial"/>
            <w:sz w:val="24"/>
            <w:szCs w:val="24"/>
          </w:rPr>
          <w:delText>Who am I</w:delText>
        </w:r>
        <w:r w:rsidR="00380EA0" w:rsidRPr="006707BE" w:rsidDel="00821B09">
          <w:rPr>
            <w:rFonts w:ascii="Arial" w:hAnsi="Arial" w:cs="Arial"/>
            <w:sz w:val="24"/>
            <w:szCs w:val="24"/>
          </w:rPr>
          <w:delText>?</w:delText>
        </w:r>
      </w:del>
    </w:p>
    <w:p w14:paraId="6BDFB00E" w14:textId="5E1629D3" w:rsidR="00565E3A" w:rsidDel="00B43F43" w:rsidRDefault="00565E3A" w:rsidP="00380EA0">
      <w:pPr>
        <w:spacing w:after="0" w:line="240" w:lineRule="auto"/>
        <w:rPr>
          <w:ins w:id="149" w:author="BENJAMIN KANTACK" w:date="2023-06-27T12:17:00Z"/>
          <w:del w:id="150" w:author="Kelly Kantack" w:date="2023-08-22T07:23:00Z"/>
          <w:rFonts w:ascii="Arial" w:hAnsi="Arial" w:cs="Arial"/>
          <w:sz w:val="24"/>
          <w:szCs w:val="24"/>
        </w:rPr>
      </w:pPr>
    </w:p>
    <w:p w14:paraId="5265A9E0" w14:textId="2B7FF9C3" w:rsidR="00565E3A" w:rsidRDefault="00565E3A" w:rsidP="00380EA0">
      <w:pPr>
        <w:spacing w:after="0" w:line="240" w:lineRule="auto"/>
        <w:rPr>
          <w:rFonts w:ascii="Arial" w:hAnsi="Arial" w:cs="Arial"/>
          <w:sz w:val="24"/>
          <w:szCs w:val="24"/>
        </w:rPr>
      </w:pPr>
      <w:commentRangeStart w:id="151"/>
      <w:ins w:id="152" w:author="BENJAMIN KANTACK" w:date="2023-06-27T12:17:00Z">
        <w:r>
          <w:rPr>
            <w:rFonts w:ascii="Arial" w:hAnsi="Arial" w:cs="Arial"/>
            <w:sz w:val="24"/>
            <w:szCs w:val="24"/>
          </w:rPr>
          <w:t>One of th</w:t>
        </w:r>
      </w:ins>
      <w:ins w:id="153" w:author="BENJAMIN KANTACK" w:date="2023-07-09T14:52:00Z">
        <w:r w:rsidR="00821B09">
          <w:rPr>
            <w:rFonts w:ascii="Arial" w:hAnsi="Arial" w:cs="Arial"/>
            <w:sz w:val="24"/>
            <w:szCs w:val="24"/>
          </w:rPr>
          <w:t>e</w:t>
        </w:r>
      </w:ins>
      <w:ins w:id="154" w:author="BENJAMIN KANTACK" w:date="2023-06-27T12:17:00Z">
        <w:r>
          <w:rPr>
            <w:rFonts w:ascii="Arial" w:hAnsi="Arial" w:cs="Arial"/>
            <w:sz w:val="24"/>
            <w:szCs w:val="24"/>
          </w:rPr>
          <w:t xml:space="preserve"> angels name</w:t>
        </w:r>
      </w:ins>
      <w:ins w:id="155" w:author="BENJAMIN KANTACK" w:date="2023-06-27T12:18:00Z">
        <w:r>
          <w:rPr>
            <w:rFonts w:ascii="Arial" w:hAnsi="Arial" w:cs="Arial"/>
            <w:sz w:val="24"/>
            <w:szCs w:val="24"/>
          </w:rPr>
          <w:t>d</w:t>
        </w:r>
      </w:ins>
      <w:ins w:id="156" w:author="BENJAMIN KANTACK" w:date="2023-06-27T12:17:00Z">
        <w:r>
          <w:rPr>
            <w:rFonts w:ascii="Arial" w:hAnsi="Arial" w:cs="Arial"/>
            <w:sz w:val="24"/>
            <w:szCs w:val="24"/>
          </w:rPr>
          <w:t xml:space="preserve"> in the Bible,</w:t>
        </w:r>
      </w:ins>
      <w:commentRangeEnd w:id="151"/>
      <w:ins w:id="157" w:author="BENJAMIN KANTACK" w:date="2023-06-27T12:18:00Z">
        <w:r>
          <w:rPr>
            <w:rStyle w:val="CommentReference"/>
          </w:rPr>
          <w:commentReference w:id="151"/>
        </w:r>
      </w:ins>
      <w:ins w:id="158" w:author="BENJAMIN KANTACK" w:date="2023-06-27T12:17:00Z">
        <w:r>
          <w:rPr>
            <w:rFonts w:ascii="Arial" w:hAnsi="Arial" w:cs="Arial"/>
            <w:sz w:val="24"/>
            <w:szCs w:val="24"/>
          </w:rPr>
          <w:t xml:space="preserve"> what patron saint of soldiers, police, and doctors is </w:t>
        </w:r>
      </w:ins>
      <w:ins w:id="159" w:author="BENJAMIN KANTACK" w:date="2023-06-27T12:18:00Z">
        <w:r>
          <w:rPr>
            <w:rFonts w:ascii="Arial" w:hAnsi="Arial" w:cs="Arial"/>
            <w:sz w:val="24"/>
            <w:szCs w:val="24"/>
          </w:rPr>
          <w:t>prayed to for protection against “the wickedness and snares of the devil?”</w:t>
        </w:r>
      </w:ins>
    </w:p>
    <w:p w14:paraId="1819E184" w14:textId="77777777" w:rsidR="00B45ACA" w:rsidRPr="006707BE" w:rsidRDefault="00B45ACA" w:rsidP="00380EA0">
      <w:pPr>
        <w:spacing w:after="0" w:line="240" w:lineRule="auto"/>
        <w:rPr>
          <w:rFonts w:ascii="Arial" w:hAnsi="Arial" w:cs="Arial"/>
          <w:sz w:val="24"/>
          <w:szCs w:val="24"/>
        </w:rPr>
      </w:pPr>
    </w:p>
    <w:p w14:paraId="3C573FF2" w14:textId="72463018" w:rsidR="00380EA0" w:rsidRDefault="00BD08C4" w:rsidP="00037320">
      <w:pPr>
        <w:spacing w:after="0" w:line="240" w:lineRule="auto"/>
        <w:jc w:val="right"/>
        <w:rPr>
          <w:ins w:id="160" w:author="Kelly Kantack" w:date="2023-08-22T07:24:00Z"/>
          <w:rFonts w:ascii="Arial" w:hAnsi="Arial" w:cs="Arial"/>
          <w:b/>
          <w:i/>
          <w:sz w:val="24"/>
          <w:szCs w:val="24"/>
          <w:u w:val="single"/>
        </w:rPr>
      </w:pPr>
      <w:ins w:id="161" w:author="BENJAMIN KANTACK" w:date="2023-06-27T12:16:00Z">
        <w:r>
          <w:rPr>
            <w:rFonts w:ascii="Arial" w:hAnsi="Arial" w:cs="Arial"/>
            <w:b/>
            <w:sz w:val="24"/>
            <w:szCs w:val="24"/>
            <w:u w:val="single"/>
          </w:rPr>
          <w:t>(</w:t>
        </w:r>
      </w:ins>
      <w:del w:id="162" w:author="BENJAMIN KANTACK" w:date="2023-06-27T12:16:00Z">
        <w:r w:rsidR="002F75E2" w:rsidDel="00BD08C4">
          <w:rPr>
            <w:rFonts w:ascii="Arial" w:hAnsi="Arial" w:cs="Arial"/>
            <w:b/>
            <w:sz w:val="24"/>
            <w:szCs w:val="24"/>
            <w:u w:val="single"/>
          </w:rPr>
          <w:delText>Saint</w:delText>
        </w:r>
      </w:del>
      <w:ins w:id="163" w:author="BENJAMIN KANTACK" w:date="2023-06-27T12:16:00Z">
        <w:r>
          <w:rPr>
            <w:rFonts w:ascii="Arial" w:hAnsi="Arial" w:cs="Arial"/>
            <w:b/>
            <w:sz w:val="24"/>
            <w:szCs w:val="24"/>
            <w:u w:val="single"/>
          </w:rPr>
          <w:t>St.)</w:t>
        </w:r>
      </w:ins>
      <w:r w:rsidR="002F75E2">
        <w:rPr>
          <w:rFonts w:ascii="Arial" w:hAnsi="Arial" w:cs="Arial"/>
          <w:b/>
          <w:sz w:val="24"/>
          <w:szCs w:val="24"/>
          <w:u w:val="single"/>
        </w:rPr>
        <w:t xml:space="preserve"> Michael </w:t>
      </w:r>
      <w:ins w:id="164" w:author="BENJAMIN KANTACK" w:date="2023-06-27T12:16:00Z">
        <w:r>
          <w:rPr>
            <w:rFonts w:ascii="Arial" w:hAnsi="Arial" w:cs="Arial"/>
            <w:b/>
            <w:sz w:val="24"/>
            <w:szCs w:val="24"/>
            <w:u w:val="single"/>
          </w:rPr>
          <w:t>(</w:t>
        </w:r>
      </w:ins>
      <w:r w:rsidR="002F75E2">
        <w:rPr>
          <w:rFonts w:ascii="Arial" w:hAnsi="Arial" w:cs="Arial"/>
          <w:b/>
          <w:sz w:val="24"/>
          <w:szCs w:val="24"/>
          <w:u w:val="single"/>
        </w:rPr>
        <w:t>the Archangel</w:t>
      </w:r>
      <w:ins w:id="165" w:author="BENJAMIN KANTACK" w:date="2023-06-27T12:16: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4DEB9E5F" w14:textId="6CC9C505" w:rsidR="00B43F43" w:rsidRPr="00B43F43" w:rsidRDefault="00B43F43" w:rsidP="00B43F43">
      <w:pPr>
        <w:spacing w:after="0" w:line="240" w:lineRule="auto"/>
        <w:rPr>
          <w:rFonts w:ascii="Arial" w:hAnsi="Arial" w:cs="Arial"/>
          <w:i/>
          <w:color w:val="0033CC"/>
          <w:sz w:val="24"/>
          <w:szCs w:val="24"/>
          <w:rPrChange w:id="166" w:author="Kelly Kantack" w:date="2023-08-22T07:25:00Z">
            <w:rPr>
              <w:rFonts w:ascii="Arial" w:hAnsi="Arial" w:cs="Arial"/>
              <w:i/>
              <w:sz w:val="24"/>
              <w:szCs w:val="24"/>
            </w:rPr>
          </w:rPrChange>
        </w:rPr>
        <w:pPrChange w:id="167" w:author="Kelly Kantack" w:date="2023-08-22T07:24:00Z">
          <w:pPr>
            <w:spacing w:after="0" w:line="240" w:lineRule="auto"/>
            <w:jc w:val="right"/>
          </w:pPr>
        </w:pPrChange>
      </w:pPr>
      <w:ins w:id="168" w:author="Kelly Kantack" w:date="2023-08-22T07:24:00Z">
        <w:r>
          <w:rPr>
            <w:rStyle w:val="CommentReference"/>
          </w:rPr>
          <w:commentReference w:id="169"/>
        </w:r>
      </w:ins>
      <w:ins w:id="170" w:author="Kelly Kantack" w:date="2023-08-22T07:32:00Z">
        <w:r w:rsidR="008D6472">
          <w:rPr>
            <w:rFonts w:ascii="Arial" w:hAnsi="Arial" w:cs="Arial"/>
            <w:i/>
            <w:color w:val="0033CC"/>
            <w:sz w:val="24"/>
            <w:szCs w:val="24"/>
          </w:rPr>
          <w:t xml:space="preserve">Even though </w:t>
        </w:r>
      </w:ins>
      <w:ins w:id="171" w:author="Kelly Kantack" w:date="2023-08-22T07:29:00Z">
        <w:r w:rsidR="008D6472">
          <w:rPr>
            <w:rFonts w:ascii="Arial" w:hAnsi="Arial" w:cs="Arial"/>
            <w:i/>
            <w:color w:val="0033CC"/>
            <w:sz w:val="24"/>
            <w:szCs w:val="24"/>
          </w:rPr>
          <w:t>Saint Michael the Archangel is not a human</w:t>
        </w:r>
      </w:ins>
      <w:ins w:id="172" w:author="Kelly Kantack" w:date="2023-08-22T07:32:00Z">
        <w:r w:rsidR="008D6472">
          <w:rPr>
            <w:rFonts w:ascii="Arial" w:hAnsi="Arial" w:cs="Arial"/>
            <w:i/>
            <w:color w:val="0033CC"/>
            <w:sz w:val="24"/>
            <w:szCs w:val="24"/>
          </w:rPr>
          <w:t xml:space="preserve">, </w:t>
        </w:r>
      </w:ins>
      <w:ins w:id="173" w:author="Kelly Kantack" w:date="2023-08-22T07:29:00Z">
        <w:r w:rsidR="008D6472">
          <w:rPr>
            <w:rFonts w:ascii="Arial" w:hAnsi="Arial" w:cs="Arial"/>
            <w:i/>
            <w:color w:val="0033CC"/>
            <w:sz w:val="24"/>
            <w:szCs w:val="24"/>
          </w:rPr>
          <w:t xml:space="preserve">since the word “saint” means </w:t>
        </w:r>
      </w:ins>
      <w:ins w:id="174" w:author="Kelly Kantack" w:date="2023-08-22T07:30:00Z">
        <w:r w:rsidR="008D6472">
          <w:rPr>
            <w:rFonts w:ascii="Arial" w:hAnsi="Arial" w:cs="Arial"/>
            <w:i/>
            <w:color w:val="0033CC"/>
            <w:sz w:val="24"/>
            <w:szCs w:val="24"/>
          </w:rPr>
          <w:t xml:space="preserve">“one who is holy,” the church has long attached the title of saint the </w:t>
        </w:r>
      </w:ins>
      <w:proofErr w:type="spellStart"/>
      <w:ins w:id="175" w:author="Kelly Kantack" w:date="2023-08-22T07:33:00Z">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w:t>
        </w:r>
      </w:ins>
      <w:ins w:id="176" w:author="Kelly Kantack" w:date="2023-08-22T07:30:00Z">
        <w:r w:rsidR="008D6472">
          <w:rPr>
            <w:rFonts w:ascii="Arial" w:hAnsi="Arial" w:cs="Arial"/>
            <w:i/>
            <w:color w:val="0033CC"/>
            <w:sz w:val="24"/>
            <w:szCs w:val="24"/>
          </w:rPr>
          <w:t>angel</w:t>
        </w:r>
      </w:ins>
      <w:ins w:id="177" w:author="Kelly Kantack" w:date="2023-08-22T07:32:00Z">
        <w:r w:rsidR="008D6472">
          <w:rPr>
            <w:rFonts w:ascii="Arial" w:hAnsi="Arial" w:cs="Arial"/>
            <w:i/>
            <w:color w:val="0033CC"/>
            <w:sz w:val="24"/>
            <w:szCs w:val="24"/>
          </w:rPr>
          <w:t>’s name</w:t>
        </w:r>
      </w:ins>
      <w:ins w:id="178" w:author="Kelly Kantack" w:date="2023-08-22T07:30:00Z">
        <w:r w:rsidR="008D6472">
          <w:rPr>
            <w:rFonts w:ascii="Arial" w:hAnsi="Arial" w:cs="Arial"/>
            <w:i/>
            <w:color w:val="0033CC"/>
            <w:sz w:val="24"/>
            <w:szCs w:val="24"/>
          </w:rPr>
          <w:t>.</w:t>
        </w:r>
      </w:ins>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B43F43"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B43F43"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ins w:id="179" w:author="Kelly Kantack" w:date="2023-08-22T07:34:00Z"/>
          <w:rFonts w:ascii="Arial" w:hAnsi="Arial" w:cs="Arial"/>
          <w:b/>
          <w:sz w:val="24"/>
          <w:szCs w:val="24"/>
        </w:rPr>
      </w:pPr>
      <w:ins w:id="180" w:author="Kelly Kantack" w:date="2023-08-22T07:34:00Z">
        <w:r>
          <w:rPr>
            <w:rFonts w:ascii="Arial" w:hAnsi="Arial" w:cs="Arial"/>
            <w:b/>
            <w:sz w:val="24"/>
            <w:szCs w:val="24"/>
          </w:rPr>
          <w:br w:type="page"/>
        </w:r>
      </w:ins>
    </w:p>
    <w:p w14:paraId="76887FB9" w14:textId="13984CFA"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commentRangeStart w:id="181"/>
      <w:proofErr w:type="gramEnd"/>
      <w:del w:id="182" w:author="BENJAMIN KANTACK" w:date="2023-06-27T12:20:00Z">
        <w:r w:rsidR="00B91167" w:rsidRPr="00B91167" w:rsidDel="00DC7ADC">
          <w:rPr>
            <w:rFonts w:ascii="Arial" w:hAnsi="Arial" w:cs="Arial"/>
            <w:sz w:val="24"/>
            <w:szCs w:val="24"/>
          </w:rPr>
          <w:delText>There are more than 10,000 officially canonized saints whom the Church celebrates throughout the year.</w:delText>
        </w:r>
        <w:r w:rsidR="00B91167" w:rsidDel="00DC7ADC">
          <w:rPr>
            <w:rFonts w:ascii="Arial" w:hAnsi="Arial" w:cs="Arial"/>
            <w:sz w:val="24"/>
            <w:szCs w:val="24"/>
          </w:rPr>
          <w:delText xml:space="preserve">  </w:delText>
        </w:r>
      </w:del>
      <w:commentRangeEnd w:id="181"/>
      <w:r w:rsidR="00DC7ADC">
        <w:rPr>
          <w:rStyle w:val="CommentReference"/>
        </w:rPr>
        <w:commentReference w:id="181"/>
      </w:r>
      <w:r w:rsidR="00B91167">
        <w:rPr>
          <w:rFonts w:ascii="Arial" w:hAnsi="Arial" w:cs="Arial"/>
          <w:sz w:val="24"/>
          <w:szCs w:val="24"/>
        </w:rPr>
        <w:t xml:space="preserve">What is the name </w:t>
      </w:r>
      <w:del w:id="183" w:author="BENJAMIN KANTACK" w:date="2023-06-27T12:21:00Z">
        <w:r w:rsidR="00B91167" w:rsidDel="00DC7ADC">
          <w:rPr>
            <w:rFonts w:ascii="Arial" w:hAnsi="Arial" w:cs="Arial"/>
            <w:sz w:val="24"/>
            <w:szCs w:val="24"/>
          </w:rPr>
          <w:delText>given to</w:delText>
        </w:r>
      </w:del>
      <w:ins w:id="184" w:author="BENJAMIN KANTACK" w:date="2023-06-27T12:21:00Z">
        <w:r w:rsidR="00DC7ADC">
          <w:rPr>
            <w:rFonts w:ascii="Arial" w:hAnsi="Arial" w:cs="Arial"/>
            <w:sz w:val="24"/>
            <w:szCs w:val="24"/>
          </w:rPr>
          <w:t>for</w:t>
        </w:r>
      </w:ins>
      <w:r w:rsidR="00B91167">
        <w:rPr>
          <w:rFonts w:ascii="Arial" w:hAnsi="Arial" w:cs="Arial"/>
          <w:sz w:val="24"/>
          <w:szCs w:val="24"/>
        </w:rPr>
        <w:t xml:space="preserve"> a day assigned by the </w:t>
      </w:r>
      <w:del w:id="185" w:author="BENJAMIN KANTACK" w:date="2023-07-09T14:55:00Z">
        <w:r w:rsidR="00B91167" w:rsidDel="00306A1B">
          <w:rPr>
            <w:rFonts w:ascii="Arial" w:hAnsi="Arial" w:cs="Arial"/>
            <w:sz w:val="24"/>
            <w:szCs w:val="24"/>
          </w:rPr>
          <w:delText xml:space="preserve">church </w:delText>
        </w:r>
      </w:del>
      <w:ins w:id="186" w:author="BENJAMIN KANTACK" w:date="2023-07-09T14:55:00Z">
        <w:r w:rsidR="00306A1B">
          <w:rPr>
            <w:rFonts w:ascii="Arial" w:hAnsi="Arial" w:cs="Arial"/>
            <w:sz w:val="24"/>
            <w:szCs w:val="24"/>
          </w:rPr>
          <w:t xml:space="preserve">Church </w:t>
        </w:r>
      </w:ins>
      <w:r w:rsidR="00B91167">
        <w:rPr>
          <w:rFonts w:ascii="Arial" w:hAnsi="Arial" w:cs="Arial"/>
          <w:sz w:val="24"/>
          <w:szCs w:val="24"/>
        </w:rPr>
        <w:t>to remember and celebrate a particular saint or saints?</w:t>
      </w:r>
    </w:p>
    <w:p w14:paraId="1B7203B9" w14:textId="7B641BB8" w:rsidR="00037320" w:rsidRPr="00B45ACA" w:rsidRDefault="00306A1B" w:rsidP="00B45ACA">
      <w:pPr>
        <w:spacing w:after="0" w:line="240" w:lineRule="auto"/>
        <w:jc w:val="right"/>
        <w:rPr>
          <w:rFonts w:ascii="Arial" w:hAnsi="Arial" w:cs="Arial"/>
          <w:b/>
          <w:sz w:val="24"/>
          <w:szCs w:val="24"/>
        </w:rPr>
      </w:pPr>
      <w:r>
        <w:rPr>
          <w:rFonts w:ascii="Arial" w:hAnsi="Arial" w:cs="Arial"/>
          <w:b/>
          <w:sz w:val="24"/>
          <w:szCs w:val="24"/>
          <w:u w:val="single"/>
        </w:rPr>
        <w:t>F</w:t>
      </w:r>
      <w:commentRangeStart w:id="187"/>
      <w:r w:rsidR="00037320">
        <w:rPr>
          <w:rFonts w:ascii="Arial" w:hAnsi="Arial" w:cs="Arial"/>
          <w:b/>
          <w:sz w:val="24"/>
          <w:szCs w:val="24"/>
          <w:u w:val="single"/>
        </w:rPr>
        <w:t xml:space="preserve">east </w:t>
      </w:r>
      <w:ins w:id="188" w:author="BENJAMIN KANTACK" w:date="2023-06-27T12:19:00Z">
        <w:r w:rsidR="00565E3A">
          <w:rPr>
            <w:rFonts w:ascii="Arial" w:hAnsi="Arial" w:cs="Arial"/>
            <w:b/>
            <w:sz w:val="24"/>
            <w:szCs w:val="24"/>
            <w:u w:val="single"/>
          </w:rPr>
          <w:t>(</w:t>
        </w:r>
      </w:ins>
      <w:r w:rsidR="00037320">
        <w:rPr>
          <w:rFonts w:ascii="Arial" w:hAnsi="Arial" w:cs="Arial"/>
          <w:b/>
          <w:sz w:val="24"/>
          <w:szCs w:val="24"/>
          <w:u w:val="single"/>
        </w:rPr>
        <w:t>day</w:t>
      </w:r>
      <w:ins w:id="189" w:author="BENJAMIN KANTACK" w:date="2023-06-27T12:19:00Z">
        <w:r w:rsidR="00565E3A">
          <w:rPr>
            <w:rFonts w:ascii="Arial" w:hAnsi="Arial" w:cs="Arial"/>
            <w:b/>
            <w:sz w:val="24"/>
            <w:szCs w:val="24"/>
            <w:u w:val="single"/>
          </w:rPr>
          <w:t>)</w:t>
        </w:r>
      </w:ins>
      <w:commentRangeEnd w:id="187"/>
      <w:ins w:id="190" w:author="BENJAMIN KANTACK" w:date="2023-06-27T12:20:00Z">
        <w:r w:rsidR="00DC7ADC">
          <w:rPr>
            <w:rStyle w:val="CommentReference"/>
          </w:rPr>
          <w:commentReference w:id="187"/>
        </w:r>
      </w:ins>
      <w:r w:rsidR="00037320" w:rsidRPr="006707BE">
        <w:rPr>
          <w:rFonts w:ascii="Arial" w:hAnsi="Arial" w:cs="Arial"/>
          <w:b/>
          <w:i/>
          <w:sz w:val="24"/>
          <w:szCs w:val="24"/>
          <w:u w:val="single"/>
        </w:rPr>
        <w:t xml:space="preserve"> </w:t>
      </w:r>
    </w:p>
    <w:p w14:paraId="2867CF5C" w14:textId="0D9CDA8D" w:rsidR="00037320" w:rsidRPr="00037320" w:rsidRDefault="008D6472" w:rsidP="00380EA0">
      <w:pPr>
        <w:spacing w:after="0" w:line="240" w:lineRule="auto"/>
        <w:rPr>
          <w:rFonts w:ascii="Arial" w:hAnsi="Arial" w:cs="Arial"/>
          <w:i/>
          <w:color w:val="0033CC"/>
          <w:sz w:val="24"/>
          <w:szCs w:val="24"/>
        </w:rPr>
      </w:pPr>
      <w:ins w:id="191" w:author="Kelly Kantack" w:date="2023-08-22T07:35:00Z">
        <w:r>
          <w:rPr>
            <w:rFonts w:ascii="Arial" w:hAnsi="Arial" w:cs="Arial"/>
            <w:i/>
            <w:color w:val="0033CC"/>
            <w:sz w:val="24"/>
            <w:szCs w:val="24"/>
          </w:rPr>
          <w:t xml:space="preserve">There are more than 10,000 officially canonized saints whom the Church celebrates throughout the year.  </w:t>
        </w:r>
      </w:ins>
      <w:r w:rsidR="00037320" w:rsidRPr="00037320">
        <w:rPr>
          <w:rFonts w:ascii="Arial" w:hAnsi="Arial" w:cs="Arial"/>
          <w:i/>
          <w:color w:val="0033CC"/>
          <w:sz w:val="24"/>
          <w:szCs w:val="24"/>
        </w:rPr>
        <w:t xml:space="preserve">Feast days are also given celebrate something other than saints.  </w:t>
      </w:r>
      <w:ins w:id="192" w:author="Kelly Kantack" w:date="2023-08-22T07:35:00Z">
        <w:r>
          <w:rPr>
            <w:rFonts w:ascii="Arial" w:hAnsi="Arial" w:cs="Arial"/>
            <w:i/>
            <w:color w:val="0033CC"/>
            <w:sz w:val="24"/>
            <w:szCs w:val="24"/>
          </w:rPr>
          <w:t>Two examples are</w:t>
        </w:r>
      </w:ins>
      <w:ins w:id="193" w:author="Kelly Kantack" w:date="2023-08-22T07:36:00Z">
        <w:r>
          <w:rPr>
            <w:rFonts w:ascii="Arial" w:hAnsi="Arial" w:cs="Arial"/>
            <w:i/>
            <w:color w:val="0033CC"/>
            <w:sz w:val="24"/>
            <w:szCs w:val="24"/>
          </w:rPr>
          <w:t>…</w:t>
        </w:r>
      </w:ins>
      <w:del w:id="194" w:author="Kelly Kantack" w:date="2023-08-22T07:36:00Z">
        <w:r w:rsidR="00037320" w:rsidRPr="00037320" w:rsidDel="008D6472">
          <w:rPr>
            <w:rFonts w:ascii="Arial" w:hAnsi="Arial" w:cs="Arial"/>
            <w:i/>
            <w:color w:val="0033CC"/>
            <w:sz w:val="24"/>
            <w:szCs w:val="24"/>
          </w:rPr>
          <w:delText>For examples,</w:delText>
        </w:r>
      </w:del>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6CC4936E" w:rsidR="00380EA0" w:rsidRPr="006707BE" w:rsidDel="00306A1B" w:rsidRDefault="00380EA0" w:rsidP="00380EA0">
      <w:pPr>
        <w:spacing w:after="0" w:line="240" w:lineRule="auto"/>
        <w:rPr>
          <w:del w:id="195" w:author="BENJAMIN KANTACK" w:date="2023-07-09T14:56:00Z"/>
          <w:rFonts w:ascii="Arial" w:hAnsi="Arial" w:cs="Arial"/>
          <w:i/>
          <w:sz w:val="24"/>
          <w:szCs w:val="24"/>
        </w:rPr>
      </w:pPr>
      <w:del w:id="196" w:author="BENJAMIN KANTACK" w:date="2023-07-09T14:56:00Z">
        <w:r w:rsidDel="00306A1B">
          <w:rPr>
            <w:rFonts w:ascii="Arial" w:hAnsi="Arial" w:cs="Arial"/>
            <w:i/>
            <w:sz w:val="24"/>
            <w:szCs w:val="24"/>
          </w:rPr>
          <w:delText>______________________________________________________________________________</w:delText>
        </w:r>
      </w:del>
    </w:p>
    <w:p w14:paraId="1DE2DC97" w14:textId="43995B68"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proofErr w:type="gramEnd"/>
      <w:del w:id="197" w:author="BENJAMIN KANTACK" w:date="2023-06-27T12:32:00Z">
        <w:r w:rsidR="00B91167" w:rsidRPr="00B91167" w:rsidDel="00D17960">
          <w:rPr>
            <w:rFonts w:ascii="Arial" w:hAnsi="Arial" w:cs="Arial"/>
            <w:sz w:val="24"/>
            <w:szCs w:val="24"/>
          </w:rPr>
          <w:delText xml:space="preserve">I </w:delText>
        </w:r>
        <w:r w:rsidR="00037320" w:rsidRPr="00037320" w:rsidDel="00D17960">
          <w:rPr>
            <w:rFonts w:ascii="Arial" w:hAnsi="Arial" w:cs="Arial"/>
            <w:sz w:val="24"/>
            <w:szCs w:val="24"/>
          </w:rPr>
          <w:delText>was c</w:delText>
        </w:r>
      </w:del>
      <w:ins w:id="198" w:author="BENJAMIN KANTACK" w:date="2023-06-27T12:32:00Z">
        <w:r w:rsidR="00D17960">
          <w:rPr>
            <w:rFonts w:ascii="Arial" w:hAnsi="Arial" w:cs="Arial"/>
            <w:sz w:val="24"/>
            <w:szCs w:val="24"/>
          </w:rPr>
          <w:t>C</w:t>
        </w:r>
      </w:ins>
      <w:r w:rsidR="00037320" w:rsidRPr="00037320">
        <w:rPr>
          <w:rFonts w:ascii="Arial" w:hAnsi="Arial" w:cs="Arial"/>
          <w:sz w:val="24"/>
          <w:szCs w:val="24"/>
        </w:rPr>
        <w:t xml:space="preserve">aptured by </w:t>
      </w:r>
      <w:del w:id="199" w:author="BENJAMIN KANTACK" w:date="2023-06-27T12:32:00Z">
        <w:r w:rsidR="00037320" w:rsidRPr="00037320" w:rsidDel="00D17960">
          <w:rPr>
            <w:rFonts w:ascii="Arial" w:hAnsi="Arial" w:cs="Arial"/>
            <w:sz w:val="24"/>
            <w:szCs w:val="24"/>
          </w:rPr>
          <w:delText xml:space="preserve">Irish </w:delText>
        </w:r>
      </w:del>
      <w:r w:rsidR="00037320" w:rsidRPr="00037320">
        <w:rPr>
          <w:rFonts w:ascii="Arial" w:hAnsi="Arial" w:cs="Arial"/>
          <w:sz w:val="24"/>
          <w:szCs w:val="24"/>
        </w:rPr>
        <w:t xml:space="preserve">pirates </w:t>
      </w:r>
      <w:del w:id="200" w:author="BENJAMIN KANTACK" w:date="2023-06-27T12:32:00Z">
        <w:r w:rsidR="00037320" w:rsidRPr="00037320" w:rsidDel="00D17960">
          <w:rPr>
            <w:rFonts w:ascii="Arial" w:hAnsi="Arial" w:cs="Arial"/>
            <w:sz w:val="24"/>
            <w:szCs w:val="24"/>
          </w:rPr>
          <w:delText xml:space="preserve">during a raiding party </w:delText>
        </w:r>
      </w:del>
      <w:r w:rsidR="00037320" w:rsidRPr="00037320">
        <w:rPr>
          <w:rFonts w:ascii="Arial" w:hAnsi="Arial" w:cs="Arial"/>
          <w:sz w:val="24"/>
          <w:szCs w:val="24"/>
        </w:rPr>
        <w:t>and taken to Ireland as a slave to herd and tend sheep</w:t>
      </w:r>
      <w:del w:id="201" w:author="BENJAMIN KANTACK" w:date="2023-06-27T12:32:00Z">
        <w:r w:rsidR="00037320" w:rsidRPr="00037320" w:rsidDel="00D17960">
          <w:rPr>
            <w:rFonts w:ascii="Arial" w:hAnsi="Arial" w:cs="Arial"/>
            <w:sz w:val="24"/>
            <w:szCs w:val="24"/>
          </w:rPr>
          <w:delText xml:space="preserve">. </w:delText>
        </w:r>
        <w:r w:rsidR="00037320" w:rsidDel="00D17960">
          <w:rPr>
            <w:rFonts w:ascii="Arial" w:hAnsi="Arial" w:cs="Arial"/>
            <w:sz w:val="24"/>
            <w:szCs w:val="24"/>
          </w:rPr>
          <w:delText xml:space="preserve">  I</w:delText>
        </w:r>
      </w:del>
      <w:ins w:id="202" w:author="BENJAMIN KANTACK" w:date="2023-06-27T12:32:00Z">
        <w:r w:rsidR="00D17960">
          <w:rPr>
            <w:rFonts w:ascii="Arial" w:hAnsi="Arial" w:cs="Arial"/>
            <w:sz w:val="24"/>
            <w:szCs w:val="24"/>
          </w:rPr>
          <w:t>, what saint</w:t>
        </w:r>
      </w:ins>
      <w:r w:rsidR="00037320" w:rsidRPr="00037320">
        <w:rPr>
          <w:rFonts w:ascii="Arial" w:hAnsi="Arial" w:cs="Arial"/>
          <w:sz w:val="24"/>
          <w:szCs w:val="24"/>
        </w:rPr>
        <w:t xml:space="preserve"> often used shamrocks to explain the Holy Trinity</w:t>
      </w:r>
      <w:del w:id="203" w:author="BENJAMIN KANTACK" w:date="2023-06-27T12:32:00Z">
        <w:r w:rsidR="00037320" w:rsidDel="00D17960">
          <w:rPr>
            <w:rFonts w:ascii="Arial" w:hAnsi="Arial" w:cs="Arial"/>
            <w:sz w:val="24"/>
            <w:szCs w:val="24"/>
          </w:rPr>
          <w:delText>.</w:delText>
        </w:r>
      </w:del>
      <w:ins w:id="204" w:author="BENJAMIN KANTACK" w:date="2023-06-27T12:32:00Z">
        <w:r w:rsidR="00D17960">
          <w:rPr>
            <w:rFonts w:ascii="Arial" w:hAnsi="Arial" w:cs="Arial"/>
            <w:sz w:val="24"/>
            <w:szCs w:val="24"/>
          </w:rPr>
          <w:t>?</w:t>
        </w:r>
      </w:ins>
      <w:r w:rsidR="00037320">
        <w:rPr>
          <w:rFonts w:ascii="Arial" w:hAnsi="Arial" w:cs="Arial"/>
          <w:sz w:val="24"/>
          <w:szCs w:val="24"/>
        </w:rPr>
        <w:t xml:space="preserve"> </w:t>
      </w:r>
      <w:del w:id="205" w:author="BENJAMIN KANTACK" w:date="2023-06-27T12:30:00Z">
        <w:r w:rsidR="00037320" w:rsidDel="00D17960">
          <w:rPr>
            <w:rFonts w:ascii="Arial" w:hAnsi="Arial" w:cs="Arial"/>
            <w:sz w:val="24"/>
            <w:szCs w:val="24"/>
          </w:rPr>
          <w:delText xml:space="preserve"> </w:delText>
        </w:r>
        <w:commentRangeStart w:id="206"/>
        <w:commentRangeStart w:id="207"/>
        <w:r w:rsidR="00037320" w:rsidDel="00D17960">
          <w:rPr>
            <w:rFonts w:ascii="Arial" w:hAnsi="Arial" w:cs="Arial"/>
            <w:sz w:val="24"/>
            <w:szCs w:val="24"/>
          </w:rPr>
          <w:delText>M</w:delText>
        </w:r>
        <w:r w:rsidR="00B91167" w:rsidRPr="00B91167" w:rsidDel="00D17960">
          <w:rPr>
            <w:rFonts w:ascii="Arial" w:hAnsi="Arial" w:cs="Arial"/>
            <w:sz w:val="24"/>
            <w:szCs w:val="24"/>
          </w:rPr>
          <w:delText>y feast day is March 17</w:delText>
        </w:r>
        <w:r w:rsidR="00B91167" w:rsidRPr="00306A1B" w:rsidDel="00D17960">
          <w:rPr>
            <w:rFonts w:ascii="Arial" w:hAnsi="Arial" w:cs="Arial"/>
            <w:sz w:val="24"/>
            <w:szCs w:val="24"/>
            <w:vertAlign w:val="superscript"/>
            <w:rPrChange w:id="208" w:author="BENJAMIN KANTACK" w:date="2023-07-09T14:56:00Z">
              <w:rPr>
                <w:rFonts w:ascii="Arial" w:hAnsi="Arial" w:cs="Arial"/>
                <w:sz w:val="24"/>
                <w:szCs w:val="24"/>
              </w:rPr>
            </w:rPrChange>
          </w:rPr>
          <w:delText>th</w:delText>
        </w:r>
        <w:r w:rsidR="00B91167" w:rsidRPr="00B91167" w:rsidDel="00D17960">
          <w:rPr>
            <w:rFonts w:ascii="Arial" w:hAnsi="Arial" w:cs="Arial"/>
            <w:sz w:val="24"/>
            <w:szCs w:val="24"/>
          </w:rPr>
          <w:delText xml:space="preserve"> and that day has become </w:delText>
        </w:r>
        <w:r w:rsidR="00CB0DF3" w:rsidRPr="00B91167" w:rsidDel="00D17960">
          <w:rPr>
            <w:rFonts w:ascii="Arial" w:hAnsi="Arial" w:cs="Arial"/>
            <w:sz w:val="24"/>
            <w:szCs w:val="24"/>
          </w:rPr>
          <w:delText>a</w:delText>
        </w:r>
        <w:r w:rsidR="00B91167" w:rsidRPr="00B91167" w:rsidDel="00D17960">
          <w:rPr>
            <w:rFonts w:ascii="Arial" w:hAnsi="Arial" w:cs="Arial"/>
            <w:sz w:val="24"/>
            <w:szCs w:val="24"/>
          </w:rPr>
          <w:delText xml:space="preserve"> secular celebration of all things Irish.</w:delText>
        </w:r>
      </w:del>
      <w:commentRangeEnd w:id="206"/>
      <w:r w:rsidR="00306A1B">
        <w:rPr>
          <w:rStyle w:val="CommentReference"/>
        </w:rPr>
        <w:commentReference w:id="206"/>
      </w:r>
      <w:del w:id="209" w:author="BENJAMIN KANTACK" w:date="2023-06-27T12:30:00Z">
        <w:r w:rsidR="00037320" w:rsidDel="00D17960">
          <w:rPr>
            <w:rFonts w:ascii="Arial" w:hAnsi="Arial" w:cs="Arial"/>
            <w:sz w:val="24"/>
            <w:szCs w:val="24"/>
          </w:rPr>
          <w:delText xml:space="preserve">  Who am I?</w:delText>
        </w:r>
      </w:del>
      <w:commentRangeEnd w:id="207"/>
      <w:r w:rsidR="00D17960">
        <w:rPr>
          <w:rStyle w:val="CommentReference"/>
        </w:rPr>
        <w:commentReference w:id="207"/>
      </w:r>
    </w:p>
    <w:p w14:paraId="6DC3E203" w14:textId="340DF587" w:rsidR="00380EA0" w:rsidRPr="00A82417" w:rsidRDefault="00306A1B" w:rsidP="00037320">
      <w:pPr>
        <w:spacing w:after="0" w:line="240" w:lineRule="auto"/>
        <w:jc w:val="right"/>
        <w:rPr>
          <w:rFonts w:ascii="Arial" w:hAnsi="Arial" w:cs="Arial"/>
          <w:iCs/>
          <w:color w:val="0033CC"/>
          <w:sz w:val="24"/>
          <w:szCs w:val="24"/>
          <w:rPrChange w:id="210" w:author="BENJAMIN KANTACK" w:date="2023-06-27T12:23:00Z">
            <w:rPr>
              <w:rFonts w:ascii="Arial" w:hAnsi="Arial" w:cs="Arial"/>
              <w:i/>
              <w:color w:val="0033CC"/>
              <w:sz w:val="24"/>
              <w:szCs w:val="24"/>
            </w:rPr>
          </w:rPrChange>
        </w:rPr>
      </w:pPr>
      <w:ins w:id="211" w:author="BENJAMIN KANTACK" w:date="2023-07-09T14:56:00Z">
        <w:r>
          <w:rPr>
            <w:rFonts w:ascii="Arial" w:hAnsi="Arial" w:cs="Arial"/>
            <w:b/>
            <w:iCs/>
            <w:sz w:val="24"/>
            <w:szCs w:val="24"/>
            <w:u w:val="single"/>
          </w:rPr>
          <w:t>(</w:t>
        </w:r>
      </w:ins>
      <w:r w:rsidR="00E160A0" w:rsidRPr="00A82417">
        <w:rPr>
          <w:rFonts w:ascii="Arial" w:hAnsi="Arial" w:cs="Arial"/>
          <w:b/>
          <w:iCs/>
          <w:sz w:val="24"/>
          <w:szCs w:val="24"/>
          <w:u w:val="single"/>
          <w:rPrChange w:id="212" w:author="BENJAMIN KANTACK" w:date="2023-06-27T12:23:00Z">
            <w:rPr>
              <w:rFonts w:ascii="Arial" w:hAnsi="Arial" w:cs="Arial"/>
              <w:b/>
              <w:i/>
              <w:sz w:val="24"/>
              <w:szCs w:val="24"/>
              <w:u w:val="single"/>
            </w:rPr>
          </w:rPrChange>
        </w:rPr>
        <w:t>St.</w:t>
      </w:r>
      <w:ins w:id="213" w:author="BENJAMIN KANTACK" w:date="2023-07-09T14:56:00Z">
        <w:r>
          <w:rPr>
            <w:rFonts w:ascii="Arial" w:hAnsi="Arial" w:cs="Arial"/>
            <w:b/>
            <w:iCs/>
            <w:sz w:val="24"/>
            <w:szCs w:val="24"/>
            <w:u w:val="single"/>
          </w:rPr>
          <w:t>)</w:t>
        </w:r>
      </w:ins>
      <w:r w:rsidR="00E160A0" w:rsidRPr="00A82417">
        <w:rPr>
          <w:rFonts w:ascii="Arial" w:hAnsi="Arial" w:cs="Arial"/>
          <w:b/>
          <w:iCs/>
          <w:sz w:val="24"/>
          <w:szCs w:val="24"/>
          <w:u w:val="single"/>
          <w:rPrChange w:id="214" w:author="BENJAMIN KANTACK" w:date="2023-06-27T12:23:00Z">
            <w:rPr>
              <w:rFonts w:ascii="Arial" w:hAnsi="Arial" w:cs="Arial"/>
              <w:b/>
              <w:i/>
              <w:sz w:val="24"/>
              <w:szCs w:val="24"/>
              <w:u w:val="single"/>
            </w:rPr>
          </w:rPrChange>
        </w:rPr>
        <w:t xml:space="preserve"> Patrick</w:t>
      </w:r>
      <w:r w:rsidR="00380EA0" w:rsidRPr="00A82417">
        <w:rPr>
          <w:rFonts w:ascii="Arial" w:hAnsi="Arial" w:cs="Arial"/>
          <w:b/>
          <w:iCs/>
          <w:sz w:val="24"/>
          <w:szCs w:val="24"/>
          <w:u w:val="single"/>
          <w:rPrChange w:id="215" w:author="BENJAMIN KANTACK" w:date="2023-06-27T12:23:00Z">
            <w:rPr>
              <w:rFonts w:ascii="Arial" w:hAnsi="Arial" w:cs="Arial"/>
              <w:b/>
              <w:i/>
              <w:sz w:val="24"/>
              <w:szCs w:val="24"/>
              <w:u w:val="single"/>
            </w:rPr>
          </w:rPrChange>
        </w:rPr>
        <w:t xml:space="preserve"> </w:t>
      </w:r>
    </w:p>
    <w:p w14:paraId="5FE50AC9" w14:textId="5D489E63" w:rsidR="00C319B1" w:rsidRDefault="00C319B1" w:rsidP="00380EA0">
      <w:pPr>
        <w:spacing w:after="0" w:line="240" w:lineRule="auto"/>
        <w:rPr>
          <w:ins w:id="216" w:author="Kelly Kantack" w:date="2023-08-22T07:37:00Z"/>
          <w:rFonts w:ascii="Arial" w:hAnsi="Arial" w:cs="Arial"/>
          <w:i/>
          <w:color w:val="943634" w:themeColor="accent2" w:themeShade="BF"/>
          <w:sz w:val="24"/>
          <w:szCs w:val="24"/>
        </w:rPr>
      </w:pPr>
      <w:ins w:id="217" w:author="Kelly Kantack" w:date="2023-08-22T07:37:00Z">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190521">
          <w:rPr>
            <w:rFonts w:ascii="Arial" w:hAnsi="Arial" w:cs="Arial"/>
            <w:i/>
            <w:color w:val="0033CC"/>
            <w:sz w:val="24"/>
            <w:szCs w:val="24"/>
            <w:vertAlign w:val="superscript"/>
            <w:rPrChange w:id="218" w:author="Kelly Kantack" w:date="2023-08-22T07:37:00Z">
              <w:rPr>
                <w:rFonts w:ascii="Arial" w:hAnsi="Arial" w:cs="Arial"/>
                <w:i/>
                <w:color w:val="0033CC"/>
                <w:sz w:val="24"/>
                <w:szCs w:val="24"/>
              </w:rPr>
            </w:rPrChange>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ins>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FBD2D9" w14:textId="0ADE8355" w:rsidR="00E043CF" w:rsidRDefault="00FE3B21" w:rsidP="00380EA0">
      <w:pPr>
        <w:spacing w:after="0" w:line="240" w:lineRule="auto"/>
        <w:rPr>
          <w:ins w:id="219" w:author="BENJAMIN KANTACK" w:date="2023-06-27T12:37:00Z"/>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del w:id="220" w:author="BENJAMIN KANTACK" w:date="2023-06-27T12:38:00Z">
        <w:r w:rsidR="00A80D2E" w:rsidDel="00910D28">
          <w:rPr>
            <w:rFonts w:ascii="Arial" w:hAnsi="Arial" w:cs="Arial"/>
            <w:sz w:val="24"/>
            <w:szCs w:val="24"/>
          </w:rPr>
          <w:delText xml:space="preserve">This saint was a </w:delText>
        </w:r>
        <w:r w:rsidR="00075B71" w:rsidDel="00910D28">
          <w:rPr>
            <w:rFonts w:ascii="Arial" w:hAnsi="Arial" w:cs="Arial"/>
            <w:sz w:val="24"/>
            <w:szCs w:val="24"/>
          </w:rPr>
          <w:delText>Carmelite nun</w:delText>
        </w:r>
        <w:r w:rsidR="00A80D2E" w:rsidDel="00910D28">
          <w:rPr>
            <w:rFonts w:ascii="Arial" w:hAnsi="Arial" w:cs="Arial"/>
            <w:sz w:val="24"/>
            <w:szCs w:val="24"/>
          </w:rPr>
          <w:delText xml:space="preserve"> known</w:delText>
        </w:r>
        <w:r w:rsidR="00DC4598" w:rsidDel="00910D28">
          <w:rPr>
            <w:rFonts w:ascii="Arial" w:hAnsi="Arial" w:cs="Arial"/>
            <w:sz w:val="24"/>
            <w:szCs w:val="24"/>
          </w:rPr>
          <w:delText xml:space="preserve"> who died of Tuberculosis at the age of 24 years.  Of her, </w:delText>
        </w:r>
        <w:commentRangeStart w:id="221"/>
        <w:r w:rsidR="00DC4598" w:rsidDel="00910D28">
          <w:rPr>
            <w:rFonts w:ascii="Arial" w:hAnsi="Arial" w:cs="Arial"/>
            <w:sz w:val="24"/>
            <w:szCs w:val="24"/>
          </w:rPr>
          <w:delText>Pope Paul II</w:delText>
        </w:r>
        <w:commentRangeEnd w:id="221"/>
        <w:r w:rsidR="00E043CF" w:rsidDel="00910D28">
          <w:rPr>
            <w:rStyle w:val="CommentReference"/>
          </w:rPr>
          <w:commentReference w:id="221"/>
        </w:r>
        <w:r w:rsidR="00DC4598" w:rsidDel="00910D28">
          <w:rPr>
            <w:rFonts w:ascii="Arial" w:hAnsi="Arial" w:cs="Arial"/>
            <w:sz w:val="24"/>
            <w:szCs w:val="24"/>
          </w:rPr>
          <w:delText xml:space="preserve"> stated she “is the youngest of all the ‘Doctors of the Church’, but her ardent spiritual journey shows such maturity, and the insights of faith expressed in her writings are so vast and profound that they deserve a place among the great spiritual masters.”  </w:delText>
        </w:r>
        <w:r w:rsidR="00A80D2E" w:rsidDel="00910D28">
          <w:rPr>
            <w:rFonts w:ascii="Arial" w:hAnsi="Arial" w:cs="Arial"/>
            <w:sz w:val="24"/>
            <w:szCs w:val="24"/>
          </w:rPr>
          <w:delText xml:space="preserve">Before </w:delText>
        </w:r>
        <w:r w:rsidR="00DC4598" w:rsidDel="00910D28">
          <w:rPr>
            <w:rFonts w:ascii="Arial" w:hAnsi="Arial" w:cs="Arial"/>
            <w:sz w:val="24"/>
            <w:szCs w:val="24"/>
          </w:rPr>
          <w:delText xml:space="preserve">her death, this saint said, </w:delText>
        </w:r>
        <w:r w:rsidR="00A80D2E" w:rsidRPr="00A80D2E" w:rsidDel="00910D28">
          <w:rPr>
            <w:rFonts w:ascii="Arial" w:hAnsi="Arial" w:cs="Arial"/>
            <w:sz w:val="24"/>
            <w:szCs w:val="24"/>
          </w:rPr>
          <w:delText>"Upon my death I will let fall a shower of roses; I wish to spend my heaven in doing good upon the earth."</w:delText>
        </w:r>
      </w:del>
    </w:p>
    <w:p w14:paraId="2B612794" w14:textId="77777777" w:rsidR="00E043CF" w:rsidRDefault="00E043CF" w:rsidP="00380EA0">
      <w:pPr>
        <w:spacing w:after="0" w:line="240" w:lineRule="auto"/>
        <w:rPr>
          <w:ins w:id="222" w:author="BENJAMIN KANTACK" w:date="2023-06-27T12:37:00Z"/>
          <w:rFonts w:ascii="Helvetica" w:hAnsi="Helvetica" w:cs="Helvetica"/>
          <w:color w:val="333333"/>
          <w:sz w:val="26"/>
          <w:szCs w:val="26"/>
          <w:shd w:val="clear" w:color="auto" w:fill="FFFFFF"/>
        </w:rPr>
      </w:pPr>
    </w:p>
    <w:p w14:paraId="26DAE552" w14:textId="0EAA3AB0" w:rsidR="00380EA0" w:rsidRDefault="00E043CF" w:rsidP="00380EA0">
      <w:pPr>
        <w:spacing w:after="0" w:line="240" w:lineRule="auto"/>
        <w:rPr>
          <w:ins w:id="223" w:author="BENJAMIN KANTACK" w:date="2023-06-27T12:38:00Z"/>
          <w:rFonts w:ascii="Helvetica" w:hAnsi="Helvetica" w:cs="Helvetica"/>
          <w:color w:val="333333"/>
          <w:sz w:val="26"/>
          <w:szCs w:val="26"/>
          <w:shd w:val="clear" w:color="auto" w:fill="FFFFFF"/>
        </w:rPr>
      </w:pPr>
      <w:proofErr w:type="gramStart"/>
      <w:ins w:id="224" w:author="BENJAMIN KANTACK" w:date="2023-06-27T12:37:00Z">
        <w:r>
          <w:rPr>
            <w:rFonts w:ascii="Helvetica" w:hAnsi="Helvetica" w:cs="Helvetica"/>
            <w:color w:val="333333"/>
            <w:sz w:val="26"/>
            <w:szCs w:val="26"/>
            <w:shd w:val="clear" w:color="auto" w:fill="FFFFFF"/>
          </w:rPr>
          <w:t>The youngest of all the Doctors of the Church, what Carmelite nun and saint who died of tuberculosis</w:t>
        </w:r>
      </w:ins>
      <w:ins w:id="225" w:author="BENJAMIN KANTACK" w:date="2023-06-27T12:38:00Z">
        <w:r>
          <w:rPr>
            <w:rFonts w:ascii="Helvetica" w:hAnsi="Helvetica" w:cs="Helvetica"/>
            <w:color w:val="333333"/>
            <w:sz w:val="26"/>
            <w:szCs w:val="26"/>
            <w:shd w:val="clear" w:color="auto" w:fill="FFFFFF"/>
          </w:rPr>
          <w:t xml:space="preserve"> at age 24 said “Upon</w:t>
        </w:r>
      </w:ins>
      <w:ins w:id="226" w:author="BENJAMIN KANTACK" w:date="2023-06-27T14:58:00Z">
        <w:r w:rsidR="00774BEB">
          <w:rPr>
            <w:rFonts w:ascii="Helvetica" w:hAnsi="Helvetica" w:cs="Helvetica"/>
            <w:color w:val="333333"/>
            <w:sz w:val="26"/>
            <w:szCs w:val="26"/>
            <w:shd w:val="clear" w:color="auto" w:fill="FFFFFF"/>
          </w:rPr>
          <w:t xml:space="preserve"> </w:t>
        </w:r>
      </w:ins>
      <w:ins w:id="227" w:author="BENJAMIN KANTACK" w:date="2023-06-27T12:38:00Z">
        <w:r>
          <w:rPr>
            <w:rFonts w:ascii="Helvetica" w:hAnsi="Helvetica" w:cs="Helvetica"/>
            <w:color w:val="333333"/>
            <w:sz w:val="26"/>
            <w:szCs w:val="26"/>
            <w:shd w:val="clear" w:color="auto" w:fill="FFFFFF"/>
          </w:rPr>
          <w:t>my death I will let fall a shower of roses; I wish to spend my heaven in doing good upon the earth?”</w:t>
        </w:r>
        <w:proofErr w:type="gramEnd"/>
      </w:ins>
    </w:p>
    <w:p w14:paraId="33DEBEA6" w14:textId="77777777" w:rsidR="00910D28" w:rsidRPr="006707BE" w:rsidRDefault="00910D28" w:rsidP="00380EA0">
      <w:pPr>
        <w:spacing w:after="0" w:line="240" w:lineRule="auto"/>
        <w:rPr>
          <w:rFonts w:ascii="Arial" w:hAnsi="Arial" w:cs="Arial"/>
          <w:sz w:val="24"/>
          <w:szCs w:val="24"/>
        </w:rPr>
      </w:pPr>
    </w:p>
    <w:p w14:paraId="060E7D8C" w14:textId="540D168B" w:rsidR="00190521" w:rsidRPr="006707BE" w:rsidRDefault="00A80D2E" w:rsidP="00190521">
      <w:pPr>
        <w:spacing w:after="0" w:line="240" w:lineRule="auto"/>
        <w:jc w:val="right"/>
        <w:rPr>
          <w:ins w:id="228" w:author="Kelly Kantack" w:date="2023-08-22T07:40:00Z"/>
          <w:rFonts w:ascii="Arial" w:hAnsi="Arial" w:cs="Arial"/>
          <w:b/>
          <w:i/>
          <w:sz w:val="24"/>
          <w:szCs w:val="24"/>
          <w:u w:val="single"/>
        </w:rPr>
      </w:pPr>
      <w:commentRangeStart w:id="229"/>
      <w:r w:rsidRPr="00A80D2E">
        <w:rPr>
          <w:rFonts w:ascii="Arial" w:hAnsi="Arial" w:cs="Arial"/>
          <w:b/>
          <w:sz w:val="24"/>
          <w:szCs w:val="24"/>
          <w:u w:val="single"/>
        </w:rPr>
        <w:t xml:space="preserve">St. Therese </w:t>
      </w:r>
      <w:ins w:id="230" w:author="BENJAMIN KANTACK" w:date="2023-06-27T12:23:00Z">
        <w:r w:rsidR="00A82417">
          <w:rPr>
            <w:rFonts w:ascii="Arial" w:hAnsi="Arial" w:cs="Arial"/>
            <w:b/>
            <w:sz w:val="24"/>
            <w:szCs w:val="24"/>
            <w:u w:val="single"/>
          </w:rPr>
          <w:t>(</w:t>
        </w:r>
      </w:ins>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ins w:id="231" w:author="BENJAMIN KANTACK" w:date="2023-06-27T12:23:00Z">
        <w:r w:rsidR="00A82417">
          <w:rPr>
            <w:rFonts w:ascii="Arial" w:hAnsi="Arial" w:cs="Arial"/>
            <w:b/>
            <w:sz w:val="24"/>
            <w:szCs w:val="24"/>
            <w:u w:val="single"/>
          </w:rPr>
          <w:t>)</w:t>
        </w:r>
      </w:ins>
      <w:r w:rsidR="00380EA0" w:rsidRPr="006707BE">
        <w:rPr>
          <w:rFonts w:ascii="Arial" w:hAnsi="Arial" w:cs="Arial"/>
          <w:b/>
          <w:i/>
          <w:sz w:val="24"/>
          <w:szCs w:val="24"/>
          <w:u w:val="single"/>
        </w:rPr>
        <w:t xml:space="preserve"> </w:t>
      </w:r>
      <w:commentRangeEnd w:id="229"/>
      <w:r w:rsidR="002A4B58">
        <w:rPr>
          <w:rStyle w:val="CommentReference"/>
        </w:rPr>
        <w:commentReference w:id="229"/>
      </w:r>
      <w:ins w:id="232" w:author="Kelly Kantack" w:date="2023-08-22T07:40:00Z">
        <w:r w:rsidR="00190521" w:rsidRPr="00190521">
          <w:rPr>
            <w:rFonts w:ascii="Arial" w:hAnsi="Arial" w:cs="Arial"/>
            <w:b/>
            <w:i/>
            <w:sz w:val="24"/>
            <w:szCs w:val="24"/>
            <w:u w:val="single"/>
          </w:rPr>
          <w:t xml:space="preserve"> </w:t>
        </w:r>
      </w:ins>
    </w:p>
    <w:p w14:paraId="74F30786" w14:textId="77777777" w:rsidR="00190521" w:rsidRDefault="00190521" w:rsidP="00190521">
      <w:pPr>
        <w:spacing w:after="0" w:line="240" w:lineRule="auto"/>
        <w:jc w:val="right"/>
        <w:rPr>
          <w:ins w:id="233" w:author="Kelly Kantack" w:date="2023-08-22T07:40:00Z"/>
          <w:rFonts w:ascii="Arial" w:hAnsi="Arial" w:cs="Arial"/>
          <w:i/>
          <w:sz w:val="24"/>
          <w:szCs w:val="24"/>
        </w:rPr>
      </w:pPr>
      <w:ins w:id="234" w:author="Kelly Kantack" w:date="2023-08-22T07:40:00Z">
        <w:r w:rsidRPr="006707BE">
          <w:rPr>
            <w:rFonts w:ascii="Arial" w:hAnsi="Arial" w:cs="Arial"/>
            <w:i/>
            <w:sz w:val="24"/>
            <w:szCs w:val="24"/>
          </w:rPr>
          <w:t>Alternate answers:</w:t>
        </w:r>
      </w:ins>
    </w:p>
    <w:p w14:paraId="4F9E4300" w14:textId="02C3EE49" w:rsidR="00380EA0" w:rsidRPr="0029188C" w:rsidRDefault="00190521" w:rsidP="00D401B7">
      <w:pPr>
        <w:spacing w:after="0" w:line="240" w:lineRule="auto"/>
        <w:jc w:val="right"/>
        <w:rPr>
          <w:ins w:id="235" w:author="Kelly Kantack" w:date="2023-08-22T07:43:00Z"/>
          <w:rFonts w:ascii="Arial" w:hAnsi="Arial" w:cs="Arial"/>
          <w:b/>
          <w:sz w:val="24"/>
          <w:szCs w:val="24"/>
          <w:rPrChange w:id="236" w:author="Kelly Kantack" w:date="2023-08-22T08:23:00Z">
            <w:rPr>
              <w:ins w:id="237" w:author="Kelly Kantack" w:date="2023-08-22T07:43:00Z"/>
              <w:rFonts w:ascii="Arial" w:hAnsi="Arial" w:cs="Arial"/>
              <w:b/>
              <w:sz w:val="24"/>
              <w:szCs w:val="24"/>
              <w:u w:val="single"/>
            </w:rPr>
          </w:rPrChange>
        </w:rPr>
      </w:pPr>
      <w:ins w:id="238" w:author="Kelly Kantack" w:date="2023-08-22T07:40:00Z">
        <w:r w:rsidRPr="0029188C">
          <w:rPr>
            <w:rFonts w:ascii="Arial" w:hAnsi="Arial" w:cs="Arial"/>
            <w:b/>
            <w:sz w:val="24"/>
            <w:szCs w:val="24"/>
            <w:rPrChange w:id="239" w:author="Kelly Kantack" w:date="2023-08-22T08:23:00Z">
              <w:rPr>
                <w:rFonts w:ascii="Arial" w:hAnsi="Arial" w:cs="Arial"/>
                <w:b/>
                <w:sz w:val="24"/>
                <w:szCs w:val="24"/>
                <w:u w:val="single"/>
              </w:rPr>
            </w:rPrChange>
          </w:rPr>
          <w:t>St. Therese</w:t>
        </w:r>
      </w:ins>
    </w:p>
    <w:p w14:paraId="56EC3B50" w14:textId="4D728671" w:rsidR="00190521" w:rsidRPr="0029188C" w:rsidRDefault="00190521" w:rsidP="00D401B7">
      <w:pPr>
        <w:spacing w:after="0" w:line="240" w:lineRule="auto"/>
        <w:jc w:val="right"/>
        <w:rPr>
          <w:ins w:id="240" w:author="Kelly Kantack" w:date="2023-08-22T07:43:00Z"/>
          <w:rFonts w:ascii="Arial" w:hAnsi="Arial" w:cs="Arial"/>
          <w:b/>
          <w:sz w:val="24"/>
          <w:szCs w:val="24"/>
          <w:rPrChange w:id="241" w:author="Kelly Kantack" w:date="2023-08-22T08:23:00Z">
            <w:rPr>
              <w:ins w:id="242" w:author="Kelly Kantack" w:date="2023-08-22T07:43:00Z"/>
              <w:rFonts w:ascii="Arial" w:hAnsi="Arial" w:cs="Arial"/>
              <w:b/>
              <w:bCs/>
              <w:color w:val="202122"/>
              <w:sz w:val="21"/>
              <w:szCs w:val="21"/>
              <w:shd w:val="clear" w:color="auto" w:fill="FFFFFF"/>
            </w:rPr>
          </w:rPrChange>
        </w:rPr>
      </w:pPr>
      <w:ins w:id="243" w:author="Kelly Kantack" w:date="2023-08-22T07:43:00Z">
        <w:r w:rsidRPr="0029188C">
          <w:rPr>
            <w:rFonts w:ascii="Arial" w:hAnsi="Arial" w:cs="Arial"/>
            <w:b/>
            <w:sz w:val="24"/>
            <w:szCs w:val="24"/>
            <w:rPrChange w:id="244" w:author="Kelly Kantack" w:date="2023-08-22T08:23:00Z">
              <w:rPr>
                <w:rFonts w:ascii="Arial" w:hAnsi="Arial" w:cs="Arial"/>
                <w:b/>
                <w:bCs/>
                <w:color w:val="202122"/>
                <w:sz w:val="21"/>
                <w:szCs w:val="21"/>
                <w:shd w:val="clear" w:color="auto" w:fill="FFFFFF"/>
              </w:rPr>
            </w:rPrChange>
          </w:rPr>
          <w:t xml:space="preserve">Saint </w:t>
        </w:r>
        <w:proofErr w:type="spellStart"/>
        <w:r w:rsidRPr="0029188C">
          <w:rPr>
            <w:rFonts w:ascii="Arial" w:hAnsi="Arial" w:cs="Arial"/>
            <w:b/>
            <w:sz w:val="24"/>
            <w:szCs w:val="24"/>
            <w:rPrChange w:id="245" w:author="Kelly Kantack" w:date="2023-08-22T08:23:00Z">
              <w:rPr>
                <w:rFonts w:ascii="Arial" w:hAnsi="Arial" w:cs="Arial"/>
                <w:b/>
                <w:bCs/>
                <w:color w:val="202122"/>
                <w:sz w:val="21"/>
                <w:szCs w:val="21"/>
                <w:shd w:val="clear" w:color="auto" w:fill="FFFFFF"/>
              </w:rPr>
            </w:rPrChange>
          </w:rPr>
          <w:t>Thérèse</w:t>
        </w:r>
        <w:proofErr w:type="spellEnd"/>
        <w:r w:rsidRPr="0029188C">
          <w:rPr>
            <w:rFonts w:ascii="Arial" w:hAnsi="Arial" w:cs="Arial"/>
            <w:b/>
            <w:sz w:val="24"/>
            <w:szCs w:val="24"/>
            <w:rPrChange w:id="246" w:author="Kelly Kantack" w:date="2023-08-22T08:23:00Z">
              <w:rPr>
                <w:rFonts w:ascii="Arial" w:hAnsi="Arial" w:cs="Arial"/>
                <w:b/>
                <w:bCs/>
                <w:color w:val="202122"/>
                <w:sz w:val="21"/>
                <w:szCs w:val="21"/>
                <w:shd w:val="clear" w:color="auto" w:fill="FFFFFF"/>
              </w:rPr>
            </w:rPrChange>
          </w:rPr>
          <w:t xml:space="preserve"> of the Child Jesus and the Holy Face</w:t>
        </w:r>
      </w:ins>
    </w:p>
    <w:p w14:paraId="3D9C741E" w14:textId="3EC5060C" w:rsidR="00190521" w:rsidRPr="0029188C" w:rsidRDefault="00190521" w:rsidP="00D401B7">
      <w:pPr>
        <w:spacing w:after="0" w:line="240" w:lineRule="auto"/>
        <w:jc w:val="right"/>
        <w:rPr>
          <w:ins w:id="247" w:author="Kelly Kantack" w:date="2023-08-22T07:43:00Z"/>
          <w:rFonts w:ascii="Arial" w:hAnsi="Arial" w:cs="Arial"/>
          <w:b/>
          <w:sz w:val="24"/>
          <w:szCs w:val="24"/>
          <w:rPrChange w:id="248" w:author="Kelly Kantack" w:date="2023-08-22T08:23:00Z">
            <w:rPr>
              <w:ins w:id="249" w:author="Kelly Kantack" w:date="2023-08-22T07:43:00Z"/>
              <w:rFonts w:ascii="Arial" w:hAnsi="Arial" w:cs="Arial"/>
              <w:b/>
              <w:bCs/>
              <w:color w:val="202122"/>
              <w:sz w:val="21"/>
              <w:szCs w:val="21"/>
              <w:shd w:val="clear" w:color="auto" w:fill="FFFFFF"/>
            </w:rPr>
          </w:rPrChange>
        </w:rPr>
      </w:pPr>
      <w:ins w:id="250" w:author="Kelly Kantack" w:date="2023-08-22T07:43:00Z">
        <w:r w:rsidRPr="0029188C">
          <w:rPr>
            <w:rFonts w:ascii="Arial" w:hAnsi="Arial" w:cs="Arial"/>
            <w:b/>
            <w:sz w:val="24"/>
            <w:szCs w:val="24"/>
            <w:rPrChange w:id="251" w:author="Kelly Kantack" w:date="2023-08-22T08:23:00Z">
              <w:rPr>
                <w:rFonts w:ascii="Arial" w:hAnsi="Arial" w:cs="Arial"/>
                <w:b/>
                <w:bCs/>
                <w:color w:val="202122"/>
                <w:sz w:val="21"/>
                <w:szCs w:val="21"/>
                <w:shd w:val="clear" w:color="auto" w:fill="FFFFFF"/>
              </w:rPr>
            </w:rPrChange>
          </w:rPr>
          <w:t>Little Flower of Jesus</w:t>
        </w:r>
      </w:ins>
    </w:p>
    <w:p w14:paraId="6971688E" w14:textId="19231AA5" w:rsidR="00190521" w:rsidRPr="0029188C" w:rsidRDefault="00190521" w:rsidP="00D401B7">
      <w:pPr>
        <w:spacing w:after="0" w:line="240" w:lineRule="auto"/>
        <w:jc w:val="right"/>
        <w:rPr>
          <w:ins w:id="252" w:author="Kelly Kantack" w:date="2023-08-22T07:44:00Z"/>
          <w:rFonts w:ascii="Arial" w:hAnsi="Arial" w:cs="Arial"/>
          <w:b/>
          <w:sz w:val="24"/>
          <w:szCs w:val="24"/>
          <w:rPrChange w:id="253" w:author="Kelly Kantack" w:date="2023-08-22T08:23:00Z">
            <w:rPr>
              <w:ins w:id="254" w:author="Kelly Kantack" w:date="2023-08-22T07:44:00Z"/>
              <w:rFonts w:ascii="Arial" w:hAnsi="Arial" w:cs="Arial"/>
              <w:b/>
              <w:sz w:val="24"/>
              <w:szCs w:val="24"/>
              <w:u w:val="single"/>
            </w:rPr>
          </w:rPrChange>
        </w:rPr>
      </w:pPr>
      <w:ins w:id="255" w:author="Kelly Kantack" w:date="2023-08-22T07:43:00Z">
        <w:r w:rsidRPr="0029188C">
          <w:rPr>
            <w:rFonts w:ascii="Arial" w:hAnsi="Arial" w:cs="Arial"/>
            <w:b/>
            <w:sz w:val="24"/>
            <w:szCs w:val="24"/>
            <w:rPrChange w:id="256" w:author="Kelly Kantack" w:date="2023-08-22T08:23:00Z">
              <w:rPr>
                <w:rFonts w:ascii="Arial" w:hAnsi="Arial" w:cs="Arial"/>
                <w:b/>
                <w:bCs/>
                <w:color w:val="202122"/>
                <w:sz w:val="21"/>
                <w:szCs w:val="21"/>
                <w:shd w:val="clear" w:color="auto" w:fill="FFFFFF"/>
              </w:rPr>
            </w:rPrChange>
          </w:rPr>
          <w:t>Little Flower</w:t>
        </w:r>
      </w:ins>
    </w:p>
    <w:p w14:paraId="0D8D8E8D" w14:textId="34825BAC" w:rsidR="00190521" w:rsidRPr="00190521" w:rsidRDefault="00190521" w:rsidP="00190521">
      <w:pPr>
        <w:spacing w:after="0" w:line="240" w:lineRule="auto"/>
        <w:rPr>
          <w:rFonts w:ascii="Arial" w:hAnsi="Arial" w:cs="Arial"/>
          <w:b/>
          <w:sz w:val="24"/>
          <w:szCs w:val="24"/>
          <w:u w:val="single"/>
          <w:rPrChange w:id="257" w:author="Kelly Kantack" w:date="2023-08-22T07:43:00Z">
            <w:rPr>
              <w:rFonts w:ascii="Arial" w:hAnsi="Arial" w:cs="Arial"/>
              <w:i/>
              <w:color w:val="0033CC"/>
              <w:sz w:val="24"/>
              <w:szCs w:val="24"/>
            </w:rPr>
          </w:rPrChange>
        </w:rPr>
        <w:pPrChange w:id="258" w:author="Kelly Kantack" w:date="2023-08-22T07:44:00Z">
          <w:pPr>
            <w:spacing w:after="0" w:line="240" w:lineRule="auto"/>
            <w:jc w:val="right"/>
          </w:pPr>
        </w:pPrChange>
      </w:pPr>
      <w:ins w:id="259" w:author="Kelly Kantack" w:date="2023-08-22T07:44:00Z">
        <w:r>
          <w:rPr>
            <w:rFonts w:ascii="Arial" w:hAnsi="Arial" w:cs="Arial"/>
            <w:i/>
            <w:color w:val="0033CC"/>
            <w:sz w:val="24"/>
            <w:szCs w:val="24"/>
          </w:rPr>
          <w:t>Other names for her are [</w:t>
        </w:r>
      </w:ins>
      <w:ins w:id="260" w:author="Kelly Kantack" w:date="2023-08-22T07:45:00Z">
        <w:r>
          <w:rPr>
            <w:rFonts w:ascii="Arial" w:hAnsi="Arial" w:cs="Arial"/>
            <w:i/>
            <w:color w:val="0033CC"/>
            <w:sz w:val="24"/>
            <w:szCs w:val="24"/>
          </w:rPr>
          <w:t>…</w:t>
        </w:r>
      </w:ins>
      <w:ins w:id="261" w:author="Kelly Kantack" w:date="2023-08-22T07:44:00Z">
        <w:r>
          <w:rPr>
            <w:rFonts w:ascii="Arial" w:hAnsi="Arial" w:cs="Arial"/>
            <w:i/>
            <w:color w:val="0033CC"/>
            <w:sz w:val="24"/>
            <w:szCs w:val="24"/>
          </w:rPr>
          <w:t>read all accepted answers</w:t>
        </w:r>
      </w:ins>
      <w:ins w:id="262" w:author="Kelly Kantack" w:date="2023-08-22T07:45:00Z">
        <w:r>
          <w:rPr>
            <w:rFonts w:ascii="Arial" w:hAnsi="Arial" w:cs="Arial"/>
            <w:i/>
            <w:color w:val="0033CC"/>
            <w:sz w:val="24"/>
            <w:szCs w:val="24"/>
          </w:rPr>
          <w:t xml:space="preserve"> above…</w:t>
        </w:r>
      </w:ins>
      <w:ins w:id="263" w:author="Kelly Kantack" w:date="2023-08-22T07:44:00Z">
        <w:r>
          <w:rPr>
            <w:rFonts w:ascii="Arial" w:hAnsi="Arial" w:cs="Arial"/>
            <w:i/>
            <w:color w:val="0033CC"/>
            <w:sz w:val="24"/>
            <w:szCs w:val="24"/>
          </w:rPr>
          <w:t>]</w:t>
        </w:r>
      </w:ins>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B43F43" w:rsidP="00380EA0">
      <w:pPr>
        <w:spacing w:after="0" w:line="240" w:lineRule="auto"/>
        <w:rPr>
          <w:rFonts w:ascii="Arial" w:hAnsi="Arial" w:cs="Arial"/>
          <w:i/>
          <w:color w:val="943634" w:themeColor="accent2" w:themeShade="BF"/>
          <w:sz w:val="24"/>
          <w:szCs w:val="24"/>
        </w:rPr>
      </w:pPr>
      <w:hyperlink r:id="rId22"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0DDA7250" w:rsidR="008369C0" w:rsidDel="00190521" w:rsidRDefault="008369C0">
      <w:pPr>
        <w:rPr>
          <w:del w:id="264" w:author="Kelly Kantack" w:date="2023-08-22T07:45:00Z"/>
          <w:rFonts w:ascii="Arial" w:hAnsi="Arial" w:cs="Arial"/>
          <w:b/>
          <w:sz w:val="24"/>
          <w:szCs w:val="24"/>
        </w:rPr>
      </w:pPr>
      <w:del w:id="265" w:author="Kelly Kantack" w:date="2023-08-22T07:45:00Z">
        <w:r w:rsidDel="00190521">
          <w:rPr>
            <w:rFonts w:ascii="Arial" w:hAnsi="Arial" w:cs="Arial"/>
            <w:b/>
            <w:sz w:val="24"/>
            <w:szCs w:val="24"/>
          </w:rPr>
          <w:br w:type="page"/>
        </w:r>
      </w:del>
    </w:p>
    <w:p w14:paraId="5348B6C4" w14:textId="1B810655" w:rsidR="00DC4598" w:rsidRPr="00DC4598" w:rsidDel="00190521" w:rsidRDefault="00940DC6" w:rsidP="00190521">
      <w:pPr>
        <w:rPr>
          <w:del w:id="266" w:author="Kelly Kantack" w:date="2023-08-22T07:46:00Z"/>
          <w:rFonts w:ascii="Arial" w:hAnsi="Arial" w:cs="Arial"/>
          <w:sz w:val="24"/>
          <w:szCs w:val="24"/>
        </w:rPr>
        <w:pPrChange w:id="267" w:author="Kelly Kantack" w:date="2023-08-22T07:45:00Z">
          <w:pPr>
            <w:spacing w:after="0" w:line="240" w:lineRule="auto"/>
          </w:pPr>
        </w:pPrChange>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proofErr w:type="gramEnd"/>
      <w:del w:id="268" w:author="BENJAMIN KANTACK" w:date="2023-06-27T12:39:00Z">
        <w:r w:rsidR="00DC4598" w:rsidRPr="00DC4598" w:rsidDel="00910D28">
          <w:rPr>
            <w:rFonts w:ascii="Arial" w:hAnsi="Arial" w:cs="Arial"/>
            <w:sz w:val="24"/>
            <w:szCs w:val="24"/>
          </w:rPr>
          <w:delText>In addition to being</w:delText>
        </w:r>
      </w:del>
      <w:ins w:id="269" w:author="BENJAMIN KANTACK" w:date="2023-06-27T12:39:00Z">
        <w:r w:rsidR="00910D28">
          <w:rPr>
            <w:rFonts w:ascii="Arial" w:hAnsi="Arial" w:cs="Arial"/>
            <w:sz w:val="24"/>
            <w:szCs w:val="24"/>
          </w:rPr>
          <w:t>Who is</w:t>
        </w:r>
      </w:ins>
      <w:r w:rsidR="00DC4598">
        <w:rPr>
          <w:rFonts w:ascii="Arial" w:hAnsi="Arial" w:cs="Arial"/>
          <w:sz w:val="24"/>
          <w:szCs w:val="24"/>
        </w:rPr>
        <w:t xml:space="preserve"> the patron of mothers, </w:t>
      </w:r>
      <w:del w:id="270" w:author="BENJAMIN KANTACK" w:date="2023-06-27T12:39:00Z">
        <w:r w:rsidR="00DC4598" w:rsidDel="00910D28">
          <w:rPr>
            <w:rFonts w:ascii="Arial" w:hAnsi="Arial" w:cs="Arial"/>
            <w:sz w:val="24"/>
            <w:szCs w:val="24"/>
          </w:rPr>
          <w:delText xml:space="preserve">I am </w:delText>
        </w:r>
        <w:r w:rsidR="00DC4598" w:rsidRPr="00DC4598" w:rsidDel="00910D28">
          <w:rPr>
            <w:rFonts w:ascii="Arial" w:hAnsi="Arial" w:cs="Arial"/>
            <w:sz w:val="24"/>
            <w:szCs w:val="24"/>
          </w:rPr>
          <w:delText xml:space="preserve">the patron saint of </w:delText>
        </w:r>
      </w:del>
      <w:r w:rsidR="00DC4598" w:rsidRPr="00DC4598">
        <w:rPr>
          <w:rFonts w:ascii="Arial" w:hAnsi="Arial" w:cs="Arial"/>
          <w:sz w:val="24"/>
          <w:szCs w:val="24"/>
        </w:rPr>
        <w:t>women in childbirth,</w:t>
      </w:r>
    </w:p>
    <w:p w14:paraId="719CE54D" w14:textId="0E467423" w:rsidR="00380EA0" w:rsidDel="00190521" w:rsidRDefault="00190521" w:rsidP="00190521">
      <w:pPr>
        <w:rPr>
          <w:del w:id="271" w:author="Kelly Kantack" w:date="2023-08-22T07:46:00Z"/>
          <w:rFonts w:ascii="Arial" w:hAnsi="Arial" w:cs="Arial"/>
          <w:b/>
          <w:sz w:val="24"/>
          <w:szCs w:val="24"/>
          <w:u w:val="single"/>
        </w:rPr>
        <w:pPrChange w:id="272" w:author="Kelly Kantack" w:date="2023-08-22T07:46:00Z">
          <w:pPr>
            <w:spacing w:after="0" w:line="240" w:lineRule="auto"/>
            <w:jc w:val="right"/>
          </w:pPr>
        </w:pPrChange>
      </w:pPr>
      <w:ins w:id="273" w:author="Kelly Kantack" w:date="2023-08-22T07:46:00Z">
        <w:r>
          <w:rPr>
            <w:rFonts w:ascii="Arial" w:hAnsi="Arial" w:cs="Arial"/>
            <w:sz w:val="24"/>
            <w:szCs w:val="24"/>
          </w:rPr>
          <w:t xml:space="preserve"> </w:t>
        </w:r>
      </w:ins>
      <w:proofErr w:type="gramStart"/>
      <w:r w:rsidR="00DC4598" w:rsidRPr="00DC4598">
        <w:rPr>
          <w:rFonts w:ascii="Arial" w:hAnsi="Arial" w:cs="Arial"/>
          <w:sz w:val="24"/>
          <w:szCs w:val="24"/>
        </w:rPr>
        <w:t>nuns</w:t>
      </w:r>
      <w:proofErr w:type="gramEnd"/>
      <w:r w:rsidR="00DC4598" w:rsidRPr="00DC4598">
        <w:rPr>
          <w:rFonts w:ascii="Arial" w:hAnsi="Arial" w:cs="Arial"/>
          <w:sz w:val="24"/>
          <w:szCs w:val="24"/>
        </w:rPr>
        <w:t>, religious vocations</w:t>
      </w:r>
      <w:r w:rsidR="00DC4598">
        <w:rPr>
          <w:rFonts w:ascii="Arial" w:hAnsi="Arial" w:cs="Arial"/>
          <w:sz w:val="24"/>
          <w:szCs w:val="24"/>
        </w:rPr>
        <w:t>,</w:t>
      </w:r>
      <w:r w:rsidR="00DC4598" w:rsidRPr="00DC4598">
        <w:rPr>
          <w:rFonts w:ascii="Arial" w:hAnsi="Arial" w:cs="Arial"/>
          <w:sz w:val="24"/>
          <w:szCs w:val="24"/>
        </w:rPr>
        <w:t xml:space="preserve"> and </w:t>
      </w:r>
      <w:del w:id="274" w:author="BENJAMIN KANTACK" w:date="2023-06-27T12:39:00Z">
        <w:r w:rsidR="00DC4598" w:rsidRPr="00DC4598" w:rsidDel="00910D28">
          <w:rPr>
            <w:rFonts w:ascii="Arial" w:hAnsi="Arial" w:cs="Arial"/>
            <w:sz w:val="24"/>
            <w:szCs w:val="24"/>
          </w:rPr>
          <w:delText xml:space="preserve">of </w:delText>
        </w:r>
      </w:del>
      <w:r w:rsidR="00DC4598" w:rsidRPr="00DC4598">
        <w:rPr>
          <w:rFonts w:ascii="Arial" w:hAnsi="Arial" w:cs="Arial"/>
          <w:sz w:val="24"/>
          <w:szCs w:val="24"/>
        </w:rPr>
        <w:t>countless cities, towns and countries, including the United Stat</w:t>
      </w:r>
      <w:r w:rsidR="00DC4598">
        <w:rPr>
          <w:rFonts w:ascii="Arial" w:hAnsi="Arial" w:cs="Arial"/>
          <w:sz w:val="24"/>
          <w:szCs w:val="24"/>
        </w:rPr>
        <w:t>es</w:t>
      </w:r>
      <w:del w:id="275" w:author="BENJAMIN KANTACK" w:date="2023-06-27T12:40:00Z">
        <w:r w:rsidR="00DC4598" w:rsidDel="00910D28">
          <w:rPr>
            <w:rFonts w:ascii="Arial" w:hAnsi="Arial" w:cs="Arial"/>
            <w:sz w:val="24"/>
            <w:szCs w:val="24"/>
          </w:rPr>
          <w:delText xml:space="preserve">, under the </w:delText>
        </w:r>
        <w:r w:rsidR="00DC4598" w:rsidRPr="00DC4598" w:rsidDel="00910D28">
          <w:rPr>
            <w:rFonts w:ascii="Arial" w:hAnsi="Arial" w:cs="Arial"/>
            <w:sz w:val="24"/>
            <w:szCs w:val="24"/>
          </w:rPr>
          <w:delText xml:space="preserve">title </w:delText>
        </w:r>
        <w:r w:rsidR="00DC4598" w:rsidDel="00910D28">
          <w:rPr>
            <w:rFonts w:ascii="Arial" w:hAnsi="Arial" w:cs="Arial"/>
            <w:sz w:val="24"/>
            <w:szCs w:val="24"/>
          </w:rPr>
          <w:delText xml:space="preserve">of </w:delText>
        </w:r>
        <w:r w:rsidR="00DC4598" w:rsidRPr="00DC4598" w:rsidDel="00910D28">
          <w:rPr>
            <w:rFonts w:ascii="Arial" w:hAnsi="Arial" w:cs="Arial"/>
            <w:sz w:val="24"/>
            <w:szCs w:val="24"/>
          </w:rPr>
          <w:delText xml:space="preserve">the </w:delText>
        </w:r>
        <w:r w:rsidR="00DC4598" w:rsidDel="00910D28">
          <w:rPr>
            <w:rFonts w:ascii="Arial" w:hAnsi="Arial" w:cs="Arial"/>
            <w:sz w:val="24"/>
            <w:szCs w:val="24"/>
          </w:rPr>
          <w:delText>“</w:delText>
        </w:r>
        <w:r w:rsidR="00DC4598" w:rsidRPr="00DC4598" w:rsidDel="00910D28">
          <w:rPr>
            <w:rFonts w:ascii="Arial" w:hAnsi="Arial" w:cs="Arial"/>
            <w:sz w:val="24"/>
            <w:szCs w:val="24"/>
          </w:rPr>
          <w:delText>Immaculate Conception</w:delText>
        </w:r>
        <w:r w:rsidR="00DC4598" w:rsidDel="00910D28">
          <w:rPr>
            <w:rFonts w:ascii="Arial" w:hAnsi="Arial" w:cs="Arial"/>
            <w:sz w:val="24"/>
            <w:szCs w:val="24"/>
          </w:rPr>
          <w:delText>”</w:delText>
        </w:r>
        <w:r w:rsidR="00380EA0" w:rsidRPr="006707BE" w:rsidDel="00910D28">
          <w:rPr>
            <w:rFonts w:ascii="Arial" w:hAnsi="Arial" w:cs="Arial"/>
            <w:sz w:val="24"/>
            <w:szCs w:val="24"/>
          </w:rPr>
          <w:delText>?</w:delText>
        </w:r>
        <w:r w:rsidR="00DC4598" w:rsidDel="00910D28">
          <w:rPr>
            <w:rFonts w:ascii="Arial" w:hAnsi="Arial" w:cs="Arial"/>
            <w:sz w:val="24"/>
            <w:szCs w:val="24"/>
          </w:rPr>
          <w:delText xml:space="preserve">  Who am I</w:delText>
        </w:r>
      </w:del>
      <w:r w:rsidR="00DC4598">
        <w:rPr>
          <w:rFonts w:ascii="Arial" w:hAnsi="Arial" w:cs="Arial"/>
          <w:sz w:val="24"/>
          <w:szCs w:val="24"/>
        </w:rPr>
        <w:t>?</w:t>
      </w:r>
    </w:p>
    <w:p w14:paraId="2A1EB77B" w14:textId="77777777" w:rsidR="00190521" w:rsidRDefault="00190521" w:rsidP="00190521">
      <w:pPr>
        <w:rPr>
          <w:ins w:id="276" w:author="Kelly Kantack" w:date="2023-08-22T07:46:00Z"/>
          <w:rFonts w:ascii="Arial" w:hAnsi="Arial" w:cs="Arial"/>
          <w:sz w:val="24"/>
          <w:szCs w:val="24"/>
        </w:rPr>
        <w:pPrChange w:id="277" w:author="Kelly Kantack" w:date="2023-08-22T07:46:00Z">
          <w:pPr>
            <w:spacing w:after="0" w:line="240" w:lineRule="auto"/>
          </w:pPr>
        </w:pPrChange>
      </w:pPr>
    </w:p>
    <w:p w14:paraId="2B15B21C" w14:textId="54D34B3A" w:rsidR="00380EA0" w:rsidRPr="006707BE" w:rsidDel="00190521" w:rsidRDefault="002A4B58" w:rsidP="00190521">
      <w:pPr>
        <w:jc w:val="right"/>
        <w:rPr>
          <w:del w:id="278" w:author="Kelly Kantack" w:date="2023-08-22T07:46:00Z"/>
          <w:rFonts w:ascii="Arial" w:hAnsi="Arial" w:cs="Arial"/>
          <w:b/>
          <w:i/>
          <w:sz w:val="24"/>
          <w:szCs w:val="24"/>
          <w:u w:val="single"/>
        </w:rPr>
        <w:pPrChange w:id="279" w:author="Kelly Kantack" w:date="2023-08-22T07:46:00Z">
          <w:pPr>
            <w:spacing w:after="0" w:line="240" w:lineRule="auto"/>
            <w:jc w:val="right"/>
          </w:pPr>
        </w:pPrChange>
      </w:pPr>
      <w:ins w:id="280" w:author="BENJAMIN KANTACK" w:date="2023-07-09T14:58:00Z">
        <w:r>
          <w:rPr>
            <w:rFonts w:ascii="Arial" w:hAnsi="Arial" w:cs="Arial"/>
            <w:b/>
            <w:sz w:val="24"/>
            <w:szCs w:val="24"/>
            <w:u w:val="single"/>
          </w:rPr>
          <w:t>(</w:t>
        </w:r>
      </w:ins>
      <w:r w:rsidR="00DC4598">
        <w:rPr>
          <w:rFonts w:ascii="Arial" w:hAnsi="Arial" w:cs="Arial"/>
          <w:b/>
          <w:sz w:val="24"/>
          <w:szCs w:val="24"/>
          <w:u w:val="single"/>
        </w:rPr>
        <w:t>St.</w:t>
      </w:r>
      <w:ins w:id="281" w:author="BENJAMIN KANTACK" w:date="2023-07-09T14:58:00Z">
        <w:r>
          <w:rPr>
            <w:rFonts w:ascii="Arial" w:hAnsi="Arial" w:cs="Arial"/>
            <w:b/>
            <w:sz w:val="24"/>
            <w:szCs w:val="24"/>
            <w:u w:val="single"/>
          </w:rPr>
          <w:t>)</w:t>
        </w:r>
      </w:ins>
      <w:r w:rsidR="00DC4598">
        <w:rPr>
          <w:rFonts w:ascii="Arial" w:hAnsi="Arial" w:cs="Arial"/>
          <w:b/>
          <w:sz w:val="24"/>
          <w:szCs w:val="24"/>
          <w:u w:val="single"/>
        </w:rPr>
        <w:t xml:space="preserve"> Mary</w:t>
      </w:r>
    </w:p>
    <w:p w14:paraId="7A5EAED1" w14:textId="30EF0AE3" w:rsidR="00380EA0" w:rsidRPr="006707BE" w:rsidRDefault="00190521" w:rsidP="00190521">
      <w:pPr>
        <w:jc w:val="right"/>
        <w:rPr>
          <w:rFonts w:ascii="Arial" w:hAnsi="Arial" w:cs="Arial"/>
          <w:i/>
          <w:sz w:val="24"/>
          <w:szCs w:val="24"/>
        </w:rPr>
        <w:pPrChange w:id="282" w:author="Kelly Kantack" w:date="2023-08-22T07:46:00Z">
          <w:pPr>
            <w:spacing w:after="0" w:line="240" w:lineRule="auto"/>
            <w:jc w:val="right"/>
          </w:pPr>
        </w:pPrChange>
      </w:pPr>
      <w:ins w:id="283" w:author="Kelly Kantack" w:date="2023-08-22T07:46:00Z">
        <w:r>
          <w:rPr>
            <w:rFonts w:ascii="Arial" w:hAnsi="Arial" w:cs="Arial"/>
            <w:i/>
            <w:sz w:val="24"/>
            <w:szCs w:val="24"/>
          </w:rPr>
          <w:br/>
        </w:r>
      </w:ins>
      <w:r w:rsidR="00380EA0" w:rsidRPr="006707BE">
        <w:rPr>
          <w:rFonts w:ascii="Arial" w:hAnsi="Arial" w:cs="Arial"/>
          <w:i/>
          <w:sz w:val="24"/>
          <w:szCs w:val="24"/>
        </w:rPr>
        <w:t>Alternate answers</w:t>
      </w:r>
      <w:proofErr w:type="gramStart"/>
      <w:r w:rsidR="00380EA0" w:rsidRPr="006707BE">
        <w:rPr>
          <w:rFonts w:ascii="Arial" w:hAnsi="Arial" w:cs="Arial"/>
          <w:i/>
          <w:sz w:val="24"/>
          <w:szCs w:val="24"/>
        </w:rPr>
        <w:t>:</w:t>
      </w:r>
      <w:proofErr w:type="gramEnd"/>
      <w:r w:rsidR="00E36DD1">
        <w:rPr>
          <w:rFonts w:ascii="Arial" w:hAnsi="Arial" w:cs="Arial"/>
          <w:i/>
          <w:sz w:val="24"/>
          <w:szCs w:val="24"/>
        </w:rPr>
        <w:br/>
      </w:r>
      <w:r w:rsidR="00E36DD1" w:rsidRPr="0029188C">
        <w:rPr>
          <w:rFonts w:ascii="Arial" w:hAnsi="Arial" w:cs="Arial"/>
          <w:b/>
          <w:sz w:val="24"/>
          <w:szCs w:val="24"/>
          <w:rPrChange w:id="284" w:author="Kelly Kantack" w:date="2023-08-22T08:23:00Z">
            <w:rPr>
              <w:rFonts w:ascii="Arial" w:hAnsi="Arial" w:cs="Arial"/>
              <w:b/>
              <w:sz w:val="24"/>
              <w:szCs w:val="24"/>
              <w:u w:val="single"/>
            </w:rPr>
          </w:rPrChange>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AA11FD" w14:textId="77777777" w:rsidR="00190521" w:rsidRDefault="00190521">
      <w:pPr>
        <w:rPr>
          <w:ins w:id="285" w:author="Kelly Kantack" w:date="2023-08-22T07:45:00Z"/>
          <w:rFonts w:ascii="Arial" w:hAnsi="Arial" w:cs="Arial"/>
          <w:b/>
          <w:sz w:val="24"/>
          <w:szCs w:val="24"/>
        </w:rPr>
      </w:pPr>
      <w:ins w:id="286" w:author="Kelly Kantack" w:date="2023-08-22T07:45:00Z">
        <w:r>
          <w:rPr>
            <w:rFonts w:ascii="Arial" w:hAnsi="Arial" w:cs="Arial"/>
            <w:b/>
            <w:sz w:val="24"/>
            <w:szCs w:val="24"/>
          </w:rPr>
          <w:br w:type="page"/>
        </w:r>
      </w:ins>
    </w:p>
    <w:p w14:paraId="054BB5DA" w14:textId="6E841F39" w:rsidR="00380EA0" w:rsidDel="003667B9" w:rsidRDefault="00FE3B21" w:rsidP="00380EA0">
      <w:pPr>
        <w:spacing w:after="0" w:line="240" w:lineRule="auto"/>
        <w:rPr>
          <w:ins w:id="287" w:author="BENJAMIN KANTACK" w:date="2023-06-27T12:40:00Z"/>
          <w:del w:id="288" w:author="Kelly Kantack" w:date="2023-08-22T07:47:00Z"/>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del w:id="289" w:author="BENJAMIN KANTACK" w:date="2023-06-27T12:41:00Z">
        <w:r w:rsidR="00E36DD1" w:rsidDel="0007567F">
          <w:rPr>
            <w:rFonts w:ascii="Arial" w:hAnsi="Arial" w:cs="Arial"/>
            <w:sz w:val="24"/>
            <w:szCs w:val="24"/>
          </w:rPr>
          <w:delText>I was a thief that would prey on travelers until one day I t</w:delText>
        </w:r>
        <w:r w:rsidR="00303C38" w:rsidDel="0007567F">
          <w:rPr>
            <w:rFonts w:ascii="Arial" w:hAnsi="Arial" w:cs="Arial"/>
            <w:sz w:val="24"/>
            <w:szCs w:val="24"/>
          </w:rPr>
          <w:delText>r</w:delText>
        </w:r>
        <w:r w:rsidR="00E36DD1" w:rsidDel="0007567F">
          <w:rPr>
            <w:rFonts w:ascii="Arial" w:hAnsi="Arial" w:cs="Arial"/>
            <w:sz w:val="24"/>
            <w:szCs w:val="24"/>
          </w:rPr>
          <w:delText xml:space="preserve">ied stealing from a man who made the sign of the cross. </w:delText>
        </w:r>
      </w:del>
      <w:del w:id="290" w:author="BENJAMIN KANTACK" w:date="2023-06-27T12:40:00Z">
        <w:r w:rsidR="00E36DD1" w:rsidDel="004E5968">
          <w:rPr>
            <w:rFonts w:ascii="Arial" w:hAnsi="Arial" w:cs="Arial"/>
            <w:sz w:val="24"/>
            <w:szCs w:val="24"/>
          </w:rPr>
          <w:delText xml:space="preserve"> </w:delText>
        </w:r>
      </w:del>
      <w:del w:id="291" w:author="BENJAMIN KANTACK" w:date="2023-06-27T12:41:00Z">
        <w:r w:rsidR="00E36DD1" w:rsidDel="0007567F">
          <w:rPr>
            <w:rFonts w:ascii="Arial" w:hAnsi="Arial" w:cs="Arial"/>
            <w:sz w:val="24"/>
            <w:szCs w:val="24"/>
          </w:rPr>
          <w:delText>So I chose to give up a life of thievery to serve God by helping travelers cross the river near my house.</w:delText>
        </w:r>
        <w:r w:rsidR="005107B2" w:rsidDel="0007567F">
          <w:rPr>
            <w:rFonts w:ascii="Arial" w:hAnsi="Arial" w:cs="Arial"/>
            <w:sz w:val="24"/>
            <w:szCs w:val="24"/>
          </w:rPr>
          <w:delText xml:space="preserve">  People often pray to me during trips for my intercession for their protection and blessing.  Who am I</w:delText>
        </w:r>
        <w:r w:rsidR="00380EA0" w:rsidRPr="006707BE" w:rsidDel="0007567F">
          <w:rPr>
            <w:rFonts w:ascii="Arial" w:hAnsi="Arial" w:cs="Arial"/>
            <w:sz w:val="24"/>
            <w:szCs w:val="24"/>
          </w:rPr>
          <w:delText>?</w:delText>
        </w:r>
      </w:del>
    </w:p>
    <w:p w14:paraId="7BA1E61C" w14:textId="57CFB691" w:rsidR="0007567F" w:rsidRPr="006707BE" w:rsidRDefault="0007567F" w:rsidP="00380EA0">
      <w:pPr>
        <w:spacing w:after="0" w:line="240" w:lineRule="auto"/>
        <w:rPr>
          <w:rFonts w:ascii="Arial" w:hAnsi="Arial" w:cs="Arial"/>
          <w:sz w:val="24"/>
          <w:szCs w:val="24"/>
        </w:rPr>
      </w:pPr>
      <w:ins w:id="292" w:author="BENJAMIN KANTACK" w:date="2023-06-27T12:40:00Z">
        <w:r>
          <w:rPr>
            <w:rFonts w:ascii="Arial" w:hAnsi="Arial" w:cs="Arial"/>
            <w:sz w:val="24"/>
            <w:szCs w:val="24"/>
          </w:rPr>
          <w:t xml:space="preserve">What saint gave up a </w:t>
        </w:r>
      </w:ins>
      <w:ins w:id="293" w:author="BENJAMIN KANTACK" w:date="2023-06-27T12:41:00Z">
        <w:r>
          <w:rPr>
            <w:rFonts w:ascii="Arial" w:hAnsi="Arial" w:cs="Arial"/>
            <w:sz w:val="24"/>
            <w:szCs w:val="24"/>
          </w:rPr>
          <w:t>life of thievery to serve God by helping travelers cross the river near his house and is often prayed to during journeys for protection?</w:t>
        </w:r>
      </w:ins>
    </w:p>
    <w:p w14:paraId="4D886817" w14:textId="23D0CAC4" w:rsidR="00380EA0" w:rsidRPr="006707BE" w:rsidRDefault="0007567F" w:rsidP="005107B2">
      <w:pPr>
        <w:spacing w:after="0" w:line="240" w:lineRule="auto"/>
        <w:jc w:val="right"/>
        <w:rPr>
          <w:rFonts w:ascii="Arial" w:hAnsi="Arial" w:cs="Arial"/>
          <w:i/>
          <w:sz w:val="24"/>
          <w:szCs w:val="24"/>
        </w:rPr>
      </w:pPr>
      <w:ins w:id="294" w:author="BENJAMIN KANTACK" w:date="2023-06-27T12:41:00Z">
        <w:r>
          <w:rPr>
            <w:rFonts w:ascii="Arial" w:hAnsi="Arial" w:cs="Arial"/>
            <w:b/>
            <w:sz w:val="24"/>
            <w:szCs w:val="24"/>
            <w:u w:val="single"/>
          </w:rPr>
          <w:t>(</w:t>
        </w:r>
      </w:ins>
      <w:r w:rsidR="005107B2">
        <w:rPr>
          <w:rFonts w:ascii="Arial" w:hAnsi="Arial" w:cs="Arial"/>
          <w:b/>
          <w:sz w:val="24"/>
          <w:szCs w:val="24"/>
          <w:u w:val="single"/>
        </w:rPr>
        <w:t>St.</w:t>
      </w:r>
      <w:ins w:id="295" w:author="BENJAMIN KANTACK" w:date="2023-06-27T12:42:00Z">
        <w:r>
          <w:rPr>
            <w:rFonts w:ascii="Arial" w:hAnsi="Arial" w:cs="Arial"/>
            <w:b/>
            <w:sz w:val="24"/>
            <w:szCs w:val="24"/>
            <w:u w:val="single"/>
          </w:rPr>
          <w:t>)</w:t>
        </w:r>
      </w:ins>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7CC932E2" w:rsidR="00380EA0" w:rsidDel="003667B9" w:rsidRDefault="009B0CC6" w:rsidP="00380EA0">
      <w:pPr>
        <w:spacing w:after="0" w:line="240" w:lineRule="auto"/>
        <w:rPr>
          <w:ins w:id="296" w:author="BENJAMIN KANTACK" w:date="2023-06-27T12:46:00Z"/>
          <w:del w:id="297" w:author="Kelly Kantack" w:date="2023-08-22T07:50:00Z"/>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del w:id="298" w:author="BENJAMIN KANTACK" w:date="2023-07-09T15:01:00Z">
        <w:r w:rsidR="005107B2" w:rsidDel="002A4B58">
          <w:rPr>
            <w:rFonts w:ascii="Arial" w:hAnsi="Arial" w:cs="Arial"/>
            <w:sz w:val="24"/>
            <w:szCs w:val="24"/>
          </w:rPr>
          <w:delText xml:space="preserve">I </w:delText>
        </w:r>
        <w:r w:rsidR="005107B2" w:rsidRPr="005107B2" w:rsidDel="002A4B58">
          <w:rPr>
            <w:rFonts w:ascii="Arial" w:hAnsi="Arial" w:cs="Arial"/>
            <w:sz w:val="24"/>
            <w:szCs w:val="24"/>
          </w:rPr>
          <w:delText xml:space="preserve">was </w:delText>
        </w:r>
        <w:r w:rsidR="005107B2" w:rsidDel="002A4B58">
          <w:rPr>
            <w:rFonts w:ascii="Arial" w:hAnsi="Arial" w:cs="Arial"/>
            <w:sz w:val="24"/>
            <w:szCs w:val="24"/>
          </w:rPr>
          <w:delText>one of the 12 d</w:delText>
        </w:r>
        <w:r w:rsidR="005107B2" w:rsidRPr="005107B2" w:rsidDel="002A4B58">
          <w:rPr>
            <w:rFonts w:ascii="Arial" w:hAnsi="Arial" w:cs="Arial"/>
            <w:sz w:val="24"/>
            <w:szCs w:val="24"/>
          </w:rPr>
          <w:delText>isciple</w:delText>
        </w:r>
        <w:r w:rsidR="005107B2" w:rsidDel="002A4B58">
          <w:rPr>
            <w:rFonts w:ascii="Arial" w:hAnsi="Arial" w:cs="Arial"/>
            <w:sz w:val="24"/>
            <w:szCs w:val="24"/>
          </w:rPr>
          <w:delText>s</w:delText>
        </w:r>
        <w:r w:rsidR="005107B2" w:rsidRPr="005107B2" w:rsidDel="002A4B58">
          <w:rPr>
            <w:rFonts w:ascii="Arial" w:hAnsi="Arial" w:cs="Arial"/>
            <w:sz w:val="24"/>
            <w:szCs w:val="24"/>
          </w:rPr>
          <w:delText xml:space="preserve"> of Christ</w:delText>
        </w:r>
        <w:r w:rsidR="005107B2" w:rsidDel="002A4B58">
          <w:rPr>
            <w:rFonts w:ascii="Arial" w:hAnsi="Arial" w:cs="Arial"/>
            <w:sz w:val="24"/>
            <w:szCs w:val="24"/>
          </w:rPr>
          <w:delText xml:space="preserve"> and penned one letter </w:delText>
        </w:r>
        <w:r w:rsidR="005107B2" w:rsidRPr="005107B2" w:rsidDel="002A4B58">
          <w:rPr>
            <w:rFonts w:ascii="Arial" w:hAnsi="Arial" w:cs="Arial"/>
            <w:sz w:val="24"/>
            <w:szCs w:val="24"/>
          </w:rPr>
          <w:delText xml:space="preserve">in the New Testament. </w:delText>
        </w:r>
      </w:del>
      <w:del w:id="299" w:author="BENJAMIN KANTACK" w:date="2023-06-27T12:43:00Z">
        <w:r w:rsidR="005107B2" w:rsidDel="0007567F">
          <w:rPr>
            <w:rFonts w:ascii="Arial" w:hAnsi="Arial" w:cs="Arial"/>
            <w:sz w:val="24"/>
            <w:szCs w:val="24"/>
          </w:rPr>
          <w:delText xml:space="preserve"> </w:delText>
        </w:r>
      </w:del>
      <w:del w:id="300" w:author="BENJAMIN KANTACK" w:date="2023-07-09T15:01:00Z">
        <w:r w:rsidR="005107B2" w:rsidDel="002A4B58">
          <w:rPr>
            <w:rFonts w:ascii="Arial" w:hAnsi="Arial" w:cs="Arial"/>
            <w:sz w:val="24"/>
            <w:szCs w:val="24"/>
          </w:rPr>
          <w:delText xml:space="preserve">I </w:delText>
        </w:r>
        <w:r w:rsidR="00CB0DF3" w:rsidDel="002A4B58">
          <w:rPr>
            <w:rFonts w:ascii="Arial" w:hAnsi="Arial" w:cs="Arial"/>
            <w:sz w:val="24"/>
            <w:szCs w:val="24"/>
          </w:rPr>
          <w:delText xml:space="preserve">helped </w:delText>
        </w:r>
        <w:r w:rsidR="00CB0DF3" w:rsidRPr="005107B2" w:rsidDel="002A4B58">
          <w:rPr>
            <w:rFonts w:ascii="Arial" w:hAnsi="Arial" w:cs="Arial"/>
            <w:sz w:val="24"/>
            <w:szCs w:val="24"/>
          </w:rPr>
          <w:delText>spread</w:delText>
        </w:r>
        <w:r w:rsidR="005107B2" w:rsidRPr="005107B2" w:rsidDel="002A4B58">
          <w:rPr>
            <w:rFonts w:ascii="Arial" w:hAnsi="Arial" w:cs="Arial"/>
            <w:sz w:val="24"/>
            <w:szCs w:val="24"/>
          </w:rPr>
          <w:delText xml:space="preserve"> the gospel throughout the world and suffered death as a martyr because of </w:delText>
        </w:r>
        <w:r w:rsidR="005107B2" w:rsidDel="002A4B58">
          <w:rPr>
            <w:rFonts w:ascii="Arial" w:hAnsi="Arial" w:cs="Arial"/>
            <w:sz w:val="24"/>
            <w:szCs w:val="24"/>
          </w:rPr>
          <w:delText xml:space="preserve">it.  I am </w:delText>
        </w:r>
        <w:r w:rsidR="005107B2" w:rsidRPr="005107B2" w:rsidDel="002A4B58">
          <w:rPr>
            <w:rFonts w:ascii="Arial" w:hAnsi="Arial" w:cs="Arial"/>
            <w:sz w:val="24"/>
            <w:szCs w:val="24"/>
          </w:rPr>
          <w:delText xml:space="preserve">a close relative to Jesus and often depicted with the image of Our Lord held close to </w:delText>
        </w:r>
        <w:r w:rsidR="005107B2" w:rsidDel="002A4B58">
          <w:rPr>
            <w:rFonts w:ascii="Arial" w:hAnsi="Arial" w:cs="Arial"/>
            <w:sz w:val="24"/>
            <w:szCs w:val="24"/>
          </w:rPr>
          <w:delText xml:space="preserve">my </w:delText>
        </w:r>
        <w:r w:rsidR="005107B2" w:rsidRPr="005107B2" w:rsidDel="002A4B58">
          <w:rPr>
            <w:rFonts w:ascii="Arial" w:hAnsi="Arial" w:cs="Arial"/>
            <w:sz w:val="24"/>
            <w:szCs w:val="24"/>
          </w:rPr>
          <w:delText>heart.</w:delText>
        </w:r>
        <w:r w:rsidR="005107B2" w:rsidDel="002A4B58">
          <w:rPr>
            <w:rFonts w:ascii="Arial" w:hAnsi="Arial" w:cs="Arial"/>
            <w:sz w:val="24"/>
            <w:szCs w:val="24"/>
          </w:rPr>
          <w:delText xml:space="preserve">  I am </w:delText>
        </w:r>
        <w:r w:rsidR="00CB0DF3" w:rsidDel="002A4B58">
          <w:rPr>
            <w:rFonts w:ascii="Arial" w:hAnsi="Arial" w:cs="Arial"/>
            <w:sz w:val="24"/>
            <w:szCs w:val="24"/>
          </w:rPr>
          <w:delText>considered</w:delText>
        </w:r>
        <w:r w:rsidR="005107B2" w:rsidDel="002A4B58">
          <w:rPr>
            <w:rFonts w:ascii="Arial" w:hAnsi="Arial" w:cs="Arial"/>
            <w:sz w:val="24"/>
            <w:szCs w:val="24"/>
          </w:rPr>
          <w:delText xml:space="preserve"> </w:delText>
        </w:r>
        <w:r w:rsidR="005107B2" w:rsidRPr="005107B2" w:rsidDel="002A4B58">
          <w:rPr>
            <w:rFonts w:ascii="Arial" w:hAnsi="Arial" w:cs="Arial"/>
            <w:sz w:val="24"/>
            <w:szCs w:val="24"/>
          </w:rPr>
          <w:delText xml:space="preserve">the patron saint of miracles and lost causes. </w:delText>
        </w:r>
        <w:r w:rsidR="005107B2" w:rsidDel="002A4B58">
          <w:rPr>
            <w:rFonts w:ascii="Arial" w:hAnsi="Arial" w:cs="Arial"/>
            <w:sz w:val="24"/>
            <w:szCs w:val="24"/>
          </w:rPr>
          <w:delText xml:space="preserve"> I represent</w:delText>
        </w:r>
        <w:r w:rsidR="005107B2" w:rsidRPr="005107B2" w:rsidDel="002A4B58">
          <w:rPr>
            <w:rFonts w:ascii="Arial" w:hAnsi="Arial" w:cs="Arial"/>
            <w:sz w:val="24"/>
            <w:szCs w:val="24"/>
          </w:rPr>
          <w:delText xml:space="preserve"> hope for the hopeless and miracles for those who feel they are </w:delText>
        </w:r>
        <w:r w:rsidR="005107B2" w:rsidDel="002A4B58">
          <w:rPr>
            <w:rFonts w:ascii="Arial" w:hAnsi="Arial" w:cs="Arial"/>
            <w:sz w:val="24"/>
            <w:szCs w:val="24"/>
          </w:rPr>
          <w:delText>facing impossible circumstances?</w:delText>
        </w:r>
      </w:del>
    </w:p>
    <w:p w14:paraId="6C5DD65C" w14:textId="77777777" w:rsidR="00DD1029" w:rsidDel="003667B9" w:rsidRDefault="00DD1029" w:rsidP="00380EA0">
      <w:pPr>
        <w:spacing w:after="0" w:line="240" w:lineRule="auto"/>
        <w:rPr>
          <w:ins w:id="301" w:author="BENJAMIN KANTACK" w:date="2023-06-27T12:46:00Z"/>
          <w:del w:id="302" w:author="Kelly Kantack" w:date="2023-08-22T07:50:00Z"/>
          <w:rFonts w:ascii="Arial" w:hAnsi="Arial" w:cs="Arial"/>
          <w:sz w:val="24"/>
          <w:szCs w:val="24"/>
        </w:rPr>
      </w:pPr>
    </w:p>
    <w:p w14:paraId="7404DB02" w14:textId="08811451" w:rsidR="00DD1029" w:rsidRPr="006707BE" w:rsidRDefault="00DD1029" w:rsidP="00380EA0">
      <w:pPr>
        <w:spacing w:after="0" w:line="240" w:lineRule="auto"/>
        <w:rPr>
          <w:rFonts w:ascii="Arial" w:hAnsi="Arial" w:cs="Arial"/>
          <w:sz w:val="24"/>
          <w:szCs w:val="24"/>
        </w:rPr>
      </w:pPr>
      <w:ins w:id="303" w:author="BENJAMIN KANTACK" w:date="2023-06-27T12:46:00Z">
        <w:r>
          <w:rPr>
            <w:rFonts w:ascii="Arial" w:hAnsi="Arial" w:cs="Arial"/>
            <w:sz w:val="24"/>
            <w:szCs w:val="24"/>
          </w:rPr>
          <w:t xml:space="preserve">A close relative of Jesus who is often depicted with the image of Our Lord held close to his heart, which </w:t>
        </w:r>
      </w:ins>
      <w:ins w:id="304" w:author="BENJAMIN KANTACK" w:date="2023-06-27T12:47:00Z">
        <w:r>
          <w:rPr>
            <w:rFonts w:ascii="Arial" w:hAnsi="Arial" w:cs="Arial"/>
            <w:sz w:val="24"/>
            <w:szCs w:val="24"/>
          </w:rPr>
          <w:t>disciple, saint, and namesake of a letter in the New Testament</w:t>
        </w:r>
      </w:ins>
      <w:ins w:id="305" w:author="BENJAMIN KANTACK" w:date="2023-06-27T12:46:00Z">
        <w:r>
          <w:rPr>
            <w:rFonts w:ascii="Arial" w:hAnsi="Arial" w:cs="Arial"/>
            <w:sz w:val="24"/>
            <w:szCs w:val="24"/>
          </w:rPr>
          <w:t xml:space="preserve"> is the patron of miracles and lost causes?</w:t>
        </w:r>
      </w:ins>
    </w:p>
    <w:p w14:paraId="40E00C1F" w14:textId="39AFA108" w:rsidR="00380EA0" w:rsidRPr="006707BE" w:rsidRDefault="0007567F" w:rsidP="00380EA0">
      <w:pPr>
        <w:spacing w:after="0" w:line="240" w:lineRule="auto"/>
        <w:jc w:val="right"/>
        <w:rPr>
          <w:rFonts w:ascii="Arial" w:hAnsi="Arial" w:cs="Arial"/>
          <w:b/>
          <w:i/>
          <w:sz w:val="24"/>
          <w:szCs w:val="24"/>
          <w:u w:val="single"/>
        </w:rPr>
      </w:pPr>
      <w:ins w:id="306" w:author="BENJAMIN KANTACK" w:date="2023-06-27T12:42:00Z">
        <w:r>
          <w:rPr>
            <w:rFonts w:ascii="Arial" w:hAnsi="Arial" w:cs="Arial"/>
            <w:b/>
            <w:sz w:val="24"/>
            <w:szCs w:val="24"/>
            <w:u w:val="single"/>
          </w:rPr>
          <w:t>(</w:t>
        </w:r>
      </w:ins>
      <w:r w:rsidR="005107B2" w:rsidRPr="005107B2">
        <w:rPr>
          <w:rFonts w:ascii="Arial" w:hAnsi="Arial" w:cs="Arial"/>
          <w:b/>
          <w:sz w:val="24"/>
          <w:szCs w:val="24"/>
          <w:u w:val="single"/>
        </w:rPr>
        <w:t>St.</w:t>
      </w:r>
      <w:ins w:id="307" w:author="BENJAMIN KANTACK" w:date="2023-06-27T12:42:00Z">
        <w:r>
          <w:rPr>
            <w:rFonts w:ascii="Arial" w:hAnsi="Arial" w:cs="Arial"/>
            <w:b/>
            <w:sz w:val="24"/>
            <w:szCs w:val="24"/>
            <w:u w:val="single"/>
          </w:rPr>
          <w:t>)</w:t>
        </w:r>
      </w:ins>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commentRangeStart w:id="308"/>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ins w:id="309" w:author="Kelly Kantack" w:date="2023-07-10T09:30:00Z"/>
          <w:rFonts w:ascii="Arial" w:hAnsi="Arial" w:cs="Arial"/>
          <w:b/>
          <w:sz w:val="24"/>
          <w:szCs w:val="24"/>
        </w:rPr>
      </w:pPr>
      <w:ins w:id="310" w:author="BENJAMIN KANTACK" w:date="2023-06-27T12:42:00Z">
        <w:r>
          <w:rPr>
            <w:rFonts w:ascii="Arial" w:hAnsi="Arial" w:cs="Arial"/>
            <w:b/>
            <w:sz w:val="24"/>
            <w:szCs w:val="24"/>
          </w:rPr>
          <w:t>(</w:t>
        </w:r>
      </w:ins>
      <w:r w:rsidR="005107B2" w:rsidRPr="005107B2">
        <w:rPr>
          <w:rFonts w:ascii="Arial" w:hAnsi="Arial" w:cs="Arial"/>
          <w:b/>
          <w:sz w:val="24"/>
          <w:szCs w:val="24"/>
        </w:rPr>
        <w:t>St.</w:t>
      </w:r>
      <w:ins w:id="311" w:author="BENJAMIN KANTACK" w:date="2023-06-27T12:42:00Z">
        <w:r>
          <w:rPr>
            <w:rFonts w:ascii="Arial" w:hAnsi="Arial" w:cs="Arial"/>
            <w:b/>
            <w:sz w:val="24"/>
            <w:szCs w:val="24"/>
          </w:rPr>
          <w:t>)</w:t>
        </w:r>
      </w:ins>
      <w:r w:rsidR="005107B2" w:rsidRPr="005107B2">
        <w:rPr>
          <w:rFonts w:ascii="Arial" w:hAnsi="Arial" w:cs="Arial"/>
          <w:b/>
          <w:sz w:val="24"/>
          <w:szCs w:val="24"/>
        </w:rPr>
        <w:t xml:space="preserve"> Jude Thaddeus</w:t>
      </w:r>
    </w:p>
    <w:p w14:paraId="0EDF78B3" w14:textId="77777777" w:rsidR="00607D70" w:rsidRDefault="00607D70" w:rsidP="005107B2">
      <w:pPr>
        <w:spacing w:after="0" w:line="240" w:lineRule="auto"/>
        <w:jc w:val="right"/>
        <w:rPr>
          <w:ins w:id="312" w:author="Kelly Kantack" w:date="2023-08-22T07:49:00Z"/>
          <w:rFonts w:ascii="Arial" w:hAnsi="Arial" w:cs="Arial"/>
          <w:b/>
          <w:sz w:val="24"/>
          <w:szCs w:val="24"/>
        </w:rPr>
      </w:pPr>
      <w:ins w:id="313" w:author="Kelly Kantack" w:date="2023-07-10T09:30:00Z">
        <w:r>
          <w:rPr>
            <w:rFonts w:ascii="Arial" w:hAnsi="Arial" w:cs="Arial"/>
            <w:b/>
            <w:sz w:val="24"/>
            <w:szCs w:val="24"/>
          </w:rPr>
          <w:t>(St.) Judas Thaddeus</w:t>
        </w:r>
        <w:r>
          <w:rPr>
            <w:rFonts w:ascii="Arial" w:hAnsi="Arial" w:cs="Arial"/>
            <w:b/>
            <w:sz w:val="24"/>
            <w:szCs w:val="24"/>
          </w:rPr>
          <w:br/>
        </w:r>
      </w:ins>
      <w:proofErr w:type="spellStart"/>
      <w:ins w:id="314" w:author="Kelly Kantack" w:date="2023-07-10T09:31:00Z">
        <w:r>
          <w:rPr>
            <w:rFonts w:ascii="Arial" w:hAnsi="Arial" w:cs="Arial"/>
            <w:b/>
            <w:sz w:val="24"/>
            <w:szCs w:val="24"/>
          </w:rPr>
          <w:t>Thaddeus</w:t>
        </w:r>
      </w:ins>
      <w:proofErr w:type="spellEnd"/>
    </w:p>
    <w:p w14:paraId="1C6E4C03" w14:textId="77777777" w:rsidR="003667B9" w:rsidRDefault="003667B9" w:rsidP="005107B2">
      <w:pPr>
        <w:spacing w:after="0" w:line="240" w:lineRule="auto"/>
        <w:jc w:val="right"/>
        <w:rPr>
          <w:ins w:id="315" w:author="Kelly Kantack" w:date="2023-07-10T09:31:00Z"/>
          <w:rFonts w:ascii="Arial" w:hAnsi="Arial" w:cs="Arial"/>
          <w:b/>
          <w:sz w:val="24"/>
          <w:szCs w:val="24"/>
        </w:rPr>
      </w:pPr>
    </w:p>
    <w:p w14:paraId="5358986C" w14:textId="7EC7E2C3" w:rsidR="003667B9" w:rsidRDefault="003667B9" w:rsidP="003667B9">
      <w:pPr>
        <w:spacing w:after="0" w:line="240" w:lineRule="auto"/>
        <w:rPr>
          <w:ins w:id="316" w:author="Kelly Kantack" w:date="2023-08-22T07:56:00Z"/>
          <w:rFonts w:ascii="Arial" w:hAnsi="Arial" w:cs="Arial"/>
          <w:sz w:val="24"/>
          <w:szCs w:val="24"/>
        </w:rPr>
        <w:pPrChange w:id="317" w:author="Kelly Kantack" w:date="2023-08-22T07:50:00Z">
          <w:pPr>
            <w:spacing w:after="0" w:line="240" w:lineRule="auto"/>
            <w:jc w:val="right"/>
          </w:pPr>
        </w:pPrChange>
      </w:pPr>
      <w:ins w:id="318" w:author="Kelly Kantack" w:date="2023-08-22T07:49:00Z">
        <w:r w:rsidRPr="003667B9">
          <w:rPr>
            <w:rFonts w:ascii="Arial" w:hAnsi="Arial" w:cs="Arial"/>
            <w:sz w:val="24"/>
            <w:szCs w:val="24"/>
            <w:rPrChange w:id="319" w:author="Kelly Kantack" w:date="2023-08-22T07:50:00Z">
              <w:rPr>
                <w:rFonts w:ascii="Arial" w:hAnsi="Arial" w:cs="Arial"/>
                <w:b/>
                <w:sz w:val="24"/>
                <w:szCs w:val="24"/>
              </w:rPr>
            </w:rPrChange>
          </w:rPr>
          <w:t>[NOTE…</w:t>
        </w:r>
      </w:ins>
      <w:ins w:id="320" w:author="Kelly Kantack" w:date="2023-07-10T09:31:00Z">
        <w:r w:rsidRPr="003667B9">
          <w:rPr>
            <w:rFonts w:ascii="Arial" w:hAnsi="Arial" w:cs="Arial"/>
            <w:sz w:val="24"/>
            <w:szCs w:val="24"/>
            <w:rPrChange w:id="321" w:author="Kelly Kantack" w:date="2023-08-22T07:50:00Z">
              <w:rPr>
                <w:rFonts w:ascii="Arial" w:hAnsi="Arial" w:cs="Arial"/>
                <w:b/>
                <w:sz w:val="24"/>
                <w:szCs w:val="24"/>
              </w:rPr>
            </w:rPrChange>
          </w:rPr>
          <w:t>if only J</w:t>
        </w:r>
      </w:ins>
      <w:ins w:id="322" w:author="Kelly Kantack" w:date="2023-08-22T07:48:00Z">
        <w:r w:rsidRPr="003667B9">
          <w:rPr>
            <w:rFonts w:ascii="Arial" w:hAnsi="Arial" w:cs="Arial"/>
            <w:sz w:val="24"/>
            <w:szCs w:val="24"/>
            <w:rPrChange w:id="323" w:author="Kelly Kantack" w:date="2023-08-22T07:50:00Z">
              <w:rPr>
                <w:rFonts w:ascii="Arial" w:hAnsi="Arial" w:cs="Arial"/>
                <w:b/>
                <w:sz w:val="24"/>
                <w:szCs w:val="24"/>
              </w:rPr>
            </w:rPrChange>
          </w:rPr>
          <w:t>u</w:t>
        </w:r>
      </w:ins>
      <w:ins w:id="324" w:author="Kelly Kantack" w:date="2023-07-10T09:31:00Z">
        <w:r w:rsidRPr="003667B9">
          <w:rPr>
            <w:rFonts w:ascii="Arial" w:hAnsi="Arial" w:cs="Arial"/>
            <w:sz w:val="24"/>
            <w:szCs w:val="24"/>
            <w:rPrChange w:id="325" w:author="Kelly Kantack" w:date="2023-08-22T07:50:00Z">
              <w:rPr>
                <w:rFonts w:ascii="Arial" w:hAnsi="Arial" w:cs="Arial"/>
                <w:b/>
                <w:sz w:val="24"/>
                <w:szCs w:val="24"/>
              </w:rPr>
            </w:rPrChange>
          </w:rPr>
          <w:t xml:space="preserve">das is said, </w:t>
        </w:r>
      </w:ins>
      <w:ins w:id="326" w:author="Kelly Kantack" w:date="2023-08-22T07:54:00Z">
        <w:r>
          <w:rPr>
            <w:rFonts w:ascii="Arial" w:hAnsi="Arial" w:cs="Arial"/>
            <w:sz w:val="24"/>
            <w:szCs w:val="24"/>
          </w:rPr>
          <w:t>accept the answer</w:t>
        </w:r>
      </w:ins>
      <w:ins w:id="327" w:author="Kelly Kantack" w:date="2023-08-22T07:56:00Z">
        <w:r>
          <w:rPr>
            <w:rFonts w:ascii="Arial" w:hAnsi="Arial" w:cs="Arial"/>
            <w:sz w:val="24"/>
            <w:szCs w:val="24"/>
          </w:rPr>
          <w:t xml:space="preserve"> and say</w:t>
        </w:r>
      </w:ins>
      <w:ins w:id="328" w:author="Kelly Kantack" w:date="2023-08-22T07:54:00Z">
        <w:r>
          <w:rPr>
            <w:rFonts w:ascii="Arial" w:hAnsi="Arial" w:cs="Arial"/>
            <w:sz w:val="24"/>
            <w:szCs w:val="24"/>
          </w:rPr>
          <w:t xml:space="preserve">…  </w:t>
        </w:r>
      </w:ins>
    </w:p>
    <w:p w14:paraId="66970E7F" w14:textId="08DC5742" w:rsidR="00380EA0" w:rsidRPr="00F05614" w:rsidRDefault="003667B9" w:rsidP="003667B9">
      <w:pPr>
        <w:spacing w:after="0" w:line="240" w:lineRule="auto"/>
        <w:rPr>
          <w:rFonts w:ascii="Arial" w:hAnsi="Arial" w:cs="Arial"/>
          <w:i/>
          <w:color w:val="0033CC"/>
          <w:sz w:val="24"/>
          <w:szCs w:val="24"/>
        </w:rPr>
        <w:pPrChange w:id="329" w:author="Kelly Kantack" w:date="2023-08-22T07:50:00Z">
          <w:pPr>
            <w:spacing w:after="0" w:line="240" w:lineRule="auto"/>
            <w:jc w:val="right"/>
          </w:pPr>
        </w:pPrChange>
      </w:pPr>
      <w:ins w:id="330" w:author="Kelly Kantack" w:date="2023-08-22T07:55:00Z">
        <w:r w:rsidRPr="003667B9">
          <w:rPr>
            <w:rFonts w:ascii="Arial" w:hAnsi="Arial" w:cs="Arial"/>
            <w:i/>
            <w:color w:val="0033CC"/>
            <w:sz w:val="24"/>
            <w:szCs w:val="24"/>
            <w:rPrChange w:id="331" w:author="Kelly Kantack" w:date="2023-08-22T07:56:00Z">
              <w:rPr>
                <w:rFonts w:ascii="Arial" w:hAnsi="Arial" w:cs="Arial"/>
                <w:sz w:val="24"/>
                <w:szCs w:val="24"/>
              </w:rPr>
            </w:rPrChange>
          </w:rPr>
          <w:t>This question refers to St. Jude Thaddeus and is not to be confused with Judas I</w:t>
        </w:r>
      </w:ins>
      <w:ins w:id="332" w:author="Kelly Kantack" w:date="2023-08-22T07:49:00Z">
        <w:r w:rsidRPr="003667B9">
          <w:rPr>
            <w:rFonts w:ascii="Arial" w:hAnsi="Arial" w:cs="Arial"/>
            <w:i/>
            <w:color w:val="0033CC"/>
            <w:sz w:val="24"/>
            <w:szCs w:val="24"/>
            <w:rPrChange w:id="333" w:author="Kelly Kantack" w:date="2023-08-22T07:56:00Z">
              <w:rPr>
                <w:rFonts w:ascii="Arial" w:hAnsi="Arial" w:cs="Arial"/>
                <w:b/>
                <w:sz w:val="24"/>
                <w:szCs w:val="24"/>
              </w:rPr>
            </w:rPrChange>
          </w:rPr>
          <w:t>scari</w:t>
        </w:r>
      </w:ins>
      <w:ins w:id="334" w:author="Kelly Kantack" w:date="2023-07-10T09:31:00Z">
        <w:r w:rsidR="00607D70" w:rsidRPr="003667B9">
          <w:rPr>
            <w:rFonts w:ascii="Arial" w:hAnsi="Arial" w:cs="Arial"/>
            <w:i/>
            <w:color w:val="0033CC"/>
            <w:sz w:val="24"/>
            <w:szCs w:val="24"/>
            <w:rPrChange w:id="335" w:author="Kelly Kantack" w:date="2023-08-22T07:56:00Z">
              <w:rPr>
                <w:rFonts w:ascii="Arial" w:hAnsi="Arial" w:cs="Arial"/>
                <w:b/>
                <w:sz w:val="24"/>
                <w:szCs w:val="24"/>
              </w:rPr>
            </w:rPrChange>
          </w:rPr>
          <w:t>ot</w:t>
        </w:r>
      </w:ins>
      <w:ins w:id="336" w:author="Kelly Kantack" w:date="2023-08-22T07:49:00Z">
        <w:r w:rsidRPr="003667B9">
          <w:rPr>
            <w:rFonts w:ascii="Arial" w:hAnsi="Arial" w:cs="Arial"/>
            <w:i/>
            <w:color w:val="0033CC"/>
            <w:sz w:val="24"/>
            <w:szCs w:val="24"/>
            <w:rPrChange w:id="337" w:author="Kelly Kantack" w:date="2023-08-22T07:56:00Z">
              <w:rPr>
                <w:rFonts w:ascii="Arial" w:hAnsi="Arial" w:cs="Arial"/>
                <w:b/>
                <w:sz w:val="24"/>
                <w:szCs w:val="24"/>
              </w:rPr>
            </w:rPrChange>
          </w:rPr>
          <w:t xml:space="preserve"> who betrayed Jesus</w:t>
        </w:r>
        <w:r w:rsidRPr="003667B9">
          <w:rPr>
            <w:rFonts w:ascii="Arial" w:hAnsi="Arial" w:cs="Arial"/>
            <w:sz w:val="24"/>
            <w:szCs w:val="24"/>
            <w:rPrChange w:id="338" w:author="Kelly Kantack" w:date="2023-08-22T07:50:00Z">
              <w:rPr>
                <w:rFonts w:ascii="Arial" w:hAnsi="Arial" w:cs="Arial"/>
                <w:b/>
                <w:sz w:val="24"/>
                <w:szCs w:val="24"/>
              </w:rPr>
            </w:rPrChange>
          </w:rPr>
          <w:t>]</w:t>
        </w:r>
      </w:ins>
      <w:r w:rsidR="00380EA0" w:rsidRPr="00F05614">
        <w:rPr>
          <w:rFonts w:ascii="Arial" w:hAnsi="Arial" w:cs="Arial"/>
          <w:i/>
          <w:color w:val="0033CC"/>
          <w:sz w:val="24"/>
          <w:szCs w:val="24"/>
        </w:rPr>
        <w:t xml:space="preserve"> </w:t>
      </w:r>
      <w:commentRangeEnd w:id="308"/>
      <w:r w:rsidR="0007567F" w:rsidRPr="00F05614">
        <w:rPr>
          <w:rStyle w:val="CommentReference"/>
        </w:rPr>
        <w:commentReference w:id="308"/>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5EAB195C" w:rsidR="00380EA0" w:rsidDel="003667B9" w:rsidRDefault="00940DC6" w:rsidP="005107B2">
      <w:pPr>
        <w:spacing w:after="0" w:line="240" w:lineRule="auto"/>
        <w:rPr>
          <w:ins w:id="339" w:author="BENJAMIN KANTACK" w:date="2023-06-27T12:48:00Z"/>
          <w:del w:id="340" w:author="Kelly Kantack" w:date="2023-08-22T07:51:00Z"/>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del w:id="341" w:author="BENJAMIN KANTACK" w:date="2023-06-27T12:50:00Z">
        <w:r w:rsidR="005107B2" w:rsidRPr="00E919F7" w:rsidDel="00DD2C8B">
          <w:rPr>
            <w:rFonts w:ascii="Arial" w:hAnsi="Arial" w:cs="Arial"/>
            <w:sz w:val="24"/>
            <w:szCs w:val="24"/>
          </w:rPr>
          <w:delText xml:space="preserve">Some Catholics refer to </w:delText>
        </w:r>
        <w:r w:rsidR="00E919F7" w:rsidDel="00DD2C8B">
          <w:rPr>
            <w:rFonts w:ascii="Arial" w:hAnsi="Arial" w:cs="Arial"/>
            <w:sz w:val="24"/>
            <w:szCs w:val="24"/>
          </w:rPr>
          <w:delText xml:space="preserve">me as </w:delText>
        </w:r>
        <w:r w:rsidR="005107B2" w:rsidRPr="00E919F7" w:rsidDel="00DD2C8B">
          <w:rPr>
            <w:rFonts w:ascii="Arial" w:hAnsi="Arial" w:cs="Arial"/>
            <w:sz w:val="24"/>
            <w:szCs w:val="24"/>
          </w:rPr>
          <w:delText xml:space="preserve">the “Wonder Worker” because of the many miracles that have occurred as a result of </w:delText>
        </w:r>
        <w:r w:rsidR="00E919F7" w:rsidDel="00DD2C8B">
          <w:rPr>
            <w:rFonts w:ascii="Arial" w:hAnsi="Arial" w:cs="Arial"/>
            <w:sz w:val="24"/>
            <w:szCs w:val="24"/>
          </w:rPr>
          <w:delText xml:space="preserve">my </w:delText>
        </w:r>
        <w:r w:rsidR="005107B2" w:rsidRPr="00E919F7" w:rsidDel="00DD2C8B">
          <w:rPr>
            <w:rFonts w:ascii="Arial" w:hAnsi="Arial" w:cs="Arial"/>
            <w:sz w:val="24"/>
            <w:szCs w:val="24"/>
          </w:rPr>
          <w:delText xml:space="preserve">intercession. </w:delText>
        </w:r>
        <w:r w:rsidR="00E919F7" w:rsidDel="00DD2C8B">
          <w:rPr>
            <w:rFonts w:ascii="Arial" w:hAnsi="Arial" w:cs="Arial"/>
            <w:sz w:val="24"/>
            <w:szCs w:val="24"/>
          </w:rPr>
          <w:delText xml:space="preserve"> Others have called me the </w:delText>
        </w:r>
        <w:r w:rsidR="00E919F7" w:rsidDel="00DD2C8B">
          <w:rPr>
            <w:rFonts w:ascii="Arial" w:hAnsi="Arial" w:cs="Arial"/>
            <w:color w:val="000000"/>
            <w:sz w:val="23"/>
            <w:szCs w:val="23"/>
            <w:shd w:val="clear" w:color="auto" w:fill="FFFFFF"/>
          </w:rPr>
          <w:delText xml:space="preserve">“Hammer of Heretics” because of my success in defending the Church from heresies.  </w:delText>
        </w:r>
        <w:r w:rsidR="00E919F7" w:rsidDel="00DD2C8B">
          <w:rPr>
            <w:rFonts w:ascii="Arial" w:hAnsi="Arial" w:cs="Arial"/>
            <w:sz w:val="24"/>
            <w:szCs w:val="24"/>
          </w:rPr>
          <w:delText xml:space="preserve">I am </w:delText>
        </w:r>
        <w:r w:rsidR="005107B2" w:rsidRPr="005107B2" w:rsidDel="00DD2C8B">
          <w:rPr>
            <w:rFonts w:ascii="Arial" w:hAnsi="Arial" w:cs="Arial"/>
            <w:sz w:val="24"/>
            <w:szCs w:val="24"/>
          </w:rPr>
          <w:delText xml:space="preserve">revered as the patron saint of lost items, as well as being an encouragement to unmarried women, the hungry, the poor, expectant mothers and people who are infertile. </w:delText>
        </w:r>
        <w:r w:rsidR="00E919F7" w:rsidDel="00DD2C8B">
          <w:rPr>
            <w:rFonts w:ascii="Arial" w:hAnsi="Arial" w:cs="Arial"/>
            <w:sz w:val="24"/>
            <w:szCs w:val="24"/>
          </w:rPr>
          <w:delText xml:space="preserve"> Who am I</w:delText>
        </w:r>
        <w:r w:rsidR="00380EA0" w:rsidRPr="006707BE" w:rsidDel="00DD2C8B">
          <w:rPr>
            <w:rFonts w:ascii="Arial" w:hAnsi="Arial" w:cs="Arial"/>
            <w:sz w:val="24"/>
            <w:szCs w:val="24"/>
          </w:rPr>
          <w:delText>?</w:delText>
        </w:r>
      </w:del>
    </w:p>
    <w:p w14:paraId="7E7C6417" w14:textId="77777777" w:rsidR="004F3041" w:rsidDel="003667B9" w:rsidRDefault="004F3041" w:rsidP="005107B2">
      <w:pPr>
        <w:spacing w:after="0" w:line="240" w:lineRule="auto"/>
        <w:rPr>
          <w:ins w:id="342" w:author="BENJAMIN KANTACK" w:date="2023-06-27T12:48:00Z"/>
          <w:del w:id="343" w:author="Kelly Kantack" w:date="2023-08-22T07:51:00Z"/>
          <w:rFonts w:ascii="Arial" w:hAnsi="Arial" w:cs="Arial"/>
          <w:sz w:val="24"/>
          <w:szCs w:val="24"/>
        </w:rPr>
      </w:pPr>
    </w:p>
    <w:p w14:paraId="504EFFA3" w14:textId="54249091" w:rsidR="004F3041" w:rsidRPr="006707BE" w:rsidRDefault="004F3041" w:rsidP="005107B2">
      <w:pPr>
        <w:spacing w:after="0" w:line="240" w:lineRule="auto"/>
        <w:rPr>
          <w:rFonts w:ascii="Arial" w:hAnsi="Arial" w:cs="Arial"/>
          <w:sz w:val="24"/>
          <w:szCs w:val="24"/>
        </w:rPr>
      </w:pPr>
      <w:ins w:id="344" w:author="BENJAMIN KANTACK" w:date="2023-06-27T12:48:00Z">
        <w:r>
          <w:rPr>
            <w:rFonts w:ascii="Arial" w:hAnsi="Arial" w:cs="Arial"/>
            <w:sz w:val="24"/>
            <w:szCs w:val="24"/>
          </w:rPr>
          <w:t>Known as the “</w:t>
        </w:r>
      </w:ins>
      <w:ins w:id="345" w:author="BENJAMIN KANTACK" w:date="2023-06-27T12:49:00Z">
        <w:r>
          <w:rPr>
            <w:rFonts w:ascii="Arial" w:hAnsi="Arial" w:cs="Arial"/>
            <w:sz w:val="24"/>
            <w:szCs w:val="24"/>
          </w:rPr>
          <w:t xml:space="preserve">Wonder Worker” for the many miracles attributed to his intercession and the “Hammer of Heretics” for his defense of the Church against heresies, who is the patron saint of </w:t>
        </w:r>
      </w:ins>
      <w:ins w:id="346" w:author="BENJAMIN KANTACK" w:date="2023-06-27T12:50:00Z">
        <w:r>
          <w:rPr>
            <w:rFonts w:ascii="Arial" w:hAnsi="Arial" w:cs="Arial"/>
            <w:sz w:val="24"/>
            <w:szCs w:val="24"/>
          </w:rPr>
          <w:t xml:space="preserve">unmarried women, the hungry, the poor, expectant mothers, people who are infertile, and </w:t>
        </w:r>
        <w:commentRangeStart w:id="347"/>
        <w:r>
          <w:rPr>
            <w:rFonts w:ascii="Arial" w:hAnsi="Arial" w:cs="Arial"/>
            <w:sz w:val="24"/>
            <w:szCs w:val="24"/>
          </w:rPr>
          <w:t>lost items?</w:t>
        </w:r>
      </w:ins>
      <w:commentRangeEnd w:id="347"/>
      <w:ins w:id="348" w:author="BENJAMIN KANTACK" w:date="2023-06-27T12:51:00Z">
        <w:r w:rsidR="00DD2C8B">
          <w:rPr>
            <w:rStyle w:val="CommentReference"/>
          </w:rPr>
          <w:commentReference w:id="347"/>
        </w:r>
      </w:ins>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349"/>
      <w:r w:rsidRPr="005107B2">
        <w:rPr>
          <w:rFonts w:ascii="Arial" w:hAnsi="Arial" w:cs="Arial"/>
          <w:b/>
          <w:sz w:val="24"/>
          <w:szCs w:val="24"/>
        </w:rPr>
        <w:t xml:space="preserve">St. Anthony of Padua </w:t>
      </w:r>
      <w:commentRangeEnd w:id="349"/>
      <w:r w:rsidR="002A4B58">
        <w:rPr>
          <w:rStyle w:val="CommentReference"/>
        </w:rPr>
        <w:commentReference w:id="349"/>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1F07D8B3" w:rsidR="00380EA0" w:rsidDel="0069080B" w:rsidRDefault="00940DC6" w:rsidP="00E919F7">
      <w:pPr>
        <w:spacing w:after="0" w:line="240" w:lineRule="auto"/>
        <w:rPr>
          <w:ins w:id="350" w:author="BENJAMIN KANTACK" w:date="2023-06-27T12:52:00Z"/>
          <w:del w:id="351" w:author="Kelly Kantack" w:date="2023-08-22T07:57:00Z"/>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del w:id="352" w:author="BENJAMIN KANTACK" w:date="2023-06-27T12:53:00Z">
        <w:r w:rsidR="00E919F7" w:rsidDel="00DD2C8B">
          <w:rPr>
            <w:rFonts w:ascii="Arial" w:hAnsi="Arial" w:cs="Arial"/>
            <w:sz w:val="24"/>
            <w:szCs w:val="24"/>
          </w:rPr>
          <w:delText>I worked</w:delText>
        </w:r>
        <w:r w:rsidR="00E919F7" w:rsidRPr="00E919F7" w:rsidDel="00DD2C8B">
          <w:rPr>
            <w:rFonts w:ascii="Arial" w:hAnsi="Arial" w:cs="Arial"/>
            <w:sz w:val="24"/>
            <w:szCs w:val="24"/>
          </w:rPr>
          <w:delText xml:space="preserve"> as </w:delText>
        </w:r>
        <w:r w:rsidR="00E919F7" w:rsidDel="00DD2C8B">
          <w:rPr>
            <w:rFonts w:ascii="Arial" w:hAnsi="Arial" w:cs="Arial"/>
            <w:sz w:val="24"/>
            <w:szCs w:val="24"/>
          </w:rPr>
          <w:delText xml:space="preserve">a </w:delText>
        </w:r>
        <w:r w:rsidR="00E919F7" w:rsidRPr="00E919F7" w:rsidDel="00DD2C8B">
          <w:rPr>
            <w:rFonts w:ascii="Arial" w:hAnsi="Arial" w:cs="Arial"/>
            <w:sz w:val="24"/>
            <w:szCs w:val="24"/>
          </w:rPr>
          <w:delText>carpenter</w:delText>
        </w:r>
        <w:r w:rsidR="00E919F7" w:rsidDel="00DD2C8B">
          <w:rPr>
            <w:rFonts w:ascii="Arial" w:hAnsi="Arial" w:cs="Arial"/>
            <w:sz w:val="24"/>
            <w:szCs w:val="24"/>
          </w:rPr>
          <w:delText>.  I am</w:delText>
        </w:r>
        <w:r w:rsidR="00E919F7" w:rsidRPr="00E919F7" w:rsidDel="00DD2C8B">
          <w:rPr>
            <w:rFonts w:ascii="Arial" w:hAnsi="Arial" w:cs="Arial"/>
            <w:sz w:val="24"/>
            <w:szCs w:val="24"/>
          </w:rPr>
          <w:delText xml:space="preserve"> revered as the patron saint of fathers</w:delText>
        </w:r>
        <w:r w:rsidR="00E919F7" w:rsidDel="00DD2C8B">
          <w:rPr>
            <w:rFonts w:ascii="Arial" w:hAnsi="Arial" w:cs="Arial"/>
            <w:sz w:val="24"/>
            <w:szCs w:val="24"/>
          </w:rPr>
          <w:delText>, workers,</w:delText>
        </w:r>
        <w:r w:rsidR="00FA7416" w:rsidDel="00DD2C8B">
          <w:rPr>
            <w:rFonts w:ascii="Arial" w:hAnsi="Arial" w:cs="Arial"/>
            <w:sz w:val="24"/>
            <w:szCs w:val="24"/>
          </w:rPr>
          <w:delText xml:space="preserve"> the sick,</w:delText>
        </w:r>
        <w:r w:rsidR="00E919F7" w:rsidDel="00DD2C8B">
          <w:rPr>
            <w:rFonts w:ascii="Arial" w:hAnsi="Arial" w:cs="Arial"/>
            <w:sz w:val="24"/>
            <w:szCs w:val="24"/>
          </w:rPr>
          <w:delText xml:space="preserve"> and a happy death. </w:delText>
        </w:r>
        <w:r w:rsidR="00FA7416" w:rsidDel="00DD2C8B">
          <w:rPr>
            <w:rFonts w:ascii="Arial" w:hAnsi="Arial" w:cs="Arial"/>
            <w:sz w:val="24"/>
            <w:szCs w:val="24"/>
          </w:rPr>
          <w:delText xml:space="preserve"> I am the patron of various places and dioceses to include the Sioux Falls Diocese.  The cathedral in Sioux Falls bears my name.  </w:delText>
        </w:r>
        <w:r w:rsidR="00E919F7" w:rsidDel="00DD2C8B">
          <w:rPr>
            <w:rFonts w:ascii="Arial" w:hAnsi="Arial" w:cs="Arial"/>
            <w:sz w:val="24"/>
            <w:szCs w:val="24"/>
          </w:rPr>
          <w:delText>Who am I?</w:delText>
        </w:r>
      </w:del>
    </w:p>
    <w:p w14:paraId="60FE2F13" w14:textId="77777777" w:rsidR="00DD2C8B" w:rsidDel="0069080B" w:rsidRDefault="00DD2C8B" w:rsidP="00E919F7">
      <w:pPr>
        <w:spacing w:after="0" w:line="240" w:lineRule="auto"/>
        <w:rPr>
          <w:ins w:id="353" w:author="BENJAMIN KANTACK" w:date="2023-06-27T12:52:00Z"/>
          <w:del w:id="354" w:author="Kelly Kantack" w:date="2023-08-22T07:57:00Z"/>
          <w:rFonts w:ascii="Arial" w:hAnsi="Arial" w:cs="Arial"/>
          <w:sz w:val="24"/>
          <w:szCs w:val="24"/>
        </w:rPr>
      </w:pPr>
    </w:p>
    <w:p w14:paraId="27F04048" w14:textId="658D2DA1" w:rsidR="00DD2C8B" w:rsidRDefault="00DD2C8B" w:rsidP="00E919F7">
      <w:pPr>
        <w:spacing w:after="0" w:line="240" w:lineRule="auto"/>
        <w:rPr>
          <w:ins w:id="355" w:author="BENJAMIN KANTACK" w:date="2023-06-27T12:53:00Z"/>
          <w:rFonts w:ascii="Arial" w:hAnsi="Arial" w:cs="Arial"/>
          <w:sz w:val="24"/>
          <w:szCs w:val="24"/>
        </w:rPr>
      </w:pPr>
      <w:ins w:id="356" w:author="BENJAMIN KANTACK" w:date="2023-06-27T12:53:00Z">
        <w:r>
          <w:rPr>
            <w:rFonts w:ascii="Arial" w:hAnsi="Arial" w:cs="Arial"/>
            <w:sz w:val="24"/>
            <w:szCs w:val="24"/>
          </w:rPr>
          <w:t xml:space="preserve">The cathedral in Sioux Falls bears the name of what </w:t>
        </w:r>
      </w:ins>
      <w:ins w:id="357" w:author="Kelly Kantack" w:date="2023-07-10T09:32:00Z">
        <w:r w:rsidR="00607D70">
          <w:rPr>
            <w:rFonts w:ascii="Arial" w:hAnsi="Arial" w:cs="Arial"/>
            <w:sz w:val="24"/>
            <w:szCs w:val="24"/>
          </w:rPr>
          <w:t xml:space="preserve">carpenter and </w:t>
        </w:r>
      </w:ins>
      <w:ins w:id="358" w:author="BENJAMIN KANTACK" w:date="2023-06-27T12:53:00Z">
        <w:r>
          <w:rPr>
            <w:rFonts w:ascii="Arial" w:hAnsi="Arial" w:cs="Arial"/>
            <w:sz w:val="24"/>
            <w:szCs w:val="24"/>
          </w:rPr>
          <w:t>patron saint of the Diocese of Sioux Falls, fathers, workers, the sick, and a happy death?</w:t>
        </w:r>
      </w:ins>
    </w:p>
    <w:p w14:paraId="50CEFB9D" w14:textId="77777777" w:rsidR="00DD2C8B" w:rsidRPr="006707BE" w:rsidRDefault="00DD2C8B" w:rsidP="00E919F7">
      <w:pPr>
        <w:spacing w:after="0" w:line="240" w:lineRule="auto"/>
        <w:rPr>
          <w:rFonts w:ascii="Arial" w:hAnsi="Arial" w:cs="Arial"/>
          <w:sz w:val="24"/>
          <w:szCs w:val="24"/>
        </w:rPr>
      </w:pPr>
    </w:p>
    <w:p w14:paraId="3A1E0062" w14:textId="76874AD7" w:rsidR="00380EA0" w:rsidRPr="006707BE" w:rsidRDefault="00DD2C8B" w:rsidP="00E919F7">
      <w:pPr>
        <w:spacing w:after="0" w:line="240" w:lineRule="auto"/>
        <w:jc w:val="right"/>
        <w:rPr>
          <w:rFonts w:ascii="Arial" w:hAnsi="Arial" w:cs="Arial"/>
          <w:b/>
          <w:sz w:val="24"/>
          <w:szCs w:val="24"/>
        </w:rPr>
      </w:pPr>
      <w:ins w:id="359" w:author="BENJAMIN KANTACK" w:date="2023-06-27T12:53:00Z">
        <w:r>
          <w:rPr>
            <w:rFonts w:ascii="Arial" w:hAnsi="Arial" w:cs="Arial"/>
            <w:b/>
            <w:sz w:val="24"/>
            <w:szCs w:val="24"/>
            <w:u w:val="single"/>
          </w:rPr>
          <w:t>(</w:t>
        </w:r>
      </w:ins>
      <w:r w:rsidR="00E919F7">
        <w:rPr>
          <w:rFonts w:ascii="Arial" w:hAnsi="Arial" w:cs="Arial"/>
          <w:b/>
          <w:sz w:val="24"/>
          <w:szCs w:val="24"/>
          <w:u w:val="single"/>
        </w:rPr>
        <w:t>St.</w:t>
      </w:r>
      <w:ins w:id="360" w:author="BENJAMIN KANTACK" w:date="2023-06-27T12:53:00Z">
        <w:r>
          <w:rPr>
            <w:rFonts w:ascii="Arial" w:hAnsi="Arial" w:cs="Arial"/>
            <w:b/>
            <w:sz w:val="24"/>
            <w:szCs w:val="24"/>
            <w:u w:val="single"/>
          </w:rPr>
          <w:t>)</w:t>
        </w:r>
      </w:ins>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306DFFFA" w14:textId="77777777" w:rsidR="00B45ACA" w:rsidRDefault="00B45ACA" w:rsidP="00253C0A">
      <w:pPr>
        <w:spacing w:after="0" w:line="240" w:lineRule="auto"/>
        <w:rPr>
          <w:rStyle w:val="Hyperlink"/>
          <w:rFonts w:ascii="Arial" w:hAnsi="Arial" w:cs="Arial"/>
          <w:i/>
          <w:sz w:val="24"/>
          <w:szCs w:val="24"/>
        </w:rPr>
      </w:pPr>
    </w:p>
    <w:p w14:paraId="0701EFD7" w14:textId="77777777" w:rsidR="00B45ACA" w:rsidRDefault="00B45ACA" w:rsidP="00253C0A">
      <w:pPr>
        <w:spacing w:after="0" w:line="240" w:lineRule="auto"/>
        <w:rPr>
          <w:rStyle w:val="Hyperlink"/>
          <w:rFonts w:ascii="Arial" w:hAnsi="Arial" w:cs="Arial"/>
          <w:i/>
          <w:sz w:val="24"/>
          <w:szCs w:val="24"/>
        </w:rPr>
      </w:pPr>
    </w:p>
    <w:p w14:paraId="705AD2A9" w14:textId="77777777" w:rsidR="00B45ACA" w:rsidRDefault="00B45ACA" w:rsidP="00253C0A">
      <w:pPr>
        <w:spacing w:after="0" w:line="240" w:lineRule="auto"/>
        <w:rPr>
          <w:rFonts w:ascii="Arial" w:hAnsi="Arial" w:cs="Arial"/>
          <w:i/>
          <w:color w:val="943634" w:themeColor="accent2" w:themeShade="BF"/>
          <w:sz w:val="24"/>
          <w:szCs w:val="24"/>
        </w:rPr>
      </w:pP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7723B2" w14:textId="61CE094B" w:rsidR="00380EA0" w:rsidDel="0069080B" w:rsidRDefault="00940DC6" w:rsidP="00FA7416">
      <w:pPr>
        <w:spacing w:after="0" w:line="240" w:lineRule="auto"/>
        <w:rPr>
          <w:ins w:id="361" w:author="BENJAMIN KANTACK" w:date="2023-06-27T17:17:00Z"/>
          <w:del w:id="362" w:author="Kelly Kantack" w:date="2023-08-22T07:59:00Z"/>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del w:id="363" w:author="BENJAMIN KANTACK" w:date="2023-06-27T17:21:00Z">
        <w:r w:rsidR="00FA7416" w:rsidDel="008820ED">
          <w:rPr>
            <w:rFonts w:ascii="Arial" w:hAnsi="Arial" w:cs="Arial"/>
            <w:sz w:val="24"/>
            <w:szCs w:val="24"/>
          </w:rPr>
          <w:delText>I was</w:delText>
        </w:r>
        <w:r w:rsidR="00FA7416" w:rsidRPr="00FA7416" w:rsidDel="008820ED">
          <w:rPr>
            <w:rFonts w:ascii="Arial" w:hAnsi="Arial" w:cs="Arial"/>
            <w:sz w:val="24"/>
            <w:szCs w:val="24"/>
          </w:rPr>
          <w:delText xml:space="preserve"> a wealthy young man on </w:delText>
        </w:r>
        <w:r w:rsidR="00FA7416" w:rsidDel="008820ED">
          <w:rPr>
            <w:rFonts w:ascii="Arial" w:hAnsi="Arial" w:cs="Arial"/>
            <w:sz w:val="24"/>
            <w:szCs w:val="24"/>
          </w:rPr>
          <w:delText xml:space="preserve">my </w:delText>
        </w:r>
        <w:r w:rsidR="00FA7416" w:rsidRPr="00FA7416" w:rsidDel="008820ED">
          <w:rPr>
            <w:rFonts w:ascii="Arial" w:hAnsi="Arial" w:cs="Arial"/>
            <w:sz w:val="24"/>
            <w:szCs w:val="24"/>
          </w:rPr>
          <w:delText>way to fig</w:delText>
        </w:r>
        <w:r w:rsidR="00927C98" w:rsidDel="008820ED">
          <w:rPr>
            <w:rFonts w:ascii="Arial" w:hAnsi="Arial" w:cs="Arial"/>
            <w:sz w:val="24"/>
            <w:szCs w:val="24"/>
          </w:rPr>
          <w:delText>ht in a war when God came to me</w:delText>
        </w:r>
        <w:r w:rsidR="00FA7416" w:rsidRPr="00FA7416" w:rsidDel="008820ED">
          <w:rPr>
            <w:rFonts w:ascii="Arial" w:hAnsi="Arial" w:cs="Arial"/>
            <w:sz w:val="24"/>
            <w:szCs w:val="24"/>
          </w:rPr>
          <w:delText xml:space="preserve"> in a vi</w:delText>
        </w:r>
        <w:r w:rsidR="00FA7416" w:rsidDel="008820ED">
          <w:rPr>
            <w:rFonts w:ascii="Arial" w:hAnsi="Arial" w:cs="Arial"/>
            <w:sz w:val="24"/>
            <w:szCs w:val="24"/>
          </w:rPr>
          <w:delText>sion. After that moment, I devoted my</w:delText>
        </w:r>
        <w:r w:rsidR="00FA7416" w:rsidRPr="00FA7416" w:rsidDel="008820ED">
          <w:rPr>
            <w:rFonts w:ascii="Arial" w:hAnsi="Arial" w:cs="Arial"/>
            <w:sz w:val="24"/>
            <w:szCs w:val="24"/>
          </w:rPr>
          <w:delText xml:space="preserve"> life to teaching and preaching about God while leading a life of poverty. </w:delText>
        </w:r>
        <w:r w:rsidR="00FA7416" w:rsidDel="008820ED">
          <w:rPr>
            <w:rFonts w:ascii="Arial" w:hAnsi="Arial" w:cs="Arial"/>
            <w:sz w:val="24"/>
            <w:szCs w:val="24"/>
          </w:rPr>
          <w:delText xml:space="preserve"> I </w:delText>
        </w:r>
        <w:r w:rsidR="00FA7416" w:rsidRPr="00FA7416" w:rsidDel="008820ED">
          <w:rPr>
            <w:rFonts w:ascii="Arial" w:hAnsi="Arial" w:cs="Arial"/>
            <w:sz w:val="24"/>
            <w:szCs w:val="24"/>
          </w:rPr>
          <w:delText>spearheaded a revival in the Catholic faith that gave birth to thre</w:delText>
        </w:r>
        <w:r w:rsidR="00FA7416" w:rsidDel="008820ED">
          <w:rPr>
            <w:rFonts w:ascii="Arial" w:hAnsi="Arial" w:cs="Arial"/>
            <w:sz w:val="24"/>
            <w:szCs w:val="24"/>
          </w:rPr>
          <w:delText xml:space="preserve">e new Catholic religious orders.  One of my </w:delText>
        </w:r>
        <w:r w:rsidR="00FA7416" w:rsidRPr="00FA7416" w:rsidDel="008820ED">
          <w:rPr>
            <w:rFonts w:ascii="Arial" w:hAnsi="Arial" w:cs="Arial"/>
            <w:sz w:val="24"/>
            <w:szCs w:val="24"/>
          </w:rPr>
          <w:delText>m</w:delText>
        </w:r>
        <w:r w:rsidR="00FA7416" w:rsidDel="008820ED">
          <w:rPr>
            <w:rFonts w:ascii="Arial" w:hAnsi="Arial" w:cs="Arial"/>
            <w:sz w:val="24"/>
            <w:szCs w:val="24"/>
          </w:rPr>
          <w:delText>ost well-known attributes is my</w:delText>
        </w:r>
        <w:r w:rsidR="00FA7416" w:rsidRPr="00FA7416" w:rsidDel="008820ED">
          <w:rPr>
            <w:rFonts w:ascii="Arial" w:hAnsi="Arial" w:cs="Arial"/>
            <w:sz w:val="24"/>
            <w:szCs w:val="24"/>
          </w:rPr>
          <w:delText xml:space="preserve"> love for animals</w:delText>
        </w:r>
        <w:r w:rsidR="00FA7416" w:rsidDel="008820ED">
          <w:rPr>
            <w:rFonts w:ascii="Arial" w:hAnsi="Arial" w:cs="Arial"/>
            <w:sz w:val="24"/>
            <w:szCs w:val="24"/>
          </w:rPr>
          <w:delText xml:space="preserve"> and </w:delText>
        </w:r>
        <w:r w:rsidR="00FA7416" w:rsidRPr="00FA7416" w:rsidDel="008820ED">
          <w:rPr>
            <w:rFonts w:ascii="Arial" w:hAnsi="Arial" w:cs="Arial"/>
            <w:sz w:val="24"/>
            <w:szCs w:val="24"/>
          </w:rPr>
          <w:delText xml:space="preserve">most artistic depictions of </w:delText>
        </w:r>
        <w:r w:rsidR="00FA7416" w:rsidDel="008820ED">
          <w:rPr>
            <w:rFonts w:ascii="Arial" w:hAnsi="Arial" w:cs="Arial"/>
            <w:sz w:val="24"/>
            <w:szCs w:val="24"/>
          </w:rPr>
          <w:delText xml:space="preserve">me </w:delText>
        </w:r>
        <w:r w:rsidR="00FA7416" w:rsidRPr="00FA7416" w:rsidDel="008820ED">
          <w:rPr>
            <w:rFonts w:ascii="Arial" w:hAnsi="Arial" w:cs="Arial"/>
            <w:sz w:val="24"/>
            <w:szCs w:val="24"/>
          </w:rPr>
          <w:delText xml:space="preserve">include birds and mammals. </w:delText>
        </w:r>
        <w:r w:rsidR="00927C98" w:rsidDel="008820ED">
          <w:rPr>
            <w:rFonts w:ascii="Arial" w:hAnsi="Arial" w:cs="Arial"/>
            <w:sz w:val="24"/>
            <w:szCs w:val="24"/>
          </w:rPr>
          <w:delText xml:space="preserve"> </w:delText>
        </w:r>
        <w:r w:rsidR="00FA7416" w:rsidDel="008820ED">
          <w:rPr>
            <w:rFonts w:ascii="Arial" w:hAnsi="Arial" w:cs="Arial"/>
            <w:sz w:val="24"/>
            <w:szCs w:val="24"/>
          </w:rPr>
          <w:delText xml:space="preserve">I am the patron saint of </w:delText>
        </w:r>
        <w:r w:rsidR="00FA7416" w:rsidRPr="00FA7416" w:rsidDel="008820ED">
          <w:rPr>
            <w:rFonts w:ascii="Arial" w:hAnsi="Arial" w:cs="Arial"/>
            <w:sz w:val="24"/>
            <w:szCs w:val="24"/>
          </w:rPr>
          <w:delText>blessings toward animals</w:delText>
        </w:r>
        <w:r w:rsidR="00FA7416" w:rsidDel="008820ED">
          <w:rPr>
            <w:rFonts w:ascii="Arial" w:hAnsi="Arial" w:cs="Arial"/>
            <w:sz w:val="24"/>
            <w:szCs w:val="24"/>
          </w:rPr>
          <w:delText xml:space="preserve">, </w:delText>
        </w:r>
        <w:r w:rsidR="00FA7416" w:rsidRPr="00FA7416" w:rsidDel="008820ED">
          <w:rPr>
            <w:rFonts w:ascii="Arial" w:hAnsi="Arial" w:cs="Arial"/>
            <w:sz w:val="24"/>
            <w:szCs w:val="24"/>
          </w:rPr>
          <w:delText>the environment</w:delText>
        </w:r>
        <w:r w:rsidR="00FA7416" w:rsidDel="008820ED">
          <w:rPr>
            <w:rFonts w:ascii="Arial" w:hAnsi="Arial" w:cs="Arial"/>
            <w:sz w:val="24"/>
            <w:szCs w:val="24"/>
          </w:rPr>
          <w:delText xml:space="preserve">, </w:delText>
        </w:r>
        <w:r w:rsidR="00FA7416" w:rsidRPr="00FA7416" w:rsidDel="008820ED">
          <w:rPr>
            <w:rFonts w:ascii="Arial" w:hAnsi="Arial" w:cs="Arial"/>
            <w:sz w:val="24"/>
            <w:szCs w:val="24"/>
          </w:rPr>
          <w:delText>and for protection against fires.</w:delText>
        </w:r>
        <w:r w:rsidR="00FA7416" w:rsidDel="008820ED">
          <w:rPr>
            <w:rFonts w:ascii="Arial" w:hAnsi="Arial" w:cs="Arial"/>
            <w:sz w:val="24"/>
            <w:szCs w:val="24"/>
          </w:rPr>
          <w:delText xml:space="preserve">  Who am I</w:delText>
        </w:r>
        <w:r w:rsidR="00380EA0" w:rsidRPr="006707BE" w:rsidDel="008820ED">
          <w:rPr>
            <w:rFonts w:ascii="Arial" w:hAnsi="Arial" w:cs="Arial"/>
            <w:sz w:val="24"/>
            <w:szCs w:val="24"/>
          </w:rPr>
          <w:delText>?</w:delText>
        </w:r>
      </w:del>
    </w:p>
    <w:p w14:paraId="393FFB5D" w14:textId="4CE3BC55" w:rsidR="008820ED" w:rsidDel="0069080B" w:rsidRDefault="008820ED" w:rsidP="00FA7416">
      <w:pPr>
        <w:spacing w:after="0" w:line="240" w:lineRule="auto"/>
        <w:rPr>
          <w:ins w:id="364" w:author="BENJAMIN KANTACK" w:date="2023-06-27T17:17:00Z"/>
          <w:del w:id="365" w:author="Kelly Kantack" w:date="2023-08-22T07:59:00Z"/>
          <w:rFonts w:ascii="Arial" w:hAnsi="Arial" w:cs="Arial"/>
          <w:sz w:val="24"/>
          <w:szCs w:val="24"/>
        </w:rPr>
      </w:pPr>
    </w:p>
    <w:p w14:paraId="6132C6F4" w14:textId="183117B9" w:rsidR="008820ED" w:rsidRDefault="008820ED" w:rsidP="00FA7416">
      <w:pPr>
        <w:spacing w:after="0" w:line="240" w:lineRule="auto"/>
        <w:rPr>
          <w:ins w:id="366" w:author="BENJAMIN KANTACK" w:date="2023-06-27T17:17:00Z"/>
          <w:rFonts w:ascii="Arial" w:hAnsi="Arial" w:cs="Arial"/>
          <w:sz w:val="24"/>
          <w:szCs w:val="24"/>
        </w:rPr>
      </w:pPr>
      <w:ins w:id="367" w:author="BENJAMIN KANTACK" w:date="2023-06-27T17:20:00Z">
        <w:r>
          <w:rPr>
            <w:rFonts w:ascii="Arial" w:hAnsi="Arial" w:cs="Arial"/>
            <w:sz w:val="24"/>
            <w:szCs w:val="24"/>
          </w:rPr>
          <w:t>Known for his life of poverty and c</w:t>
        </w:r>
      </w:ins>
      <w:ins w:id="368" w:author="BENJAMIN KANTACK" w:date="2023-06-27T17:19:00Z">
        <w:r>
          <w:rPr>
            <w:rFonts w:ascii="Arial" w:hAnsi="Arial" w:cs="Arial"/>
            <w:sz w:val="24"/>
            <w:szCs w:val="24"/>
          </w:rPr>
          <w:t>redited with spearheading a revival in the Church that gave birth to three new Catholic religious orders,</w:t>
        </w:r>
      </w:ins>
      <w:ins w:id="369" w:author="BENJAMIN KANTACK" w:date="2023-06-27T17:20:00Z">
        <w:r>
          <w:rPr>
            <w:rFonts w:ascii="Arial" w:hAnsi="Arial" w:cs="Arial"/>
            <w:sz w:val="24"/>
            <w:szCs w:val="24"/>
          </w:rPr>
          <w:t xml:space="preserve"> what saint </w:t>
        </w:r>
      </w:ins>
      <w:ins w:id="370" w:author="BENJAMIN KANTACK" w:date="2023-06-27T17:21:00Z">
        <w:r>
          <w:rPr>
            <w:rFonts w:ascii="Arial" w:hAnsi="Arial" w:cs="Arial"/>
            <w:sz w:val="24"/>
            <w:szCs w:val="24"/>
          </w:rPr>
          <w:t xml:space="preserve">and friend to animals is the patron of blessings </w:t>
        </w:r>
      </w:ins>
      <w:ins w:id="371" w:author="BENJAMIN KANTACK" w:date="2023-07-09T15:05:00Z">
        <w:r w:rsidR="00A52BB0">
          <w:rPr>
            <w:rFonts w:ascii="Arial" w:hAnsi="Arial" w:cs="Arial"/>
            <w:sz w:val="24"/>
            <w:szCs w:val="24"/>
          </w:rPr>
          <w:t>of</w:t>
        </w:r>
      </w:ins>
      <w:ins w:id="372" w:author="BENJAMIN KANTACK" w:date="2023-06-27T17:21:00Z">
        <w:r>
          <w:rPr>
            <w:rFonts w:ascii="Arial" w:hAnsi="Arial" w:cs="Arial"/>
            <w:sz w:val="24"/>
            <w:szCs w:val="24"/>
          </w:rPr>
          <w:t xml:space="preserve"> animals, the environment, and protection against fires?</w:t>
        </w:r>
      </w:ins>
    </w:p>
    <w:p w14:paraId="448EF294" w14:textId="7F6FB85A" w:rsidR="0069080B" w:rsidRDefault="0069080B" w:rsidP="0069080B">
      <w:pPr>
        <w:spacing w:after="0" w:line="240" w:lineRule="auto"/>
        <w:jc w:val="right"/>
        <w:rPr>
          <w:ins w:id="373" w:author="Kelly Kantack" w:date="2023-08-22T08:01:00Z"/>
          <w:rFonts w:ascii="Arial" w:hAnsi="Arial" w:cs="Arial"/>
          <w:b/>
          <w:i/>
          <w:sz w:val="24"/>
          <w:szCs w:val="24"/>
          <w:u w:val="single"/>
        </w:rPr>
      </w:pPr>
      <w:ins w:id="374" w:author="Kelly Kantack" w:date="2023-08-22T08:01:00Z">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ins>
    </w:p>
    <w:p w14:paraId="61DA7C1E" w14:textId="77777777" w:rsidR="0069080B" w:rsidRPr="006707BE" w:rsidRDefault="0069080B" w:rsidP="0069080B">
      <w:pPr>
        <w:spacing w:after="0" w:line="240" w:lineRule="auto"/>
        <w:jc w:val="right"/>
        <w:rPr>
          <w:ins w:id="375" w:author="Kelly Kantack" w:date="2023-08-22T07:59:00Z"/>
          <w:rFonts w:ascii="Arial" w:hAnsi="Arial" w:cs="Arial"/>
          <w:i/>
          <w:sz w:val="24"/>
          <w:szCs w:val="24"/>
        </w:rPr>
      </w:pPr>
      <w:ins w:id="376" w:author="Kelly Kantack" w:date="2023-08-22T07:59:00Z">
        <w:r w:rsidRPr="006707BE">
          <w:rPr>
            <w:rFonts w:ascii="Arial" w:hAnsi="Arial" w:cs="Arial"/>
            <w:i/>
            <w:sz w:val="24"/>
            <w:szCs w:val="24"/>
          </w:rPr>
          <w:t>Alternate answers:</w:t>
        </w:r>
      </w:ins>
    </w:p>
    <w:p w14:paraId="7852B075" w14:textId="15D8674A" w:rsidR="008820ED" w:rsidRPr="0029188C" w:rsidDel="0069080B" w:rsidRDefault="008820ED" w:rsidP="00FA7416">
      <w:pPr>
        <w:spacing w:after="0" w:line="240" w:lineRule="auto"/>
        <w:rPr>
          <w:del w:id="377" w:author="Kelly Kantack" w:date="2023-08-22T07:59:00Z"/>
          <w:rFonts w:ascii="Arial" w:hAnsi="Arial" w:cs="Arial"/>
          <w:sz w:val="24"/>
          <w:szCs w:val="24"/>
          <w:rPrChange w:id="378" w:author="Kelly Kantack" w:date="2023-08-22T08:23:00Z">
            <w:rPr>
              <w:del w:id="379" w:author="Kelly Kantack" w:date="2023-08-22T07:59:00Z"/>
              <w:rFonts w:ascii="Arial" w:hAnsi="Arial" w:cs="Arial"/>
              <w:sz w:val="24"/>
              <w:szCs w:val="24"/>
            </w:rPr>
          </w:rPrChange>
        </w:rPr>
      </w:pPr>
    </w:p>
    <w:p w14:paraId="1EF1A174" w14:textId="26C010A5" w:rsidR="00FA7416" w:rsidRPr="0029188C" w:rsidRDefault="008820ED" w:rsidP="00FA7416">
      <w:pPr>
        <w:spacing w:after="0" w:line="240" w:lineRule="auto"/>
        <w:jc w:val="right"/>
        <w:rPr>
          <w:ins w:id="380" w:author="Kelly Kantack" w:date="2023-08-22T08:00:00Z"/>
          <w:rFonts w:ascii="Arial" w:hAnsi="Arial" w:cs="Arial"/>
          <w:b/>
          <w:i/>
          <w:sz w:val="24"/>
          <w:szCs w:val="24"/>
          <w:rPrChange w:id="381" w:author="Kelly Kantack" w:date="2023-08-22T08:23:00Z">
            <w:rPr>
              <w:ins w:id="382" w:author="Kelly Kantack" w:date="2023-08-22T08:00:00Z"/>
              <w:rFonts w:ascii="Arial" w:hAnsi="Arial" w:cs="Arial"/>
              <w:b/>
              <w:i/>
              <w:sz w:val="24"/>
              <w:szCs w:val="24"/>
              <w:u w:val="single"/>
            </w:rPr>
          </w:rPrChange>
        </w:rPr>
      </w:pPr>
      <w:commentRangeStart w:id="383"/>
      <w:ins w:id="384" w:author="BENJAMIN KANTACK" w:date="2023-06-27T17:23:00Z">
        <w:r w:rsidRPr="0029188C">
          <w:rPr>
            <w:rFonts w:ascii="Arial" w:hAnsi="Arial" w:cs="Arial"/>
            <w:b/>
            <w:sz w:val="24"/>
            <w:szCs w:val="24"/>
            <w:rPrChange w:id="385" w:author="Kelly Kantack" w:date="2023-08-22T08:23:00Z">
              <w:rPr>
                <w:rFonts w:ascii="Arial" w:hAnsi="Arial" w:cs="Arial"/>
                <w:b/>
                <w:sz w:val="24"/>
                <w:szCs w:val="24"/>
                <w:u w:val="single"/>
              </w:rPr>
            </w:rPrChange>
          </w:rPr>
          <w:t>(</w:t>
        </w:r>
      </w:ins>
      <w:r w:rsidR="00FA7416" w:rsidRPr="0029188C">
        <w:rPr>
          <w:rFonts w:ascii="Arial" w:hAnsi="Arial" w:cs="Arial"/>
          <w:b/>
          <w:sz w:val="24"/>
          <w:szCs w:val="24"/>
          <w:rPrChange w:id="386" w:author="Kelly Kantack" w:date="2023-08-22T08:23:00Z">
            <w:rPr>
              <w:rFonts w:ascii="Arial" w:hAnsi="Arial" w:cs="Arial"/>
              <w:b/>
              <w:sz w:val="24"/>
              <w:szCs w:val="24"/>
              <w:u w:val="single"/>
            </w:rPr>
          </w:rPrChange>
        </w:rPr>
        <w:t>St.</w:t>
      </w:r>
      <w:ins w:id="387" w:author="BENJAMIN KANTACK" w:date="2023-06-27T17:23:00Z">
        <w:r w:rsidRPr="0029188C">
          <w:rPr>
            <w:rFonts w:ascii="Arial" w:hAnsi="Arial" w:cs="Arial"/>
            <w:b/>
            <w:sz w:val="24"/>
            <w:szCs w:val="24"/>
            <w:rPrChange w:id="388" w:author="Kelly Kantack" w:date="2023-08-22T08:23:00Z">
              <w:rPr>
                <w:rFonts w:ascii="Arial" w:hAnsi="Arial" w:cs="Arial"/>
                <w:b/>
                <w:sz w:val="24"/>
                <w:szCs w:val="24"/>
                <w:u w:val="single"/>
              </w:rPr>
            </w:rPrChange>
          </w:rPr>
          <w:t>)</w:t>
        </w:r>
      </w:ins>
      <w:r w:rsidR="00FA7416" w:rsidRPr="0029188C">
        <w:rPr>
          <w:rFonts w:ascii="Arial" w:hAnsi="Arial" w:cs="Arial"/>
          <w:b/>
          <w:sz w:val="24"/>
          <w:szCs w:val="24"/>
          <w:rPrChange w:id="389" w:author="Kelly Kantack" w:date="2023-08-22T08:23:00Z">
            <w:rPr>
              <w:rFonts w:ascii="Arial" w:hAnsi="Arial" w:cs="Arial"/>
              <w:b/>
              <w:sz w:val="24"/>
              <w:szCs w:val="24"/>
              <w:u w:val="single"/>
            </w:rPr>
          </w:rPrChange>
        </w:rPr>
        <w:t xml:space="preserve"> Francis</w:t>
      </w:r>
      <w:del w:id="390" w:author="Kelly Kantack" w:date="2023-08-22T08:01:00Z">
        <w:r w:rsidR="00FA7416" w:rsidRPr="0029188C" w:rsidDel="0069080B">
          <w:rPr>
            <w:rFonts w:ascii="Arial" w:hAnsi="Arial" w:cs="Arial"/>
            <w:b/>
            <w:sz w:val="24"/>
            <w:szCs w:val="24"/>
            <w:rPrChange w:id="391" w:author="Kelly Kantack" w:date="2023-08-22T08:23:00Z">
              <w:rPr>
                <w:rFonts w:ascii="Arial" w:hAnsi="Arial" w:cs="Arial"/>
                <w:b/>
                <w:sz w:val="24"/>
                <w:szCs w:val="24"/>
                <w:u w:val="single"/>
              </w:rPr>
            </w:rPrChange>
          </w:rPr>
          <w:delText xml:space="preserve"> </w:delText>
        </w:r>
      </w:del>
      <w:ins w:id="392" w:author="BENJAMIN KANTACK" w:date="2023-06-27T17:23:00Z">
        <w:del w:id="393" w:author="Kelly Kantack" w:date="2023-08-22T08:01:00Z">
          <w:r w:rsidRPr="0029188C" w:rsidDel="0069080B">
            <w:rPr>
              <w:rFonts w:ascii="Arial" w:hAnsi="Arial" w:cs="Arial"/>
              <w:b/>
              <w:sz w:val="24"/>
              <w:szCs w:val="24"/>
              <w:rPrChange w:id="394" w:author="Kelly Kantack" w:date="2023-08-22T08:23:00Z">
                <w:rPr>
                  <w:rFonts w:ascii="Arial" w:hAnsi="Arial" w:cs="Arial"/>
                  <w:b/>
                  <w:sz w:val="24"/>
                  <w:szCs w:val="24"/>
                  <w:u w:val="single"/>
                </w:rPr>
              </w:rPrChange>
            </w:rPr>
            <w:delText>(</w:delText>
          </w:r>
        </w:del>
      </w:ins>
      <w:del w:id="395" w:author="Kelly Kantack" w:date="2023-08-22T08:01:00Z">
        <w:r w:rsidR="00FA7416" w:rsidRPr="0029188C" w:rsidDel="0069080B">
          <w:rPr>
            <w:rFonts w:ascii="Arial" w:hAnsi="Arial" w:cs="Arial"/>
            <w:b/>
            <w:sz w:val="24"/>
            <w:szCs w:val="24"/>
            <w:rPrChange w:id="396" w:author="Kelly Kantack" w:date="2023-08-22T08:23:00Z">
              <w:rPr>
                <w:rFonts w:ascii="Arial" w:hAnsi="Arial" w:cs="Arial"/>
                <w:b/>
                <w:sz w:val="24"/>
                <w:szCs w:val="24"/>
                <w:u w:val="single"/>
              </w:rPr>
            </w:rPrChange>
          </w:rPr>
          <w:delText>of Assisi</w:delText>
        </w:r>
      </w:del>
      <w:ins w:id="397" w:author="BENJAMIN KANTACK" w:date="2023-06-27T17:23:00Z">
        <w:del w:id="398" w:author="Kelly Kantack" w:date="2023-08-22T08:01:00Z">
          <w:r w:rsidRPr="0029188C" w:rsidDel="0069080B">
            <w:rPr>
              <w:rFonts w:ascii="Arial" w:hAnsi="Arial" w:cs="Arial"/>
              <w:b/>
              <w:sz w:val="24"/>
              <w:szCs w:val="24"/>
              <w:rPrChange w:id="399" w:author="Kelly Kantack" w:date="2023-08-22T08:23:00Z">
                <w:rPr>
                  <w:rFonts w:ascii="Arial" w:hAnsi="Arial" w:cs="Arial"/>
                  <w:b/>
                  <w:sz w:val="24"/>
                  <w:szCs w:val="24"/>
                  <w:u w:val="single"/>
                </w:rPr>
              </w:rPrChange>
            </w:rPr>
            <w:delText>)</w:delText>
          </w:r>
        </w:del>
      </w:ins>
      <w:commentRangeEnd w:id="383"/>
      <w:ins w:id="400" w:author="BENJAMIN KANTACK" w:date="2023-07-09T15:06:00Z">
        <w:r w:rsidR="00A52BB0" w:rsidRPr="0029188C">
          <w:rPr>
            <w:rStyle w:val="CommentReference"/>
            <w:rPrChange w:id="401" w:author="Kelly Kantack" w:date="2023-08-22T08:23:00Z">
              <w:rPr>
                <w:rStyle w:val="CommentReference"/>
              </w:rPr>
            </w:rPrChange>
          </w:rPr>
          <w:commentReference w:id="383"/>
        </w:r>
      </w:ins>
      <w:r w:rsidR="00380EA0" w:rsidRPr="0029188C">
        <w:rPr>
          <w:rFonts w:ascii="Arial" w:hAnsi="Arial" w:cs="Arial"/>
          <w:b/>
          <w:i/>
          <w:sz w:val="24"/>
          <w:szCs w:val="24"/>
          <w:rPrChange w:id="402" w:author="Kelly Kantack" w:date="2023-08-22T08:23:00Z">
            <w:rPr>
              <w:rFonts w:ascii="Arial" w:hAnsi="Arial" w:cs="Arial"/>
              <w:b/>
              <w:i/>
              <w:sz w:val="24"/>
              <w:szCs w:val="24"/>
              <w:u w:val="single"/>
            </w:rPr>
          </w:rPrChange>
        </w:rPr>
        <w:t xml:space="preserve"> </w:t>
      </w:r>
    </w:p>
    <w:p w14:paraId="5A0DD590" w14:textId="5F55754C" w:rsidR="0069080B" w:rsidRPr="00C02DA5" w:rsidRDefault="0069080B" w:rsidP="00F05614">
      <w:pPr>
        <w:spacing w:after="0" w:line="240" w:lineRule="auto"/>
        <w:rPr>
          <w:ins w:id="403" w:author="Kelly Kantack" w:date="2023-08-22T08:00:00Z"/>
          <w:rFonts w:ascii="Arial" w:hAnsi="Arial" w:cs="Arial"/>
          <w:i/>
          <w:color w:val="0033CC"/>
          <w:sz w:val="24"/>
          <w:szCs w:val="24"/>
        </w:rPr>
      </w:pPr>
      <w:ins w:id="404" w:author="Kelly Kantack" w:date="2023-08-22T08:00:00Z">
        <w:r w:rsidRPr="00C02DA5">
          <w:rPr>
            <w:rFonts w:ascii="Arial" w:hAnsi="Arial" w:cs="Arial"/>
            <w:sz w:val="24"/>
            <w:szCs w:val="24"/>
          </w:rPr>
          <w:t xml:space="preserve">[NOTE…if only </w:t>
        </w:r>
        <w:r>
          <w:rPr>
            <w:rFonts w:ascii="Arial" w:hAnsi="Arial" w:cs="Arial"/>
            <w:sz w:val="24"/>
            <w:szCs w:val="24"/>
          </w:rPr>
          <w:t>St. Franc</w:t>
        </w:r>
      </w:ins>
      <w:ins w:id="405" w:author="Kelly Kantack" w:date="2023-08-22T08:01:00Z">
        <w:r>
          <w:rPr>
            <w:rFonts w:ascii="Arial" w:hAnsi="Arial" w:cs="Arial"/>
            <w:sz w:val="24"/>
            <w:szCs w:val="24"/>
          </w:rPr>
          <w:t>i</w:t>
        </w:r>
      </w:ins>
      <w:ins w:id="406" w:author="Kelly Kantack" w:date="2023-08-22T08:00:00Z">
        <w:r>
          <w:rPr>
            <w:rFonts w:ascii="Arial" w:hAnsi="Arial" w:cs="Arial"/>
            <w:sz w:val="24"/>
            <w:szCs w:val="24"/>
          </w:rPr>
          <w:t xml:space="preserve">s is </w:t>
        </w:r>
      </w:ins>
      <w:ins w:id="407" w:author="Kelly Kantack" w:date="2023-08-22T08:01:00Z">
        <w:r>
          <w:rPr>
            <w:rFonts w:ascii="Arial" w:hAnsi="Arial" w:cs="Arial"/>
            <w:sz w:val="24"/>
            <w:szCs w:val="24"/>
          </w:rPr>
          <w:t xml:space="preserve">given of answer, </w:t>
        </w:r>
      </w:ins>
      <w:ins w:id="408" w:author="Kelly Kantack" w:date="2023-08-22T08:00:00Z">
        <w:r>
          <w:rPr>
            <w:rFonts w:ascii="Arial" w:hAnsi="Arial" w:cs="Arial"/>
            <w:sz w:val="24"/>
            <w:szCs w:val="24"/>
          </w:rPr>
          <w:t xml:space="preserve">accept the answer and say… </w:t>
        </w:r>
        <w:r w:rsidRPr="0069080B">
          <w:rPr>
            <w:rFonts w:ascii="Arial" w:hAnsi="Arial" w:cs="Arial"/>
            <w:i/>
            <w:color w:val="0033CC"/>
            <w:sz w:val="24"/>
            <w:szCs w:val="24"/>
            <w:rPrChange w:id="409" w:author="Kelly Kantack" w:date="2023-08-22T08:00:00Z">
              <w:rPr>
                <w:rFonts w:ascii="Arial" w:hAnsi="Arial" w:cs="Arial"/>
                <w:sz w:val="24"/>
                <w:szCs w:val="24"/>
              </w:rPr>
            </w:rPrChange>
          </w:rPr>
          <w:t>St. Francis of Assisi</w:t>
        </w:r>
      </w:ins>
      <w:ins w:id="410" w:author="Kelly Kantack" w:date="2023-08-22T08:01:00Z">
        <w:r>
          <w:rPr>
            <w:rFonts w:ascii="Arial" w:hAnsi="Arial" w:cs="Arial"/>
            <w:sz w:val="24"/>
            <w:szCs w:val="24"/>
          </w:rPr>
          <w:t>]</w:t>
        </w:r>
      </w:ins>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98993F5" w14:textId="0D283423" w:rsidR="00380EA0" w:rsidDel="00251E42" w:rsidRDefault="00416C56" w:rsidP="007A18EE">
      <w:pPr>
        <w:spacing w:after="0" w:line="240" w:lineRule="auto"/>
        <w:rPr>
          <w:ins w:id="411" w:author="BENJAMIN KANTACK" w:date="2023-06-27T17:22:00Z"/>
          <w:del w:id="412" w:author="Kelly Kantack" w:date="2023-08-22T08:11:00Z"/>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del w:id="413" w:author="Kelly Kantack" w:date="2023-08-22T08:11:00Z">
        <w:r w:rsidR="007A18EE" w:rsidDel="00251E42">
          <w:rPr>
            <w:rFonts w:ascii="Arial" w:hAnsi="Arial" w:cs="Arial"/>
            <w:sz w:val="24"/>
            <w:szCs w:val="24"/>
          </w:rPr>
          <w:delText xml:space="preserve">I </w:delText>
        </w:r>
        <w:r w:rsidR="007A18EE" w:rsidRPr="007A18EE" w:rsidDel="00251E42">
          <w:rPr>
            <w:rFonts w:ascii="Arial" w:hAnsi="Arial" w:cs="Arial"/>
            <w:sz w:val="24"/>
            <w:szCs w:val="24"/>
          </w:rPr>
          <w:delText>was a French teenager who wa</w:delText>
        </w:r>
        <w:r w:rsidR="007A18EE" w:rsidDel="00251E42">
          <w:rPr>
            <w:rFonts w:ascii="Arial" w:hAnsi="Arial" w:cs="Arial"/>
            <w:sz w:val="24"/>
            <w:szCs w:val="24"/>
          </w:rPr>
          <w:delText>s instrumental in several of my</w:delText>
        </w:r>
        <w:r w:rsidR="007A18EE" w:rsidRPr="007A18EE" w:rsidDel="00251E42">
          <w:rPr>
            <w:rFonts w:ascii="Arial" w:hAnsi="Arial" w:cs="Arial"/>
            <w:sz w:val="24"/>
            <w:szCs w:val="24"/>
          </w:rPr>
          <w:delText xml:space="preserve"> country’s victories during the Hundred Years’ War. </w:delText>
        </w:r>
        <w:r w:rsidR="007A18EE" w:rsidDel="00251E42">
          <w:rPr>
            <w:rFonts w:ascii="Arial" w:hAnsi="Arial" w:cs="Arial"/>
            <w:sz w:val="24"/>
            <w:szCs w:val="24"/>
          </w:rPr>
          <w:delText xml:space="preserve"> Despite proving my</w:delText>
        </w:r>
        <w:r w:rsidR="007A18EE" w:rsidRPr="007A18EE" w:rsidDel="00251E42">
          <w:rPr>
            <w:rFonts w:ascii="Arial" w:hAnsi="Arial" w:cs="Arial"/>
            <w:sz w:val="24"/>
            <w:szCs w:val="24"/>
          </w:rPr>
          <w:delText xml:space="preserve"> loyalty </w:delText>
        </w:r>
        <w:r w:rsidR="007A18EE" w:rsidDel="00251E42">
          <w:rPr>
            <w:rFonts w:ascii="Arial" w:hAnsi="Arial" w:cs="Arial"/>
            <w:sz w:val="24"/>
            <w:szCs w:val="24"/>
          </w:rPr>
          <w:delText>to my country and my</w:delText>
        </w:r>
        <w:r w:rsidR="007A18EE" w:rsidRPr="007A18EE" w:rsidDel="00251E42">
          <w:rPr>
            <w:rFonts w:ascii="Arial" w:hAnsi="Arial" w:cs="Arial"/>
            <w:sz w:val="24"/>
            <w:szCs w:val="24"/>
          </w:rPr>
          <w:delText xml:space="preserve"> faith in God on the battlefield, </w:delText>
        </w:r>
        <w:r w:rsidR="007A18EE" w:rsidDel="00251E42">
          <w:rPr>
            <w:rFonts w:ascii="Arial" w:hAnsi="Arial" w:cs="Arial"/>
            <w:sz w:val="24"/>
            <w:szCs w:val="24"/>
          </w:rPr>
          <w:delText xml:space="preserve">some believed I was a witch or </w:delText>
        </w:r>
        <w:r w:rsidR="007A18EE" w:rsidRPr="007A18EE" w:rsidDel="00251E42">
          <w:rPr>
            <w:rFonts w:ascii="Arial" w:hAnsi="Arial" w:cs="Arial"/>
            <w:sz w:val="24"/>
            <w:szCs w:val="24"/>
          </w:rPr>
          <w:delText>sorceress</w:delText>
        </w:r>
        <w:r w:rsidR="007A18EE" w:rsidDel="00251E42">
          <w:rPr>
            <w:rFonts w:ascii="Arial" w:hAnsi="Arial" w:cs="Arial"/>
            <w:sz w:val="24"/>
            <w:szCs w:val="24"/>
          </w:rPr>
          <w:delText xml:space="preserve">.  I was eventually put on trial and </w:delText>
        </w:r>
        <w:r w:rsidR="00CB0DF3" w:rsidDel="00251E42">
          <w:rPr>
            <w:rFonts w:ascii="Arial" w:hAnsi="Arial" w:cs="Arial"/>
            <w:sz w:val="24"/>
            <w:szCs w:val="24"/>
          </w:rPr>
          <w:delText>senten</w:delText>
        </w:r>
        <w:r w:rsidR="00CB0DF3" w:rsidRPr="007A18EE" w:rsidDel="00251E42">
          <w:rPr>
            <w:rFonts w:ascii="Arial" w:hAnsi="Arial" w:cs="Arial"/>
            <w:sz w:val="24"/>
            <w:szCs w:val="24"/>
          </w:rPr>
          <w:delText>ced to</w:delText>
        </w:r>
        <w:r w:rsidR="007A18EE" w:rsidRPr="007A18EE" w:rsidDel="00251E42">
          <w:rPr>
            <w:rFonts w:ascii="Arial" w:hAnsi="Arial" w:cs="Arial"/>
            <w:sz w:val="24"/>
            <w:szCs w:val="24"/>
          </w:rPr>
          <w:delText xml:space="preserve"> be burned at the stake.</w:delText>
        </w:r>
        <w:r w:rsidR="007A18EE" w:rsidDel="00251E42">
          <w:rPr>
            <w:rFonts w:ascii="Arial" w:hAnsi="Arial" w:cs="Arial"/>
            <w:sz w:val="24"/>
            <w:szCs w:val="24"/>
          </w:rPr>
          <w:delText xml:space="preserve">  </w:delText>
        </w:r>
        <w:r w:rsidR="007A18EE" w:rsidRPr="007A18EE" w:rsidDel="00251E42">
          <w:rPr>
            <w:rFonts w:ascii="Arial" w:hAnsi="Arial" w:cs="Arial"/>
            <w:sz w:val="24"/>
            <w:szCs w:val="24"/>
          </w:rPr>
          <w:delText xml:space="preserve">Despite being tempted to renounce </w:delText>
        </w:r>
        <w:r w:rsidR="007A18EE" w:rsidDel="00251E42">
          <w:rPr>
            <w:rFonts w:ascii="Arial" w:hAnsi="Arial" w:cs="Arial"/>
            <w:sz w:val="24"/>
            <w:szCs w:val="24"/>
          </w:rPr>
          <w:delText xml:space="preserve">my faith to </w:delText>
        </w:r>
        <w:r w:rsidR="007A18EE" w:rsidRPr="007A18EE" w:rsidDel="00251E42">
          <w:rPr>
            <w:rFonts w:ascii="Arial" w:hAnsi="Arial" w:cs="Arial"/>
            <w:sz w:val="24"/>
            <w:szCs w:val="24"/>
          </w:rPr>
          <w:delText xml:space="preserve">spare </w:delText>
        </w:r>
        <w:r w:rsidR="007A18EE" w:rsidDel="00251E42">
          <w:rPr>
            <w:rFonts w:ascii="Arial" w:hAnsi="Arial" w:cs="Arial"/>
            <w:sz w:val="24"/>
            <w:szCs w:val="24"/>
          </w:rPr>
          <w:delText xml:space="preserve">my life, I remained </w:delText>
        </w:r>
        <w:r w:rsidR="007A18EE" w:rsidRPr="007A18EE" w:rsidDel="00251E42">
          <w:rPr>
            <w:rFonts w:ascii="Arial" w:hAnsi="Arial" w:cs="Arial"/>
            <w:sz w:val="24"/>
            <w:szCs w:val="24"/>
          </w:rPr>
          <w:delText>steadfast</w:delText>
        </w:r>
        <w:r w:rsidR="007A18EE" w:rsidDel="00251E42">
          <w:rPr>
            <w:rFonts w:ascii="Arial" w:hAnsi="Arial" w:cs="Arial"/>
            <w:sz w:val="24"/>
            <w:szCs w:val="24"/>
          </w:rPr>
          <w:delText xml:space="preserve"> and was martyred at the age of </w:delText>
        </w:r>
        <w:r w:rsidR="007A18EE" w:rsidRPr="007A18EE" w:rsidDel="00251E42">
          <w:rPr>
            <w:rFonts w:ascii="Arial" w:hAnsi="Arial" w:cs="Arial"/>
            <w:sz w:val="24"/>
            <w:szCs w:val="24"/>
          </w:rPr>
          <w:delText>19</w:delText>
        </w:r>
        <w:r w:rsidR="007A18EE" w:rsidDel="00251E42">
          <w:rPr>
            <w:rFonts w:ascii="Arial" w:hAnsi="Arial" w:cs="Arial"/>
            <w:sz w:val="24"/>
            <w:szCs w:val="24"/>
          </w:rPr>
          <w:delText>.  Who am I</w:delText>
        </w:r>
        <w:r w:rsidR="00380EA0" w:rsidRPr="006707BE" w:rsidDel="00251E42">
          <w:rPr>
            <w:rFonts w:ascii="Arial" w:hAnsi="Arial" w:cs="Arial"/>
            <w:sz w:val="24"/>
            <w:szCs w:val="24"/>
          </w:rPr>
          <w:delText>?</w:delText>
        </w:r>
      </w:del>
    </w:p>
    <w:p w14:paraId="608A3C62" w14:textId="77777777" w:rsidR="008820ED" w:rsidRDefault="008820ED" w:rsidP="007A18EE">
      <w:pPr>
        <w:spacing w:after="0" w:line="240" w:lineRule="auto"/>
        <w:rPr>
          <w:ins w:id="414" w:author="BENJAMIN KANTACK" w:date="2023-06-27T17:22:00Z"/>
          <w:rFonts w:ascii="Arial" w:hAnsi="Arial" w:cs="Arial"/>
          <w:sz w:val="24"/>
          <w:szCs w:val="24"/>
        </w:rPr>
      </w:pPr>
    </w:p>
    <w:p w14:paraId="2BA266B2" w14:textId="1F991A89" w:rsidR="008820ED" w:rsidRDefault="008820ED" w:rsidP="007A18EE">
      <w:pPr>
        <w:spacing w:after="0" w:line="240" w:lineRule="auto"/>
        <w:rPr>
          <w:ins w:id="415" w:author="BENJAMIN KANTACK" w:date="2023-06-27T17:23:00Z"/>
          <w:rFonts w:ascii="Arial" w:hAnsi="Arial" w:cs="Arial"/>
          <w:sz w:val="24"/>
          <w:szCs w:val="24"/>
        </w:rPr>
      </w:pPr>
      <w:ins w:id="416" w:author="BENJAMIN KANTACK" w:date="2023-06-27T17:22:00Z">
        <w:r>
          <w:rPr>
            <w:rFonts w:ascii="Arial" w:hAnsi="Arial" w:cs="Arial"/>
            <w:sz w:val="24"/>
            <w:szCs w:val="24"/>
          </w:rPr>
          <w:t>While just a teenager, what French saint was instrumental in several of her country’s victories during the H</w:t>
        </w:r>
      </w:ins>
      <w:ins w:id="417" w:author="BENJAMIN KANTACK" w:date="2023-06-27T17:23:00Z">
        <w:r>
          <w:rPr>
            <w:rFonts w:ascii="Arial" w:hAnsi="Arial" w:cs="Arial"/>
            <w:sz w:val="24"/>
            <w:szCs w:val="24"/>
          </w:rPr>
          <w:t>undred Years’ War before being</w:t>
        </w:r>
      </w:ins>
      <w:ins w:id="418" w:author="BENJAMIN KANTACK" w:date="2023-07-09T15:08:00Z">
        <w:r w:rsidR="00A52BB0">
          <w:rPr>
            <w:rFonts w:ascii="Arial" w:hAnsi="Arial" w:cs="Arial"/>
            <w:sz w:val="24"/>
            <w:szCs w:val="24"/>
          </w:rPr>
          <w:t xml:space="preserve"> charged with heresy and</w:t>
        </w:r>
      </w:ins>
      <w:ins w:id="419" w:author="BENJAMIN KANTACK" w:date="2023-06-27T17:23:00Z">
        <w:r>
          <w:rPr>
            <w:rFonts w:ascii="Arial" w:hAnsi="Arial" w:cs="Arial"/>
            <w:sz w:val="24"/>
            <w:szCs w:val="24"/>
          </w:rPr>
          <w:t xml:space="preserve"> martyred at age 19?</w:t>
        </w:r>
      </w:ins>
    </w:p>
    <w:p w14:paraId="0A330A18" w14:textId="77777777" w:rsidR="008820ED" w:rsidRPr="006707BE" w:rsidRDefault="008820ED"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ins w:id="420" w:author="Kelly Kantack" w:date="2023-08-22T08:15:00Z"/>
          <w:rFonts w:ascii="Arial" w:hAnsi="Arial" w:cs="Arial"/>
          <w:b/>
          <w:i/>
          <w:sz w:val="24"/>
          <w:szCs w:val="24"/>
          <w:u w:val="single"/>
        </w:rPr>
      </w:pPr>
      <w:ins w:id="421" w:author="BENJAMIN KANTACK" w:date="2023-06-27T17:23:00Z">
        <w:r>
          <w:rPr>
            <w:rFonts w:ascii="Arial" w:hAnsi="Arial" w:cs="Arial"/>
            <w:b/>
            <w:sz w:val="24"/>
            <w:szCs w:val="24"/>
            <w:u w:val="single"/>
          </w:rPr>
          <w:t>(</w:t>
        </w:r>
      </w:ins>
      <w:r w:rsidR="00FA7416" w:rsidRPr="007A18EE">
        <w:rPr>
          <w:rFonts w:ascii="Arial" w:hAnsi="Arial" w:cs="Arial"/>
          <w:b/>
          <w:sz w:val="24"/>
          <w:szCs w:val="24"/>
          <w:u w:val="single"/>
        </w:rPr>
        <w:t>St.</w:t>
      </w:r>
      <w:ins w:id="422" w:author="BENJAMIN KANTACK" w:date="2023-06-27T17:23:00Z">
        <w:r>
          <w:rPr>
            <w:rFonts w:ascii="Arial" w:hAnsi="Arial" w:cs="Arial"/>
            <w:b/>
            <w:sz w:val="24"/>
            <w:szCs w:val="24"/>
            <w:u w:val="single"/>
          </w:rPr>
          <w:t>)</w:t>
        </w:r>
      </w:ins>
      <w:r w:rsidR="00FA7416" w:rsidRPr="007A18EE">
        <w:rPr>
          <w:rFonts w:ascii="Arial" w:hAnsi="Arial" w:cs="Arial"/>
          <w:b/>
          <w:sz w:val="24"/>
          <w:szCs w:val="24"/>
          <w:u w:val="single"/>
        </w:rPr>
        <w:t xml:space="preserve"> Joan </w:t>
      </w:r>
      <w:ins w:id="423" w:author="BENJAMIN KANTACK" w:date="2023-06-27T17:24:00Z">
        <w:r>
          <w:rPr>
            <w:rFonts w:ascii="Arial" w:hAnsi="Arial" w:cs="Arial"/>
            <w:b/>
            <w:sz w:val="24"/>
            <w:szCs w:val="24"/>
            <w:u w:val="single"/>
          </w:rPr>
          <w:t>(</w:t>
        </w:r>
      </w:ins>
      <w:r w:rsidR="00FA7416" w:rsidRPr="007A18EE">
        <w:rPr>
          <w:rFonts w:ascii="Arial" w:hAnsi="Arial" w:cs="Arial"/>
          <w:b/>
          <w:sz w:val="24"/>
          <w:szCs w:val="24"/>
          <w:u w:val="single"/>
        </w:rPr>
        <w:t>of Arc</w:t>
      </w:r>
      <w:ins w:id="424" w:author="BENJAMIN KANTACK" w:date="2023-06-27T17:24:00Z">
        <w:r>
          <w:rPr>
            <w:rFonts w:ascii="Arial" w:hAnsi="Arial" w:cs="Arial"/>
            <w:b/>
            <w:sz w:val="24"/>
            <w:szCs w:val="24"/>
            <w:u w:val="single"/>
          </w:rPr>
          <w:t>)</w:t>
        </w:r>
      </w:ins>
      <w:ins w:id="425" w:author="Kelly Kantack" w:date="2023-08-22T08:15:00Z">
        <w:r w:rsidR="00251E42" w:rsidRPr="00251E42">
          <w:rPr>
            <w:rFonts w:ascii="Arial" w:hAnsi="Arial" w:cs="Arial"/>
            <w:b/>
            <w:i/>
            <w:sz w:val="24"/>
            <w:szCs w:val="24"/>
            <w:u w:val="single"/>
          </w:rPr>
          <w:t xml:space="preserve"> </w:t>
        </w:r>
      </w:ins>
    </w:p>
    <w:p w14:paraId="0FBA2D28" w14:textId="77777777" w:rsidR="00251E42" w:rsidRDefault="00251E42" w:rsidP="00251E42">
      <w:pPr>
        <w:spacing w:after="0" w:line="240" w:lineRule="auto"/>
        <w:jc w:val="right"/>
        <w:rPr>
          <w:ins w:id="426" w:author="Kelly Kantack" w:date="2023-08-22T08:15:00Z"/>
          <w:rFonts w:ascii="Arial" w:hAnsi="Arial" w:cs="Arial"/>
          <w:i/>
          <w:sz w:val="24"/>
          <w:szCs w:val="24"/>
        </w:rPr>
      </w:pPr>
      <w:ins w:id="427" w:author="Kelly Kantack" w:date="2023-08-22T08:15:00Z">
        <w:r w:rsidRPr="006707BE">
          <w:rPr>
            <w:rFonts w:ascii="Arial" w:hAnsi="Arial" w:cs="Arial"/>
            <w:i/>
            <w:sz w:val="24"/>
            <w:szCs w:val="24"/>
          </w:rPr>
          <w:t>Alternate answers:</w:t>
        </w:r>
      </w:ins>
    </w:p>
    <w:p w14:paraId="2280E6CC" w14:textId="4622EB7D" w:rsidR="00251E42" w:rsidRPr="0029188C" w:rsidRDefault="00251E42" w:rsidP="00251E42">
      <w:pPr>
        <w:spacing w:after="0" w:line="240" w:lineRule="auto"/>
        <w:jc w:val="right"/>
        <w:rPr>
          <w:ins w:id="428" w:author="Kelly Kantack" w:date="2023-08-22T08:15:00Z"/>
          <w:rFonts w:ascii="Arial" w:hAnsi="Arial" w:cs="Arial"/>
          <w:i/>
          <w:sz w:val="24"/>
          <w:szCs w:val="24"/>
          <w:rPrChange w:id="429" w:author="Kelly Kantack" w:date="2023-08-22T08:23:00Z">
            <w:rPr>
              <w:ins w:id="430" w:author="Kelly Kantack" w:date="2023-08-22T08:15:00Z"/>
              <w:rFonts w:ascii="Arial" w:hAnsi="Arial" w:cs="Arial"/>
              <w:i/>
              <w:sz w:val="24"/>
              <w:szCs w:val="24"/>
            </w:rPr>
          </w:rPrChange>
        </w:rPr>
      </w:pPr>
      <w:ins w:id="431" w:author="Kelly Kantack" w:date="2023-08-22T08:15:00Z">
        <w:r w:rsidRPr="0029188C">
          <w:rPr>
            <w:rFonts w:ascii="Arial" w:hAnsi="Arial" w:cs="Arial"/>
            <w:b/>
            <w:sz w:val="24"/>
            <w:szCs w:val="24"/>
            <w:rPrChange w:id="432" w:author="Kelly Kantack" w:date="2023-08-22T08:23:00Z">
              <w:rPr>
                <w:rFonts w:ascii="Arial" w:hAnsi="Arial" w:cs="Arial"/>
                <w:b/>
                <w:sz w:val="24"/>
                <w:szCs w:val="24"/>
                <w:u w:val="single"/>
              </w:rPr>
            </w:rPrChange>
          </w:rPr>
          <w:t>(St.) Joan</w:t>
        </w:r>
      </w:ins>
    </w:p>
    <w:p w14:paraId="59DFA500" w14:textId="50DAEF0C" w:rsidR="00F05614" w:rsidRPr="00251E42" w:rsidRDefault="00F05614" w:rsidP="00251E42">
      <w:pPr>
        <w:spacing w:after="0" w:line="240" w:lineRule="auto"/>
        <w:jc w:val="right"/>
        <w:rPr>
          <w:rFonts w:ascii="Arial" w:hAnsi="Arial" w:cs="Arial"/>
          <w:b/>
          <w:sz w:val="24"/>
          <w:szCs w:val="24"/>
          <w:u w:val="single"/>
          <w:rPrChange w:id="433" w:author="Kelly Kantack" w:date="2023-08-22T08:12:00Z">
            <w:rPr>
              <w:rFonts w:ascii="Arial" w:hAnsi="Arial" w:cs="Arial"/>
              <w:b/>
              <w:sz w:val="24"/>
              <w:szCs w:val="24"/>
            </w:rPr>
          </w:rPrChange>
        </w:rPr>
      </w:pP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18A35700" w:rsidR="00380EA0" w:rsidRDefault="00940DC6" w:rsidP="008369C0">
      <w:pPr>
        <w:shd w:val="clear" w:color="auto" w:fill="FFFFFF"/>
        <w:spacing w:before="100" w:beforeAutospacing="1" w:after="0" w:afterAutospacing="1" w:line="240" w:lineRule="auto"/>
        <w:rPr>
          <w:ins w:id="434" w:author="BENJAMIN KANTACK" w:date="2023-06-27T17:25:00Z"/>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proofErr w:type="gramEnd"/>
      <w:del w:id="435" w:author="BENJAMIN KANTACK" w:date="2023-07-09T15:08:00Z">
        <w:r w:rsidR="00253C0A" w:rsidRPr="008369C0" w:rsidDel="00A52BB0">
          <w:rPr>
            <w:rFonts w:ascii="Arial" w:hAnsi="Arial" w:cs="Arial"/>
            <w:sz w:val="24"/>
            <w:szCs w:val="24"/>
          </w:rPr>
          <w:delText>I</w:delText>
        </w:r>
        <w:r w:rsidR="002747AA" w:rsidRPr="008369C0" w:rsidDel="00A52BB0">
          <w:rPr>
            <w:rFonts w:ascii="Arial" w:hAnsi="Arial" w:cs="Arial"/>
            <w:sz w:val="24"/>
            <w:szCs w:val="24"/>
          </w:rPr>
          <w:delText xml:space="preserve"> became a nun</w:delText>
        </w:r>
        <w:r w:rsidR="00253C0A" w:rsidRPr="008369C0" w:rsidDel="00A52BB0">
          <w:rPr>
            <w:rFonts w:ascii="Arial" w:hAnsi="Arial" w:cs="Arial"/>
            <w:sz w:val="24"/>
            <w:szCs w:val="24"/>
          </w:rPr>
          <w:delText xml:space="preserve">, </w:delText>
        </w:r>
        <w:r w:rsidR="002747AA" w:rsidRPr="008369C0" w:rsidDel="00A52BB0">
          <w:rPr>
            <w:rFonts w:ascii="Arial" w:hAnsi="Arial" w:cs="Arial"/>
            <w:sz w:val="24"/>
            <w:szCs w:val="24"/>
          </w:rPr>
          <w:delText>went to India a</w:delText>
        </w:r>
        <w:r w:rsidR="00253C0A" w:rsidRPr="008369C0" w:rsidDel="00A52BB0">
          <w:rPr>
            <w:rFonts w:ascii="Arial" w:hAnsi="Arial" w:cs="Arial"/>
            <w:sz w:val="24"/>
            <w:szCs w:val="24"/>
          </w:rPr>
          <w:delText>t a young age, and a</w:delText>
        </w:r>
        <w:r w:rsidR="002747AA" w:rsidRPr="008369C0" w:rsidDel="00A52BB0">
          <w:rPr>
            <w:rFonts w:ascii="Arial" w:hAnsi="Arial" w:cs="Arial"/>
            <w:sz w:val="24"/>
            <w:szCs w:val="24"/>
          </w:rPr>
          <w:delText xml:space="preserve">fter studying nursing, </w:delText>
        </w:r>
        <w:r w:rsidR="00253C0A" w:rsidRPr="008369C0" w:rsidDel="00A52BB0">
          <w:rPr>
            <w:rFonts w:ascii="Arial" w:hAnsi="Arial" w:cs="Arial"/>
            <w:sz w:val="24"/>
            <w:szCs w:val="24"/>
          </w:rPr>
          <w:delText xml:space="preserve">I </w:delText>
        </w:r>
        <w:r w:rsidR="002747AA" w:rsidRPr="008369C0" w:rsidDel="00A52BB0">
          <w:rPr>
            <w:rFonts w:ascii="Arial" w:hAnsi="Arial" w:cs="Arial"/>
            <w:sz w:val="24"/>
            <w:szCs w:val="24"/>
          </w:rPr>
          <w:delText>moved to the slums of Calcutta</w:delText>
        </w:r>
        <w:r w:rsidR="00253C0A" w:rsidRPr="008369C0" w:rsidDel="00A52BB0">
          <w:rPr>
            <w:rFonts w:ascii="Arial" w:hAnsi="Arial" w:cs="Arial"/>
            <w:sz w:val="24"/>
            <w:szCs w:val="24"/>
          </w:rPr>
          <w:delText>.  In 1</w:delText>
        </w:r>
        <w:r w:rsidR="002747AA" w:rsidRPr="008369C0" w:rsidDel="00A52BB0">
          <w:rPr>
            <w:rFonts w:ascii="Arial" w:hAnsi="Arial" w:cs="Arial"/>
            <w:sz w:val="24"/>
            <w:szCs w:val="24"/>
          </w:rPr>
          <w:delText>948</w:delText>
        </w:r>
        <w:r w:rsidR="00253C0A" w:rsidRPr="008369C0" w:rsidDel="00A52BB0">
          <w:rPr>
            <w:rFonts w:ascii="Arial" w:hAnsi="Arial" w:cs="Arial"/>
            <w:sz w:val="24"/>
            <w:szCs w:val="24"/>
          </w:rPr>
          <w:delText xml:space="preserve">, I </w:delText>
        </w:r>
        <w:r w:rsidR="002747AA" w:rsidRPr="008369C0" w:rsidDel="00A52BB0">
          <w:rPr>
            <w:rFonts w:ascii="Arial" w:hAnsi="Arial" w:cs="Arial"/>
            <w:sz w:val="24"/>
            <w:szCs w:val="24"/>
          </w:rPr>
          <w:delText xml:space="preserve">founded </w:delText>
        </w:r>
        <w:r w:rsidR="00253C0A" w:rsidRPr="008369C0" w:rsidDel="00A52BB0">
          <w:rPr>
            <w:rFonts w:ascii="Arial" w:hAnsi="Arial" w:cs="Arial"/>
            <w:sz w:val="24"/>
            <w:szCs w:val="24"/>
          </w:rPr>
          <w:delText xml:space="preserve">an </w:delText>
        </w:r>
        <w:r w:rsidR="002747AA" w:rsidRPr="008369C0" w:rsidDel="00A52BB0">
          <w:rPr>
            <w:rFonts w:ascii="Arial" w:hAnsi="Arial" w:cs="Arial"/>
            <w:sz w:val="24"/>
            <w:szCs w:val="24"/>
          </w:rPr>
          <w:delText xml:space="preserve">order which served the blind, the aged, the disabled, and the dying. </w:delText>
        </w:r>
        <w:r w:rsidR="00253C0A" w:rsidRPr="008369C0" w:rsidDel="00A52BB0">
          <w:rPr>
            <w:rFonts w:ascii="Arial" w:hAnsi="Arial" w:cs="Arial"/>
            <w:sz w:val="24"/>
            <w:szCs w:val="24"/>
          </w:rPr>
          <w:delText xml:space="preserve"> </w:delText>
        </w:r>
        <w:r w:rsidR="004E6031" w:rsidRPr="008369C0" w:rsidDel="00A52BB0">
          <w:rPr>
            <w:rFonts w:ascii="Arial" w:hAnsi="Arial" w:cs="Arial"/>
            <w:sz w:val="24"/>
            <w:szCs w:val="24"/>
          </w:rPr>
          <w:delText xml:space="preserve">Over the decades, my order grew to </w:delText>
        </w:r>
        <w:r w:rsidR="002747AA" w:rsidRPr="008369C0" w:rsidDel="00A52BB0">
          <w:rPr>
            <w:rFonts w:ascii="Arial" w:hAnsi="Arial" w:cs="Arial"/>
            <w:sz w:val="24"/>
            <w:szCs w:val="24"/>
          </w:rPr>
          <w:delText>hundreds of cent</w:delText>
        </w:r>
        <w:r w:rsidR="004E6031" w:rsidRPr="008369C0" w:rsidDel="00A52BB0">
          <w:rPr>
            <w:rFonts w:ascii="Arial" w:hAnsi="Arial" w:cs="Arial"/>
            <w:sz w:val="24"/>
            <w:szCs w:val="24"/>
          </w:rPr>
          <w:delText>er</w:delText>
        </w:r>
        <w:r w:rsidR="002747AA" w:rsidRPr="008369C0" w:rsidDel="00A52BB0">
          <w:rPr>
            <w:rFonts w:ascii="Arial" w:hAnsi="Arial" w:cs="Arial"/>
            <w:sz w:val="24"/>
            <w:szCs w:val="24"/>
          </w:rPr>
          <w:delText xml:space="preserve">s in more than 90 countries, with </w:delText>
        </w:r>
        <w:r w:rsidR="00927C98" w:rsidDel="00A52BB0">
          <w:rPr>
            <w:rFonts w:ascii="Arial" w:hAnsi="Arial" w:cs="Arial"/>
            <w:sz w:val="24"/>
            <w:szCs w:val="24"/>
          </w:rPr>
          <w:delText xml:space="preserve">thousands of </w:delText>
        </w:r>
        <w:r w:rsidR="002747AA" w:rsidRPr="008369C0" w:rsidDel="00A52BB0">
          <w:rPr>
            <w:rFonts w:ascii="Arial" w:hAnsi="Arial" w:cs="Arial"/>
            <w:sz w:val="24"/>
            <w:szCs w:val="24"/>
          </w:rPr>
          <w:delText>nuns and hundreds of thousands of lay workers.</w:delText>
        </w:r>
        <w:r w:rsidR="004E6031" w:rsidRPr="008369C0" w:rsidDel="00A52BB0">
          <w:rPr>
            <w:rFonts w:ascii="Arial" w:hAnsi="Arial" w:cs="Arial"/>
            <w:sz w:val="24"/>
            <w:szCs w:val="24"/>
          </w:rPr>
          <w:delText xml:space="preserve">  One of my many quotes is </w:delText>
        </w:r>
        <w:r w:rsidR="004E6031" w:rsidRPr="008369C0" w:rsidDel="00A52BB0">
          <w:rPr>
            <w:rFonts w:ascii="Source Sans Pro" w:hAnsi="Source Sans Pro"/>
            <w:color w:val="141412"/>
          </w:rPr>
          <w:br/>
        </w:r>
      </w:del>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29188C">
      <w:pPr>
        <w:spacing w:after="0" w:line="240" w:lineRule="auto"/>
        <w:rPr>
          <w:ins w:id="436" w:author="Kelly Kantack" w:date="2023-08-22T08:20:00Z"/>
          <w:rFonts w:ascii="Arial" w:hAnsi="Arial" w:cs="Arial"/>
          <w:sz w:val="24"/>
          <w:szCs w:val="24"/>
        </w:rPr>
        <w:pPrChange w:id="437" w:author="Kelly Kantack" w:date="2023-08-22T08:20:00Z">
          <w:pPr>
            <w:spacing w:after="0" w:line="240" w:lineRule="auto"/>
            <w:jc w:val="right"/>
          </w:pPr>
        </w:pPrChange>
      </w:pPr>
      <w:ins w:id="438" w:author="BENJAMIN KANTACK" w:date="2023-06-27T17:26:00Z">
        <w:r>
          <w:rPr>
            <w:rFonts w:ascii="Arial" w:hAnsi="Arial" w:cs="Arial"/>
            <w:sz w:val="24"/>
            <w:szCs w:val="24"/>
          </w:rPr>
          <w:t xml:space="preserve">Born in Albania, what saint and nun moved to the slums of Calcutta and </w:t>
        </w:r>
      </w:ins>
      <w:ins w:id="439" w:author="BENJAMIN KANTACK" w:date="2023-06-27T17:27:00Z">
        <w:r>
          <w:rPr>
            <w:rFonts w:ascii="Arial" w:hAnsi="Arial" w:cs="Arial"/>
            <w:sz w:val="24"/>
            <w:szCs w:val="24"/>
          </w:rPr>
          <w:t>founded a religious order to serve the blind, the aged, the disabled, and the dying</w:t>
        </w:r>
        <w:r w:rsidR="00A732B3">
          <w:rPr>
            <w:rFonts w:ascii="Arial" w:hAnsi="Arial" w:cs="Arial"/>
            <w:sz w:val="24"/>
            <w:szCs w:val="24"/>
          </w:rPr>
          <w:t xml:space="preserve">, an order which today operates hundreds of centers in </w:t>
        </w:r>
      </w:ins>
      <w:ins w:id="440" w:author="BENJAMIN KANTACK" w:date="2023-06-27T17:28:00Z">
        <w:r w:rsidR="00A732B3">
          <w:rPr>
            <w:rFonts w:ascii="Arial" w:hAnsi="Arial" w:cs="Arial"/>
            <w:sz w:val="24"/>
            <w:szCs w:val="24"/>
          </w:rPr>
          <w:t>over 90 countries?</w:t>
        </w:r>
      </w:ins>
    </w:p>
    <w:p w14:paraId="2CEF773E" w14:textId="00BC5889" w:rsidR="0029188C" w:rsidRPr="008369C0" w:rsidDel="0029188C" w:rsidRDefault="0029188C" w:rsidP="0029188C">
      <w:pPr>
        <w:shd w:val="clear" w:color="auto" w:fill="FFFFFF"/>
        <w:spacing w:before="100" w:beforeAutospacing="1" w:after="0" w:afterAutospacing="1" w:line="240" w:lineRule="auto"/>
        <w:jc w:val="right"/>
        <w:rPr>
          <w:del w:id="441" w:author="Kelly Kantack" w:date="2023-08-22T08:20:00Z"/>
          <w:rFonts w:ascii="Arial" w:hAnsi="Arial" w:cs="Arial"/>
          <w:sz w:val="24"/>
          <w:szCs w:val="24"/>
        </w:rPr>
        <w:pPrChange w:id="442" w:author="Kelly Kantack" w:date="2023-08-22T08:20:00Z">
          <w:pPr>
            <w:shd w:val="clear" w:color="auto" w:fill="FFFFFF"/>
            <w:spacing w:before="100" w:beforeAutospacing="1" w:after="0" w:afterAutospacing="1" w:line="240" w:lineRule="auto"/>
          </w:pPr>
        </w:pPrChange>
      </w:pPr>
    </w:p>
    <w:p w14:paraId="2F6EE9E2" w14:textId="520A5EC5" w:rsidR="00380EA0" w:rsidRPr="006707BE" w:rsidRDefault="00A732B3" w:rsidP="0029188C">
      <w:pPr>
        <w:spacing w:after="0" w:line="240" w:lineRule="auto"/>
        <w:jc w:val="right"/>
        <w:rPr>
          <w:rFonts w:ascii="Arial" w:hAnsi="Arial" w:cs="Arial"/>
          <w:b/>
          <w:i/>
          <w:sz w:val="24"/>
          <w:szCs w:val="24"/>
          <w:u w:val="single"/>
        </w:rPr>
        <w:pPrChange w:id="443" w:author="Kelly Kantack" w:date="2023-08-22T08:20:00Z">
          <w:pPr>
            <w:spacing w:after="0" w:line="240" w:lineRule="auto"/>
            <w:jc w:val="right"/>
          </w:pPr>
        </w:pPrChange>
      </w:pPr>
      <w:commentRangeStart w:id="444"/>
      <w:ins w:id="445"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St.</w:t>
      </w:r>
      <w:ins w:id="446"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 xml:space="preserve"> Teresa </w:t>
      </w:r>
      <w:ins w:id="447" w:author="BENJAMIN KANTACK" w:date="2023-06-27T17:28:00Z">
        <w:del w:id="448" w:author="Kelly Kantack" w:date="2023-08-22T08:15:00Z">
          <w:r w:rsidDel="00251E42">
            <w:rPr>
              <w:rFonts w:ascii="Arial" w:hAnsi="Arial" w:cs="Arial"/>
              <w:b/>
              <w:sz w:val="24"/>
              <w:szCs w:val="24"/>
              <w:u w:val="single"/>
            </w:rPr>
            <w:delText>(</w:delText>
          </w:r>
        </w:del>
      </w:ins>
      <w:r w:rsidR="00FD1FB6" w:rsidRPr="00FD1FB6">
        <w:rPr>
          <w:rFonts w:ascii="Arial" w:hAnsi="Arial" w:cs="Arial"/>
          <w:b/>
          <w:sz w:val="24"/>
          <w:szCs w:val="24"/>
          <w:u w:val="single"/>
        </w:rPr>
        <w:t>of Calcutta</w:t>
      </w:r>
      <w:ins w:id="449" w:author="BENJAMIN KANTACK" w:date="2023-06-27T17:28:00Z">
        <w:del w:id="450" w:author="Kelly Kantack" w:date="2023-08-22T08:15:00Z">
          <w:r w:rsidDel="00251E42">
            <w:rPr>
              <w:rFonts w:ascii="Arial" w:hAnsi="Arial" w:cs="Arial"/>
              <w:b/>
              <w:sz w:val="24"/>
              <w:szCs w:val="24"/>
              <w:u w:val="single"/>
            </w:rPr>
            <w:delText>)</w:delText>
          </w:r>
        </w:del>
      </w:ins>
      <w:r w:rsidR="00380EA0" w:rsidRPr="006707BE">
        <w:rPr>
          <w:rFonts w:ascii="Arial" w:hAnsi="Arial" w:cs="Arial"/>
          <w:b/>
          <w:i/>
          <w:sz w:val="24"/>
          <w:szCs w:val="24"/>
          <w:u w:val="single"/>
        </w:rPr>
        <w:t xml:space="preserve"> </w:t>
      </w:r>
      <w:commentRangeEnd w:id="444"/>
      <w:r w:rsidR="00A52BB0">
        <w:rPr>
          <w:rStyle w:val="CommentReference"/>
        </w:rPr>
        <w:commentReference w:id="444"/>
      </w:r>
    </w:p>
    <w:p w14:paraId="4D0F56DF" w14:textId="702DD5A1" w:rsidR="00380EA0" w:rsidRPr="006707BE" w:rsidDel="00251E42" w:rsidRDefault="00380EA0" w:rsidP="00251E42">
      <w:pPr>
        <w:spacing w:after="0" w:line="240" w:lineRule="auto"/>
        <w:jc w:val="right"/>
        <w:rPr>
          <w:moveFrom w:id="451" w:author="Kelly Kantack" w:date="2023-08-22T08:16:00Z"/>
          <w:rFonts w:ascii="Arial" w:hAnsi="Arial" w:cs="Arial"/>
          <w:i/>
          <w:sz w:val="24"/>
          <w:szCs w:val="24"/>
        </w:rPr>
        <w:pPrChange w:id="452" w:author="Kelly Kantack" w:date="2023-08-22T08:16:00Z">
          <w:pPr>
            <w:spacing w:after="0" w:line="240" w:lineRule="auto"/>
            <w:jc w:val="right"/>
          </w:pPr>
        </w:pPrChange>
      </w:pPr>
      <w:r w:rsidRPr="006707BE">
        <w:rPr>
          <w:rFonts w:ascii="Arial" w:hAnsi="Arial" w:cs="Arial"/>
          <w:i/>
          <w:sz w:val="24"/>
          <w:szCs w:val="24"/>
        </w:rPr>
        <w:t>Alternate answers:</w:t>
      </w:r>
      <w:moveFromRangeStart w:id="453" w:author="Kelly Kantack" w:date="2023-08-22T08:16:00Z" w:name="move143584578"/>
    </w:p>
    <w:p w14:paraId="608485B2" w14:textId="29697A80" w:rsidR="00380EA0" w:rsidRDefault="004E6031" w:rsidP="00251E42">
      <w:pPr>
        <w:spacing w:after="0" w:line="240" w:lineRule="auto"/>
        <w:jc w:val="right"/>
        <w:rPr>
          <w:ins w:id="454" w:author="Kelly Kantack" w:date="2023-08-22T08:15:00Z"/>
          <w:rFonts w:ascii="Arial" w:hAnsi="Arial" w:cs="Arial"/>
          <w:b/>
          <w:sz w:val="24"/>
          <w:szCs w:val="24"/>
        </w:rPr>
        <w:pPrChange w:id="455" w:author="Kelly Kantack" w:date="2023-08-22T08:16:00Z">
          <w:pPr>
            <w:spacing w:after="0" w:line="240" w:lineRule="auto"/>
            <w:jc w:val="right"/>
          </w:pPr>
        </w:pPrChange>
      </w:pPr>
      <w:moveFrom w:id="456" w:author="Kelly Kantack" w:date="2023-08-22T08:16:00Z">
        <w:r w:rsidDel="00251E42">
          <w:rPr>
            <w:rFonts w:ascii="Arial" w:hAnsi="Arial" w:cs="Arial"/>
            <w:b/>
            <w:sz w:val="24"/>
            <w:szCs w:val="24"/>
          </w:rPr>
          <w:t>Mother Teresa</w:t>
        </w:r>
      </w:moveFrom>
      <w:moveFromRangeEnd w:id="453"/>
    </w:p>
    <w:p w14:paraId="4E8D4176" w14:textId="751A627B" w:rsidR="00251E42" w:rsidRPr="006707BE" w:rsidRDefault="00251E42" w:rsidP="00251E42">
      <w:pPr>
        <w:spacing w:after="0" w:line="240" w:lineRule="auto"/>
        <w:jc w:val="right"/>
        <w:rPr>
          <w:moveTo w:id="457" w:author="Kelly Kantack" w:date="2023-08-22T08:16:00Z"/>
          <w:rFonts w:ascii="Arial" w:hAnsi="Arial" w:cs="Arial"/>
          <w:i/>
          <w:sz w:val="24"/>
          <w:szCs w:val="24"/>
        </w:rPr>
      </w:pPr>
      <w:ins w:id="458" w:author="Kelly Kantack" w:date="2023-08-22T08:15:00Z">
        <w:r w:rsidRPr="00251E42">
          <w:rPr>
            <w:rFonts w:ascii="Arial" w:hAnsi="Arial" w:cs="Arial"/>
            <w:b/>
            <w:sz w:val="24"/>
            <w:szCs w:val="24"/>
            <w:rPrChange w:id="459" w:author="Kelly Kantack" w:date="2023-08-22T08:15:00Z">
              <w:rPr>
                <w:rFonts w:ascii="Arial" w:hAnsi="Arial" w:cs="Arial"/>
                <w:b/>
                <w:sz w:val="24"/>
                <w:szCs w:val="24"/>
                <w:u w:val="single"/>
              </w:rPr>
            </w:rPrChange>
          </w:rPr>
          <w:t>(St.)</w:t>
        </w:r>
        <w:r w:rsidRPr="00251E42">
          <w:rPr>
            <w:rFonts w:ascii="Arial" w:hAnsi="Arial" w:cs="Arial"/>
            <w:b/>
            <w:sz w:val="24"/>
            <w:szCs w:val="24"/>
            <w:rPrChange w:id="460" w:author="Kelly Kantack" w:date="2023-08-22T08:15:00Z">
              <w:rPr>
                <w:rFonts w:ascii="Arial" w:hAnsi="Arial" w:cs="Arial"/>
                <w:b/>
                <w:sz w:val="24"/>
                <w:szCs w:val="24"/>
                <w:u w:val="single"/>
              </w:rPr>
            </w:rPrChange>
          </w:rPr>
          <w:t xml:space="preserve"> Teresa</w:t>
        </w:r>
      </w:ins>
      <w:ins w:id="461" w:author="Kelly Kantack" w:date="2023-08-22T08:16:00Z">
        <w:r w:rsidRPr="00251E42">
          <w:rPr>
            <w:rFonts w:ascii="Arial" w:hAnsi="Arial" w:cs="Arial"/>
            <w:i/>
            <w:sz w:val="24"/>
            <w:szCs w:val="24"/>
          </w:rPr>
          <w:t xml:space="preserve"> </w:t>
        </w:r>
      </w:ins>
      <w:moveToRangeStart w:id="462" w:author="Kelly Kantack" w:date="2023-08-22T08:16:00Z" w:name="move143584578"/>
    </w:p>
    <w:p w14:paraId="1C153837" w14:textId="77777777" w:rsidR="00251E42" w:rsidDel="0029188C" w:rsidRDefault="00251E42" w:rsidP="00251E42">
      <w:pPr>
        <w:spacing w:after="0" w:line="240" w:lineRule="auto"/>
        <w:jc w:val="right"/>
        <w:rPr>
          <w:del w:id="463" w:author="Kelly Kantack" w:date="2023-08-22T08:19:00Z"/>
          <w:moveTo w:id="464" w:author="Kelly Kantack" w:date="2023-08-22T08:16:00Z"/>
          <w:rFonts w:ascii="Arial" w:hAnsi="Arial" w:cs="Arial"/>
          <w:b/>
          <w:sz w:val="24"/>
          <w:szCs w:val="24"/>
        </w:rPr>
      </w:pPr>
      <w:moveTo w:id="465" w:author="Kelly Kantack" w:date="2023-08-22T08:16:00Z">
        <w:r>
          <w:rPr>
            <w:rFonts w:ascii="Arial" w:hAnsi="Arial" w:cs="Arial"/>
            <w:b/>
            <w:sz w:val="24"/>
            <w:szCs w:val="24"/>
          </w:rPr>
          <w:t>Mother Teresa</w:t>
        </w:r>
      </w:moveTo>
    </w:p>
    <w:moveToRangeEnd w:id="462"/>
    <w:p w14:paraId="6A95B8C4" w14:textId="77777777" w:rsidR="00251E42" w:rsidRDefault="00251E42" w:rsidP="0029188C">
      <w:pPr>
        <w:spacing w:after="0" w:line="240" w:lineRule="auto"/>
        <w:jc w:val="right"/>
        <w:rPr>
          <w:ins w:id="466" w:author="Kelly Kantack" w:date="2023-08-22T08:13:00Z"/>
          <w:rFonts w:ascii="Arial" w:hAnsi="Arial" w:cs="Arial"/>
          <w:b/>
          <w:sz w:val="24"/>
          <w:szCs w:val="24"/>
        </w:rPr>
        <w:pPrChange w:id="467" w:author="Kelly Kantack" w:date="2023-08-22T08:19:00Z">
          <w:pPr>
            <w:spacing w:after="0" w:line="240" w:lineRule="auto"/>
            <w:jc w:val="right"/>
          </w:pPr>
        </w:pPrChange>
      </w:pPr>
    </w:p>
    <w:p w14:paraId="5E0BA055" w14:textId="26DCC238" w:rsidR="00251E42" w:rsidRPr="00251E42" w:rsidRDefault="00251E42" w:rsidP="00251E42">
      <w:pPr>
        <w:spacing w:after="0" w:line="240" w:lineRule="auto"/>
        <w:rPr>
          <w:rFonts w:ascii="Arial" w:hAnsi="Arial" w:cs="Arial"/>
          <w:i/>
          <w:color w:val="0033CC"/>
          <w:sz w:val="24"/>
          <w:szCs w:val="24"/>
          <w:rPrChange w:id="468" w:author="Kelly Kantack" w:date="2023-08-22T08:14:00Z">
            <w:rPr>
              <w:rFonts w:ascii="Arial" w:hAnsi="Arial" w:cs="Arial"/>
              <w:b/>
              <w:sz w:val="24"/>
              <w:szCs w:val="24"/>
            </w:rPr>
          </w:rPrChange>
        </w:rPr>
        <w:pPrChange w:id="469" w:author="Kelly Kantack" w:date="2023-08-22T08:13:00Z">
          <w:pPr>
            <w:spacing w:after="0" w:line="240" w:lineRule="auto"/>
            <w:jc w:val="right"/>
          </w:pPr>
        </w:pPrChange>
      </w:pPr>
      <w:ins w:id="470" w:author="Kelly Kantack" w:date="2023-08-22T08:13:00Z">
        <w:r w:rsidRPr="00251E42">
          <w:rPr>
            <w:rFonts w:ascii="Arial" w:hAnsi="Arial" w:cs="Arial"/>
            <w:i/>
            <w:color w:val="0033CC"/>
            <w:sz w:val="24"/>
            <w:szCs w:val="24"/>
            <w:rPrChange w:id="471" w:author="Kelly Kantack" w:date="2023-08-22T08:14:00Z">
              <w:rPr>
                <w:rFonts w:ascii="Arial" w:hAnsi="Arial" w:cs="Arial"/>
                <w:sz w:val="24"/>
                <w:szCs w:val="24"/>
              </w:rPr>
            </w:rPrChange>
          </w:rPr>
          <w:t xml:space="preserve">One of Mother Teresa </w:t>
        </w:r>
        <w:proofErr w:type="gramStart"/>
        <w:r w:rsidRPr="00251E42">
          <w:rPr>
            <w:rFonts w:ascii="Arial" w:hAnsi="Arial" w:cs="Arial"/>
            <w:i/>
            <w:color w:val="0033CC"/>
            <w:sz w:val="24"/>
            <w:szCs w:val="24"/>
            <w:rPrChange w:id="472" w:author="Kelly Kantack" w:date="2023-08-22T08:14:00Z">
              <w:rPr>
                <w:rFonts w:ascii="Arial" w:hAnsi="Arial" w:cs="Arial"/>
                <w:sz w:val="24"/>
                <w:szCs w:val="24"/>
              </w:rPr>
            </w:rPrChange>
          </w:rPr>
          <w:t>quotes is</w:t>
        </w:r>
        <w:proofErr w:type="gramEnd"/>
        <w:r w:rsidRPr="00251E42">
          <w:rPr>
            <w:rFonts w:ascii="Arial" w:hAnsi="Arial" w:cs="Arial"/>
            <w:i/>
            <w:color w:val="0033CC"/>
            <w:sz w:val="24"/>
            <w:szCs w:val="24"/>
            <w:rPrChange w:id="473" w:author="Kelly Kantack" w:date="2023-08-22T08:14:00Z">
              <w:rPr>
                <w:rFonts w:ascii="Arial" w:hAnsi="Arial" w:cs="Arial"/>
                <w:sz w:val="24"/>
                <w:szCs w:val="24"/>
              </w:rPr>
            </w:rPrChange>
          </w:rPr>
          <w:t xml:space="preserve">… </w:t>
        </w:r>
      </w:ins>
      <w:ins w:id="474" w:author="Kelly Kantack" w:date="2023-08-22T08:16:00Z">
        <w:r>
          <w:rPr>
            <w:rFonts w:ascii="Arial" w:hAnsi="Arial" w:cs="Arial"/>
            <w:i/>
            <w:color w:val="0033CC"/>
            <w:sz w:val="24"/>
            <w:szCs w:val="24"/>
          </w:rPr>
          <w:br/>
          <w:t xml:space="preserve">                   </w:t>
        </w:r>
      </w:ins>
      <w:ins w:id="475" w:author="Kelly Kantack" w:date="2023-08-22T08:13:00Z">
        <w:r w:rsidRPr="00251E42">
          <w:rPr>
            <w:rFonts w:ascii="Arial" w:hAnsi="Arial" w:cs="Arial"/>
            <w:i/>
            <w:color w:val="0033CC"/>
            <w:sz w:val="24"/>
            <w:szCs w:val="24"/>
            <w:rPrChange w:id="476" w:author="Kelly Kantack" w:date="2023-08-22T08:14:00Z">
              <w:rPr>
                <w:rFonts w:ascii="Arial" w:hAnsi="Arial" w:cs="Arial"/>
                <w:sz w:val="24"/>
                <w:szCs w:val="24"/>
              </w:rPr>
            </w:rPrChange>
          </w:rPr>
          <w:t>“Not all of us can do great things. But we can do small things with great love.”</w:t>
        </w:r>
      </w:ins>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B43F43" w:rsidP="00380EA0">
      <w:pPr>
        <w:spacing w:after="0" w:line="240" w:lineRule="auto"/>
        <w:rPr>
          <w:rStyle w:val="Hyperlink"/>
        </w:rPr>
      </w:pPr>
      <w:hyperlink r:id="rId30"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B43F43" w:rsidP="00380EA0">
      <w:pPr>
        <w:spacing w:after="0" w:line="240" w:lineRule="auto"/>
        <w:rPr>
          <w:rFonts w:ascii="Arial" w:hAnsi="Arial" w:cs="Arial"/>
          <w:i/>
          <w:color w:val="943634" w:themeColor="accent2" w:themeShade="BF"/>
          <w:sz w:val="24"/>
          <w:szCs w:val="24"/>
        </w:rPr>
      </w:pPr>
      <w:hyperlink r:id="rId31"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0C150736" w:rsidR="00380EA0" w:rsidDel="00251E42" w:rsidRDefault="00506898" w:rsidP="00380EA0">
      <w:pPr>
        <w:spacing w:after="0" w:line="240" w:lineRule="auto"/>
        <w:rPr>
          <w:ins w:id="477" w:author="BENJAMIN KANTACK" w:date="2023-06-27T17:28:00Z"/>
          <w:del w:id="478" w:author="Kelly Kantack" w:date="2023-08-22T08:14:00Z"/>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del w:id="479" w:author="BENJAMIN KANTACK" w:date="2023-06-27T17:30:00Z">
        <w:r w:rsidR="00416C56" w:rsidDel="00084B5D">
          <w:rPr>
            <w:rFonts w:ascii="Arial" w:hAnsi="Arial" w:cs="Arial"/>
            <w:b/>
            <w:sz w:val="24"/>
            <w:szCs w:val="24"/>
          </w:rPr>
          <w:delText xml:space="preserve"> </w:delText>
        </w:r>
        <w:r w:rsidR="004E6031" w:rsidDel="00084B5D">
          <w:rPr>
            <w:rFonts w:ascii="Arial" w:hAnsi="Arial" w:cs="Arial"/>
            <w:sz w:val="24"/>
            <w:szCs w:val="24"/>
          </w:rPr>
          <w:delText xml:space="preserve">I was a fisherman along with my younger brother Simon until one day when Jesus asked both </w:delText>
        </w:r>
        <w:r w:rsidR="00927C98" w:rsidDel="00084B5D">
          <w:rPr>
            <w:rFonts w:ascii="Arial" w:hAnsi="Arial" w:cs="Arial"/>
            <w:sz w:val="24"/>
            <w:szCs w:val="24"/>
          </w:rPr>
          <w:delText xml:space="preserve">of us </w:delText>
        </w:r>
        <w:r w:rsidR="004E6031" w:rsidDel="00084B5D">
          <w:rPr>
            <w:rFonts w:ascii="Arial" w:hAnsi="Arial" w:cs="Arial"/>
            <w:sz w:val="24"/>
            <w:szCs w:val="24"/>
          </w:rPr>
          <w:delText>to become “fishers of men”</w:delText>
        </w:r>
        <w:r w:rsidR="00380EA0" w:rsidRPr="006707BE" w:rsidDel="00084B5D">
          <w:rPr>
            <w:rFonts w:ascii="Arial" w:hAnsi="Arial" w:cs="Arial"/>
            <w:sz w:val="24"/>
            <w:szCs w:val="24"/>
          </w:rPr>
          <w:delText>?</w:delText>
        </w:r>
        <w:r w:rsidR="004E6031" w:rsidDel="00084B5D">
          <w:rPr>
            <w:rFonts w:ascii="Arial" w:hAnsi="Arial" w:cs="Arial"/>
            <w:sz w:val="24"/>
            <w:szCs w:val="24"/>
          </w:rPr>
          <w:delText xml:space="preserve">  Who am I?</w:delText>
        </w:r>
      </w:del>
    </w:p>
    <w:p w14:paraId="2AA8A09C" w14:textId="77777777" w:rsidR="00A732B3" w:rsidDel="00251E42" w:rsidRDefault="00A732B3" w:rsidP="00380EA0">
      <w:pPr>
        <w:spacing w:after="0" w:line="240" w:lineRule="auto"/>
        <w:rPr>
          <w:ins w:id="480" w:author="BENJAMIN KANTACK" w:date="2023-06-27T17:28:00Z"/>
          <w:del w:id="481" w:author="Kelly Kantack" w:date="2023-08-22T08:14:00Z"/>
          <w:rFonts w:ascii="Arial" w:hAnsi="Arial" w:cs="Arial"/>
          <w:sz w:val="24"/>
          <w:szCs w:val="24"/>
        </w:rPr>
      </w:pPr>
    </w:p>
    <w:p w14:paraId="341AA8E2" w14:textId="49FF613D" w:rsidR="00A732B3" w:rsidRPr="006707BE" w:rsidRDefault="00A732B3" w:rsidP="00380EA0">
      <w:pPr>
        <w:spacing w:after="0" w:line="240" w:lineRule="auto"/>
        <w:rPr>
          <w:rFonts w:ascii="Arial" w:hAnsi="Arial" w:cs="Arial"/>
          <w:sz w:val="24"/>
          <w:szCs w:val="24"/>
        </w:rPr>
      </w:pPr>
      <w:ins w:id="482" w:author="BENJAMIN KANTACK" w:date="2023-06-27T17:29:00Z">
        <w:r>
          <w:rPr>
            <w:rFonts w:ascii="Arial" w:hAnsi="Arial" w:cs="Arial"/>
            <w:sz w:val="24"/>
            <w:szCs w:val="24"/>
          </w:rPr>
          <w:t>What fisherman-turned-saint was with his younger brother Simon when Jesus asked them to become “fishers of men?”</w:t>
        </w:r>
      </w:ins>
    </w:p>
    <w:p w14:paraId="56DDE160" w14:textId="7E13B69B" w:rsidR="004E6031" w:rsidRPr="006707BE" w:rsidRDefault="00A732B3" w:rsidP="004E6031">
      <w:pPr>
        <w:spacing w:after="0" w:line="240" w:lineRule="auto"/>
        <w:jc w:val="right"/>
        <w:rPr>
          <w:rFonts w:ascii="Arial" w:hAnsi="Arial" w:cs="Arial"/>
          <w:b/>
          <w:i/>
          <w:sz w:val="24"/>
          <w:szCs w:val="24"/>
          <w:u w:val="single"/>
        </w:rPr>
      </w:pPr>
      <w:ins w:id="483"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St.</w:t>
      </w:r>
      <w:ins w:id="484"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 xml:space="preserve"> Andrew </w:t>
      </w:r>
      <w:ins w:id="485" w:author="BENJAMIN KANTACK" w:date="2023-06-27T17:28:00Z">
        <w:del w:id="486" w:author="Kelly Kantack" w:date="2023-08-22T08:16:00Z">
          <w:r w:rsidDel="00251E42">
            <w:rPr>
              <w:rFonts w:ascii="Arial" w:hAnsi="Arial" w:cs="Arial"/>
              <w:b/>
              <w:sz w:val="24"/>
              <w:szCs w:val="24"/>
              <w:u w:val="single"/>
            </w:rPr>
            <w:delText>(</w:delText>
          </w:r>
        </w:del>
      </w:ins>
      <w:r w:rsidR="00FD1FB6" w:rsidRPr="00FD1FB6">
        <w:rPr>
          <w:rFonts w:ascii="Arial" w:hAnsi="Arial" w:cs="Arial"/>
          <w:b/>
          <w:sz w:val="24"/>
          <w:szCs w:val="24"/>
          <w:u w:val="single"/>
        </w:rPr>
        <w:t>the Apostle</w:t>
      </w:r>
      <w:ins w:id="487" w:author="BENJAMIN KANTACK" w:date="2023-06-27T17:28:00Z">
        <w:del w:id="488" w:author="Kelly Kantack" w:date="2023-08-22T08:16:00Z">
          <w:r w:rsidDel="00251E42">
            <w:rPr>
              <w:rFonts w:ascii="Arial" w:hAnsi="Arial" w:cs="Arial"/>
              <w:b/>
              <w:sz w:val="24"/>
              <w:szCs w:val="24"/>
              <w:u w:val="single"/>
            </w:rPr>
            <w:delText>)</w:delText>
          </w:r>
        </w:del>
      </w:ins>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B43F43" w:rsidP="00380EA0">
      <w:pPr>
        <w:spacing w:after="0" w:line="240" w:lineRule="auto"/>
        <w:rPr>
          <w:rFonts w:ascii="Arial" w:hAnsi="Arial" w:cs="Arial"/>
          <w:i/>
          <w:color w:val="943634" w:themeColor="accent2" w:themeShade="BF"/>
          <w:sz w:val="24"/>
          <w:szCs w:val="24"/>
        </w:rPr>
      </w:pPr>
      <w:hyperlink r:id="rId32" w:history="1">
        <w:r w:rsidR="008369C0" w:rsidRPr="00C5010E">
          <w:rPr>
            <w:rStyle w:val="Hyperlink"/>
            <w:rFonts w:ascii="Arial" w:hAnsi="Arial" w:cs="Arial"/>
            <w:i/>
            <w:sz w:val="24"/>
            <w:szCs w:val="24"/>
          </w:rPr>
          <w:t>https://www.catholic.org/saints/saint.php?saint_id=109</w:t>
        </w:r>
      </w:hyperlink>
    </w:p>
    <w:p w14:paraId="4A9F6EA7" w14:textId="6E550A5E" w:rsidR="008369C0" w:rsidDel="0029188C" w:rsidRDefault="00B43F43" w:rsidP="00380EA0">
      <w:pPr>
        <w:spacing w:after="0" w:line="240" w:lineRule="auto"/>
        <w:rPr>
          <w:del w:id="489" w:author="Kelly Kantack" w:date="2023-08-22T08:19:00Z"/>
          <w:rFonts w:ascii="Arial" w:hAnsi="Arial" w:cs="Arial"/>
          <w:i/>
          <w:color w:val="943634" w:themeColor="accent2" w:themeShade="BF"/>
          <w:sz w:val="24"/>
          <w:szCs w:val="24"/>
        </w:rPr>
      </w:pPr>
      <w:hyperlink r:id="rId33"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17AA0BB6" w14:textId="77777777" w:rsidR="00B45ACA" w:rsidDel="0029188C" w:rsidRDefault="00B45ACA" w:rsidP="00380EA0">
      <w:pPr>
        <w:spacing w:after="0" w:line="240" w:lineRule="auto"/>
        <w:rPr>
          <w:del w:id="490" w:author="Kelly Kantack" w:date="2023-08-22T08:19:00Z"/>
          <w:rFonts w:ascii="Arial" w:hAnsi="Arial" w:cs="Arial"/>
          <w:i/>
          <w:color w:val="943634" w:themeColor="accent2" w:themeShade="BF"/>
          <w:sz w:val="24"/>
          <w:szCs w:val="24"/>
        </w:rPr>
      </w:pPr>
    </w:p>
    <w:p w14:paraId="71901297" w14:textId="77777777" w:rsidR="00B45ACA" w:rsidDel="0029188C" w:rsidRDefault="00B45ACA" w:rsidP="00380EA0">
      <w:pPr>
        <w:spacing w:after="0" w:line="240" w:lineRule="auto"/>
        <w:rPr>
          <w:del w:id="491" w:author="Kelly Kantack" w:date="2023-08-22T08:19:00Z"/>
          <w:rFonts w:ascii="Arial" w:hAnsi="Arial" w:cs="Arial"/>
          <w:i/>
          <w:color w:val="943634" w:themeColor="accent2" w:themeShade="BF"/>
          <w:sz w:val="24"/>
          <w:szCs w:val="24"/>
        </w:rPr>
      </w:pPr>
    </w:p>
    <w:p w14:paraId="3F262404" w14:textId="77777777" w:rsidR="00B45ACA" w:rsidDel="0029188C" w:rsidRDefault="00B45ACA" w:rsidP="00380EA0">
      <w:pPr>
        <w:spacing w:after="0" w:line="240" w:lineRule="auto"/>
        <w:rPr>
          <w:del w:id="492" w:author="Kelly Kantack" w:date="2023-08-22T08:19:00Z"/>
          <w:rFonts w:ascii="Arial" w:hAnsi="Arial" w:cs="Arial"/>
          <w:i/>
          <w:color w:val="943634" w:themeColor="accent2" w:themeShade="BF"/>
          <w:sz w:val="24"/>
          <w:szCs w:val="24"/>
        </w:rPr>
      </w:pPr>
    </w:p>
    <w:p w14:paraId="35407C5B" w14:textId="77777777" w:rsidR="00B45ACA" w:rsidRDefault="00B45ACA" w:rsidP="00380EA0">
      <w:pPr>
        <w:spacing w:after="0" w:line="240" w:lineRule="auto"/>
        <w:rPr>
          <w:rFonts w:ascii="Arial" w:hAnsi="Arial" w:cs="Arial"/>
          <w:i/>
          <w:color w:val="943634" w:themeColor="accent2" w:themeShade="BF"/>
          <w:sz w:val="24"/>
          <w:szCs w:val="24"/>
        </w:rPr>
      </w:pP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B251062" w14:textId="7FEFF8CC" w:rsidR="00380EA0" w:rsidDel="0029188C" w:rsidRDefault="00FE3B21" w:rsidP="00380EA0">
      <w:pPr>
        <w:spacing w:after="0" w:line="240" w:lineRule="auto"/>
        <w:rPr>
          <w:ins w:id="493" w:author="BENJAMIN KANTACK" w:date="2023-06-27T17:31:00Z"/>
          <w:del w:id="494" w:author="Kelly Kantack" w:date="2023-08-22T08:20:00Z"/>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del w:id="495" w:author="BENJAMIN KANTACK" w:date="2023-06-27T17:32:00Z">
        <w:r w:rsidR="00EE6471" w:rsidDel="001D1512">
          <w:rPr>
            <w:rFonts w:ascii="Arial" w:hAnsi="Arial" w:cs="Arial"/>
            <w:sz w:val="24"/>
            <w:szCs w:val="24"/>
          </w:rPr>
          <w:delText xml:space="preserve">Jesus casted out seven demons from me when I first met Him.  I am </w:delText>
        </w:r>
        <w:r w:rsidR="00EE6471" w:rsidRPr="00EE6471" w:rsidDel="001D1512">
          <w:rPr>
            <w:rFonts w:ascii="Arial" w:hAnsi="Arial" w:cs="Arial"/>
            <w:sz w:val="24"/>
            <w:szCs w:val="24"/>
          </w:rPr>
          <w:delText>mentioned at lea</w:delText>
        </w:r>
        <w:r w:rsidR="00EE6471" w:rsidDel="001D1512">
          <w:rPr>
            <w:rFonts w:ascii="Arial" w:hAnsi="Arial" w:cs="Arial"/>
            <w:sz w:val="24"/>
            <w:szCs w:val="24"/>
          </w:rPr>
          <w:delText xml:space="preserve">st a dozen times in the Gospels for I was present with Jesus </w:delText>
        </w:r>
        <w:r w:rsidR="00EE6471" w:rsidRPr="00EE6471" w:rsidDel="001D1512">
          <w:rPr>
            <w:rFonts w:ascii="Arial" w:hAnsi="Arial" w:cs="Arial"/>
            <w:sz w:val="24"/>
            <w:szCs w:val="24"/>
          </w:rPr>
          <w:delText>during his public ministry, death</w:delText>
        </w:r>
        <w:r w:rsidR="00EE6471" w:rsidDel="001D1512">
          <w:rPr>
            <w:rFonts w:ascii="Arial" w:hAnsi="Arial" w:cs="Arial"/>
            <w:sz w:val="24"/>
            <w:szCs w:val="24"/>
          </w:rPr>
          <w:delText>,</w:delText>
        </w:r>
        <w:r w:rsidR="00EE6471" w:rsidRPr="00EE6471" w:rsidDel="001D1512">
          <w:rPr>
            <w:rFonts w:ascii="Arial" w:hAnsi="Arial" w:cs="Arial"/>
            <w:sz w:val="24"/>
            <w:szCs w:val="24"/>
          </w:rPr>
          <w:delText xml:space="preserve"> and resurrection</w:delText>
        </w:r>
        <w:r w:rsidR="00EE6471" w:rsidDel="001D1512">
          <w:rPr>
            <w:rFonts w:ascii="Arial" w:hAnsi="Arial" w:cs="Arial"/>
            <w:sz w:val="24"/>
            <w:szCs w:val="24"/>
          </w:rPr>
          <w:delText xml:space="preserve">.  The day I went to Jesus’s </w:delText>
        </w:r>
        <w:r w:rsidR="00EE6471" w:rsidRPr="00EE6471" w:rsidDel="001D1512">
          <w:rPr>
            <w:rFonts w:ascii="Arial" w:hAnsi="Arial" w:cs="Arial"/>
            <w:sz w:val="24"/>
            <w:szCs w:val="24"/>
          </w:rPr>
          <w:delText>tomb to anoint his body</w:delText>
        </w:r>
        <w:r w:rsidR="00EE6471" w:rsidDel="001D1512">
          <w:rPr>
            <w:rFonts w:ascii="Arial" w:hAnsi="Arial" w:cs="Arial"/>
            <w:sz w:val="24"/>
            <w:szCs w:val="24"/>
          </w:rPr>
          <w:delText xml:space="preserve">, I found the </w:delText>
        </w:r>
        <w:r w:rsidR="00EE6471" w:rsidRPr="00EE6471" w:rsidDel="001D1512">
          <w:rPr>
            <w:rFonts w:ascii="Arial" w:hAnsi="Arial" w:cs="Arial"/>
            <w:sz w:val="24"/>
            <w:szCs w:val="24"/>
          </w:rPr>
          <w:delText xml:space="preserve">stone rolled away and </w:delText>
        </w:r>
        <w:r w:rsidR="00EE6471" w:rsidDel="001D1512">
          <w:rPr>
            <w:rFonts w:ascii="Arial" w:hAnsi="Arial" w:cs="Arial"/>
            <w:sz w:val="24"/>
            <w:szCs w:val="24"/>
          </w:rPr>
          <w:delText xml:space="preserve">Jesus </w:delText>
        </w:r>
        <w:r w:rsidR="00EE6471" w:rsidRPr="00EE6471" w:rsidDel="001D1512">
          <w:rPr>
            <w:rFonts w:ascii="Arial" w:hAnsi="Arial" w:cs="Arial"/>
            <w:sz w:val="24"/>
            <w:szCs w:val="24"/>
          </w:rPr>
          <w:delText>very much alive</w:delText>
        </w:r>
        <w:r w:rsidR="00EE6471" w:rsidDel="001D1512">
          <w:rPr>
            <w:rFonts w:ascii="Arial" w:hAnsi="Arial" w:cs="Arial"/>
            <w:sz w:val="24"/>
            <w:szCs w:val="24"/>
          </w:rPr>
          <w:delText>.  Who am I</w:delText>
        </w:r>
        <w:r w:rsidR="00380EA0" w:rsidRPr="006707BE" w:rsidDel="001D1512">
          <w:rPr>
            <w:rFonts w:ascii="Arial" w:hAnsi="Arial" w:cs="Arial"/>
            <w:sz w:val="24"/>
            <w:szCs w:val="24"/>
          </w:rPr>
          <w:delText>?</w:delText>
        </w:r>
      </w:del>
    </w:p>
    <w:p w14:paraId="1FDCCE05" w14:textId="77777777" w:rsidR="001D1512" w:rsidDel="0029188C" w:rsidRDefault="001D1512" w:rsidP="00380EA0">
      <w:pPr>
        <w:spacing w:after="0" w:line="240" w:lineRule="auto"/>
        <w:rPr>
          <w:ins w:id="496" w:author="BENJAMIN KANTACK" w:date="2023-06-27T17:31:00Z"/>
          <w:del w:id="497" w:author="Kelly Kantack" w:date="2023-08-22T08:20:00Z"/>
          <w:rFonts w:ascii="Arial" w:hAnsi="Arial" w:cs="Arial"/>
          <w:sz w:val="24"/>
          <w:szCs w:val="24"/>
        </w:rPr>
      </w:pPr>
    </w:p>
    <w:p w14:paraId="28E80F44" w14:textId="65202E83" w:rsidR="001D1512" w:rsidRDefault="001D1512" w:rsidP="00380EA0">
      <w:pPr>
        <w:spacing w:after="0" w:line="240" w:lineRule="auto"/>
        <w:rPr>
          <w:ins w:id="498" w:author="BENJAMIN KANTACK" w:date="2023-06-27T17:32:00Z"/>
          <w:rFonts w:ascii="Arial" w:hAnsi="Arial" w:cs="Arial"/>
          <w:sz w:val="24"/>
          <w:szCs w:val="24"/>
        </w:rPr>
      </w:pPr>
      <w:ins w:id="499" w:author="BENJAMIN KANTACK" w:date="2023-06-27T17:31:00Z">
        <w:r>
          <w:rPr>
            <w:rFonts w:ascii="Arial" w:hAnsi="Arial" w:cs="Arial"/>
            <w:sz w:val="24"/>
            <w:szCs w:val="24"/>
          </w:rPr>
          <w:t xml:space="preserve">After meeting Jesus and having seven demons cast out of her, what saint was present with Jesus during his public ministry, death, and resurrection, and found the stone </w:t>
        </w:r>
      </w:ins>
      <w:ins w:id="500" w:author="BENJAMIN KANTACK" w:date="2023-06-27T17:32:00Z">
        <w:r>
          <w:rPr>
            <w:rFonts w:ascii="Arial" w:hAnsi="Arial" w:cs="Arial"/>
            <w:sz w:val="24"/>
            <w:szCs w:val="24"/>
          </w:rPr>
          <w:t>in front of His tomb rolled away when she went to anoint his body?</w:t>
        </w:r>
      </w:ins>
    </w:p>
    <w:p w14:paraId="7922BA94" w14:textId="77777777" w:rsidR="001D1512" w:rsidRPr="006707BE" w:rsidRDefault="001D1512" w:rsidP="00380EA0">
      <w:pPr>
        <w:spacing w:after="0" w:line="240" w:lineRule="auto"/>
        <w:rPr>
          <w:rFonts w:ascii="Arial" w:hAnsi="Arial" w:cs="Arial"/>
          <w:sz w:val="24"/>
          <w:szCs w:val="24"/>
        </w:rPr>
      </w:pPr>
    </w:p>
    <w:p w14:paraId="5F6E81E2" w14:textId="0130E45F" w:rsidR="00380EA0" w:rsidRPr="00B32821" w:rsidRDefault="001D1512" w:rsidP="00FD1FB6">
      <w:pPr>
        <w:spacing w:after="0" w:line="240" w:lineRule="auto"/>
        <w:jc w:val="right"/>
        <w:rPr>
          <w:rFonts w:ascii="Arial" w:hAnsi="Arial" w:cs="Arial"/>
          <w:i/>
          <w:color w:val="0033CC"/>
          <w:sz w:val="24"/>
          <w:szCs w:val="24"/>
        </w:rPr>
      </w:pPr>
      <w:ins w:id="501" w:author="BENJAMIN KANTACK" w:date="2023-06-27T17:32:00Z">
        <w:r>
          <w:rPr>
            <w:rFonts w:ascii="Arial" w:hAnsi="Arial" w:cs="Arial"/>
            <w:b/>
            <w:sz w:val="24"/>
            <w:szCs w:val="24"/>
            <w:u w:val="single"/>
          </w:rPr>
          <w:t>(</w:t>
        </w:r>
      </w:ins>
      <w:r w:rsidR="00FD1FB6" w:rsidRPr="00FD1FB6">
        <w:rPr>
          <w:rFonts w:ascii="Arial" w:hAnsi="Arial" w:cs="Arial"/>
          <w:b/>
          <w:sz w:val="24"/>
          <w:szCs w:val="24"/>
          <w:u w:val="single"/>
        </w:rPr>
        <w:t>St.</w:t>
      </w:r>
      <w:ins w:id="502" w:author="BENJAMIN KANTACK" w:date="2023-06-27T17:32:00Z">
        <w:r>
          <w:rPr>
            <w:rFonts w:ascii="Arial" w:hAnsi="Arial" w:cs="Arial"/>
            <w:b/>
            <w:sz w:val="24"/>
            <w:szCs w:val="24"/>
            <w:u w:val="single"/>
          </w:rPr>
          <w:t>)</w:t>
        </w:r>
      </w:ins>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9062E9" w14:textId="77777777" w:rsidR="0029188C" w:rsidRDefault="0029188C">
      <w:pPr>
        <w:rPr>
          <w:ins w:id="503" w:author="Kelly Kantack" w:date="2023-08-22T08:21:00Z"/>
          <w:rFonts w:ascii="Arial" w:hAnsi="Arial" w:cs="Arial"/>
          <w:b/>
          <w:sz w:val="24"/>
          <w:szCs w:val="24"/>
        </w:rPr>
      </w:pPr>
      <w:ins w:id="504" w:author="Kelly Kantack" w:date="2023-08-22T08:21:00Z">
        <w:r>
          <w:rPr>
            <w:rFonts w:ascii="Arial" w:hAnsi="Arial" w:cs="Arial"/>
            <w:b/>
            <w:sz w:val="24"/>
            <w:szCs w:val="24"/>
          </w:rPr>
          <w:br w:type="page"/>
        </w:r>
      </w:ins>
    </w:p>
    <w:p w14:paraId="506962A7" w14:textId="549D248F" w:rsidR="00EE6471" w:rsidDel="0029188C" w:rsidRDefault="00B16E3F" w:rsidP="00EE6471">
      <w:pPr>
        <w:spacing w:after="0" w:line="240" w:lineRule="auto"/>
        <w:rPr>
          <w:ins w:id="505" w:author="BENJAMIN KANTACK" w:date="2023-06-27T17:32:00Z"/>
          <w:del w:id="506" w:author="Kelly Kantack" w:date="2023-08-22T08:21:00Z"/>
          <w:rFonts w:ascii="Arial" w:hAnsi="Arial" w:cs="Arial"/>
          <w:sz w:val="24"/>
          <w:szCs w:val="24"/>
        </w:rPr>
      </w:pPr>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del w:id="507" w:author="BENJAMIN KANTACK" w:date="2023-06-27T17:34:00Z">
        <w:r w:rsidR="00EE6471" w:rsidDel="00564FE7">
          <w:rPr>
            <w:rFonts w:ascii="Arial" w:hAnsi="Arial" w:cs="Arial"/>
            <w:sz w:val="24"/>
            <w:szCs w:val="24"/>
          </w:rPr>
          <w:delText xml:space="preserve">I was born in </w:delText>
        </w:r>
        <w:r w:rsidR="00EE6471" w:rsidRPr="00EE6471" w:rsidDel="00564FE7">
          <w:rPr>
            <w:rFonts w:ascii="Arial" w:hAnsi="Arial" w:cs="Arial"/>
            <w:sz w:val="24"/>
            <w:szCs w:val="24"/>
          </w:rPr>
          <w:delText>1894, in the Kingdom of Poland, part of the Russian Empire.</w:delText>
        </w:r>
        <w:r w:rsidR="00A320FF" w:rsidDel="00564FE7">
          <w:rPr>
            <w:rFonts w:ascii="Arial" w:hAnsi="Arial" w:cs="Arial"/>
            <w:sz w:val="24"/>
            <w:szCs w:val="24"/>
          </w:rPr>
          <w:delText xml:space="preserve">  I was ordained a priest in 1918</w:delText>
        </w:r>
        <w:r w:rsidR="008A6D07" w:rsidDel="00564FE7">
          <w:rPr>
            <w:rFonts w:ascii="Arial" w:hAnsi="Arial" w:cs="Arial"/>
            <w:sz w:val="24"/>
            <w:szCs w:val="24"/>
          </w:rPr>
          <w:delText xml:space="preserve">, </w:delText>
        </w:r>
        <w:r w:rsidR="00A320FF" w:rsidDel="00564FE7">
          <w:rPr>
            <w:rFonts w:ascii="Arial" w:hAnsi="Arial" w:cs="Arial"/>
            <w:sz w:val="24"/>
            <w:szCs w:val="24"/>
          </w:rPr>
          <w:delText xml:space="preserve">and </w:delText>
        </w:r>
        <w:r w:rsidR="008A6D07" w:rsidDel="00564FE7">
          <w:rPr>
            <w:rFonts w:ascii="Arial" w:hAnsi="Arial" w:cs="Arial"/>
            <w:sz w:val="24"/>
            <w:szCs w:val="24"/>
          </w:rPr>
          <w:delText xml:space="preserve">eventually </w:delText>
        </w:r>
        <w:r w:rsidR="00A320FF" w:rsidDel="00564FE7">
          <w:rPr>
            <w:rFonts w:ascii="Arial" w:hAnsi="Arial" w:cs="Arial"/>
            <w:sz w:val="24"/>
            <w:szCs w:val="24"/>
          </w:rPr>
          <w:delText xml:space="preserve">founded monasteries in Poland, Japan, and India.  </w:delText>
        </w:r>
        <w:r w:rsidR="008A6D07" w:rsidDel="00564FE7">
          <w:rPr>
            <w:rFonts w:ascii="Arial" w:hAnsi="Arial" w:cs="Arial"/>
            <w:sz w:val="24"/>
            <w:szCs w:val="24"/>
          </w:rPr>
          <w:delText xml:space="preserve">One day while I was a prisoner in the </w:delText>
        </w:r>
        <w:r w:rsidR="00A320FF" w:rsidRPr="00EE6471" w:rsidDel="00564FE7">
          <w:rPr>
            <w:rFonts w:ascii="Arial" w:hAnsi="Arial" w:cs="Arial"/>
            <w:sz w:val="24"/>
            <w:szCs w:val="24"/>
          </w:rPr>
          <w:delText>German death Camp of Auschwitz during World War II</w:delText>
        </w:r>
        <w:r w:rsidR="008A6D07" w:rsidDel="00564FE7">
          <w:rPr>
            <w:rFonts w:ascii="Arial" w:hAnsi="Arial" w:cs="Arial"/>
            <w:sz w:val="24"/>
            <w:szCs w:val="24"/>
          </w:rPr>
          <w:delText xml:space="preserve">, the Germans had chosen some men to be executed by starvation as a warning against escapes.  </w:delText>
        </w:r>
        <w:r w:rsidR="00A320FF" w:rsidDel="00564FE7">
          <w:rPr>
            <w:rFonts w:ascii="Arial" w:hAnsi="Arial" w:cs="Arial"/>
            <w:sz w:val="24"/>
            <w:szCs w:val="24"/>
          </w:rPr>
          <w:delText>I</w:delText>
        </w:r>
        <w:r w:rsidR="008A6D07" w:rsidDel="00564FE7">
          <w:rPr>
            <w:rFonts w:ascii="Arial" w:hAnsi="Arial" w:cs="Arial"/>
            <w:sz w:val="24"/>
            <w:szCs w:val="24"/>
          </w:rPr>
          <w:delText xml:space="preserve"> was not chosen, but</w:delText>
        </w:r>
        <w:r w:rsidR="00A320FF" w:rsidDel="00564FE7">
          <w:rPr>
            <w:rFonts w:ascii="Arial" w:hAnsi="Arial" w:cs="Arial"/>
            <w:sz w:val="24"/>
            <w:szCs w:val="24"/>
          </w:rPr>
          <w:delText xml:space="preserve"> </w:delText>
        </w:r>
        <w:r w:rsidR="008A6D07" w:rsidDel="00564FE7">
          <w:rPr>
            <w:rFonts w:ascii="Arial" w:hAnsi="Arial" w:cs="Arial"/>
            <w:sz w:val="24"/>
            <w:szCs w:val="24"/>
          </w:rPr>
          <w:delText xml:space="preserve">freely took the place </w:delText>
        </w:r>
        <w:r w:rsidR="00EE6471" w:rsidRPr="00EE6471" w:rsidDel="00564FE7">
          <w:rPr>
            <w:rFonts w:ascii="Arial" w:hAnsi="Arial" w:cs="Arial"/>
            <w:sz w:val="24"/>
            <w:szCs w:val="24"/>
          </w:rPr>
          <w:delText xml:space="preserve">of </w:delText>
        </w:r>
        <w:r w:rsidR="008A6D07" w:rsidDel="00564FE7">
          <w:rPr>
            <w:rFonts w:ascii="Arial" w:hAnsi="Arial" w:cs="Arial"/>
            <w:sz w:val="24"/>
            <w:szCs w:val="24"/>
          </w:rPr>
          <w:delText xml:space="preserve">one of those chosen who had </w:delText>
        </w:r>
        <w:r w:rsidR="00EE6471" w:rsidRPr="00EE6471" w:rsidDel="00564FE7">
          <w:rPr>
            <w:rFonts w:ascii="Arial" w:hAnsi="Arial" w:cs="Arial"/>
            <w:sz w:val="24"/>
            <w:szCs w:val="24"/>
          </w:rPr>
          <w:delText>a family.</w:delText>
        </w:r>
        <w:r w:rsidR="008A6D07" w:rsidDel="00564FE7">
          <w:rPr>
            <w:rFonts w:ascii="Arial" w:hAnsi="Arial" w:cs="Arial"/>
            <w:sz w:val="24"/>
            <w:szCs w:val="24"/>
          </w:rPr>
          <w:delText xml:space="preserve">  Who </w:delText>
        </w:r>
        <w:r w:rsidR="00927C98" w:rsidDel="00564FE7">
          <w:rPr>
            <w:rFonts w:ascii="Arial" w:hAnsi="Arial" w:cs="Arial"/>
            <w:sz w:val="24"/>
            <w:szCs w:val="24"/>
          </w:rPr>
          <w:delText>am</w:delText>
        </w:r>
        <w:r w:rsidR="008A6D07" w:rsidDel="00564FE7">
          <w:rPr>
            <w:rFonts w:ascii="Arial" w:hAnsi="Arial" w:cs="Arial"/>
            <w:sz w:val="24"/>
            <w:szCs w:val="24"/>
          </w:rPr>
          <w:delText xml:space="preserve"> I?</w:delText>
        </w:r>
      </w:del>
    </w:p>
    <w:p w14:paraId="3F423062" w14:textId="77777777" w:rsidR="001D1512" w:rsidDel="0029188C" w:rsidRDefault="001D1512" w:rsidP="00EE6471">
      <w:pPr>
        <w:spacing w:after="0" w:line="240" w:lineRule="auto"/>
        <w:rPr>
          <w:ins w:id="508" w:author="BENJAMIN KANTACK" w:date="2023-06-27T17:32:00Z"/>
          <w:del w:id="509" w:author="Kelly Kantack" w:date="2023-08-22T08:21:00Z"/>
          <w:rFonts w:ascii="Arial" w:hAnsi="Arial" w:cs="Arial"/>
          <w:sz w:val="24"/>
          <w:szCs w:val="24"/>
        </w:rPr>
      </w:pPr>
    </w:p>
    <w:p w14:paraId="6340D132" w14:textId="3E0B87D9" w:rsidR="001D1512" w:rsidDel="0029188C" w:rsidRDefault="00564FE7" w:rsidP="00EE6471">
      <w:pPr>
        <w:spacing w:after="0" w:line="240" w:lineRule="auto"/>
        <w:rPr>
          <w:ins w:id="510" w:author="BENJAMIN KANTACK" w:date="2023-06-27T17:32:00Z"/>
          <w:del w:id="511" w:author="Kelly Kantack" w:date="2023-08-22T08:22:00Z"/>
          <w:rFonts w:ascii="Arial" w:hAnsi="Arial" w:cs="Arial"/>
          <w:sz w:val="24"/>
          <w:szCs w:val="24"/>
        </w:rPr>
      </w:pPr>
      <w:ins w:id="512" w:author="BENJAMIN KANTACK" w:date="2023-06-27T17:33:00Z">
        <w:r>
          <w:rPr>
            <w:rFonts w:ascii="Arial" w:hAnsi="Arial" w:cs="Arial"/>
            <w:sz w:val="24"/>
            <w:szCs w:val="24"/>
          </w:rPr>
          <w:t xml:space="preserve">Born in Poland in 1894, what priest and </w:t>
        </w:r>
      </w:ins>
      <w:ins w:id="513" w:author="BENJAMIN KANTACK" w:date="2023-07-09T15:11:00Z">
        <w:r w:rsidR="00285746">
          <w:rPr>
            <w:rFonts w:ascii="Arial" w:hAnsi="Arial" w:cs="Arial"/>
            <w:sz w:val="24"/>
            <w:szCs w:val="24"/>
          </w:rPr>
          <w:t>s</w:t>
        </w:r>
      </w:ins>
      <w:ins w:id="514" w:author="BENJAMIN KANTACK" w:date="2023-06-27T17:33:00Z">
        <w:r>
          <w:rPr>
            <w:rFonts w:ascii="Arial" w:hAnsi="Arial" w:cs="Arial"/>
            <w:sz w:val="24"/>
            <w:szCs w:val="24"/>
          </w:rPr>
          <w:t>aint was imprisoned by the Germans in Auschwitz Concentration Camp during World War II and volu</w:t>
        </w:r>
      </w:ins>
      <w:ins w:id="515" w:author="BENJAMIN KANTACK" w:date="2023-06-27T17:34:00Z">
        <w:r>
          <w:rPr>
            <w:rFonts w:ascii="Arial" w:hAnsi="Arial" w:cs="Arial"/>
            <w:sz w:val="24"/>
            <w:szCs w:val="24"/>
          </w:rPr>
          <w:t>ntarily took the place of a man condemned to death by starvation?</w:t>
        </w:r>
      </w:ins>
    </w:p>
    <w:p w14:paraId="1112E592" w14:textId="77777777" w:rsidR="001D1512" w:rsidRPr="00EE6471" w:rsidRDefault="001D1512" w:rsidP="00EE6471">
      <w:pPr>
        <w:spacing w:after="0" w:line="240" w:lineRule="auto"/>
        <w:rPr>
          <w:rFonts w:ascii="Arial" w:hAnsi="Arial" w:cs="Arial"/>
          <w:sz w:val="24"/>
          <w:szCs w:val="24"/>
        </w:rPr>
      </w:pPr>
    </w:p>
    <w:p w14:paraId="0D5545F3" w14:textId="12584A67" w:rsidR="00FD1FB6" w:rsidRPr="00B45ACA" w:rsidRDefault="00564FE7" w:rsidP="00B45ACA">
      <w:pPr>
        <w:spacing w:after="0" w:line="240" w:lineRule="auto"/>
        <w:jc w:val="right"/>
        <w:rPr>
          <w:rFonts w:ascii="Arial" w:hAnsi="Arial" w:cs="Arial"/>
          <w:i/>
          <w:sz w:val="24"/>
          <w:szCs w:val="24"/>
        </w:rPr>
      </w:pPr>
      <w:ins w:id="516"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St.</w:t>
      </w:r>
      <w:ins w:id="517"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 xml:space="preserve"> Maximilian </w:t>
      </w:r>
      <w:ins w:id="518"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Kolbe</w:t>
      </w:r>
      <w:ins w:id="519" w:author="BENJAMIN KANTACK" w:date="2023-06-27T17:34: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06008080" w:rsidR="00380EA0" w:rsidDel="0029188C" w:rsidRDefault="00265909" w:rsidP="00380EA0">
      <w:pPr>
        <w:spacing w:after="0" w:line="240" w:lineRule="auto"/>
        <w:rPr>
          <w:ins w:id="520" w:author="BENJAMIN KANTACK" w:date="2023-06-27T17:44:00Z"/>
          <w:del w:id="521" w:author="Kelly Kantack" w:date="2023-08-22T08:22:00Z"/>
          <w:rFonts w:ascii="Arial" w:hAnsi="Arial" w:cs="Arial"/>
          <w:sz w:val="24"/>
          <w:szCs w:val="24"/>
        </w:rPr>
      </w:pPr>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del w:id="522" w:author="BENJAMIN KANTACK" w:date="2023-06-27T17:46:00Z">
        <w:r w:rsidR="00F43353" w:rsidDel="005A6279">
          <w:rPr>
            <w:rFonts w:ascii="Arial" w:hAnsi="Arial" w:cs="Arial"/>
            <w:sz w:val="24"/>
            <w:szCs w:val="24"/>
          </w:rPr>
          <w:delText xml:space="preserve">Born in the year 331, this saint is considered </w:delText>
        </w:r>
        <w:r w:rsidR="00F43353" w:rsidRPr="00F43353" w:rsidDel="005A6279">
          <w:rPr>
            <w:rFonts w:ascii="Arial" w:hAnsi="Arial" w:cs="Arial"/>
            <w:sz w:val="24"/>
            <w:szCs w:val="24"/>
          </w:rPr>
          <w:delText>a model of patience</w:delText>
        </w:r>
        <w:r w:rsidR="00F43353" w:rsidDel="005A6279">
          <w:rPr>
            <w:rFonts w:ascii="Arial" w:hAnsi="Arial" w:cs="Arial"/>
            <w:sz w:val="24"/>
            <w:szCs w:val="24"/>
          </w:rPr>
          <w:delText xml:space="preserve"> because of her long years of prayer that</w:delText>
        </w:r>
        <w:r w:rsidR="00F43353" w:rsidRPr="00F43353" w:rsidDel="005A6279">
          <w:rPr>
            <w:rFonts w:ascii="Arial" w:hAnsi="Arial" w:cs="Arial"/>
            <w:sz w:val="24"/>
            <w:szCs w:val="24"/>
          </w:rPr>
          <w:delText xml:space="preserve"> fina</w:delText>
        </w:r>
        <w:r w:rsidR="00F43353" w:rsidDel="005A6279">
          <w:rPr>
            <w:rFonts w:ascii="Arial" w:hAnsi="Arial" w:cs="Arial"/>
            <w:sz w:val="24"/>
            <w:szCs w:val="24"/>
          </w:rPr>
          <w:delText xml:space="preserve">lly led to the conversion of her hot-tempered husband, her </w:delText>
        </w:r>
        <w:r w:rsidR="00F43353" w:rsidRPr="00F43353" w:rsidDel="005A6279">
          <w:rPr>
            <w:rFonts w:ascii="Arial" w:hAnsi="Arial" w:cs="Arial"/>
            <w:sz w:val="24"/>
            <w:szCs w:val="24"/>
          </w:rPr>
          <w:delText>cantankerous mother-in-law</w:delText>
        </w:r>
        <w:r w:rsidR="00F43353" w:rsidDel="005A6279">
          <w:rPr>
            <w:rFonts w:ascii="Arial" w:hAnsi="Arial" w:cs="Arial"/>
            <w:sz w:val="24"/>
            <w:szCs w:val="24"/>
          </w:rPr>
          <w:delText>,</w:delText>
        </w:r>
        <w:r w:rsidR="00F43353" w:rsidRPr="00F43353" w:rsidDel="005A6279">
          <w:rPr>
            <w:rFonts w:ascii="Arial" w:hAnsi="Arial" w:cs="Arial"/>
            <w:sz w:val="24"/>
            <w:szCs w:val="24"/>
          </w:rPr>
          <w:delText xml:space="preserve"> and her brilliant but wayward son, Augustine.</w:delText>
        </w:r>
        <w:r w:rsidR="00F43353" w:rsidDel="005A6279">
          <w:rPr>
            <w:rFonts w:ascii="Arial" w:hAnsi="Arial" w:cs="Arial"/>
            <w:sz w:val="24"/>
            <w:szCs w:val="24"/>
          </w:rPr>
          <w:delText xml:space="preserve">  Who is this saint</w:delText>
        </w:r>
        <w:r w:rsidR="00380EA0" w:rsidRPr="006707BE" w:rsidDel="005A6279">
          <w:rPr>
            <w:rFonts w:ascii="Arial" w:hAnsi="Arial" w:cs="Arial"/>
            <w:sz w:val="24"/>
            <w:szCs w:val="24"/>
          </w:rPr>
          <w:delText>?</w:delText>
        </w:r>
      </w:del>
    </w:p>
    <w:p w14:paraId="05B50827" w14:textId="77777777" w:rsidR="005A6279" w:rsidDel="0029188C" w:rsidRDefault="005A6279" w:rsidP="00380EA0">
      <w:pPr>
        <w:spacing w:after="0" w:line="240" w:lineRule="auto"/>
        <w:rPr>
          <w:ins w:id="523" w:author="BENJAMIN KANTACK" w:date="2023-06-27T17:44:00Z"/>
          <w:del w:id="524" w:author="Kelly Kantack" w:date="2023-08-22T08:22:00Z"/>
          <w:rFonts w:ascii="Arial" w:hAnsi="Arial" w:cs="Arial"/>
          <w:sz w:val="24"/>
          <w:szCs w:val="24"/>
        </w:rPr>
      </w:pPr>
    </w:p>
    <w:p w14:paraId="49814A48" w14:textId="1365B196" w:rsidR="005A6279" w:rsidDel="0029188C" w:rsidRDefault="005A6279" w:rsidP="00380EA0">
      <w:pPr>
        <w:spacing w:after="0" w:line="240" w:lineRule="auto"/>
        <w:rPr>
          <w:ins w:id="525" w:author="BENJAMIN KANTACK" w:date="2023-06-27T17:46:00Z"/>
          <w:del w:id="526" w:author="Kelly Kantack" w:date="2023-08-22T08:22:00Z"/>
          <w:rFonts w:ascii="Arial" w:hAnsi="Arial" w:cs="Arial"/>
          <w:sz w:val="24"/>
          <w:szCs w:val="24"/>
        </w:rPr>
      </w:pPr>
      <w:ins w:id="527" w:author="BENJAMIN KANTACK" w:date="2023-06-27T17:44:00Z">
        <w:r>
          <w:rPr>
            <w:rFonts w:ascii="Arial" w:hAnsi="Arial" w:cs="Arial"/>
            <w:sz w:val="24"/>
            <w:szCs w:val="24"/>
          </w:rPr>
          <w:t>Born in 331, what saint is considered a model of</w:t>
        </w:r>
      </w:ins>
      <w:ins w:id="528" w:author="BENJAMIN KANTACK" w:date="2023-06-27T17:45:00Z">
        <w:r>
          <w:rPr>
            <w:rFonts w:ascii="Arial" w:hAnsi="Arial" w:cs="Arial"/>
            <w:sz w:val="24"/>
            <w:szCs w:val="24"/>
          </w:rPr>
          <w:t xml:space="preserve"> patience for her long years of prayer that led her hot-tempered husband, her cantankerous mo</w:t>
        </w:r>
      </w:ins>
      <w:ins w:id="529" w:author="BENJAMIN KANTACK" w:date="2023-06-27T17:46:00Z">
        <w:r>
          <w:rPr>
            <w:rFonts w:ascii="Arial" w:hAnsi="Arial" w:cs="Arial"/>
            <w:sz w:val="24"/>
            <w:szCs w:val="24"/>
          </w:rPr>
          <w:t>ther-in-law, and her brilliant but wayward son Augustine to become Catholic?</w:t>
        </w:r>
      </w:ins>
    </w:p>
    <w:p w14:paraId="0A8BDACF" w14:textId="77777777" w:rsidR="005A6279" w:rsidRPr="006707BE" w:rsidRDefault="005A6279" w:rsidP="00380EA0">
      <w:pPr>
        <w:spacing w:after="0" w:line="240" w:lineRule="auto"/>
        <w:rPr>
          <w:rFonts w:ascii="Arial" w:hAnsi="Arial" w:cs="Arial"/>
          <w:sz w:val="24"/>
          <w:szCs w:val="24"/>
        </w:rPr>
      </w:pP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B43F43" w:rsidP="00380EA0">
      <w:pPr>
        <w:spacing w:after="0" w:line="240" w:lineRule="auto"/>
        <w:rPr>
          <w:rFonts w:ascii="Arial" w:hAnsi="Arial" w:cs="Arial"/>
          <w:i/>
          <w:color w:val="943634" w:themeColor="accent2" w:themeShade="BF"/>
          <w:sz w:val="24"/>
          <w:szCs w:val="24"/>
        </w:rPr>
      </w:pPr>
      <w:hyperlink r:id="rId36" w:history="1">
        <w:r w:rsidR="008369C0" w:rsidRPr="00C5010E">
          <w:rPr>
            <w:rStyle w:val="Hyperlink"/>
            <w:rFonts w:ascii="Arial" w:hAnsi="Arial" w:cs="Arial"/>
            <w:i/>
            <w:sz w:val="24"/>
            <w:szCs w:val="24"/>
          </w:rPr>
          <w:t>https://www.catholic.org/saints/saint.php?saint_id=1</w:t>
        </w:r>
      </w:hyperlink>
    </w:p>
    <w:p w14:paraId="2FFBEEBE" w14:textId="36E0F8B9" w:rsidR="00F43353" w:rsidRDefault="00B43F43" w:rsidP="00380EA0">
      <w:pPr>
        <w:spacing w:after="0" w:line="240" w:lineRule="auto"/>
        <w:rPr>
          <w:rFonts w:ascii="Arial" w:hAnsi="Arial" w:cs="Arial"/>
          <w:i/>
          <w:color w:val="943634" w:themeColor="accent2" w:themeShade="BF"/>
          <w:sz w:val="24"/>
          <w:szCs w:val="24"/>
        </w:rPr>
      </w:pPr>
      <w:hyperlink r:id="rId37"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270599CE" w14:textId="77777777" w:rsidR="00962C1D" w:rsidRDefault="00962C1D">
      <w:pPr>
        <w:rPr>
          <w:rFonts w:ascii="Arial" w:hAnsi="Arial" w:cs="Arial"/>
          <w:b/>
          <w:sz w:val="24"/>
          <w:szCs w:val="24"/>
          <w:highlight w:val="yellow"/>
        </w:rPr>
      </w:pPr>
      <w:r>
        <w:rPr>
          <w:rFonts w:ascii="Arial" w:hAnsi="Arial" w:cs="Arial"/>
          <w:b/>
          <w:sz w:val="24"/>
          <w:szCs w:val="24"/>
          <w:highlight w:val="yellow"/>
        </w:rPr>
        <w:br w:type="page"/>
      </w:r>
    </w:p>
    <w:p w14:paraId="6DDC66C7" w14:textId="737D3FCD"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5EB76982" w14:textId="57BD8845" w:rsidR="00B95918" w:rsidRDefault="005679FB" w:rsidP="00380EA0">
      <w:pPr>
        <w:spacing w:after="0" w:line="240" w:lineRule="auto"/>
        <w:rPr>
          <w:ins w:id="530" w:author="BENJAMIN KANTACK" w:date="2023-06-27T17:48:00Z"/>
          <w:rFonts w:ascii="Arial" w:hAnsi="Arial" w:cs="Arial"/>
          <w:sz w:val="24"/>
          <w:szCs w:val="24"/>
        </w:rPr>
      </w:pPr>
      <w:r w:rsidRPr="00BF589C">
        <w:rPr>
          <w:rFonts w:ascii="Arial" w:hAnsi="Arial" w:cs="Arial"/>
          <w:b/>
          <w:sz w:val="24"/>
          <w:szCs w:val="24"/>
          <w:highlight w:val="yellow"/>
        </w:rPr>
        <w:t xml:space="preserve">A_1  </w:t>
      </w:r>
      <w:del w:id="531" w:author="BENJAMIN KANTACK" w:date="2023-06-27T17:51:00Z">
        <w:r w:rsidR="00B96143" w:rsidDel="00B95918">
          <w:rPr>
            <w:rFonts w:ascii="Arial" w:hAnsi="Arial" w:cs="Arial"/>
            <w:sz w:val="24"/>
            <w:szCs w:val="24"/>
          </w:rPr>
          <w:delText>In 1781, this U.S. city was named after St. Mary, the Mother of God,</w:delText>
        </w:r>
        <w:r w:rsidR="00752181" w:rsidDel="00B95918">
          <w:rPr>
            <w:rFonts w:ascii="Arial" w:hAnsi="Arial" w:cs="Arial"/>
            <w:sz w:val="24"/>
            <w:szCs w:val="24"/>
          </w:rPr>
          <w:delText xml:space="preserve"> with the</w:delText>
        </w:r>
        <w:r w:rsidR="00B96143" w:rsidDel="00B95918">
          <w:rPr>
            <w:rFonts w:ascii="Arial" w:hAnsi="Arial" w:cs="Arial"/>
            <w:sz w:val="24"/>
            <w:szCs w:val="24"/>
          </w:rPr>
          <w:delText xml:space="preserve"> long name</w:delText>
        </w:r>
        <w:r w:rsidR="00752181" w:rsidDel="00B95918">
          <w:rPr>
            <w:rFonts w:ascii="Arial" w:hAnsi="Arial" w:cs="Arial"/>
            <w:sz w:val="24"/>
            <w:szCs w:val="24"/>
          </w:rPr>
          <w:delText xml:space="preserve">… </w:delText>
        </w:r>
        <w:r w:rsidR="00752181" w:rsidDel="00B95918">
          <w:rPr>
            <w:rFonts w:ascii="Arial" w:hAnsi="Arial" w:cs="Arial"/>
            <w:sz w:val="24"/>
            <w:szCs w:val="24"/>
          </w:rPr>
          <w:br/>
        </w:r>
        <w:r w:rsidR="00752181" w:rsidDel="00B95918">
          <w:rPr>
            <w:rFonts w:ascii="Arial" w:hAnsi="Arial" w:cs="Arial"/>
            <w:sz w:val="24"/>
            <w:szCs w:val="24"/>
          </w:rPr>
          <w:br/>
          <w:delText xml:space="preserve">          </w:delText>
        </w:r>
        <w:r w:rsidR="00B96143" w:rsidDel="00B95918">
          <w:rPr>
            <w:rFonts w:ascii="Arial" w:hAnsi="Arial" w:cs="Arial"/>
            <w:sz w:val="24"/>
            <w:szCs w:val="24"/>
          </w:rPr>
          <w:delText xml:space="preserve"> </w:delText>
        </w:r>
        <w:r w:rsidR="00B96143" w:rsidRPr="00B96143" w:rsidDel="00B95918">
          <w:rPr>
            <w:rFonts w:ascii="Arial" w:hAnsi="Arial" w:cs="Arial"/>
            <w:sz w:val="24"/>
            <w:szCs w:val="24"/>
          </w:rPr>
          <w:delText>"</w:delText>
        </w:r>
        <w:r w:rsidR="00B96143" w:rsidRPr="00B96143" w:rsidDel="00B95918">
          <w:rPr>
            <w:rFonts w:ascii="Arial" w:hAnsi="Arial" w:cs="Arial"/>
            <w:b/>
            <w:sz w:val="24"/>
            <w:szCs w:val="24"/>
          </w:rPr>
          <w:delText>The Town of Our Lady the Queen of the Angels of the River Porciúncula</w:delText>
        </w:r>
        <w:r w:rsidR="00752181" w:rsidDel="00B95918">
          <w:rPr>
            <w:rFonts w:ascii="Arial" w:hAnsi="Arial" w:cs="Arial"/>
            <w:b/>
            <w:sz w:val="24"/>
            <w:szCs w:val="24"/>
          </w:rPr>
          <w:delText>.”</w:delText>
        </w:r>
        <w:r w:rsidR="00752181" w:rsidDel="00B95918">
          <w:rPr>
            <w:rFonts w:ascii="Arial" w:hAnsi="Arial" w:cs="Arial"/>
            <w:b/>
            <w:sz w:val="24"/>
            <w:szCs w:val="24"/>
          </w:rPr>
          <w:br/>
          <w:delText xml:space="preserve">                                                                                                                 </w:delText>
        </w:r>
        <w:r w:rsidR="00752181" w:rsidRPr="00752181" w:rsidDel="00B95918">
          <w:rPr>
            <w:rFonts w:ascii="Arial" w:hAnsi="Arial" w:cs="Arial"/>
            <w:sz w:val="24"/>
            <w:szCs w:val="24"/>
          </w:rPr>
          <w:delText>(por-</w:delText>
        </w:r>
      </w:del>
      <w:del w:id="532" w:author="BENJAMIN KANTACK" w:date="2023-06-27T17:48:00Z">
        <w:r w:rsidR="00752181" w:rsidRPr="00752181" w:rsidDel="00B95918">
          <w:rPr>
            <w:rFonts w:ascii="Arial" w:hAnsi="Arial" w:cs="Arial"/>
            <w:sz w:val="24"/>
            <w:szCs w:val="24"/>
          </w:rPr>
          <w:delText>si</w:delText>
        </w:r>
      </w:del>
      <w:del w:id="533" w:author="BENJAMIN KANTACK" w:date="2023-06-27T17:51:00Z">
        <w:r w:rsidR="00752181" w:rsidRPr="00752181" w:rsidDel="00B95918">
          <w:rPr>
            <w:rFonts w:ascii="Arial" w:hAnsi="Arial" w:cs="Arial"/>
            <w:sz w:val="24"/>
            <w:szCs w:val="24"/>
          </w:rPr>
          <w:delText>-</w:delText>
        </w:r>
      </w:del>
      <w:del w:id="534" w:author="BENJAMIN KANTACK" w:date="2023-06-27T17:48:00Z">
        <w:r w:rsidR="00752181" w:rsidRPr="00752181" w:rsidDel="00B95918">
          <w:rPr>
            <w:rFonts w:ascii="Arial" w:hAnsi="Arial" w:cs="Arial"/>
            <w:sz w:val="24"/>
            <w:szCs w:val="24"/>
          </w:rPr>
          <w:delText>un</w:delText>
        </w:r>
      </w:del>
      <w:del w:id="535" w:author="BENJAMIN KANTACK" w:date="2023-06-27T17:51:00Z">
        <w:r w:rsidR="00752181" w:rsidRPr="00752181" w:rsidDel="00B95918">
          <w:rPr>
            <w:rFonts w:ascii="Arial" w:hAnsi="Arial" w:cs="Arial"/>
            <w:sz w:val="24"/>
            <w:szCs w:val="24"/>
          </w:rPr>
          <w:delText>-</w:delText>
        </w:r>
      </w:del>
      <w:del w:id="536" w:author="BENJAMIN KANTACK" w:date="2023-06-27T17:48:00Z">
        <w:r w:rsidR="00752181" w:rsidRPr="00752181" w:rsidDel="00B95918">
          <w:rPr>
            <w:rFonts w:ascii="Arial" w:hAnsi="Arial" w:cs="Arial"/>
            <w:sz w:val="24"/>
            <w:szCs w:val="24"/>
          </w:rPr>
          <w:delText>cula</w:delText>
        </w:r>
      </w:del>
      <w:del w:id="537" w:author="BENJAMIN KANTACK" w:date="2023-06-27T17:51:00Z">
        <w:r w:rsidR="00752181" w:rsidRPr="00752181" w:rsidDel="00B95918">
          <w:rPr>
            <w:rFonts w:ascii="Arial" w:hAnsi="Arial" w:cs="Arial"/>
            <w:sz w:val="24"/>
            <w:szCs w:val="24"/>
          </w:rPr>
          <w:delText>)</w:delText>
        </w:r>
        <w:r w:rsidR="00B96143" w:rsidRPr="00752181" w:rsidDel="00B95918">
          <w:rPr>
            <w:rFonts w:ascii="Arial" w:hAnsi="Arial" w:cs="Arial"/>
            <w:sz w:val="24"/>
            <w:szCs w:val="24"/>
          </w:rPr>
          <w:delText xml:space="preserve">  </w:delText>
        </w:r>
        <w:r w:rsidR="00752181" w:rsidDel="00B95918">
          <w:rPr>
            <w:rFonts w:ascii="Arial" w:hAnsi="Arial" w:cs="Arial"/>
            <w:sz w:val="24"/>
            <w:szCs w:val="24"/>
          </w:rPr>
          <w:br/>
        </w:r>
        <w:r w:rsidR="00B96143" w:rsidDel="00B95918">
          <w:rPr>
            <w:rFonts w:ascii="Arial" w:hAnsi="Arial" w:cs="Arial"/>
            <w:color w:val="666666"/>
            <w:sz w:val="21"/>
            <w:szCs w:val="21"/>
            <w:bdr w:val="none" w:sz="0" w:space="0" w:color="auto" w:frame="1"/>
            <w:shd w:val="clear" w:color="auto" w:fill="FFFFFF"/>
          </w:rPr>
          <w:br/>
        </w:r>
        <w:r w:rsidR="006235FD" w:rsidDel="00B95918">
          <w:rPr>
            <w:rFonts w:ascii="Arial" w:hAnsi="Arial" w:cs="Arial"/>
            <w:sz w:val="24"/>
            <w:szCs w:val="24"/>
          </w:rPr>
          <w:delText xml:space="preserve">What is the </w:delText>
        </w:r>
        <w:r w:rsidR="00B96143" w:rsidDel="00B95918">
          <w:rPr>
            <w:rFonts w:ascii="Arial" w:hAnsi="Arial" w:cs="Arial"/>
            <w:sz w:val="24"/>
            <w:szCs w:val="24"/>
          </w:rPr>
          <w:delText xml:space="preserve">more common, shorter </w:delText>
        </w:r>
        <w:r w:rsidR="006235FD" w:rsidDel="00B95918">
          <w:rPr>
            <w:rFonts w:ascii="Arial" w:hAnsi="Arial" w:cs="Arial"/>
            <w:sz w:val="24"/>
            <w:szCs w:val="24"/>
          </w:rPr>
          <w:delText>name of th</w:delText>
        </w:r>
        <w:r w:rsidR="00B96143" w:rsidDel="00B95918">
          <w:rPr>
            <w:rFonts w:ascii="Arial" w:hAnsi="Arial" w:cs="Arial"/>
            <w:sz w:val="24"/>
            <w:szCs w:val="24"/>
          </w:rPr>
          <w:delText xml:space="preserve">is </w:delText>
        </w:r>
        <w:r w:rsidR="006235FD" w:rsidDel="00B95918">
          <w:rPr>
            <w:rFonts w:ascii="Arial" w:hAnsi="Arial" w:cs="Arial"/>
            <w:sz w:val="24"/>
            <w:szCs w:val="24"/>
          </w:rPr>
          <w:delText>2</w:delText>
        </w:r>
        <w:r w:rsidR="006235FD" w:rsidRPr="006235FD" w:rsidDel="00B95918">
          <w:rPr>
            <w:rFonts w:ascii="Arial" w:hAnsi="Arial" w:cs="Arial"/>
            <w:sz w:val="24"/>
            <w:szCs w:val="24"/>
            <w:vertAlign w:val="superscript"/>
          </w:rPr>
          <w:delText>nd</w:delText>
        </w:r>
        <w:r w:rsidR="006235FD" w:rsidDel="00B95918">
          <w:rPr>
            <w:rFonts w:ascii="Arial" w:hAnsi="Arial" w:cs="Arial"/>
            <w:sz w:val="24"/>
            <w:szCs w:val="24"/>
          </w:rPr>
          <w:delText xml:space="preserve"> largest city in the United States</w:delText>
        </w:r>
        <w:r w:rsidR="00B96143" w:rsidDel="00B95918">
          <w:rPr>
            <w:rFonts w:ascii="Arial" w:hAnsi="Arial" w:cs="Arial"/>
            <w:sz w:val="24"/>
            <w:szCs w:val="24"/>
          </w:rPr>
          <w:delText>?</w:delText>
        </w:r>
      </w:del>
    </w:p>
    <w:p w14:paraId="629071B7" w14:textId="77777777" w:rsidR="00B95918" w:rsidRDefault="00B95918" w:rsidP="00380EA0">
      <w:pPr>
        <w:spacing w:after="0" w:line="240" w:lineRule="auto"/>
        <w:rPr>
          <w:ins w:id="538" w:author="BENJAMIN KANTACK" w:date="2023-06-27T17:48:00Z"/>
          <w:rFonts w:ascii="Arial" w:hAnsi="Arial" w:cs="Arial"/>
          <w:sz w:val="24"/>
          <w:szCs w:val="24"/>
        </w:rPr>
      </w:pPr>
    </w:p>
    <w:p w14:paraId="69A0DE71" w14:textId="77777777" w:rsidR="00B95918" w:rsidRDefault="00B95918" w:rsidP="00380EA0">
      <w:pPr>
        <w:spacing w:after="0" w:line="240" w:lineRule="auto"/>
        <w:rPr>
          <w:ins w:id="539" w:author="BENJAMIN KANTACK" w:date="2023-06-27T17:51:00Z"/>
          <w:rFonts w:ascii="Arial" w:hAnsi="Arial" w:cs="Arial"/>
          <w:sz w:val="24"/>
          <w:szCs w:val="24"/>
        </w:rPr>
      </w:pPr>
      <w:ins w:id="540" w:author="BENJAMIN KANTACK" w:date="2023-06-27T17:49:00Z">
        <w:r>
          <w:rPr>
            <w:rFonts w:ascii="Arial" w:hAnsi="Arial" w:cs="Arial"/>
            <w:sz w:val="24"/>
            <w:szCs w:val="24"/>
          </w:rPr>
          <w:t xml:space="preserve">Founded in 1781 with a Spanish name meaning “The Town of Our Lady the Queen of the Angels of the River </w:t>
        </w:r>
        <w:proofErr w:type="spellStart"/>
        <w:r>
          <w:rPr>
            <w:rFonts w:ascii="Arial" w:hAnsi="Arial" w:cs="Arial"/>
            <w:sz w:val="24"/>
            <w:szCs w:val="24"/>
          </w:rPr>
          <w:t>Porci</w:t>
        </w:r>
      </w:ins>
      <w:ins w:id="541" w:author="BENJAMIN KANTACK" w:date="2023-06-27T17:50:00Z">
        <w:r>
          <w:rPr>
            <w:rFonts w:ascii="Arial" w:hAnsi="Arial" w:cs="Arial"/>
            <w:sz w:val="24"/>
            <w:szCs w:val="24"/>
          </w:rPr>
          <w:t>úncula</w:t>
        </w:r>
        <w:proofErr w:type="spellEnd"/>
        <w:r>
          <w:rPr>
            <w:rFonts w:ascii="Arial" w:hAnsi="Arial" w:cs="Arial"/>
            <w:sz w:val="24"/>
            <w:szCs w:val="24"/>
          </w:rPr>
          <w:t xml:space="preserve"> (</w:t>
        </w:r>
        <w:proofErr w:type="spellStart"/>
        <w:r>
          <w:rPr>
            <w:rFonts w:ascii="Arial" w:hAnsi="Arial" w:cs="Arial"/>
            <w:sz w:val="24"/>
            <w:szCs w:val="24"/>
          </w:rPr>
          <w:t>por</w:t>
        </w:r>
        <w:proofErr w:type="spellEnd"/>
        <w:r>
          <w:rPr>
            <w:rFonts w:ascii="Arial" w:hAnsi="Arial" w:cs="Arial"/>
            <w:sz w:val="24"/>
            <w:szCs w:val="24"/>
          </w:rPr>
          <w:t>-see-OON-coo-</w:t>
        </w:r>
        <w:proofErr w:type="spellStart"/>
        <w:r>
          <w:rPr>
            <w:rFonts w:ascii="Arial" w:hAnsi="Arial" w:cs="Arial"/>
            <w:sz w:val="24"/>
            <w:szCs w:val="24"/>
          </w:rPr>
          <w:t>lah</w:t>
        </w:r>
        <w:proofErr w:type="spellEnd"/>
        <w:r>
          <w:rPr>
            <w:rFonts w:ascii="Arial" w:hAnsi="Arial" w:cs="Arial"/>
            <w:sz w:val="24"/>
            <w:szCs w:val="24"/>
          </w:rPr>
          <w:t xml:space="preserve">),” what is the more common name of the </w:t>
        </w:r>
      </w:ins>
      <w:ins w:id="542" w:author="BENJAMIN KANTACK" w:date="2023-06-27T17:51:00Z">
        <w:r>
          <w:rPr>
            <w:rFonts w:ascii="Arial" w:hAnsi="Arial" w:cs="Arial"/>
            <w:sz w:val="24"/>
            <w:szCs w:val="24"/>
          </w:rPr>
          <w:t>second largest city in the United States?</w:t>
        </w:r>
      </w:ins>
    </w:p>
    <w:p w14:paraId="34E477E6" w14:textId="2B4DFAF2" w:rsidR="00380EA0" w:rsidRPr="006707BE" w:rsidRDefault="00557722" w:rsidP="00380EA0">
      <w:pPr>
        <w:spacing w:after="0" w:line="240" w:lineRule="auto"/>
        <w:rPr>
          <w:rFonts w:ascii="Arial" w:hAnsi="Arial" w:cs="Arial"/>
          <w:sz w:val="24"/>
          <w:szCs w:val="24"/>
        </w:rPr>
      </w:pPr>
      <w:r>
        <w:rPr>
          <w:rFonts w:ascii="Arial" w:hAnsi="Arial" w:cs="Arial"/>
          <w:color w:val="666666"/>
          <w:sz w:val="21"/>
          <w:szCs w:val="21"/>
          <w:bdr w:val="none" w:sz="0" w:space="0" w:color="auto" w:frame="1"/>
          <w:shd w:val="clear" w:color="auto" w:fill="FFFFFF"/>
        </w:rPr>
        <w:t> </w:t>
      </w:r>
      <w:r w:rsidR="006235FD">
        <w:rPr>
          <w:rFonts w:ascii="Arial" w:hAnsi="Arial" w:cs="Arial"/>
          <w:color w:val="666666"/>
          <w:sz w:val="21"/>
          <w:szCs w:val="21"/>
          <w:bdr w:val="none" w:sz="0" w:space="0" w:color="auto" w:frame="1"/>
          <w:shd w:val="clear" w:color="auto" w:fill="FFFFFF"/>
        </w:rPr>
        <w:t xml:space="preserve">  </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9EBE01" w14:textId="7D16C960" w:rsidR="00F97FBB" w:rsidRDefault="005679FB" w:rsidP="00380EA0">
      <w:pPr>
        <w:spacing w:after="0" w:line="240" w:lineRule="auto"/>
        <w:rPr>
          <w:ins w:id="543" w:author="BENJAMIN KANTACK" w:date="2023-06-27T17:51:00Z"/>
          <w:rFonts w:ascii="Arial" w:hAnsi="Arial" w:cs="Arial"/>
          <w:sz w:val="24"/>
          <w:szCs w:val="24"/>
        </w:rPr>
      </w:pPr>
      <w:r w:rsidRPr="00BF589C">
        <w:rPr>
          <w:rFonts w:ascii="Arial" w:hAnsi="Arial" w:cs="Arial"/>
          <w:b/>
          <w:sz w:val="24"/>
          <w:szCs w:val="24"/>
          <w:highlight w:val="yellow"/>
        </w:rPr>
        <w:t xml:space="preserve">A_2 </w:t>
      </w:r>
      <w:del w:id="544" w:author="BENJAMIN KANTACK" w:date="2023-06-27T17:52:00Z">
        <w:r w:rsidR="00F97FBB" w:rsidDel="00B95918">
          <w:rPr>
            <w:rFonts w:ascii="Arial" w:hAnsi="Arial" w:cs="Arial"/>
            <w:b/>
            <w:sz w:val="24"/>
            <w:szCs w:val="24"/>
          </w:rPr>
          <w:delText xml:space="preserve">  </w:delText>
        </w:r>
        <w:r w:rsidR="00F97FBB" w:rsidDel="00B95918">
          <w:rPr>
            <w:rFonts w:ascii="Arial" w:hAnsi="Arial" w:cs="Arial"/>
            <w:sz w:val="24"/>
            <w:szCs w:val="24"/>
          </w:rPr>
          <w:delText>In a U.S. state that borders the state of South Dakota, what is the name of the only United States state capital that is named after a saint?</w:delText>
        </w:r>
      </w:del>
    </w:p>
    <w:p w14:paraId="7D7BADB0" w14:textId="77777777" w:rsidR="00B95918" w:rsidRDefault="00B95918" w:rsidP="00380EA0">
      <w:pPr>
        <w:spacing w:after="0" w:line="240" w:lineRule="auto"/>
        <w:rPr>
          <w:ins w:id="545" w:author="BENJAMIN KANTACK" w:date="2023-06-27T17:51:00Z"/>
          <w:rFonts w:ascii="Arial" w:hAnsi="Arial" w:cs="Arial"/>
          <w:sz w:val="24"/>
          <w:szCs w:val="24"/>
        </w:rPr>
      </w:pPr>
    </w:p>
    <w:p w14:paraId="36DE9E23" w14:textId="5D942CA6" w:rsidR="00B95918" w:rsidRDefault="00B95918" w:rsidP="00380EA0">
      <w:pPr>
        <w:spacing w:after="0" w:line="240" w:lineRule="auto"/>
        <w:rPr>
          <w:ins w:id="546" w:author="BENJAMIN KANTACK" w:date="2023-06-27T17:52:00Z"/>
          <w:rFonts w:ascii="Arial" w:hAnsi="Arial" w:cs="Arial"/>
          <w:sz w:val="24"/>
          <w:szCs w:val="24"/>
        </w:rPr>
      </w:pPr>
      <w:ins w:id="547" w:author="BENJAMIN KANTACK" w:date="2023-06-27T17:51:00Z">
        <w:r>
          <w:rPr>
            <w:rFonts w:ascii="Arial" w:hAnsi="Arial" w:cs="Arial"/>
            <w:sz w:val="24"/>
            <w:szCs w:val="24"/>
          </w:rPr>
          <w:t xml:space="preserve">What is the only U.S. state capital whose name contains the </w:t>
        </w:r>
      </w:ins>
      <w:ins w:id="548" w:author="BENJAMIN KANTACK" w:date="2023-06-27T17:52:00Z">
        <w:r>
          <w:rPr>
            <w:rFonts w:ascii="Arial" w:hAnsi="Arial" w:cs="Arial"/>
            <w:sz w:val="24"/>
            <w:szCs w:val="24"/>
          </w:rPr>
          <w:t xml:space="preserve">English </w:t>
        </w:r>
      </w:ins>
      <w:ins w:id="549" w:author="BENJAMIN KANTACK" w:date="2023-06-27T17:51:00Z">
        <w:r>
          <w:rPr>
            <w:rFonts w:ascii="Arial" w:hAnsi="Arial" w:cs="Arial"/>
            <w:sz w:val="24"/>
            <w:szCs w:val="24"/>
          </w:rPr>
          <w:t>word “Saint?”</w:t>
        </w:r>
      </w:ins>
    </w:p>
    <w:p w14:paraId="76D4E3D5" w14:textId="77777777" w:rsidR="00B95918" w:rsidRPr="006707BE" w:rsidRDefault="00B95918" w:rsidP="00380EA0">
      <w:pPr>
        <w:spacing w:after="0" w:line="240" w:lineRule="auto"/>
        <w:rPr>
          <w:rFonts w:ascii="Arial" w:hAnsi="Arial" w:cs="Arial"/>
          <w:sz w:val="24"/>
          <w:szCs w:val="24"/>
        </w:rPr>
      </w:pP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Pr="006707BE"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7243AF35" w14:textId="77777777" w:rsidR="003E33F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8" w:history="1">
        <w:r w:rsidR="00F97FBB" w:rsidRPr="00FE532C">
          <w:rPr>
            <w:rStyle w:val="Hyperlink"/>
            <w:rFonts w:ascii="Arial" w:hAnsi="Arial" w:cs="Arial"/>
            <w:i/>
            <w:sz w:val="24"/>
            <w:szCs w:val="24"/>
          </w:rPr>
          <w:t>https://www.answers.com/Q/What_us_capitals_are_named_after_saints</w:t>
        </w:r>
      </w:hyperlink>
      <w:r w:rsidR="003E33F4">
        <w:rPr>
          <w:rFonts w:ascii="Arial" w:hAnsi="Arial" w:cs="Arial"/>
          <w:i/>
          <w:color w:val="943634" w:themeColor="accent2" w:themeShade="BF"/>
          <w:sz w:val="24"/>
          <w:szCs w:val="24"/>
        </w:rPr>
        <w:br/>
      </w:r>
    </w:p>
    <w:p w14:paraId="04E365AF" w14:textId="4062AD65" w:rsidR="003E33F4" w:rsidRPr="003E33F4" w:rsidRDefault="003E33F4" w:rsidP="00380EA0">
      <w:pPr>
        <w:spacing w:after="0" w:line="240" w:lineRule="auto"/>
        <w:rPr>
          <w:rFonts w:ascii="Arial" w:hAnsi="Arial" w:cs="Arial"/>
          <w:i/>
          <w:sz w:val="24"/>
          <w:szCs w:val="24"/>
        </w:rPr>
      </w:pPr>
      <w:r w:rsidRPr="003E33F4">
        <w:rPr>
          <w:rFonts w:ascii="Arial" w:hAnsi="Arial" w:cs="Arial"/>
          <w:i/>
          <w:sz w:val="24"/>
          <w:szCs w:val="24"/>
        </w:rPr>
        <w:t>Other sources say Helena MT was, but it appears Helena MT was named after a township in Scott Count</w:t>
      </w:r>
      <w:ins w:id="550" w:author="BENJAMIN KANTACK" w:date="2023-06-27T17:47:00Z">
        <w:r w:rsidR="006442A0">
          <w:rPr>
            <w:rFonts w:ascii="Arial" w:hAnsi="Arial" w:cs="Arial"/>
            <w:i/>
            <w:sz w:val="24"/>
            <w:szCs w:val="24"/>
          </w:rPr>
          <w:t>y</w:t>
        </w:r>
      </w:ins>
      <w:r w:rsidRPr="003E33F4">
        <w:rPr>
          <w:rFonts w:ascii="Arial" w:hAnsi="Arial" w:cs="Arial"/>
          <w:i/>
          <w:sz w:val="24"/>
          <w:szCs w:val="24"/>
        </w:rPr>
        <w:t>, MN.</w:t>
      </w:r>
    </w:p>
    <w:p w14:paraId="1DEC14B7" w14:textId="77777777" w:rsidR="003E33F4" w:rsidRDefault="003E33F4" w:rsidP="00380EA0">
      <w:pPr>
        <w:spacing w:after="0" w:line="240" w:lineRule="auto"/>
        <w:rPr>
          <w:rFonts w:ascii="Arial" w:hAnsi="Arial" w:cs="Arial"/>
          <w:i/>
          <w:color w:val="943634" w:themeColor="accent2" w:themeShade="BF"/>
          <w:sz w:val="24"/>
          <w:szCs w:val="24"/>
        </w:rPr>
      </w:pPr>
    </w:p>
    <w:p w14:paraId="5F4CD85B" w14:textId="77777777" w:rsidR="003E33F4"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But is Santa Fe named after a saint</w:t>
      </w:r>
      <w:proofErr w:type="gramStart"/>
      <w:r>
        <w:rPr>
          <w:rFonts w:ascii="Arial" w:hAnsi="Arial" w:cs="Arial"/>
          <w:i/>
          <w:color w:val="943634" w:themeColor="accent2" w:themeShade="BF"/>
          <w:sz w:val="24"/>
          <w:szCs w:val="24"/>
        </w:rPr>
        <w:t>?...</w:t>
      </w:r>
      <w:proofErr w:type="gramEnd"/>
    </w:p>
    <w:p w14:paraId="3EC20FC8" w14:textId="221515A5" w:rsidR="00380EA0"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br/>
      </w:r>
      <w:r w:rsidRPr="003E33F4">
        <w:rPr>
          <w:rFonts w:ascii="Arial" w:hAnsi="Arial" w:cs="Arial"/>
          <w:i/>
          <w:color w:val="943634" w:themeColor="accent2" w:themeShade="BF"/>
          <w:sz w:val="24"/>
          <w:szCs w:val="24"/>
        </w:rPr>
        <w:t>https://simple.wikipedia.org/wiki/Santa_Fe,_New_Mexico</w:t>
      </w:r>
    </w:p>
    <w:p w14:paraId="7D7934C6"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Santa Fe</w:t>
      </w:r>
      <w:r>
        <w:rPr>
          <w:rFonts w:ascii="Arial" w:hAnsi="Arial" w:cs="Arial"/>
          <w:color w:val="202122"/>
          <w:sz w:val="21"/>
          <w:szCs w:val="21"/>
        </w:rPr>
        <w:t> (</w:t>
      </w:r>
      <w:r>
        <w:rPr>
          <w:rFonts w:ascii="Arial" w:hAnsi="Arial" w:cs="Arial"/>
          <w:color w:val="202122"/>
          <w:sz w:val="18"/>
          <w:szCs w:val="18"/>
        </w:rPr>
        <w:t>English pronunciation: </w:t>
      </w:r>
      <w:hyperlink r:id="rId39" w:tooltip="Help:IPA/English" w:history="1">
        <w:r>
          <w:rPr>
            <w:rStyle w:val="Hyperlink"/>
            <w:rFonts w:ascii="Arial" w:hAnsi="Arial" w:cs="Arial"/>
            <w:color w:val="3366CC"/>
            <w:sz w:val="21"/>
            <w:szCs w:val="21"/>
          </w:rPr>
          <w:t>/ˌ</w:t>
        </w:r>
        <w:proofErr w:type="spellStart"/>
        <w:r>
          <w:rPr>
            <w:rStyle w:val="Hyperlink"/>
            <w:rFonts w:ascii="Arial" w:hAnsi="Arial" w:cs="Arial"/>
            <w:color w:val="3366CC"/>
            <w:sz w:val="21"/>
            <w:szCs w:val="21"/>
          </w:rPr>
          <w:t>sæntəˈfeɪ</w:t>
        </w:r>
        <w:proofErr w:type="spellEnd"/>
        <w:r>
          <w:rPr>
            <w:rStyle w:val="Hyperlink"/>
            <w:rFonts w:ascii="Arial" w:hAnsi="Arial" w:cs="Arial"/>
            <w:color w:val="3366CC"/>
            <w:sz w:val="21"/>
            <w:szCs w:val="21"/>
          </w:rPr>
          <w:t>/</w:t>
        </w:r>
      </w:hyperlink>
      <w:r>
        <w:rPr>
          <w:rFonts w:ascii="Arial" w:hAnsi="Arial" w:cs="Arial"/>
          <w:color w:val="202122"/>
          <w:sz w:val="21"/>
          <w:szCs w:val="21"/>
        </w:rPr>
        <w:t>; </w:t>
      </w:r>
      <w:hyperlink r:id="rId40" w:tooltip="Tewa (not yet started)" w:history="1">
        <w:r>
          <w:rPr>
            <w:rStyle w:val="Hyperlink"/>
            <w:rFonts w:ascii="Arial" w:hAnsi="Arial" w:cs="Arial"/>
            <w:color w:val="DD3333"/>
            <w:sz w:val="21"/>
            <w:szCs w:val="21"/>
          </w:rPr>
          <w:t>Tewa</w:t>
        </w:r>
      </w:hyperlink>
      <w:r>
        <w:rPr>
          <w:rFonts w:ascii="Arial" w:hAnsi="Arial" w:cs="Arial"/>
          <w:color w:val="202122"/>
          <w:sz w:val="21"/>
          <w:szCs w:val="21"/>
        </w:rPr>
        <w:t xml:space="preserve">: </w:t>
      </w:r>
      <w:proofErr w:type="spellStart"/>
      <w:r>
        <w:rPr>
          <w:rFonts w:ascii="Arial" w:hAnsi="Arial" w:cs="Arial"/>
          <w:color w:val="202122"/>
          <w:sz w:val="21"/>
          <w:szCs w:val="21"/>
        </w:rPr>
        <w:t>Ogha</w:t>
      </w:r>
      <w:proofErr w:type="spellEnd"/>
      <w:r>
        <w:rPr>
          <w:rFonts w:ascii="Arial" w:hAnsi="Arial" w:cs="Arial"/>
          <w:color w:val="202122"/>
          <w:sz w:val="21"/>
          <w:szCs w:val="21"/>
        </w:rPr>
        <w:t xml:space="preserve"> </w:t>
      </w:r>
      <w:proofErr w:type="spellStart"/>
      <w:r>
        <w:rPr>
          <w:rFonts w:ascii="Arial" w:hAnsi="Arial" w:cs="Arial"/>
          <w:color w:val="202122"/>
          <w:sz w:val="21"/>
          <w:szCs w:val="21"/>
        </w:rPr>
        <w:t>Po'oge</w:t>
      </w:r>
      <w:proofErr w:type="spellEnd"/>
      <w:r>
        <w:rPr>
          <w:rFonts w:ascii="Arial" w:hAnsi="Arial" w:cs="Arial"/>
          <w:color w:val="202122"/>
          <w:sz w:val="21"/>
          <w:szCs w:val="21"/>
        </w:rPr>
        <w:t>, </w:t>
      </w:r>
      <w:hyperlink r:id="rId41" w:tooltip="Navajo language" w:history="1">
        <w:r>
          <w:rPr>
            <w:rStyle w:val="Hyperlink"/>
            <w:rFonts w:ascii="Arial" w:hAnsi="Arial" w:cs="Arial"/>
            <w:color w:val="3366CC"/>
            <w:sz w:val="21"/>
            <w:szCs w:val="21"/>
          </w:rPr>
          <w:t>Navajo</w:t>
        </w:r>
      </w:hyperlink>
      <w:r>
        <w:rPr>
          <w:rFonts w:ascii="Arial" w:hAnsi="Arial" w:cs="Arial"/>
          <w:color w:val="202122"/>
          <w:sz w:val="21"/>
          <w:szCs w:val="21"/>
        </w:rPr>
        <w:t>: </w:t>
      </w:r>
      <w:proofErr w:type="spellStart"/>
      <w:r>
        <w:rPr>
          <w:rFonts w:ascii="Arial" w:hAnsi="Arial" w:cs="Arial"/>
          <w:i/>
          <w:iCs/>
          <w:color w:val="202122"/>
          <w:sz w:val="21"/>
          <w:szCs w:val="21"/>
        </w:rPr>
        <w:t>Yootó</w:t>
      </w:r>
      <w:proofErr w:type="spellEnd"/>
      <w:r>
        <w:rPr>
          <w:rFonts w:ascii="Arial" w:hAnsi="Arial" w:cs="Arial"/>
          <w:color w:val="202122"/>
          <w:sz w:val="21"/>
          <w:szCs w:val="21"/>
        </w:rPr>
        <w:t>) is the </w:t>
      </w:r>
      <w:hyperlink r:id="rId42" w:tooltip="Capital (political)" w:history="1">
        <w:r>
          <w:rPr>
            <w:rStyle w:val="Hyperlink"/>
            <w:rFonts w:ascii="Arial" w:hAnsi="Arial" w:cs="Arial"/>
            <w:color w:val="3366CC"/>
            <w:sz w:val="21"/>
            <w:szCs w:val="21"/>
          </w:rPr>
          <w:t>capital</w:t>
        </w:r>
      </w:hyperlink>
      <w:r>
        <w:rPr>
          <w:rFonts w:ascii="Arial" w:hAnsi="Arial" w:cs="Arial"/>
          <w:color w:val="202122"/>
          <w:sz w:val="21"/>
          <w:szCs w:val="21"/>
        </w:rPr>
        <w:t> of the U.S. state of </w:t>
      </w:r>
      <w:hyperlink r:id="rId43" w:tooltip="New Mexico" w:history="1">
        <w:r>
          <w:rPr>
            <w:rStyle w:val="Hyperlink"/>
            <w:rFonts w:ascii="Arial" w:hAnsi="Arial" w:cs="Arial"/>
            <w:color w:val="3366CC"/>
            <w:sz w:val="21"/>
            <w:szCs w:val="21"/>
          </w:rPr>
          <w:t>New Mexico</w:t>
        </w:r>
      </w:hyperlink>
      <w:r>
        <w:rPr>
          <w:rFonts w:ascii="Arial" w:hAnsi="Arial" w:cs="Arial"/>
          <w:color w:val="202122"/>
          <w:sz w:val="21"/>
          <w:szCs w:val="21"/>
        </w:rPr>
        <w:t>. It is the fourth-largest city in the state. It is the </w:t>
      </w:r>
      <w:hyperlink r:id="rId44" w:tooltip="County seat" w:history="1">
        <w:r>
          <w:rPr>
            <w:rStyle w:val="Hyperlink"/>
            <w:rFonts w:ascii="Arial" w:hAnsi="Arial" w:cs="Arial"/>
            <w:color w:val="3366CC"/>
            <w:sz w:val="21"/>
            <w:szCs w:val="21"/>
          </w:rPr>
          <w:t>seat</w:t>
        </w:r>
      </w:hyperlink>
      <w:r>
        <w:rPr>
          <w:rFonts w:ascii="Arial" w:hAnsi="Arial" w:cs="Arial"/>
          <w:color w:val="202122"/>
          <w:sz w:val="21"/>
          <w:szCs w:val="21"/>
        </w:rPr>
        <w:t> of </w:t>
      </w:r>
      <w:hyperlink r:id="rId45" w:tooltip="Santa Fe County, New Mexico" w:history="1">
        <w:r>
          <w:rPr>
            <w:rStyle w:val="Hyperlink"/>
            <w:rFonts w:ascii="Arial" w:hAnsi="Arial" w:cs="Arial"/>
            <w:color w:val="3366CC"/>
            <w:sz w:val="21"/>
            <w:szCs w:val="21"/>
          </w:rPr>
          <w:t>Santa Fe County</w:t>
        </w:r>
      </w:hyperlink>
      <w:r>
        <w:rPr>
          <w:rFonts w:ascii="Arial" w:hAnsi="Arial" w:cs="Arial"/>
          <w:color w:val="202122"/>
          <w:sz w:val="21"/>
          <w:szCs w:val="21"/>
        </w:rPr>
        <w:t>. Santa Fe (literally 'holy faith' in Spanish) had a population of 67,947 in the </w:t>
      </w:r>
      <w:hyperlink r:id="rId46" w:tooltip="2010 United States Census" w:history="1">
        <w:r>
          <w:rPr>
            <w:rStyle w:val="Hyperlink"/>
            <w:rFonts w:ascii="Arial" w:hAnsi="Arial" w:cs="Arial"/>
            <w:color w:val="3366CC"/>
            <w:sz w:val="21"/>
            <w:szCs w:val="21"/>
          </w:rPr>
          <w:t>2010 census</w:t>
        </w:r>
      </w:hyperlink>
      <w:r>
        <w:rPr>
          <w:rFonts w:ascii="Arial" w:hAnsi="Arial" w:cs="Arial"/>
          <w:color w:val="202122"/>
          <w:sz w:val="21"/>
          <w:szCs w:val="21"/>
        </w:rPr>
        <w:t>. It is the principal city of the Santa Fe, New Mexico </w:t>
      </w:r>
      <w:hyperlink r:id="rId47" w:tooltip="Metropolitan Statistical Area" w:history="1">
        <w:r>
          <w:rPr>
            <w:rStyle w:val="Hyperlink"/>
            <w:rFonts w:ascii="Arial" w:hAnsi="Arial" w:cs="Arial"/>
            <w:color w:val="3366CC"/>
            <w:sz w:val="21"/>
            <w:szCs w:val="21"/>
          </w:rPr>
          <w:t>Metropolitan Statistical Area</w:t>
        </w:r>
      </w:hyperlink>
      <w:r>
        <w:rPr>
          <w:rFonts w:ascii="Arial" w:hAnsi="Arial" w:cs="Arial"/>
          <w:color w:val="202122"/>
          <w:sz w:val="21"/>
          <w:szCs w:val="21"/>
        </w:rPr>
        <w:t> which encompasses all of Santa Fe County and is part of the larger </w:t>
      </w:r>
      <w:hyperlink r:id="rId48" w:tooltip="Santa Fe-Española Combined Statistical Area (not yet started)" w:history="1">
        <w:r>
          <w:rPr>
            <w:rStyle w:val="Hyperlink"/>
            <w:rFonts w:ascii="Arial" w:hAnsi="Arial" w:cs="Arial"/>
            <w:color w:val="DD3333"/>
            <w:sz w:val="21"/>
            <w:szCs w:val="21"/>
          </w:rPr>
          <w:t>Santa Fe-Española Combined Statistical Area</w:t>
        </w:r>
      </w:hyperlink>
      <w:r>
        <w:rPr>
          <w:rFonts w:ascii="Arial" w:hAnsi="Arial" w:cs="Arial"/>
          <w:color w:val="202122"/>
          <w:sz w:val="21"/>
          <w:szCs w:val="21"/>
        </w:rPr>
        <w:t xml:space="preserve">. The city's full name when founded was "La Villa Real de la Santa </w:t>
      </w:r>
      <w:proofErr w:type="spellStart"/>
      <w:r>
        <w:rPr>
          <w:rFonts w:ascii="Arial" w:hAnsi="Arial" w:cs="Arial"/>
          <w:color w:val="202122"/>
          <w:sz w:val="21"/>
          <w:szCs w:val="21"/>
        </w:rPr>
        <w:t>Fé</w:t>
      </w:r>
      <w:proofErr w:type="spellEnd"/>
      <w:r>
        <w:rPr>
          <w:rFonts w:ascii="Arial" w:hAnsi="Arial" w:cs="Arial"/>
          <w:color w:val="202122"/>
          <w:sz w:val="21"/>
          <w:szCs w:val="21"/>
        </w:rPr>
        <w:t xml:space="preserve"> de San Francisco de </w:t>
      </w:r>
      <w:proofErr w:type="spellStart"/>
      <w:r>
        <w:rPr>
          <w:rFonts w:ascii="Arial" w:hAnsi="Arial" w:cs="Arial"/>
          <w:color w:val="202122"/>
          <w:sz w:val="21"/>
          <w:szCs w:val="21"/>
        </w:rPr>
        <w:t>Asís</w:t>
      </w:r>
      <w:proofErr w:type="spellEnd"/>
      <w:r>
        <w:rPr>
          <w:rFonts w:ascii="Arial" w:hAnsi="Arial" w:cs="Arial"/>
          <w:color w:val="202122"/>
          <w:sz w:val="21"/>
          <w:szCs w:val="21"/>
        </w:rPr>
        <w:t>" ("</w:t>
      </w:r>
      <w:r w:rsidRPr="003E33F4">
        <w:rPr>
          <w:rFonts w:ascii="Arial" w:hAnsi="Arial" w:cs="Arial"/>
          <w:b/>
          <w:color w:val="202122"/>
          <w:sz w:val="21"/>
          <w:szCs w:val="21"/>
        </w:rPr>
        <w:t>The Royal Town of the Holy Faith of St. Francis of Assisi</w:t>
      </w:r>
      <w:r>
        <w:rPr>
          <w:rFonts w:ascii="Arial" w:hAnsi="Arial" w:cs="Arial"/>
          <w:color w:val="202122"/>
          <w:sz w:val="21"/>
          <w:szCs w:val="21"/>
        </w:rPr>
        <w:t>").</w:t>
      </w:r>
      <w:hyperlink r:id="rId49" w:anchor="cite_note-3" w:history="1">
        <w:r>
          <w:rPr>
            <w:rStyle w:val="Hyperlink"/>
            <w:rFonts w:ascii="Arial" w:hAnsi="Arial" w:cs="Arial"/>
            <w:color w:val="3366CC"/>
            <w:sz w:val="17"/>
            <w:szCs w:val="17"/>
            <w:vertAlign w:val="superscript"/>
          </w:rPr>
          <w:t>[3]</w:t>
        </w:r>
      </w:hyperlink>
    </w:p>
    <w:p w14:paraId="2DEA8665"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1912, New Mexico became the United States of America's 47th state, with Santa Fe as its capital.</w:t>
      </w:r>
    </w:p>
    <w:p w14:paraId="1AD0A967" w14:textId="77777777" w:rsidR="00F97FBB" w:rsidRPr="00787BA4" w:rsidRDefault="00F97FBB" w:rsidP="00380EA0">
      <w:pPr>
        <w:spacing w:after="0" w:line="240" w:lineRule="auto"/>
        <w:rPr>
          <w:rFonts w:ascii="Arial" w:hAnsi="Arial" w:cs="Arial"/>
          <w:i/>
          <w:color w:val="943634" w:themeColor="accent2" w:themeShade="BF"/>
          <w:sz w:val="24"/>
          <w:szCs w:val="24"/>
        </w:rPr>
      </w:pP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B43F43" w:rsidRPr="005C3566" w:rsidRDefault="00B43F43"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B43F43" w:rsidRPr="005C3566" w:rsidRDefault="00B43F43"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commentRangeStart w:id="551"/>
      <w:r w:rsidR="002E6CB3">
        <w:rPr>
          <w:rFonts w:ascii="Arial" w:hAnsi="Arial" w:cs="Arial"/>
          <w:sz w:val="24"/>
          <w:szCs w:val="24"/>
        </w:rPr>
        <w:t>Jesus</w:t>
      </w:r>
      <w:proofErr w:type="gramEnd"/>
      <w:r w:rsidR="002E6CB3">
        <w:rPr>
          <w:rFonts w:ascii="Arial" w:hAnsi="Arial" w:cs="Arial"/>
          <w:sz w:val="24"/>
          <w:szCs w:val="24"/>
        </w:rPr>
        <w:t xml:space="preserve">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commentRangeEnd w:id="551"/>
      <w:r w:rsidR="00902939">
        <w:rPr>
          <w:rStyle w:val="CommentReference"/>
        </w:rPr>
        <w:commentReference w:id="551"/>
      </w:r>
    </w:p>
    <w:p w14:paraId="0AB649CB" w14:textId="161D84C5" w:rsidR="00380EA0" w:rsidRPr="006707BE" w:rsidRDefault="002E6CB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sin</w:t>
      </w:r>
      <w:proofErr w:type="gramEnd"/>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proofErr w:type="spellStart"/>
      <w:r w:rsidR="00380EA0">
        <w:rPr>
          <w:rFonts w:ascii="Arial" w:hAnsi="Arial" w:cs="Arial"/>
          <w:i/>
          <w:color w:val="0033CC"/>
          <w:sz w:val="24"/>
          <w:szCs w:val="24"/>
        </w:rPr>
        <w:t>Cathechim</w:t>
      </w:r>
      <w:proofErr w:type="spellEnd"/>
      <w:r w:rsidR="00380EA0" w:rsidRPr="00B32821">
        <w:rPr>
          <w:rFonts w:ascii="Arial" w:hAnsi="Arial" w:cs="Arial"/>
          <w:i/>
          <w:color w:val="0033CC"/>
          <w:sz w:val="24"/>
          <w:szCs w:val="24"/>
        </w:rPr>
        <w:t>…</w:t>
      </w:r>
      <w:proofErr w:type="gramEnd"/>
      <w:r w:rsidR="00380EA0" w:rsidRPr="00B32821">
        <w:rPr>
          <w:rFonts w:ascii="Arial" w:hAnsi="Arial" w:cs="Arial"/>
          <w:i/>
          <w:color w:val="0033CC"/>
          <w:sz w:val="24"/>
          <w:szCs w:val="24"/>
        </w:rPr>
        <w:t xml:space="preserve">  </w:t>
      </w:r>
    </w:p>
    <w:p w14:paraId="5C16FFC9" w14:textId="6553604E"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 xml:space="preserve">549 </w:t>
      </w:r>
      <w:proofErr w:type="gramStart"/>
      <w:r w:rsidR="002E6CB3" w:rsidRPr="002E6CB3">
        <w:rPr>
          <w:rFonts w:ascii="Arial" w:hAnsi="Arial" w:cs="Arial"/>
          <w:i/>
          <w:color w:val="943634" w:themeColor="accent2" w:themeShade="BF"/>
          <w:sz w:val="24"/>
          <w:szCs w:val="24"/>
        </w:rPr>
        <w:t>By</w:t>
      </w:r>
      <w:proofErr w:type="gramEnd"/>
      <w:r w:rsidR="002E6CB3" w:rsidRPr="002E6CB3">
        <w:rPr>
          <w:rFonts w:ascii="Arial" w:hAnsi="Arial" w:cs="Arial"/>
          <w:i/>
          <w:color w:val="943634" w:themeColor="accent2" w:themeShade="BF"/>
          <w:sz w:val="24"/>
          <w:szCs w:val="24"/>
        </w:rPr>
        <w:t xml:space="preserve"> freeing some individuals from the earthly evils of hunger, </w:t>
      </w:r>
      <w:r w:rsidR="00492A61">
        <w:rPr>
          <w:rFonts w:ascii="Arial" w:hAnsi="Arial" w:cs="Arial"/>
          <w:i/>
          <w:color w:val="943634" w:themeColor="accent2" w:themeShade="BF"/>
          <w:sz w:val="24"/>
          <w:szCs w:val="24"/>
        </w:rPr>
        <w:t>injustice, illness and death,</w:t>
      </w:r>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w:t>
      </w:r>
      <w:proofErr w:type="gramEnd"/>
      <w:r w:rsidR="00724E39">
        <w:rPr>
          <w:rFonts w:ascii="Arial" w:hAnsi="Arial" w:cs="Arial"/>
          <w:sz w:val="24"/>
          <w:szCs w:val="24"/>
        </w:rPr>
        <w:t xml:space="preserve">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3AC01518" w:rsidR="00380EA0" w:rsidRPr="006707BE" w:rsidRDefault="00492A61" w:rsidP="00724E39">
      <w:pPr>
        <w:spacing w:after="0" w:line="240" w:lineRule="auto"/>
        <w:jc w:val="right"/>
        <w:rPr>
          <w:rFonts w:ascii="Arial" w:hAnsi="Arial" w:cs="Arial"/>
          <w:b/>
          <w:sz w:val="24"/>
          <w:szCs w:val="24"/>
        </w:rPr>
      </w:pPr>
      <w:commentRangeStart w:id="552"/>
      <w:proofErr w:type="gramStart"/>
      <w:r>
        <w:rPr>
          <w:rFonts w:ascii="Arial" w:hAnsi="Arial" w:cs="Arial"/>
          <w:b/>
          <w:sz w:val="24"/>
          <w:szCs w:val="24"/>
          <w:u w:val="single"/>
        </w:rPr>
        <w:t>m</w:t>
      </w:r>
      <w:r w:rsidR="00724E39">
        <w:rPr>
          <w:rFonts w:ascii="Arial" w:hAnsi="Arial" w:cs="Arial"/>
          <w:b/>
          <w:sz w:val="24"/>
          <w:szCs w:val="24"/>
          <w:u w:val="single"/>
        </w:rPr>
        <w:t>iracle</w:t>
      </w:r>
      <w:proofErr w:type="gramEnd"/>
      <w:r w:rsidR="00380EA0" w:rsidRPr="006707BE">
        <w:rPr>
          <w:rFonts w:ascii="Arial" w:hAnsi="Arial" w:cs="Arial"/>
          <w:b/>
          <w:i/>
          <w:sz w:val="24"/>
          <w:szCs w:val="24"/>
          <w:u w:val="single"/>
        </w:rPr>
        <w:t xml:space="preserve"> </w:t>
      </w:r>
      <w:commentRangeEnd w:id="552"/>
      <w:r w:rsidR="00E744E7">
        <w:rPr>
          <w:rStyle w:val="CommentReference"/>
        </w:rPr>
        <w:commentReference w:id="552"/>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B43F43" w:rsidP="00380EA0">
      <w:pPr>
        <w:spacing w:after="0" w:line="240" w:lineRule="auto"/>
        <w:rPr>
          <w:rFonts w:ascii="Arial" w:hAnsi="Arial" w:cs="Arial"/>
          <w:i/>
          <w:color w:val="943634" w:themeColor="accent2" w:themeShade="BF"/>
          <w:sz w:val="24"/>
          <w:szCs w:val="24"/>
        </w:rPr>
      </w:pPr>
      <w:hyperlink r:id="rId50" w:history="1">
        <w:r w:rsidR="00724E39" w:rsidRPr="00735781">
          <w:rPr>
            <w:rStyle w:val="Hyperlink"/>
            <w:rFonts w:ascii="Arial" w:hAnsi="Arial" w:cs="Arial"/>
            <w:i/>
            <w:sz w:val="24"/>
            <w:szCs w:val="24"/>
          </w:rPr>
          <w:t>http://www.seraphim.my/ccc/ccc-glossary.htm</w:t>
        </w:r>
      </w:hyperlink>
      <w:r w:rsidR="00724E39">
        <w:rPr>
          <w:rFonts w:ascii="Arial" w:hAnsi="Arial" w:cs="Arial"/>
          <w:i/>
          <w:color w:val="943634" w:themeColor="accent2" w:themeShade="BF"/>
          <w:sz w:val="24"/>
          <w:szCs w:val="24"/>
        </w:rPr>
        <w:br/>
      </w:r>
      <w:hyperlink r:id="rId51" w:history="1">
        <w:r w:rsidR="00724E39"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05865AE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commentRangeStart w:id="553"/>
      <w:proofErr w:type="gramEnd"/>
      <w:del w:id="554" w:author="BENJAMIN KANTACK" w:date="2023-06-27T17:56:00Z">
        <w:r w:rsidR="00A667D5" w:rsidDel="005727D0">
          <w:rPr>
            <w:rFonts w:ascii="Arial" w:hAnsi="Arial" w:cs="Arial"/>
            <w:sz w:val="24"/>
            <w:szCs w:val="24"/>
          </w:rPr>
          <w:delText xml:space="preserve">Jesus’ miracles showed that </w:delText>
        </w:r>
        <w:r w:rsidR="00A667D5" w:rsidRPr="00A667D5" w:rsidDel="005727D0">
          <w:rPr>
            <w:rFonts w:ascii="Arial" w:hAnsi="Arial" w:cs="Arial"/>
            <w:sz w:val="24"/>
            <w:szCs w:val="24"/>
          </w:rPr>
          <w:delText xml:space="preserve">the kingdom is present in </w:delText>
        </w:r>
        <w:r w:rsidR="00A667D5" w:rsidDel="005727D0">
          <w:rPr>
            <w:rFonts w:ascii="Arial" w:hAnsi="Arial" w:cs="Arial"/>
            <w:sz w:val="24"/>
            <w:szCs w:val="24"/>
          </w:rPr>
          <w:delText>H</w:delText>
        </w:r>
        <w:r w:rsidR="00A667D5" w:rsidRPr="00A667D5" w:rsidDel="005727D0">
          <w:rPr>
            <w:rFonts w:ascii="Arial" w:hAnsi="Arial" w:cs="Arial"/>
            <w:sz w:val="24"/>
            <w:szCs w:val="24"/>
          </w:rPr>
          <w:delText>im and attest</w:delText>
        </w:r>
        <w:r w:rsidR="00A667D5" w:rsidDel="005727D0">
          <w:rPr>
            <w:rFonts w:ascii="Arial" w:hAnsi="Arial" w:cs="Arial"/>
            <w:sz w:val="24"/>
            <w:szCs w:val="24"/>
          </w:rPr>
          <w:delText xml:space="preserve">ed that Jesus is the Messiah the Jewish nation was awaiting to come.  </w:delText>
        </w:r>
      </w:del>
      <w:commentRangeEnd w:id="553"/>
      <w:r w:rsidR="00E744E7">
        <w:rPr>
          <w:rStyle w:val="CommentReference"/>
        </w:rPr>
        <w:commentReference w:id="553"/>
      </w:r>
      <w:r w:rsidR="00A667D5">
        <w:rPr>
          <w:rFonts w:ascii="Arial" w:hAnsi="Arial" w:cs="Arial"/>
          <w:sz w:val="24"/>
          <w:szCs w:val="24"/>
        </w:rPr>
        <w:t xml:space="preserve">In Hebrew </w:t>
      </w:r>
      <w:del w:id="555" w:author="BENJAMIN KANTACK" w:date="2023-06-27T17:56:00Z">
        <w:r w:rsidR="00A667D5" w:rsidDel="005727D0">
          <w:rPr>
            <w:rFonts w:ascii="Arial" w:hAnsi="Arial" w:cs="Arial"/>
            <w:sz w:val="24"/>
            <w:szCs w:val="24"/>
          </w:rPr>
          <w:delText>langua</w:delText>
        </w:r>
        <w:r w:rsidR="005F4757" w:rsidDel="005727D0">
          <w:rPr>
            <w:rFonts w:ascii="Arial" w:hAnsi="Arial" w:cs="Arial"/>
            <w:sz w:val="24"/>
            <w:szCs w:val="24"/>
          </w:rPr>
          <w:delText xml:space="preserve">ge </w:delText>
        </w:r>
      </w:del>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del w:id="556" w:author="BENJAMIN KANTACK" w:date="2023-06-27T17:55:00Z">
        <w:r w:rsidR="005F4757" w:rsidDel="00902939">
          <w:rPr>
            <w:rFonts w:ascii="Arial" w:hAnsi="Arial" w:cs="Arial"/>
            <w:sz w:val="24"/>
            <w:szCs w:val="24"/>
          </w:rPr>
          <w:delText>An</w:delText>
        </w:r>
        <w:r w:rsidR="00A667D5" w:rsidDel="00902939">
          <w:rPr>
            <w:rFonts w:ascii="Arial" w:hAnsi="Arial" w:cs="Arial"/>
            <w:sz w:val="24"/>
            <w:szCs w:val="24"/>
          </w:rPr>
          <w:delText>nointed</w:delText>
        </w:r>
        <w:r w:rsidR="005F4757" w:rsidDel="00902939">
          <w:rPr>
            <w:rFonts w:ascii="Arial" w:hAnsi="Arial" w:cs="Arial"/>
            <w:sz w:val="24"/>
            <w:szCs w:val="24"/>
          </w:rPr>
          <w:delText xml:space="preserve"> </w:delText>
        </w:r>
      </w:del>
      <w:ins w:id="557" w:author="BENJAMIN KANTACK" w:date="2023-06-27T17:55:00Z">
        <w:r w:rsidR="00902939">
          <w:rPr>
            <w:rFonts w:ascii="Arial" w:hAnsi="Arial" w:cs="Arial"/>
            <w:sz w:val="24"/>
            <w:szCs w:val="24"/>
          </w:rPr>
          <w:t xml:space="preserve">Anointed </w:t>
        </w:r>
      </w:ins>
      <w:r w:rsidR="005F4757">
        <w:rPr>
          <w:rFonts w:ascii="Arial" w:hAnsi="Arial" w:cs="Arial"/>
          <w:sz w:val="24"/>
          <w:szCs w:val="24"/>
        </w:rPr>
        <w:t>One</w:t>
      </w:r>
      <w:r w:rsidR="00A667D5">
        <w:rPr>
          <w:rFonts w:ascii="Arial" w:hAnsi="Arial" w:cs="Arial"/>
          <w:sz w:val="24"/>
          <w:szCs w:val="24"/>
        </w:rPr>
        <w:t xml:space="preserve">.”  What </w:t>
      </w:r>
      <w:del w:id="558" w:author="BENJAMIN KANTACK" w:date="2023-07-09T15:21:00Z">
        <w:r w:rsidR="005F4757" w:rsidDel="00E744E7">
          <w:rPr>
            <w:rFonts w:ascii="Arial" w:hAnsi="Arial" w:cs="Arial"/>
            <w:sz w:val="24"/>
            <w:szCs w:val="24"/>
          </w:rPr>
          <w:delText xml:space="preserve">Greek </w:delText>
        </w:r>
      </w:del>
      <w:del w:id="559" w:author="BENJAMIN KANTACK" w:date="2023-07-09T15:22:00Z">
        <w:r w:rsidR="005F4757" w:rsidDel="00E744E7">
          <w:rPr>
            <w:rFonts w:ascii="Arial" w:hAnsi="Arial" w:cs="Arial"/>
            <w:sz w:val="24"/>
            <w:szCs w:val="24"/>
          </w:rPr>
          <w:delText>derived word is commonly used for the word “Messiah”</w:delText>
        </w:r>
      </w:del>
      <w:ins w:id="560" w:author="BENJAMIN KANTACK" w:date="2023-07-09T15:22:00Z">
        <w:r w:rsidR="00E744E7">
          <w:rPr>
            <w:rFonts w:ascii="Arial" w:hAnsi="Arial" w:cs="Arial"/>
            <w:sz w:val="24"/>
            <w:szCs w:val="24"/>
          </w:rPr>
          <w:t xml:space="preserve"> is the equivalent word in Greek</w:t>
        </w:r>
      </w:ins>
      <w:r w:rsidR="005F4757">
        <w:rPr>
          <w:rFonts w:ascii="Arial" w:hAnsi="Arial" w:cs="Arial"/>
          <w:sz w:val="24"/>
          <w:szCs w:val="24"/>
        </w:rPr>
        <w:t xml:space="preserve">?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52"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6F6EFA0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proofErr w:type="gramEnd"/>
      <w:del w:id="561" w:author="BENJAMIN KANTACK" w:date="2023-07-07T14:59:00Z">
        <w:r w:rsidR="000844EA" w:rsidDel="00CF7C03">
          <w:rPr>
            <w:rFonts w:ascii="Arial" w:hAnsi="Arial" w:cs="Arial"/>
            <w:sz w:val="24"/>
            <w:szCs w:val="24"/>
          </w:rPr>
          <w:delText xml:space="preserve">The first recorded miracle </w:delText>
        </w:r>
        <w:r w:rsidR="00E628C6" w:rsidDel="00CF7C03">
          <w:rPr>
            <w:rFonts w:ascii="Arial" w:hAnsi="Arial" w:cs="Arial"/>
            <w:sz w:val="24"/>
            <w:szCs w:val="24"/>
          </w:rPr>
          <w:delText>Jesus performed was</w:delText>
        </w:r>
      </w:del>
      <w:ins w:id="562" w:author="BENJAMIN KANTACK" w:date="2023-07-07T14:59:00Z">
        <w:r w:rsidR="00CF7C03">
          <w:rPr>
            <w:rFonts w:ascii="Arial" w:hAnsi="Arial" w:cs="Arial"/>
            <w:sz w:val="24"/>
            <w:szCs w:val="24"/>
          </w:rPr>
          <w:t>Performed</w:t>
        </w:r>
      </w:ins>
      <w:r w:rsidR="00E628C6">
        <w:rPr>
          <w:rFonts w:ascii="Arial" w:hAnsi="Arial" w:cs="Arial"/>
          <w:sz w:val="24"/>
          <w:szCs w:val="24"/>
        </w:rPr>
        <w:t xml:space="preserve"> at a wedding in Cana, Galilee</w:t>
      </w:r>
      <w:del w:id="563" w:author="BENJAMIN KANTACK" w:date="2023-07-07T14:59:00Z">
        <w:r w:rsidR="00E628C6" w:rsidDel="00CF7C03">
          <w:rPr>
            <w:rFonts w:ascii="Arial" w:hAnsi="Arial" w:cs="Arial"/>
            <w:sz w:val="24"/>
            <w:szCs w:val="24"/>
          </w:rPr>
          <w:delText xml:space="preserve">.  </w:delText>
        </w:r>
      </w:del>
      <w:ins w:id="564" w:author="BENJAMIN KANTACK" w:date="2023-07-07T14:59:00Z">
        <w:r w:rsidR="00CF7C03">
          <w:rPr>
            <w:rFonts w:ascii="Arial" w:hAnsi="Arial" w:cs="Arial"/>
            <w:sz w:val="24"/>
            <w:szCs w:val="24"/>
          </w:rPr>
          <w:t xml:space="preserve">,  </w:t>
        </w:r>
      </w:ins>
      <w:del w:id="565" w:author="BENJAMIN KANTACK" w:date="2023-07-07T14:59:00Z">
        <w:r w:rsidR="00E628C6" w:rsidDel="00CF7C03">
          <w:rPr>
            <w:rFonts w:ascii="Arial" w:hAnsi="Arial" w:cs="Arial"/>
            <w:sz w:val="24"/>
            <w:szCs w:val="24"/>
          </w:rPr>
          <w:delText>What miracle did Jesus do</w:delText>
        </w:r>
      </w:del>
      <w:ins w:id="566" w:author="BENJAMIN KANTACK" w:date="2023-07-07T14:59:00Z">
        <w:r w:rsidR="00CF7C03">
          <w:rPr>
            <w:rFonts w:ascii="Arial" w:hAnsi="Arial" w:cs="Arial"/>
            <w:sz w:val="24"/>
            <w:szCs w:val="24"/>
          </w:rPr>
          <w:t>what was Jesus’s first recorded miracle</w:t>
        </w:r>
      </w:ins>
      <w:r w:rsidRPr="006707BE">
        <w:rPr>
          <w:rFonts w:ascii="Arial" w:hAnsi="Arial" w:cs="Arial"/>
          <w:sz w:val="24"/>
          <w:szCs w:val="24"/>
        </w:rPr>
        <w:t>?</w:t>
      </w:r>
    </w:p>
    <w:p w14:paraId="526ECEB0" w14:textId="1A19324C" w:rsidR="00380EA0" w:rsidRPr="006707BE" w:rsidRDefault="00CF7C03" w:rsidP="00E628C6">
      <w:pPr>
        <w:spacing w:after="0" w:line="240" w:lineRule="auto"/>
        <w:jc w:val="right"/>
        <w:rPr>
          <w:rFonts w:ascii="Arial" w:hAnsi="Arial" w:cs="Arial"/>
          <w:b/>
          <w:sz w:val="24"/>
          <w:szCs w:val="24"/>
        </w:rPr>
      </w:pPr>
      <w:ins w:id="567" w:author="BENJAMIN KANTACK" w:date="2023-07-07T14:59:00Z">
        <w:r>
          <w:rPr>
            <w:rFonts w:ascii="Arial" w:hAnsi="Arial" w:cs="Arial"/>
            <w:b/>
            <w:sz w:val="24"/>
            <w:szCs w:val="24"/>
            <w:u w:val="single"/>
          </w:rPr>
          <w:t>(</w:t>
        </w:r>
      </w:ins>
      <w:proofErr w:type="gramStart"/>
      <w:r w:rsidR="00E628C6">
        <w:rPr>
          <w:rFonts w:ascii="Arial" w:hAnsi="Arial" w:cs="Arial"/>
          <w:b/>
          <w:sz w:val="24"/>
          <w:szCs w:val="24"/>
          <w:u w:val="single"/>
        </w:rPr>
        <w:t>turned</w:t>
      </w:r>
      <w:proofErr w:type="gramEnd"/>
      <w:ins w:id="568" w:author="BENJAMIN KANTACK" w:date="2023-07-07T14:59:00Z">
        <w:r>
          <w:rPr>
            <w:rFonts w:ascii="Arial" w:hAnsi="Arial" w:cs="Arial"/>
            <w:b/>
            <w:sz w:val="24"/>
            <w:szCs w:val="24"/>
            <w:u w:val="single"/>
          </w:rPr>
          <w:t>)</w:t>
        </w:r>
      </w:ins>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53"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4F91A7F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proofErr w:type="gramEnd"/>
      <w:del w:id="569" w:author="BENJAMIN KANTACK" w:date="2023-07-07T15:00:00Z">
        <w:r w:rsidR="00E628C6" w:rsidDel="00CF7C03">
          <w:rPr>
            <w:rFonts w:ascii="Arial" w:hAnsi="Arial" w:cs="Arial"/>
            <w:sz w:val="24"/>
            <w:szCs w:val="24"/>
          </w:rPr>
          <w:delText>A</w:delText>
        </w:r>
        <w:r w:rsidR="00011840" w:rsidDel="00CF7C03">
          <w:rPr>
            <w:rFonts w:ascii="Arial" w:hAnsi="Arial" w:cs="Arial"/>
            <w:sz w:val="24"/>
            <w:szCs w:val="24"/>
          </w:rPr>
          <w:delText>t the wedding in Cana, Galilee, w</w:delText>
        </w:r>
        <w:r w:rsidR="002721BE" w:rsidDel="00CF7C03">
          <w:rPr>
            <w:rFonts w:ascii="Arial" w:hAnsi="Arial" w:cs="Arial"/>
            <w:sz w:val="24"/>
            <w:szCs w:val="24"/>
          </w:rPr>
          <w:delText xml:space="preserve">ho </w:delText>
        </w:r>
      </w:del>
      <w:ins w:id="570" w:author="BENJAMIN KANTACK" w:date="2023-07-07T15:00:00Z">
        <w:r w:rsidR="00CF7C03">
          <w:rPr>
            <w:rFonts w:ascii="Arial" w:hAnsi="Arial" w:cs="Arial"/>
            <w:sz w:val="24"/>
            <w:szCs w:val="24"/>
          </w:rPr>
          <w:t xml:space="preserve">Who </w:t>
        </w:r>
      </w:ins>
      <w:r w:rsidR="002721BE">
        <w:rPr>
          <w:rFonts w:ascii="Arial" w:hAnsi="Arial" w:cs="Arial"/>
          <w:sz w:val="24"/>
          <w:szCs w:val="24"/>
        </w:rPr>
        <w:t>asked Jesus for help</w:t>
      </w:r>
      <w:del w:id="571" w:author="BENJAMIN KANTACK" w:date="2023-07-09T15:23:00Z">
        <w:r w:rsidR="00011840" w:rsidDel="00F01C9F">
          <w:rPr>
            <w:rFonts w:ascii="Arial" w:hAnsi="Arial" w:cs="Arial"/>
            <w:sz w:val="24"/>
            <w:szCs w:val="24"/>
          </w:rPr>
          <w:delText xml:space="preserve"> in</w:delText>
        </w:r>
      </w:del>
      <w:r w:rsidR="00011840">
        <w:rPr>
          <w:rFonts w:ascii="Arial" w:hAnsi="Arial" w:cs="Arial"/>
          <w:sz w:val="24"/>
          <w:szCs w:val="24"/>
        </w:rPr>
        <w:t xml:space="preserve"> resolving the problem of a lack of wine</w:t>
      </w:r>
      <w:ins w:id="572" w:author="BENJAMIN KANTACK" w:date="2023-07-07T15:00:00Z">
        <w:r w:rsidR="00CF7C03">
          <w:rPr>
            <w:rFonts w:ascii="Arial" w:hAnsi="Arial" w:cs="Arial"/>
            <w:sz w:val="24"/>
            <w:szCs w:val="24"/>
          </w:rPr>
          <w:t xml:space="preserve"> at the wedding in Cana</w:t>
        </w:r>
      </w:ins>
      <w:r w:rsidR="002721BE">
        <w:rPr>
          <w:rFonts w:ascii="Arial" w:hAnsi="Arial" w:cs="Arial"/>
          <w:sz w:val="24"/>
          <w:szCs w:val="24"/>
        </w:rPr>
        <w:t>?</w:t>
      </w:r>
    </w:p>
    <w:p w14:paraId="51D603F5" w14:textId="69C0D244" w:rsidR="00380EA0" w:rsidRPr="006707BE" w:rsidRDefault="00902939" w:rsidP="00380EA0">
      <w:pPr>
        <w:spacing w:after="0" w:line="240" w:lineRule="auto"/>
        <w:jc w:val="right"/>
        <w:rPr>
          <w:rFonts w:ascii="Arial" w:hAnsi="Arial" w:cs="Arial"/>
          <w:b/>
          <w:i/>
          <w:sz w:val="24"/>
          <w:szCs w:val="24"/>
          <w:u w:val="single"/>
        </w:rPr>
      </w:pPr>
      <w:ins w:id="573" w:author="BENJAMIN KANTACK" w:date="2023-06-27T17:55:00Z">
        <w:r>
          <w:rPr>
            <w:rFonts w:ascii="Arial" w:hAnsi="Arial" w:cs="Arial"/>
            <w:b/>
            <w:sz w:val="24"/>
            <w:szCs w:val="24"/>
            <w:u w:val="single"/>
          </w:rPr>
          <w:t>(</w:t>
        </w:r>
      </w:ins>
      <w:r w:rsidR="002721BE">
        <w:rPr>
          <w:rFonts w:ascii="Arial" w:hAnsi="Arial" w:cs="Arial"/>
          <w:b/>
          <w:sz w:val="24"/>
          <w:szCs w:val="24"/>
          <w:u w:val="single"/>
        </w:rPr>
        <w:t>His mother</w:t>
      </w:r>
      <w:ins w:id="574" w:author="BENJAMIN KANTACK" w:date="2023-06-27T17:56:00Z">
        <w:r>
          <w:rPr>
            <w:rFonts w:ascii="Arial" w:hAnsi="Arial" w:cs="Arial"/>
            <w:b/>
            <w:sz w:val="24"/>
            <w:szCs w:val="24"/>
            <w:u w:val="single"/>
          </w:rPr>
          <w:t>)</w:t>
        </w:r>
      </w:ins>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40FFC42A" w:rsidR="00380EA0" w:rsidRPr="006707BE" w:rsidRDefault="00011840" w:rsidP="00380EA0">
      <w:pPr>
        <w:spacing w:after="0" w:line="240" w:lineRule="auto"/>
        <w:rPr>
          <w:rFonts w:ascii="Arial" w:hAnsi="Arial" w:cs="Arial"/>
          <w:i/>
          <w:sz w:val="24"/>
          <w:szCs w:val="24"/>
        </w:rPr>
      </w:pPr>
      <w:del w:id="575" w:author="BENJAMIN KANTACK" w:date="2023-07-09T15:23:00Z">
        <w:r w:rsidDel="00F01C9F">
          <w:rPr>
            <w:rFonts w:ascii="Arial" w:hAnsi="Arial" w:cs="Arial"/>
            <w:i/>
            <w:color w:val="0033CC"/>
            <w:sz w:val="24"/>
            <w:szCs w:val="24"/>
          </w:rPr>
          <w:delText>Mary interceded and asked</w:delText>
        </w:r>
        <w:r w:rsidR="002721BE" w:rsidRPr="002721BE" w:rsidDel="00F01C9F">
          <w:rPr>
            <w:rFonts w:ascii="Arial" w:hAnsi="Arial" w:cs="Arial"/>
            <w:i/>
            <w:color w:val="0033CC"/>
            <w:sz w:val="24"/>
            <w:szCs w:val="24"/>
          </w:rPr>
          <w:delText xml:space="preserve"> Jesus to </w:delText>
        </w:r>
        <w:r w:rsidDel="00F01C9F">
          <w:rPr>
            <w:rFonts w:ascii="Arial" w:hAnsi="Arial" w:cs="Arial"/>
            <w:i/>
            <w:color w:val="0033CC"/>
            <w:sz w:val="24"/>
            <w:szCs w:val="24"/>
          </w:rPr>
          <w:delText xml:space="preserve">resolve a problem.  </w:delText>
        </w:r>
      </w:del>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w:t>
      </w:r>
      <w:del w:id="576" w:author="BENJAMIN KANTACK" w:date="2023-07-09T15:23:00Z">
        <w:r w:rsidR="00133765" w:rsidDel="00F01C9F">
          <w:rPr>
            <w:rFonts w:ascii="Arial" w:hAnsi="Arial" w:cs="Arial"/>
            <w:i/>
            <w:color w:val="0033CC"/>
            <w:sz w:val="24"/>
            <w:szCs w:val="24"/>
          </w:rPr>
          <w:delText xml:space="preserve"> </w:delText>
        </w:r>
      </w:del>
      <w:ins w:id="577" w:author="BENJAMIN KANTACK" w:date="2023-07-09T15:23:00Z">
        <w:r w:rsidR="00F01C9F">
          <w:rPr>
            <w:rFonts w:ascii="Arial" w:hAnsi="Arial" w:cs="Arial"/>
            <w:i/>
            <w:color w:val="0033CC"/>
            <w:sz w:val="24"/>
            <w:szCs w:val="24"/>
          </w:rPr>
          <w:t>.</w:t>
        </w:r>
      </w:ins>
      <w:del w:id="578" w:author="BENJAMIN KANTACK" w:date="2023-07-09T15:23:00Z">
        <w:r w:rsidR="00133765" w:rsidDel="00F01C9F">
          <w:rPr>
            <w:rFonts w:ascii="Arial" w:hAnsi="Arial" w:cs="Arial"/>
            <w:i/>
            <w:color w:val="0033CC"/>
            <w:sz w:val="24"/>
            <w:szCs w:val="24"/>
          </w:rPr>
          <w:delText>in Cana</w:delText>
        </w:r>
      </w:del>
      <w:r w:rsidR="00133765">
        <w:rPr>
          <w:rFonts w:ascii="Arial" w:hAnsi="Arial" w:cs="Arial"/>
          <w:i/>
          <w:color w:val="0033CC"/>
          <w:sz w:val="24"/>
          <w:szCs w:val="24"/>
        </w:rPr>
        <w:t>,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54"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0E36596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del w:id="579" w:author="BENJAMIN KANTACK" w:date="2023-07-07T15:02:00Z">
        <w:r w:rsidR="00B46AB2" w:rsidDel="00CF7C03">
          <w:rPr>
            <w:rFonts w:ascii="Arial" w:hAnsi="Arial" w:cs="Arial"/>
            <w:sz w:val="24"/>
            <w:szCs w:val="24"/>
          </w:rPr>
          <w:delText>jera scenes</w:delText>
        </w:r>
      </w:del>
      <w:ins w:id="580" w:author="BENJAMIN KANTACK" w:date="2023-07-07T15:02:00Z">
        <w:r w:rsidR="00CF7C03">
          <w:rPr>
            <w:rFonts w:ascii="Arial" w:hAnsi="Arial" w:cs="Arial"/>
            <w:sz w:val="24"/>
            <w:szCs w:val="24"/>
          </w:rPr>
          <w:t>JAIR-uh-SEENS</w:t>
        </w:r>
      </w:ins>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del w:id="581" w:author="BENJAMIN KANTACK" w:date="2023-07-09T15:25:00Z">
        <w:r w:rsidR="0087307B" w:rsidDel="00F01C9F">
          <w:rPr>
            <w:rFonts w:ascii="Arial" w:hAnsi="Arial" w:cs="Arial"/>
            <w:sz w:val="24"/>
            <w:szCs w:val="24"/>
          </w:rPr>
          <w:delText>When Jesus ordered the demons to leave, t</w:delText>
        </w:r>
      </w:del>
      <w:ins w:id="582" w:author="BENJAMIN KANTACK" w:date="2023-07-09T15:25:00Z">
        <w:r w:rsidR="00F01C9F">
          <w:rPr>
            <w:rFonts w:ascii="Arial" w:hAnsi="Arial" w:cs="Arial"/>
            <w:sz w:val="24"/>
            <w:szCs w:val="24"/>
          </w:rPr>
          <w:t>T</w:t>
        </w:r>
      </w:ins>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 xml:space="preserve">the </w:t>
      </w:r>
      <w:proofErr w:type="spellStart"/>
      <w:r w:rsidR="0087307B">
        <w:rPr>
          <w:rFonts w:ascii="Arial" w:hAnsi="Arial" w:cs="Arial"/>
          <w:sz w:val="24"/>
          <w:szCs w:val="24"/>
        </w:rPr>
        <w:t>abyss</w:t>
      </w:r>
      <w:del w:id="583" w:author="BENJAMIN KANTACK" w:date="2023-07-09T15:25:00Z">
        <w:r w:rsidR="0087307B" w:rsidDel="00F01C9F">
          <w:rPr>
            <w:rFonts w:ascii="Arial" w:hAnsi="Arial" w:cs="Arial"/>
            <w:sz w:val="24"/>
            <w:szCs w:val="24"/>
          </w:rPr>
          <w:delText>.  Instead, the demons asked Jesus permission</w:delText>
        </w:r>
      </w:del>
      <w:ins w:id="584" w:author="BENJAMIN KANTACK" w:date="2023-07-09T15:25:00Z">
        <w:r w:rsidR="00F01C9F">
          <w:rPr>
            <w:rFonts w:ascii="Arial" w:hAnsi="Arial" w:cs="Arial"/>
            <w:sz w:val="24"/>
            <w:szCs w:val="24"/>
          </w:rPr>
          <w:t>but</w:t>
        </w:r>
      </w:ins>
      <w:proofErr w:type="spellEnd"/>
      <w:r w:rsidR="0087307B">
        <w:rPr>
          <w:rFonts w:ascii="Arial" w:hAnsi="Arial" w:cs="Arial"/>
          <w:sz w:val="24"/>
          <w:szCs w:val="24"/>
        </w:rPr>
        <w:t xml:space="preserve"> to</w:t>
      </w:r>
      <w:del w:id="585" w:author="BENJAMIN KANTACK" w:date="2023-07-09T15:25:00Z">
        <w:r w:rsidR="0087307B" w:rsidDel="00F01C9F">
          <w:rPr>
            <w:rFonts w:ascii="Arial" w:hAnsi="Arial" w:cs="Arial"/>
            <w:sz w:val="24"/>
            <w:szCs w:val="24"/>
          </w:rPr>
          <w:delText xml:space="preserve"> go</w:delText>
        </w:r>
      </w:del>
      <w:r w:rsidR="0087307B">
        <w:rPr>
          <w:rFonts w:ascii="Arial" w:hAnsi="Arial" w:cs="Arial"/>
          <w:sz w:val="24"/>
          <w:szCs w:val="24"/>
        </w:rPr>
        <w:t xml:space="preserve"> where</w:t>
      </w:r>
      <w:ins w:id="586" w:author="BENJAMIN KANTACK" w:date="2023-07-09T15:25:00Z">
        <w:r w:rsidR="00F01C9F">
          <w:rPr>
            <w:rFonts w:ascii="Arial" w:hAnsi="Arial" w:cs="Arial"/>
            <w:sz w:val="24"/>
            <w:szCs w:val="24"/>
          </w:rPr>
          <w:t xml:space="preserve"> instead</w:t>
        </w:r>
      </w:ins>
      <w:r w:rsidR="0087307B">
        <w:rPr>
          <w:rFonts w:ascii="Arial" w:hAnsi="Arial" w:cs="Arial"/>
          <w:sz w:val="24"/>
          <w:szCs w:val="24"/>
        </w:rPr>
        <w:t xml:space="preserve">?  </w:t>
      </w:r>
    </w:p>
    <w:p w14:paraId="2A9F49D8" w14:textId="0BD1D760" w:rsidR="00380EA0" w:rsidRPr="006707BE" w:rsidRDefault="00F01C9F" w:rsidP="0087307B">
      <w:pPr>
        <w:spacing w:after="0" w:line="240" w:lineRule="auto"/>
        <w:jc w:val="right"/>
        <w:rPr>
          <w:rFonts w:ascii="Arial" w:hAnsi="Arial" w:cs="Arial"/>
          <w:b/>
          <w:sz w:val="24"/>
          <w:szCs w:val="24"/>
        </w:rPr>
      </w:pPr>
      <w:ins w:id="587" w:author="BENJAMIN KANTACK" w:date="2023-07-09T15:25:00Z">
        <w:r>
          <w:rPr>
            <w:rFonts w:ascii="Arial" w:hAnsi="Arial" w:cs="Arial"/>
            <w:b/>
            <w:sz w:val="24"/>
            <w:szCs w:val="24"/>
            <w:u w:val="single"/>
          </w:rPr>
          <w:lastRenderedPageBreak/>
          <w:t>(</w:t>
        </w:r>
      </w:ins>
      <w:proofErr w:type="gramStart"/>
      <w:r w:rsidR="00492A61">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w:t>
      </w:r>
      <w:ins w:id="588" w:author="BENJAMIN KANTACK" w:date="2023-07-09T15:25:00Z">
        <w:r>
          <w:rPr>
            <w:rFonts w:ascii="Arial" w:hAnsi="Arial" w:cs="Arial"/>
            <w:b/>
            <w:sz w:val="24"/>
            <w:szCs w:val="24"/>
            <w:u w:val="single"/>
          </w:rPr>
          <w:t>)</w:t>
        </w:r>
      </w:ins>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CF532AB" w14:textId="49454EB9" w:rsidR="00F46AA9" w:rsidRDefault="00F46AA9" w:rsidP="00F46AA9">
      <w:pPr>
        <w:spacing w:after="0" w:line="240" w:lineRule="auto"/>
        <w:rPr>
          <w:ins w:id="589" w:author="BENJAMIN KANTACK" w:date="2023-07-07T15:04:00Z"/>
          <w:rFonts w:ascii="Arial" w:hAnsi="Arial" w:cs="Arial"/>
          <w:sz w:val="24"/>
          <w:szCs w:val="24"/>
        </w:rPr>
      </w:pPr>
      <w:r>
        <w:rPr>
          <w:rFonts w:ascii="Arial" w:hAnsi="Arial" w:cs="Arial"/>
          <w:b/>
          <w:sz w:val="24"/>
          <w:szCs w:val="24"/>
        </w:rPr>
        <w:t xml:space="preserve">2.7  </w:t>
      </w:r>
      <w:commentRangeStart w:id="590"/>
      <w:del w:id="591" w:author="BENJAMIN KANTACK" w:date="2023-07-07T15:16:00Z">
        <w:r w:rsidR="00EB06E4" w:rsidRPr="00EB06E4" w:rsidDel="0011722E">
          <w:rPr>
            <w:rFonts w:ascii="Arial" w:hAnsi="Arial" w:cs="Arial"/>
            <w:sz w:val="24"/>
            <w:szCs w:val="24"/>
          </w:rPr>
          <w:delText xml:space="preserve">In the land of the Gerasenes (“jera scenes”), when Jesus came across a man who had been demon-possessed for a long time, the man fell down to the ground and shouted, "What have you to do with me, Jesus, Son of the Most High God? I beg You, do not torment me." </w:delText>
        </w:r>
      </w:del>
      <w:commentRangeEnd w:id="590"/>
      <w:r w:rsidR="00F01C9F">
        <w:rPr>
          <w:rStyle w:val="CommentReference"/>
        </w:rPr>
        <w:commentReference w:id="590"/>
      </w:r>
      <w:del w:id="592" w:author="BENJAMIN KANTACK" w:date="2023-07-07T15:16:00Z">
        <w:r w:rsidR="00EB06E4" w:rsidRPr="00EB06E4" w:rsidDel="0011722E">
          <w:rPr>
            <w:rFonts w:ascii="Arial" w:hAnsi="Arial" w:cs="Arial"/>
            <w:sz w:val="24"/>
            <w:szCs w:val="24"/>
          </w:rPr>
          <w:delText xml:space="preserve">Jesus asked the demon "What is your name?" </w:delText>
        </w:r>
        <w:r w:rsidR="00EB06E4" w:rsidDel="0011722E">
          <w:rPr>
            <w:rFonts w:ascii="Arial" w:hAnsi="Arial" w:cs="Arial"/>
            <w:sz w:val="24"/>
            <w:szCs w:val="24"/>
          </w:rPr>
          <w:delText xml:space="preserve"> </w:delText>
        </w:r>
        <w:r w:rsidR="00EB06E4" w:rsidRPr="00EB06E4" w:rsidDel="0011722E">
          <w:rPr>
            <w:rFonts w:ascii="Arial" w:hAnsi="Arial" w:cs="Arial"/>
            <w:sz w:val="24"/>
            <w:szCs w:val="24"/>
          </w:rPr>
          <w:delText>What name was given—a name that starts with the letter L and is defined as “</w:delText>
        </w:r>
        <w:r w:rsidR="00EB06E4" w:rsidDel="0011722E">
          <w:rPr>
            <w:rFonts w:ascii="Arial" w:hAnsi="Arial" w:cs="Arial"/>
            <w:sz w:val="24"/>
            <w:szCs w:val="24"/>
          </w:rPr>
          <w:delText>many” and also the same word given for “</w:delText>
        </w:r>
        <w:r w:rsidR="00EB06E4" w:rsidRPr="00EB06E4" w:rsidDel="0011722E">
          <w:rPr>
            <w:rFonts w:ascii="Arial" w:hAnsi="Arial" w:cs="Arial"/>
            <w:sz w:val="24"/>
            <w:szCs w:val="24"/>
          </w:rPr>
          <w:delText>a division of the Roman army</w:delText>
        </w:r>
        <w:r w:rsidR="00EB06E4" w:rsidDel="0011722E">
          <w:rPr>
            <w:rFonts w:ascii="Arial" w:hAnsi="Arial" w:cs="Arial"/>
            <w:sz w:val="24"/>
            <w:szCs w:val="24"/>
          </w:rPr>
          <w:delText xml:space="preserve"> usually </w:delText>
        </w:r>
        <w:r w:rsidR="00EB06E4" w:rsidRPr="00EB06E4" w:rsidDel="0011722E">
          <w:rPr>
            <w:rFonts w:ascii="Arial" w:hAnsi="Arial" w:cs="Arial"/>
            <w:sz w:val="24"/>
            <w:szCs w:val="24"/>
          </w:rPr>
          <w:delText xml:space="preserve"> comprising 3000 to 6000 soldiers</w:delText>
        </w:r>
        <w:r w:rsidR="00EB06E4" w:rsidDel="0011722E">
          <w:rPr>
            <w:rFonts w:ascii="Arial" w:hAnsi="Arial" w:cs="Arial"/>
            <w:sz w:val="24"/>
            <w:szCs w:val="24"/>
          </w:rPr>
          <w:delText>”?</w:delText>
        </w:r>
      </w:del>
    </w:p>
    <w:p w14:paraId="5B501059" w14:textId="77777777" w:rsidR="00CF7C03" w:rsidRDefault="00CF7C03" w:rsidP="00F46AA9">
      <w:pPr>
        <w:spacing w:after="0" w:line="240" w:lineRule="auto"/>
        <w:rPr>
          <w:ins w:id="593" w:author="BENJAMIN KANTACK" w:date="2023-07-07T15:04:00Z"/>
          <w:rFonts w:ascii="Arial" w:hAnsi="Arial" w:cs="Arial"/>
          <w:sz w:val="24"/>
          <w:szCs w:val="24"/>
        </w:rPr>
      </w:pPr>
    </w:p>
    <w:p w14:paraId="4592C652" w14:textId="66832322" w:rsidR="00CF7C03" w:rsidRPr="00B45ACA" w:rsidRDefault="00CF7C03" w:rsidP="00F46AA9">
      <w:pPr>
        <w:spacing w:after="0" w:line="240" w:lineRule="auto"/>
        <w:rPr>
          <w:rFonts w:ascii="Arial" w:hAnsi="Arial" w:cs="Arial"/>
          <w:b/>
          <w:sz w:val="24"/>
          <w:szCs w:val="24"/>
        </w:rPr>
      </w:pPr>
      <w:ins w:id="594" w:author="BENJAMIN KANTACK" w:date="2023-07-07T15:04:00Z">
        <w:r>
          <w:rPr>
            <w:rFonts w:ascii="Arial" w:hAnsi="Arial" w:cs="Arial"/>
            <w:sz w:val="24"/>
            <w:szCs w:val="24"/>
          </w:rPr>
          <w:t xml:space="preserve">What </w:t>
        </w:r>
      </w:ins>
      <w:ins w:id="595" w:author="BENJAMIN KANTACK" w:date="2023-07-07T15:14:00Z">
        <w:r w:rsidR="0011722E">
          <w:rPr>
            <w:rFonts w:ascii="Arial" w:hAnsi="Arial" w:cs="Arial"/>
            <w:sz w:val="24"/>
            <w:szCs w:val="24"/>
          </w:rPr>
          <w:t xml:space="preserve">was the name of the demons </w:t>
        </w:r>
      </w:ins>
      <w:ins w:id="596" w:author="BENJAMIN KANTACK" w:date="2023-07-07T15:15:00Z">
        <w:r w:rsidR="0011722E">
          <w:rPr>
            <w:rFonts w:ascii="Arial" w:hAnsi="Arial" w:cs="Arial"/>
            <w:sz w:val="24"/>
            <w:szCs w:val="24"/>
          </w:rPr>
          <w:t xml:space="preserve">Jesus cast out of the possessed man in the </w:t>
        </w:r>
      </w:ins>
      <w:ins w:id="597" w:author="BENJAMIN KANTACK" w:date="2023-07-07T15:16:00Z">
        <w:r w:rsidR="0011722E">
          <w:rPr>
            <w:rFonts w:ascii="Arial" w:hAnsi="Arial" w:cs="Arial"/>
            <w:sz w:val="24"/>
            <w:szCs w:val="24"/>
          </w:rPr>
          <w:t xml:space="preserve">land of the </w:t>
        </w:r>
      </w:ins>
      <w:proofErr w:type="spellStart"/>
      <w:ins w:id="598" w:author="BENJAMIN KANTACK" w:date="2023-07-07T15:15:00Z">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w:t>
        </w:r>
        <w:proofErr w:type="gramStart"/>
        <w:r w:rsidR="0011722E">
          <w:rPr>
            <w:rFonts w:ascii="Arial" w:hAnsi="Arial" w:cs="Arial"/>
            <w:sz w:val="24"/>
            <w:szCs w:val="24"/>
          </w:rPr>
          <w:t>to a division Roman soldiers</w:t>
        </w:r>
        <w:proofErr w:type="gramEnd"/>
        <w:r w:rsidR="0011722E">
          <w:rPr>
            <w:rFonts w:ascii="Arial" w:hAnsi="Arial" w:cs="Arial"/>
            <w:sz w:val="24"/>
            <w:szCs w:val="24"/>
          </w:rPr>
          <w:t>?</w:t>
        </w:r>
      </w:ins>
    </w:p>
    <w:p w14:paraId="65A5C36E" w14:textId="24786FE7" w:rsidR="00F46AA9" w:rsidRPr="006707BE" w:rsidRDefault="00EB06E4" w:rsidP="00F46AA9">
      <w:pPr>
        <w:spacing w:after="0" w:line="240" w:lineRule="auto"/>
        <w:jc w:val="right"/>
        <w:rPr>
          <w:rFonts w:ascii="Arial" w:hAnsi="Arial" w:cs="Arial"/>
          <w:b/>
          <w:sz w:val="24"/>
          <w:szCs w:val="24"/>
        </w:rPr>
      </w:pPr>
      <w:del w:id="599" w:author="BENJAMIN KANTACK" w:date="2023-07-07T15:20:00Z">
        <w:r w:rsidDel="008108F1">
          <w:rPr>
            <w:rFonts w:ascii="Arial" w:hAnsi="Arial" w:cs="Arial"/>
            <w:b/>
            <w:sz w:val="24"/>
            <w:szCs w:val="24"/>
            <w:u w:val="single"/>
          </w:rPr>
          <w:delText>legion</w:delText>
        </w:r>
        <w:r w:rsidR="00F46AA9" w:rsidRPr="006707BE" w:rsidDel="008108F1">
          <w:rPr>
            <w:rFonts w:ascii="Arial" w:hAnsi="Arial" w:cs="Arial"/>
            <w:b/>
            <w:i/>
            <w:sz w:val="24"/>
            <w:szCs w:val="24"/>
            <w:u w:val="single"/>
          </w:rPr>
          <w:delText xml:space="preserve"> </w:delText>
        </w:r>
      </w:del>
      <w:ins w:id="600" w:author="BENJAMIN KANTACK" w:date="2023-07-07T15:20:00Z">
        <w:r w:rsidR="008108F1">
          <w:rPr>
            <w:rFonts w:ascii="Arial" w:hAnsi="Arial" w:cs="Arial"/>
            <w:b/>
            <w:sz w:val="24"/>
            <w:szCs w:val="24"/>
            <w:u w:val="single"/>
          </w:rPr>
          <w:t>Legion</w:t>
        </w:r>
        <w:r w:rsidR="008108F1" w:rsidRPr="006707BE">
          <w:rPr>
            <w:rFonts w:ascii="Arial" w:hAnsi="Arial" w:cs="Arial"/>
            <w:b/>
            <w:i/>
            <w:sz w:val="24"/>
            <w:szCs w:val="24"/>
            <w:u w:val="single"/>
          </w:rPr>
          <w:t xml:space="preserve"> </w:t>
        </w:r>
      </w:ins>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32587E68" w:rsidR="00380EA0" w:rsidRDefault="00EB06E4" w:rsidP="00380EA0">
      <w:pPr>
        <w:spacing w:after="0" w:line="240" w:lineRule="auto"/>
        <w:rPr>
          <w:ins w:id="601" w:author="BENJAMIN KANTACK" w:date="2023-07-07T15:20:00Z"/>
          <w:rFonts w:ascii="Arial" w:hAnsi="Arial" w:cs="Arial"/>
          <w:sz w:val="24"/>
          <w:szCs w:val="24"/>
        </w:rPr>
      </w:pPr>
      <w:commentRangeStart w:id="602"/>
      <w:r>
        <w:rPr>
          <w:rFonts w:ascii="Arial" w:hAnsi="Arial" w:cs="Arial"/>
          <w:b/>
          <w:sz w:val="24"/>
          <w:szCs w:val="24"/>
        </w:rPr>
        <w:t xml:space="preserve">2.8  </w:t>
      </w:r>
      <w:del w:id="603" w:author="BENJAMIN KANTACK" w:date="2023-07-07T15:18:00Z">
        <w:r w:rsidR="009C2904" w:rsidDel="0011722E">
          <w:rPr>
            <w:rFonts w:ascii="Arial" w:hAnsi="Arial" w:cs="Arial"/>
            <w:sz w:val="24"/>
            <w:szCs w:val="24"/>
          </w:rPr>
          <w:delText>When Jesus was traveling, a synagogue official</w:delText>
        </w:r>
        <w:r w:rsidR="00492A61" w:rsidDel="0011722E">
          <w:rPr>
            <w:rFonts w:ascii="Arial" w:hAnsi="Arial" w:cs="Arial"/>
            <w:sz w:val="24"/>
            <w:szCs w:val="24"/>
          </w:rPr>
          <w:delText xml:space="preserve"> named Jairus</w:delText>
        </w:r>
        <w:r w:rsidR="009C2904" w:rsidDel="0011722E">
          <w:rPr>
            <w:rFonts w:ascii="Arial" w:hAnsi="Arial" w:cs="Arial"/>
            <w:sz w:val="24"/>
            <w:szCs w:val="24"/>
          </w:rPr>
          <w:delText xml:space="preserve">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w:delText>
        </w:r>
      </w:del>
      <w:del w:id="604" w:author="BENJAMIN KANTACK" w:date="2023-07-07T15:20:00Z">
        <w:r w:rsidR="009C2904" w:rsidDel="008108F1">
          <w:rPr>
            <w:rFonts w:ascii="Arial" w:hAnsi="Arial" w:cs="Arial"/>
            <w:sz w:val="24"/>
            <w:szCs w:val="24"/>
          </w:rPr>
          <w:delText xml:space="preserve">  </w:delText>
        </w:r>
      </w:del>
      <w:commentRangeEnd w:id="602"/>
      <w:r w:rsidR="008108F1">
        <w:rPr>
          <w:rStyle w:val="CommentReference"/>
        </w:rPr>
        <w:commentReference w:id="602"/>
      </w:r>
    </w:p>
    <w:p w14:paraId="592EDA01" w14:textId="77777777" w:rsidR="008108F1" w:rsidRDefault="008108F1" w:rsidP="00380EA0">
      <w:pPr>
        <w:spacing w:after="0" w:line="240" w:lineRule="auto"/>
        <w:rPr>
          <w:ins w:id="605" w:author="BENJAMIN KANTACK" w:date="2023-07-07T15:20:00Z"/>
          <w:rFonts w:ascii="Arial" w:hAnsi="Arial" w:cs="Arial"/>
          <w:sz w:val="24"/>
          <w:szCs w:val="24"/>
        </w:rPr>
      </w:pPr>
    </w:p>
    <w:p w14:paraId="738077A3" w14:textId="2950DA07" w:rsidR="008108F1" w:rsidRPr="006707BE" w:rsidRDefault="008108F1" w:rsidP="00380EA0">
      <w:pPr>
        <w:spacing w:after="0" w:line="240" w:lineRule="auto"/>
        <w:rPr>
          <w:rFonts w:ascii="Arial" w:hAnsi="Arial" w:cs="Arial"/>
          <w:sz w:val="24"/>
          <w:szCs w:val="24"/>
        </w:rPr>
      </w:pPr>
      <w:ins w:id="606" w:author="BENJAMIN KANTACK" w:date="2023-07-07T15:20:00Z">
        <w:r>
          <w:rPr>
            <w:rFonts w:ascii="Arial" w:hAnsi="Arial" w:cs="Arial"/>
            <w:sz w:val="24"/>
            <w:szCs w:val="24"/>
          </w:rPr>
          <w:t xml:space="preserve">What was the name of the </w:t>
        </w:r>
      </w:ins>
      <w:ins w:id="607" w:author="BENJAMIN KANTACK" w:date="2023-07-07T15:22:00Z">
        <w:r>
          <w:rPr>
            <w:rFonts w:ascii="Arial" w:hAnsi="Arial" w:cs="Arial"/>
            <w:sz w:val="24"/>
            <w:szCs w:val="24"/>
          </w:rPr>
          <w:t>synagogue official whose 12-year-old daughter Jesus raised from</w:t>
        </w:r>
      </w:ins>
      <w:ins w:id="608" w:author="BENJAMIN KANTACK" w:date="2023-07-07T15:23:00Z">
        <w:r>
          <w:rPr>
            <w:rFonts w:ascii="Arial" w:hAnsi="Arial" w:cs="Arial"/>
            <w:sz w:val="24"/>
            <w:szCs w:val="24"/>
          </w:rPr>
          <w:t xml:space="preserve"> the dead?</w:t>
        </w:r>
      </w:ins>
    </w:p>
    <w:p w14:paraId="3AB66627" w14:textId="18588EB2" w:rsidR="009C2904" w:rsidRPr="006707BE" w:rsidRDefault="009C2904" w:rsidP="009C2904">
      <w:pPr>
        <w:spacing w:after="0" w:line="240" w:lineRule="auto"/>
        <w:jc w:val="right"/>
        <w:rPr>
          <w:rFonts w:ascii="Arial" w:hAnsi="Arial" w:cs="Arial"/>
          <w:b/>
          <w:i/>
          <w:sz w:val="24"/>
          <w:szCs w:val="24"/>
          <w:u w:val="single"/>
        </w:rPr>
      </w:pPr>
      <w:del w:id="609" w:author="BENJAMIN KANTACK" w:date="2023-07-09T15:27:00Z">
        <w:r w:rsidDel="00F01C9F">
          <w:rPr>
            <w:rFonts w:ascii="Arial" w:hAnsi="Arial" w:cs="Arial"/>
            <w:b/>
            <w:sz w:val="24"/>
            <w:szCs w:val="24"/>
            <w:u w:val="single"/>
          </w:rPr>
          <w:delText>faith</w:delText>
        </w:r>
        <w:r w:rsidR="00380EA0" w:rsidRPr="006707BE" w:rsidDel="00F01C9F">
          <w:rPr>
            <w:rFonts w:ascii="Arial" w:hAnsi="Arial" w:cs="Arial"/>
            <w:b/>
            <w:i/>
            <w:sz w:val="24"/>
            <w:szCs w:val="24"/>
            <w:u w:val="single"/>
          </w:rPr>
          <w:delText xml:space="preserve"> </w:delText>
        </w:r>
      </w:del>
      <w:proofErr w:type="spellStart"/>
      <w:ins w:id="610" w:author="BENJAMIN KANTACK" w:date="2023-07-09T15:27:00Z">
        <w:r w:rsidR="00F01C9F">
          <w:rPr>
            <w:rFonts w:ascii="Arial" w:hAnsi="Arial" w:cs="Arial"/>
            <w:b/>
            <w:sz w:val="24"/>
            <w:szCs w:val="24"/>
            <w:u w:val="single"/>
          </w:rPr>
          <w:t>Jairus</w:t>
        </w:r>
        <w:proofErr w:type="spellEnd"/>
        <w:r w:rsidR="00F01C9F">
          <w:rPr>
            <w:rFonts w:ascii="Arial" w:hAnsi="Arial" w:cs="Arial"/>
            <w:b/>
            <w:sz w:val="24"/>
            <w:szCs w:val="24"/>
            <w:u w:val="single"/>
          </w:rPr>
          <w:t xml:space="preserve"> (JIGH-</w:t>
        </w:r>
        <w:proofErr w:type="spellStart"/>
        <w:r w:rsidR="00F01C9F">
          <w:rPr>
            <w:rFonts w:ascii="Arial" w:hAnsi="Arial" w:cs="Arial"/>
            <w:b/>
            <w:sz w:val="24"/>
            <w:szCs w:val="24"/>
            <w:u w:val="single"/>
          </w:rPr>
          <w:t>rus</w:t>
        </w:r>
      </w:ins>
      <w:ins w:id="611" w:author="BENJAMIN KANTACK" w:date="2023-07-09T15:28:00Z">
        <w:r w:rsidR="00F01C9F">
          <w:rPr>
            <w:rFonts w:ascii="Arial" w:hAnsi="Arial" w:cs="Arial"/>
            <w:b/>
            <w:sz w:val="24"/>
            <w:szCs w:val="24"/>
            <w:u w:val="single"/>
          </w:rPr>
          <w:t>s</w:t>
        </w:r>
      </w:ins>
      <w:proofErr w:type="spellEnd"/>
      <w:ins w:id="612" w:author="BENJAMIN KANTACK" w:date="2023-07-09T15:27:00Z">
        <w:r w:rsidR="00F01C9F">
          <w:rPr>
            <w:rFonts w:ascii="Arial" w:hAnsi="Arial" w:cs="Arial"/>
            <w:b/>
            <w:sz w:val="24"/>
            <w:szCs w:val="24"/>
            <w:u w:val="single"/>
          </w:rPr>
          <w:t>)</w:t>
        </w:r>
      </w:ins>
    </w:p>
    <w:p w14:paraId="0279C0E9" w14:textId="5CA3C6DD" w:rsidR="009C2904" w:rsidRPr="006707BE" w:rsidDel="00F01C9F" w:rsidRDefault="009C2904" w:rsidP="00F01C9F">
      <w:pPr>
        <w:spacing w:after="0" w:line="240" w:lineRule="auto"/>
        <w:jc w:val="right"/>
        <w:rPr>
          <w:del w:id="613" w:author="BENJAMIN KANTACK" w:date="2023-07-09T15:27:00Z"/>
          <w:rFonts w:ascii="Arial" w:hAnsi="Arial" w:cs="Arial"/>
          <w:i/>
          <w:sz w:val="24"/>
          <w:szCs w:val="24"/>
        </w:rPr>
      </w:pPr>
      <w:del w:id="614" w:author="BENJAMIN KANTACK" w:date="2023-07-09T15:28:00Z">
        <w:r w:rsidRPr="006707BE" w:rsidDel="00702514">
          <w:rPr>
            <w:rFonts w:ascii="Arial" w:hAnsi="Arial" w:cs="Arial"/>
            <w:i/>
            <w:sz w:val="24"/>
            <w:szCs w:val="24"/>
          </w:rPr>
          <w:delText>Alternate answers:</w:delText>
        </w:r>
      </w:del>
    </w:p>
    <w:p w14:paraId="5AFD9E4F" w14:textId="13314DBD" w:rsidR="00380EA0" w:rsidRDefault="009C2904" w:rsidP="00F01C9F">
      <w:pPr>
        <w:spacing w:after="0" w:line="240" w:lineRule="auto"/>
        <w:jc w:val="right"/>
        <w:rPr>
          <w:ins w:id="615" w:author="BENJAMIN KANTACK" w:date="2023-07-07T15:20:00Z"/>
          <w:rFonts w:ascii="Arial" w:hAnsi="Arial" w:cs="Arial"/>
          <w:b/>
          <w:sz w:val="24"/>
          <w:szCs w:val="24"/>
        </w:rPr>
      </w:pPr>
      <w:del w:id="616" w:author="BENJAMIN KANTACK" w:date="2023-07-09T15:27:00Z">
        <w:r w:rsidDel="00F01C9F">
          <w:rPr>
            <w:rFonts w:ascii="Arial" w:hAnsi="Arial" w:cs="Arial"/>
            <w:b/>
            <w:sz w:val="24"/>
            <w:szCs w:val="24"/>
          </w:rPr>
          <w:delText>trust</w:delText>
        </w:r>
        <w:r w:rsidDel="00F01C9F">
          <w:rPr>
            <w:rFonts w:ascii="Arial" w:hAnsi="Arial" w:cs="Arial"/>
            <w:b/>
            <w:sz w:val="24"/>
            <w:szCs w:val="24"/>
          </w:rPr>
          <w:br/>
          <w:delText>belief</w:delText>
        </w:r>
      </w:del>
    </w:p>
    <w:p w14:paraId="3D20815B" w14:textId="77777777" w:rsidR="008108F1" w:rsidRPr="00B45ACA" w:rsidRDefault="008108F1" w:rsidP="00B45ACA">
      <w:pPr>
        <w:spacing w:after="0" w:line="240" w:lineRule="auto"/>
        <w:jc w:val="right"/>
        <w:rPr>
          <w:rFonts w:ascii="Arial" w:hAnsi="Arial" w:cs="Arial"/>
          <w:b/>
          <w:sz w:val="24"/>
          <w:szCs w:val="24"/>
        </w:rPr>
      </w:pPr>
    </w:p>
    <w:p w14:paraId="440382EC" w14:textId="089A810F" w:rsidR="00380EA0" w:rsidRPr="00B32821" w:rsidRDefault="009C2904" w:rsidP="009C2904">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00380EA0" w:rsidRPr="00B32821">
        <w:rPr>
          <w:rFonts w:ascii="Arial" w:hAnsi="Arial" w:cs="Arial"/>
          <w:i/>
          <w:color w:val="0033CC"/>
          <w:sz w:val="24"/>
          <w:szCs w:val="24"/>
        </w:rPr>
        <w:t xml:space="preserve"> </w:t>
      </w:r>
    </w:p>
    <w:p w14:paraId="1DC2DAA4" w14:textId="2F4399D9" w:rsidR="00380EA0" w:rsidRPr="009C290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C2904">
        <w:rPr>
          <w:rFonts w:ascii="Arial" w:hAnsi="Arial" w:cs="Arial"/>
          <w:i/>
          <w:color w:val="943634" w:themeColor="accent2" w:themeShade="BF"/>
          <w:sz w:val="24"/>
          <w:szCs w:val="24"/>
        </w:rPr>
        <w:t>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17E939E" w:rsidR="00380EA0" w:rsidRDefault="00EB06E4" w:rsidP="008F4067">
      <w:pPr>
        <w:spacing w:after="0" w:line="240" w:lineRule="auto"/>
        <w:rPr>
          <w:ins w:id="617" w:author="BENJAMIN KANTACK" w:date="2023-07-07T15:18:00Z"/>
          <w:rFonts w:ascii="Arial" w:hAnsi="Arial" w:cs="Arial"/>
          <w:sz w:val="24"/>
          <w:szCs w:val="24"/>
        </w:rPr>
      </w:pPr>
      <w:r>
        <w:rPr>
          <w:rFonts w:ascii="Arial" w:hAnsi="Arial" w:cs="Arial"/>
          <w:b/>
          <w:sz w:val="24"/>
          <w:szCs w:val="24"/>
        </w:rPr>
        <w:t>2.9</w:t>
      </w:r>
      <w:r w:rsidR="00380EA0">
        <w:rPr>
          <w:rFonts w:ascii="Arial" w:hAnsi="Arial" w:cs="Arial"/>
          <w:b/>
          <w:sz w:val="24"/>
          <w:szCs w:val="24"/>
        </w:rPr>
        <w:t xml:space="preserve">  </w:t>
      </w:r>
      <w:del w:id="618" w:author="BENJAMIN KANTACK" w:date="2023-07-07T15:24:00Z">
        <w:r w:rsidR="009C2904" w:rsidDel="008108F1">
          <w:rPr>
            <w:rFonts w:ascii="Arial" w:hAnsi="Arial" w:cs="Arial"/>
            <w:sz w:val="24"/>
            <w:szCs w:val="24"/>
          </w:rPr>
          <w:delText xml:space="preserve">While Jesus was on his way to </w:delText>
        </w:r>
        <w:r w:rsidR="008F4067" w:rsidDel="008108F1">
          <w:rPr>
            <w:rFonts w:ascii="Arial" w:hAnsi="Arial" w:cs="Arial"/>
            <w:sz w:val="24"/>
            <w:szCs w:val="24"/>
          </w:rPr>
          <w:delText>heal a synagogue official’s daughter… “</w:delText>
        </w:r>
        <w:r w:rsidR="008F4067" w:rsidRPr="008F4067" w:rsidDel="008108F1">
          <w:rPr>
            <w:rFonts w:ascii="Arial" w:hAnsi="Arial" w:cs="Arial"/>
            <w:sz w:val="24"/>
            <w:szCs w:val="24"/>
          </w:rPr>
          <w:delText>There was a woman afflicted with hemorrhages for twelve years.</w:delText>
        </w:r>
        <w:r w:rsidR="008F4067" w:rsidDel="008108F1">
          <w:rPr>
            <w:rFonts w:ascii="Arial" w:hAnsi="Arial" w:cs="Arial"/>
            <w:sz w:val="24"/>
            <w:szCs w:val="24"/>
          </w:rPr>
          <w:delText xml:space="preserve">  </w:delText>
        </w:r>
        <w:r w:rsidR="008F4067" w:rsidRPr="008F4067" w:rsidDel="008108F1">
          <w:rPr>
            <w:rFonts w:ascii="Arial" w:hAnsi="Arial" w:cs="Arial"/>
            <w:sz w:val="24"/>
            <w:szCs w:val="24"/>
          </w:rPr>
          <w:delText>She had suffered greatly at the hands of many doctors and had spent all that she had. Yet she was not helped but only grew worse.</w:delText>
        </w:r>
        <w:r w:rsidR="008F4067" w:rsidDel="008108F1">
          <w:rPr>
            <w:rFonts w:ascii="Arial" w:hAnsi="Arial" w:cs="Arial"/>
            <w:sz w:val="24"/>
            <w:szCs w:val="24"/>
          </w:rPr>
          <w:delText xml:space="preserve">  </w:delText>
        </w:r>
        <w:r w:rsidR="008F4067" w:rsidRPr="008F4067" w:rsidDel="008108F1">
          <w:rPr>
            <w:rFonts w:ascii="Arial" w:hAnsi="Arial" w:cs="Arial"/>
            <w:sz w:val="24"/>
            <w:szCs w:val="24"/>
          </w:rPr>
          <w:delText>She had heard about Jesus</w:delText>
        </w:r>
        <w:r w:rsidR="008F4067" w:rsidDel="008108F1">
          <w:rPr>
            <w:rFonts w:ascii="Arial" w:hAnsi="Arial" w:cs="Arial"/>
            <w:sz w:val="24"/>
            <w:szCs w:val="24"/>
          </w:rPr>
          <w:delText xml:space="preserve">.”  She knew Jesus could heal her if she just </w:delText>
        </w:r>
        <w:r w:rsidR="00492A61" w:rsidDel="008108F1">
          <w:rPr>
            <w:rFonts w:ascii="Arial" w:hAnsi="Arial" w:cs="Arial"/>
            <w:sz w:val="24"/>
            <w:szCs w:val="24"/>
          </w:rPr>
          <w:delText xml:space="preserve">could just do </w:delText>
        </w:r>
        <w:r w:rsidR="008F4067" w:rsidDel="008108F1">
          <w:rPr>
            <w:rFonts w:ascii="Arial" w:hAnsi="Arial" w:cs="Arial"/>
            <w:sz w:val="24"/>
            <w:szCs w:val="24"/>
          </w:rPr>
          <w:delText>what?</w:delText>
        </w:r>
      </w:del>
    </w:p>
    <w:p w14:paraId="51994354" w14:textId="77777777" w:rsidR="0011722E" w:rsidRDefault="0011722E" w:rsidP="008F4067">
      <w:pPr>
        <w:spacing w:after="0" w:line="240" w:lineRule="auto"/>
        <w:rPr>
          <w:ins w:id="619" w:author="BENJAMIN KANTACK" w:date="2023-07-07T15:18:00Z"/>
          <w:rFonts w:ascii="Arial" w:hAnsi="Arial" w:cs="Arial"/>
          <w:sz w:val="24"/>
          <w:szCs w:val="24"/>
        </w:rPr>
      </w:pPr>
    </w:p>
    <w:p w14:paraId="61FCDF38" w14:textId="6B1DFF8B" w:rsidR="0011722E" w:rsidRDefault="0011722E" w:rsidP="008F4067">
      <w:pPr>
        <w:spacing w:after="0" w:line="240" w:lineRule="auto"/>
        <w:rPr>
          <w:ins w:id="620" w:author="BENJAMIN KANTACK" w:date="2023-07-07T15:24:00Z"/>
          <w:rFonts w:ascii="Arial" w:hAnsi="Arial" w:cs="Arial"/>
          <w:sz w:val="24"/>
          <w:szCs w:val="24"/>
        </w:rPr>
      </w:pPr>
      <w:ins w:id="621" w:author="BENJAMIN KANTACK" w:date="2023-07-07T15:18:00Z">
        <w:r>
          <w:rPr>
            <w:rFonts w:ascii="Arial" w:hAnsi="Arial" w:cs="Arial"/>
            <w:sz w:val="24"/>
            <w:szCs w:val="24"/>
          </w:rPr>
          <w:t xml:space="preserve">On his way to </w:t>
        </w:r>
      </w:ins>
      <w:ins w:id="622" w:author="BENJAMIN KANTACK" w:date="2023-07-07T15:23:00Z">
        <w:r w:rsidR="008108F1">
          <w:rPr>
            <w:rFonts w:ascii="Arial" w:hAnsi="Arial" w:cs="Arial"/>
            <w:sz w:val="24"/>
            <w:szCs w:val="24"/>
          </w:rPr>
          <w:t xml:space="preserve">heal the synagogue official’s daughter, Jesus healed a </w:t>
        </w:r>
      </w:ins>
      <w:ins w:id="623" w:author="BENJAMIN KANTACK" w:date="2023-07-07T15:24:00Z">
        <w:r w:rsidR="008108F1">
          <w:rPr>
            <w:rFonts w:ascii="Arial" w:hAnsi="Arial" w:cs="Arial"/>
            <w:sz w:val="24"/>
            <w:szCs w:val="24"/>
          </w:rPr>
          <w:t>woman afflicted with hemorrhages for 12 years when the woman approached him in the street and did what?</w:t>
        </w:r>
      </w:ins>
    </w:p>
    <w:p w14:paraId="6ADDE1E8" w14:textId="77777777" w:rsidR="008108F1" w:rsidRPr="006707BE" w:rsidRDefault="008108F1" w:rsidP="008F4067">
      <w:pPr>
        <w:spacing w:after="0" w:line="240" w:lineRule="auto"/>
        <w:rPr>
          <w:rFonts w:ascii="Arial" w:hAnsi="Arial" w:cs="Arial"/>
          <w:sz w:val="24"/>
          <w:szCs w:val="24"/>
        </w:rPr>
      </w:pPr>
    </w:p>
    <w:p w14:paraId="3B93370B" w14:textId="2E3FB328" w:rsidR="00380EA0" w:rsidRPr="006707BE" w:rsidRDefault="008F4067" w:rsidP="008F4067">
      <w:pPr>
        <w:spacing w:after="0" w:line="240" w:lineRule="auto"/>
        <w:jc w:val="right"/>
        <w:rPr>
          <w:rFonts w:ascii="Arial" w:hAnsi="Arial" w:cs="Arial"/>
          <w:b/>
          <w:sz w:val="24"/>
          <w:szCs w:val="24"/>
        </w:rPr>
      </w:pPr>
      <w:proofErr w:type="gramStart"/>
      <w:r>
        <w:rPr>
          <w:rFonts w:ascii="Arial" w:hAnsi="Arial" w:cs="Arial"/>
          <w:b/>
          <w:sz w:val="24"/>
          <w:szCs w:val="24"/>
          <w:u w:val="single"/>
        </w:rPr>
        <w:t>touch</w:t>
      </w:r>
      <w:ins w:id="624" w:author="BENJAMIN KANTACK" w:date="2023-07-07T15:24:00Z">
        <w:r w:rsidR="008108F1">
          <w:rPr>
            <w:rFonts w:ascii="Arial" w:hAnsi="Arial" w:cs="Arial"/>
            <w:b/>
            <w:sz w:val="24"/>
            <w:szCs w:val="24"/>
            <w:u w:val="single"/>
          </w:rPr>
          <w:t>ed</w:t>
        </w:r>
      </w:ins>
      <w:proofErr w:type="gramEnd"/>
      <w:r>
        <w:rPr>
          <w:rFonts w:ascii="Arial" w:hAnsi="Arial" w:cs="Arial"/>
          <w:b/>
          <w:sz w:val="24"/>
          <w:szCs w:val="24"/>
          <w:u w:val="single"/>
        </w:rPr>
        <w:t xml:space="preserve"> his (Jesus’</w:t>
      </w:r>
      <w:del w:id="625" w:author="BENJAMIN KANTACK" w:date="2023-07-07T15:25:00Z">
        <w:r w:rsidDel="008108F1">
          <w:rPr>
            <w:rFonts w:ascii="Arial" w:hAnsi="Arial" w:cs="Arial"/>
            <w:b/>
            <w:sz w:val="24"/>
            <w:szCs w:val="24"/>
            <w:u w:val="single"/>
          </w:rPr>
          <w:delText>s</w:delText>
        </w:r>
      </w:del>
      <w:r>
        <w:rPr>
          <w:rFonts w:ascii="Arial" w:hAnsi="Arial" w:cs="Arial"/>
          <w:b/>
          <w:sz w:val="24"/>
          <w:szCs w:val="24"/>
          <w:u w:val="single"/>
        </w:rPr>
        <w:t>) clothes</w:t>
      </w:r>
    </w:p>
    <w:p w14:paraId="068C11DE" w14:textId="235EA399"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del w:id="626" w:author="BENJAMIN KANTACK" w:date="2023-07-09T15:29:00Z">
        <w:r w:rsidRPr="008F4067" w:rsidDel="00702514">
          <w:rPr>
            <w:rFonts w:ascii="Arial" w:hAnsi="Arial" w:cs="Arial"/>
            <w:i/>
            <w:color w:val="0033CC"/>
            <w:sz w:val="24"/>
            <w:szCs w:val="24"/>
          </w:rPr>
          <w:delText>Immediately her flow of blood dried up. She felt in her body that she was healed of her affliction.</w:delText>
        </w:r>
        <w:r w:rsidDel="00702514">
          <w:rPr>
            <w:rFonts w:ascii="Arial" w:hAnsi="Arial" w:cs="Arial"/>
            <w:i/>
            <w:color w:val="0033CC"/>
            <w:sz w:val="24"/>
            <w:szCs w:val="24"/>
          </w:rPr>
          <w:delText xml:space="preserve">  </w:delText>
        </w:r>
        <w:r w:rsidRPr="008F4067" w:rsidDel="00702514">
          <w:rPr>
            <w:rFonts w:ascii="Arial" w:hAnsi="Arial" w:cs="Arial"/>
            <w:i/>
            <w:color w:val="0033CC"/>
            <w:sz w:val="24"/>
            <w:szCs w:val="24"/>
          </w:rPr>
          <w:delText>Jesus, aware at once that power had gone out from him, turned around in the crowd and asked, “Who has touched my clothes?”</w:delText>
        </w:r>
        <w:r w:rsidDel="00702514">
          <w:rPr>
            <w:rFonts w:ascii="Arial" w:hAnsi="Arial" w:cs="Arial"/>
            <w:i/>
            <w:color w:val="0033CC"/>
            <w:sz w:val="24"/>
            <w:szCs w:val="24"/>
          </w:rPr>
          <w:delText xml:space="preserve">  </w:delText>
        </w:r>
        <w:r w:rsidDel="00702514">
          <w:rPr>
            <w:rFonts w:ascii="Arial" w:hAnsi="Arial" w:cs="Arial"/>
            <w:i/>
            <w:color w:val="0033CC"/>
            <w:sz w:val="24"/>
            <w:szCs w:val="24"/>
          </w:rPr>
          <w:br/>
        </w:r>
      </w:del>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17411533" w:rsidR="00380EA0" w:rsidRDefault="00380EA0" w:rsidP="00CC3906">
      <w:pPr>
        <w:spacing w:after="0" w:line="240" w:lineRule="auto"/>
        <w:rPr>
          <w:ins w:id="627" w:author="BENJAMIN KANTACK" w:date="2023-07-07T15:29:00Z"/>
          <w:rFonts w:ascii="Arial" w:hAnsi="Arial" w:cs="Arial"/>
          <w:sz w:val="24"/>
          <w:szCs w:val="24"/>
        </w:rPr>
      </w:pPr>
      <w:r>
        <w:rPr>
          <w:rFonts w:ascii="Arial" w:hAnsi="Arial" w:cs="Arial"/>
          <w:b/>
          <w:sz w:val="24"/>
          <w:szCs w:val="24"/>
        </w:rPr>
        <w:t>2.</w:t>
      </w:r>
      <w:r w:rsidR="00EB06E4">
        <w:rPr>
          <w:rFonts w:ascii="Arial" w:hAnsi="Arial" w:cs="Arial"/>
          <w:b/>
          <w:sz w:val="24"/>
          <w:szCs w:val="24"/>
        </w:rPr>
        <w:t>10</w:t>
      </w:r>
      <w:r>
        <w:rPr>
          <w:rFonts w:ascii="Arial" w:hAnsi="Arial" w:cs="Arial"/>
          <w:b/>
          <w:sz w:val="24"/>
          <w:szCs w:val="24"/>
        </w:rPr>
        <w:t xml:space="preserve">  </w:t>
      </w:r>
      <w:del w:id="628" w:author="BENJAMIN KANTACK" w:date="2023-07-07T15:31:00Z">
        <w:r w:rsidR="00CC3906" w:rsidRPr="00CC3906" w:rsidDel="00AC2B0E">
          <w:rPr>
            <w:rFonts w:ascii="Arial" w:hAnsi="Arial" w:cs="Arial"/>
            <w:sz w:val="24"/>
            <w:szCs w:val="24"/>
          </w:rPr>
          <w:delText>Wh</w:delText>
        </w:r>
        <w:r w:rsidR="00CC3906" w:rsidDel="00AC2B0E">
          <w:rPr>
            <w:rFonts w:ascii="Arial" w:hAnsi="Arial" w:cs="Arial"/>
            <w:sz w:val="24"/>
            <w:szCs w:val="24"/>
          </w:rPr>
          <w:delText xml:space="preserve">en it became known to many that </w:delText>
        </w:r>
        <w:r w:rsidR="00CC3906" w:rsidRPr="00CC3906" w:rsidDel="00AC2B0E">
          <w:rPr>
            <w:rFonts w:ascii="Arial" w:hAnsi="Arial" w:cs="Arial"/>
            <w:sz w:val="24"/>
            <w:szCs w:val="24"/>
          </w:rPr>
          <w:delText xml:space="preserve">Jesus </w:delText>
        </w:r>
        <w:r w:rsidR="00CC3906" w:rsidDel="00AC2B0E">
          <w:rPr>
            <w:rFonts w:ascii="Arial" w:hAnsi="Arial" w:cs="Arial"/>
            <w:sz w:val="24"/>
            <w:szCs w:val="24"/>
          </w:rPr>
          <w:delText xml:space="preserve">was in </w:delText>
        </w:r>
        <w:r w:rsidR="00CC3906" w:rsidRPr="00CC3906" w:rsidDel="00AC2B0E">
          <w:rPr>
            <w:rFonts w:ascii="Arial" w:hAnsi="Arial" w:cs="Arial"/>
            <w:sz w:val="24"/>
            <w:szCs w:val="24"/>
          </w:rPr>
          <w:delText>Capernaum</w:delText>
        </w:r>
        <w:r w:rsidR="00CC3906" w:rsidDel="00AC2B0E">
          <w:rPr>
            <w:rFonts w:ascii="Arial" w:hAnsi="Arial" w:cs="Arial"/>
            <w:sz w:val="24"/>
            <w:szCs w:val="24"/>
          </w:rPr>
          <w:delText>, m</w:delText>
        </w:r>
        <w:r w:rsidR="00CC3906" w:rsidRPr="00CC3906" w:rsidDel="00AC2B0E">
          <w:rPr>
            <w:rFonts w:ascii="Arial" w:hAnsi="Arial" w:cs="Arial"/>
            <w:sz w:val="24"/>
            <w:szCs w:val="24"/>
          </w:rPr>
          <w:delText xml:space="preserve">any gathered together </w:delText>
        </w:r>
        <w:r w:rsidR="00CC3906" w:rsidDel="00AC2B0E">
          <w:rPr>
            <w:rFonts w:ascii="Arial" w:hAnsi="Arial" w:cs="Arial"/>
            <w:sz w:val="24"/>
            <w:szCs w:val="24"/>
          </w:rPr>
          <w:delText xml:space="preserve">where Jesus was staying </w:delText>
        </w:r>
        <w:r w:rsidR="00CC3906" w:rsidRPr="00CC3906" w:rsidDel="00AC2B0E">
          <w:rPr>
            <w:rFonts w:ascii="Arial" w:hAnsi="Arial" w:cs="Arial"/>
            <w:sz w:val="24"/>
            <w:szCs w:val="24"/>
          </w:rPr>
          <w:delText>so that there was no longer room for them, not even around the door</w:delText>
        </w:r>
        <w:r w:rsidR="00CC3906" w:rsidDel="00AC2B0E">
          <w:rPr>
            <w:rFonts w:ascii="Arial" w:hAnsi="Arial" w:cs="Arial"/>
            <w:sz w:val="24"/>
            <w:szCs w:val="24"/>
          </w:rPr>
          <w:delText>.  While Jesus was preaching there, four men lowered a para</w:delText>
        </w:r>
        <w:r w:rsidR="00492A61" w:rsidDel="00AC2B0E">
          <w:rPr>
            <w:rFonts w:ascii="Arial" w:hAnsi="Arial" w:cs="Arial"/>
            <w:sz w:val="24"/>
            <w:szCs w:val="24"/>
          </w:rPr>
          <w:delText xml:space="preserve">lyzed man </w:delText>
        </w:r>
        <w:r w:rsidR="00CC3906" w:rsidDel="00AC2B0E">
          <w:rPr>
            <w:rFonts w:ascii="Arial" w:hAnsi="Arial" w:cs="Arial"/>
            <w:sz w:val="24"/>
            <w:szCs w:val="24"/>
          </w:rPr>
          <w:delText>through the roof above in order to get him to Jesus to be physically healed.  Before Jesus healed the paralytic physically, what did Jesus do for him?</w:delText>
        </w:r>
      </w:del>
    </w:p>
    <w:p w14:paraId="47B3BB50" w14:textId="77777777" w:rsidR="00AC2B0E" w:rsidRDefault="00AC2B0E" w:rsidP="00CC3906">
      <w:pPr>
        <w:spacing w:after="0" w:line="240" w:lineRule="auto"/>
        <w:rPr>
          <w:ins w:id="629" w:author="BENJAMIN KANTACK" w:date="2023-07-07T15:29:00Z"/>
          <w:rFonts w:ascii="Arial" w:hAnsi="Arial" w:cs="Arial"/>
          <w:sz w:val="24"/>
          <w:szCs w:val="24"/>
        </w:rPr>
      </w:pPr>
    </w:p>
    <w:p w14:paraId="27DDA14B" w14:textId="3C82CB7E" w:rsidR="00AC2B0E" w:rsidRDefault="00AC2B0E" w:rsidP="00CC3906">
      <w:pPr>
        <w:spacing w:after="0" w:line="240" w:lineRule="auto"/>
        <w:rPr>
          <w:ins w:id="630" w:author="BENJAMIN KANTACK" w:date="2023-07-07T15:31:00Z"/>
          <w:rFonts w:ascii="Arial" w:hAnsi="Arial" w:cs="Arial"/>
          <w:sz w:val="24"/>
          <w:szCs w:val="24"/>
        </w:rPr>
      </w:pPr>
      <w:ins w:id="631" w:author="BENJAMIN KANTACK" w:date="2023-07-07T15:29:00Z">
        <w:r>
          <w:rPr>
            <w:rFonts w:ascii="Arial" w:hAnsi="Arial" w:cs="Arial"/>
            <w:sz w:val="24"/>
            <w:szCs w:val="24"/>
          </w:rPr>
          <w:t xml:space="preserve">While </w:t>
        </w:r>
      </w:ins>
      <w:ins w:id="632" w:author="BENJAMIN KANTACK" w:date="2023-07-07T15:30:00Z">
        <w:r>
          <w:rPr>
            <w:rFonts w:ascii="Arial" w:hAnsi="Arial" w:cs="Arial"/>
            <w:sz w:val="24"/>
            <w:szCs w:val="24"/>
          </w:rPr>
          <w:t>Jesus was staying in Capernaum, four men lowered a paralyzed man through the roof so that Jesus could heal the man. What did Jesus do to the man before curing his par</w:t>
        </w:r>
      </w:ins>
      <w:ins w:id="633" w:author="BENJAMIN KANTACK" w:date="2023-07-07T15:31:00Z">
        <w:r>
          <w:rPr>
            <w:rFonts w:ascii="Arial" w:hAnsi="Arial" w:cs="Arial"/>
            <w:sz w:val="24"/>
            <w:szCs w:val="24"/>
          </w:rPr>
          <w:t>alysis?</w:t>
        </w:r>
      </w:ins>
    </w:p>
    <w:p w14:paraId="5CCEF0BD" w14:textId="77777777" w:rsidR="00AC2B0E" w:rsidRPr="006707BE" w:rsidRDefault="00AC2B0E" w:rsidP="00CC3906">
      <w:pPr>
        <w:spacing w:after="0" w:line="240" w:lineRule="auto"/>
        <w:rPr>
          <w:rFonts w:ascii="Arial" w:hAnsi="Arial" w:cs="Arial"/>
          <w:sz w:val="24"/>
          <w:szCs w:val="24"/>
        </w:rPr>
      </w:pPr>
    </w:p>
    <w:p w14:paraId="196C66CC" w14:textId="4CF52531" w:rsidR="00380EA0" w:rsidRPr="006707BE" w:rsidRDefault="00CC3906" w:rsidP="00CC390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00380EA0" w:rsidRPr="006707BE">
        <w:rPr>
          <w:rFonts w:ascii="Arial" w:hAnsi="Arial" w:cs="Arial"/>
          <w:b/>
          <w:i/>
          <w:sz w:val="24"/>
          <w:szCs w:val="24"/>
          <w:u w:val="single"/>
        </w:rPr>
        <w:t xml:space="preserve"> </w:t>
      </w:r>
    </w:p>
    <w:p w14:paraId="73756BCB" w14:textId="0E38C8C1" w:rsidR="00CC3906" w:rsidDel="00AC2B0E" w:rsidRDefault="00380EA0" w:rsidP="00CC3906">
      <w:pPr>
        <w:spacing w:after="0" w:line="240" w:lineRule="auto"/>
        <w:jc w:val="right"/>
        <w:rPr>
          <w:del w:id="634" w:author="BENJAMIN KANTACK" w:date="2023-07-07T15:31:00Z"/>
          <w:rFonts w:ascii="Arial" w:hAnsi="Arial" w:cs="Arial"/>
          <w:b/>
          <w:sz w:val="24"/>
          <w:szCs w:val="24"/>
          <w:u w:val="single"/>
        </w:rPr>
      </w:pPr>
      <w:commentRangeStart w:id="635"/>
      <w:del w:id="636" w:author="BENJAMIN KANTACK" w:date="2023-07-07T15:31:00Z">
        <w:r w:rsidRPr="006707BE" w:rsidDel="00AC2B0E">
          <w:rPr>
            <w:rFonts w:ascii="Arial" w:hAnsi="Arial" w:cs="Arial"/>
            <w:i/>
            <w:sz w:val="24"/>
            <w:szCs w:val="24"/>
          </w:rPr>
          <w:lastRenderedPageBreak/>
          <w:delText>Alternate answers:</w:delText>
        </w:r>
        <w:r w:rsidR="00CC3906" w:rsidRPr="00CC3906" w:rsidDel="00AC2B0E">
          <w:rPr>
            <w:rFonts w:ascii="Arial" w:hAnsi="Arial" w:cs="Arial"/>
            <w:b/>
            <w:sz w:val="24"/>
            <w:szCs w:val="24"/>
            <w:u w:val="single"/>
          </w:rPr>
          <w:delText xml:space="preserve"> </w:delText>
        </w:r>
      </w:del>
    </w:p>
    <w:p w14:paraId="7AB53451" w14:textId="153CC335" w:rsidR="00CC3906" w:rsidRPr="00B45ACA" w:rsidDel="00AC2B0E" w:rsidRDefault="00CC3906" w:rsidP="00B45ACA">
      <w:pPr>
        <w:spacing w:after="0" w:line="240" w:lineRule="auto"/>
        <w:jc w:val="right"/>
        <w:rPr>
          <w:del w:id="637" w:author="BENJAMIN KANTACK" w:date="2023-07-07T15:31:00Z"/>
          <w:rFonts w:ascii="Arial" w:hAnsi="Arial" w:cs="Arial"/>
          <w:b/>
          <w:sz w:val="24"/>
          <w:szCs w:val="24"/>
        </w:rPr>
      </w:pPr>
      <w:del w:id="638" w:author="BENJAMIN KANTACK" w:date="2023-07-07T15:31:00Z">
        <w:r w:rsidRPr="0028040A" w:rsidDel="00AC2B0E">
          <w:rPr>
            <w:rFonts w:ascii="Arial" w:hAnsi="Arial" w:cs="Arial"/>
            <w:b/>
            <w:sz w:val="24"/>
            <w:szCs w:val="24"/>
          </w:rPr>
          <w:delText>he healed the man spiritually.</w:delText>
        </w:r>
        <w:r w:rsidRPr="006707BE" w:rsidDel="00AC2B0E">
          <w:rPr>
            <w:rFonts w:ascii="Arial" w:hAnsi="Arial" w:cs="Arial"/>
            <w:b/>
            <w:i/>
            <w:sz w:val="24"/>
            <w:szCs w:val="24"/>
            <w:u w:val="single"/>
          </w:rPr>
          <w:delText xml:space="preserve"> </w:delText>
        </w:r>
      </w:del>
      <w:commentRangeEnd w:id="635"/>
      <w:r w:rsidR="00AC2B0E">
        <w:rPr>
          <w:rStyle w:val="CommentReference"/>
        </w:rPr>
        <w:commentReference w:id="635"/>
      </w:r>
    </w:p>
    <w:p w14:paraId="5833F9BD" w14:textId="64FFDC59" w:rsidR="00380EA0" w:rsidRPr="00B32821" w:rsidRDefault="00380EA0" w:rsidP="006927EB">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sidR="00CC3906">
        <w:rPr>
          <w:rFonts w:ascii="Arial" w:hAnsi="Arial" w:cs="Arial"/>
          <w:i/>
          <w:color w:val="0033CC"/>
          <w:sz w:val="24"/>
          <w:szCs w:val="24"/>
        </w:rPr>
        <w:t>Gospel of Mark 2</w:t>
      </w:r>
      <w:r w:rsidR="006927EB">
        <w:rPr>
          <w:rFonts w:ascii="Arial" w:hAnsi="Arial" w:cs="Arial"/>
          <w:i/>
          <w:color w:val="0033CC"/>
          <w:sz w:val="24"/>
          <w:szCs w:val="24"/>
        </w:rPr>
        <w:t>:4-5…</w:t>
      </w:r>
      <w:proofErr w:type="gramEnd"/>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Unable to get near Jesus because of the crowd, they opened up the roof above him. </w:t>
      </w:r>
      <w:r w:rsidR="006927EB">
        <w:rPr>
          <w:rFonts w:ascii="Arial" w:hAnsi="Arial" w:cs="Arial"/>
          <w:i/>
          <w:color w:val="0033CC"/>
          <w:sz w:val="24"/>
          <w:szCs w:val="24"/>
        </w:rPr>
        <w:t xml:space="preserve"> </w:t>
      </w:r>
      <w:r w:rsidR="00CC3906" w:rsidRPr="00CC3906">
        <w:rPr>
          <w:rFonts w:ascii="Arial" w:hAnsi="Arial" w:cs="Arial"/>
          <w:i/>
          <w:color w:val="0033CC"/>
          <w:sz w:val="24"/>
          <w:szCs w:val="24"/>
        </w:rPr>
        <w:t>After they had broken through, they let down the mat on which the paralytic was lying.</w:t>
      </w:r>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 When Jesus saw their faith, he said to the paralytic, “Child, your sins are forgiven.”</w:t>
      </w:r>
      <w:r w:rsidR="00CC3906">
        <w:rPr>
          <w:rFonts w:ascii="Arial" w:hAnsi="Arial" w:cs="Arial"/>
          <w:i/>
          <w:color w:val="0033CC"/>
          <w:sz w:val="24"/>
          <w:szCs w:val="24"/>
        </w:rPr>
        <w:t xml:space="preserve">  </w:t>
      </w:r>
    </w:p>
    <w:p w14:paraId="7C06FFC1" w14:textId="637DD637" w:rsidR="00380EA0" w:rsidRPr="006927E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927EB">
        <w:rPr>
          <w:rFonts w:ascii="Arial" w:hAnsi="Arial" w:cs="Arial"/>
          <w:i/>
          <w:color w:val="943634" w:themeColor="accent2" w:themeShade="BF"/>
          <w:sz w:val="24"/>
          <w:szCs w:val="24"/>
        </w:rPr>
        <w:t>Mark 2:1</w:t>
      </w:r>
      <w:r w:rsidR="006927EB" w:rsidRPr="006927EB">
        <w:rPr>
          <w:rFonts w:ascii="Arial" w:hAnsi="Arial" w:cs="Arial"/>
          <w:i/>
          <w:color w:val="943634" w:themeColor="accent2" w:themeShade="BF"/>
          <w:sz w:val="24"/>
          <w:szCs w:val="24"/>
        </w:rPr>
        <w:t>-</w:t>
      </w:r>
      <w:r w:rsidR="006927EB">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54A87971" w:rsidR="00380EA0" w:rsidRDefault="00380EA0" w:rsidP="006927EB">
      <w:pPr>
        <w:spacing w:after="0" w:line="240" w:lineRule="auto"/>
        <w:rPr>
          <w:ins w:id="639" w:author="BENJAMIN KANTACK" w:date="2023-07-07T15:32:00Z"/>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del w:id="640" w:author="BENJAMIN KANTACK" w:date="2023-07-07T15:33:00Z">
        <w:r w:rsidR="006927EB" w:rsidRPr="006927EB" w:rsidDel="00AC2B0E">
          <w:rPr>
            <w:rFonts w:ascii="Arial" w:hAnsi="Arial" w:cs="Arial"/>
            <w:sz w:val="24"/>
            <w:szCs w:val="24"/>
          </w:rPr>
          <w:delText xml:space="preserve">As </w:delText>
        </w:r>
        <w:r w:rsidR="006500FA" w:rsidDel="00AC2B0E">
          <w:rPr>
            <w:rFonts w:ascii="Arial" w:hAnsi="Arial" w:cs="Arial"/>
            <w:sz w:val="24"/>
            <w:szCs w:val="24"/>
          </w:rPr>
          <w:delText xml:space="preserve">Jesus was traveling to </w:delText>
        </w:r>
        <w:r w:rsidR="006927EB" w:rsidRPr="006927EB" w:rsidDel="00AC2B0E">
          <w:rPr>
            <w:rFonts w:ascii="Arial" w:hAnsi="Arial" w:cs="Arial"/>
            <w:sz w:val="24"/>
            <w:szCs w:val="24"/>
          </w:rPr>
          <w:delText>Jerusalem</w:delText>
        </w:r>
        <w:r w:rsidR="006500FA" w:rsidDel="00AC2B0E">
          <w:rPr>
            <w:rFonts w:ascii="Arial" w:hAnsi="Arial" w:cs="Arial"/>
            <w:sz w:val="24"/>
            <w:szCs w:val="24"/>
          </w:rPr>
          <w:delText xml:space="preserve">, upon entering a village, </w:delText>
        </w:r>
        <w:r w:rsidR="006927EB" w:rsidRPr="006927EB" w:rsidDel="00AC2B0E">
          <w:rPr>
            <w:rFonts w:ascii="Arial" w:hAnsi="Arial" w:cs="Arial"/>
            <w:sz w:val="24"/>
            <w:szCs w:val="24"/>
          </w:rPr>
          <w:delText xml:space="preserve">ten lepers met </w:delText>
        </w:r>
        <w:r w:rsidR="006500FA" w:rsidDel="00AC2B0E">
          <w:rPr>
            <w:rFonts w:ascii="Arial" w:hAnsi="Arial" w:cs="Arial"/>
            <w:sz w:val="24"/>
            <w:szCs w:val="24"/>
          </w:rPr>
          <w:delText xml:space="preserve">Jesus and said to Jesus… </w:delText>
        </w:r>
        <w:r w:rsidR="006927EB" w:rsidRPr="006927EB" w:rsidDel="00AC2B0E">
          <w:rPr>
            <w:rFonts w:ascii="Arial" w:hAnsi="Arial" w:cs="Arial"/>
            <w:sz w:val="24"/>
            <w:szCs w:val="24"/>
          </w:rPr>
          <w:delText xml:space="preserve">“Jesus, Master! </w:delText>
        </w:r>
        <w:r w:rsidR="006500FA" w:rsidDel="00AC2B0E">
          <w:rPr>
            <w:rFonts w:ascii="Arial" w:hAnsi="Arial" w:cs="Arial"/>
            <w:sz w:val="24"/>
            <w:szCs w:val="24"/>
          </w:rPr>
          <w:delText xml:space="preserve"> </w:delText>
        </w:r>
        <w:r w:rsidR="006927EB" w:rsidRPr="006927EB" w:rsidDel="00AC2B0E">
          <w:rPr>
            <w:rFonts w:ascii="Arial" w:hAnsi="Arial" w:cs="Arial"/>
            <w:sz w:val="24"/>
            <w:szCs w:val="24"/>
          </w:rPr>
          <w:delText>Have pity on us!”</w:delText>
        </w:r>
        <w:r w:rsidR="006500FA" w:rsidDel="00AC2B0E">
          <w:rPr>
            <w:rFonts w:ascii="Arial" w:hAnsi="Arial" w:cs="Arial"/>
            <w:sz w:val="24"/>
            <w:szCs w:val="24"/>
          </w:rPr>
          <w:delText xml:space="preserve">  Jesus instructed them to go show themselves to the priests.  On their way to the </w:delText>
        </w:r>
        <w:r w:rsidR="006927EB" w:rsidRPr="006927EB" w:rsidDel="00AC2B0E">
          <w:rPr>
            <w:rFonts w:ascii="Arial" w:hAnsi="Arial" w:cs="Arial"/>
            <w:sz w:val="24"/>
            <w:szCs w:val="24"/>
          </w:rPr>
          <w:delText>priests</w:delText>
        </w:r>
        <w:r w:rsidR="006500FA" w:rsidDel="00AC2B0E">
          <w:rPr>
            <w:rFonts w:ascii="Arial" w:hAnsi="Arial" w:cs="Arial"/>
            <w:sz w:val="24"/>
            <w:szCs w:val="24"/>
          </w:rPr>
          <w:delText>, the ten lepers were healed.  How many of those 10 lepers returned to thank Jesus?</w:delText>
        </w:r>
      </w:del>
    </w:p>
    <w:p w14:paraId="0BB110D1" w14:textId="77777777" w:rsidR="00AC2B0E" w:rsidRDefault="00AC2B0E" w:rsidP="006927EB">
      <w:pPr>
        <w:spacing w:after="0" w:line="240" w:lineRule="auto"/>
        <w:rPr>
          <w:ins w:id="641" w:author="BENJAMIN KANTACK" w:date="2023-07-07T15:32:00Z"/>
          <w:rFonts w:ascii="Arial" w:hAnsi="Arial" w:cs="Arial"/>
          <w:sz w:val="24"/>
          <w:szCs w:val="24"/>
        </w:rPr>
      </w:pPr>
    </w:p>
    <w:p w14:paraId="5384B9FD" w14:textId="034E1218" w:rsidR="00AC2B0E" w:rsidRDefault="00AC2B0E" w:rsidP="006927EB">
      <w:pPr>
        <w:spacing w:after="0" w:line="240" w:lineRule="auto"/>
        <w:rPr>
          <w:ins w:id="642" w:author="BENJAMIN KANTACK" w:date="2023-07-09T15:32:00Z"/>
          <w:rFonts w:ascii="Arial" w:hAnsi="Arial" w:cs="Arial"/>
          <w:sz w:val="24"/>
          <w:szCs w:val="24"/>
        </w:rPr>
      </w:pPr>
      <w:ins w:id="643" w:author="BENJAMIN KANTACK" w:date="2023-07-07T15:32:00Z">
        <w:r>
          <w:rPr>
            <w:rFonts w:ascii="Arial" w:hAnsi="Arial" w:cs="Arial"/>
            <w:sz w:val="24"/>
            <w:szCs w:val="24"/>
          </w:rPr>
          <w:t xml:space="preserve">After Jesus met ten lepers on the way to Jerusalem and </w:t>
        </w:r>
      </w:ins>
      <w:ins w:id="644" w:author="BENJAMIN KANTACK" w:date="2023-07-07T15:33:00Z">
        <w:r>
          <w:rPr>
            <w:rFonts w:ascii="Arial" w:hAnsi="Arial" w:cs="Arial"/>
            <w:sz w:val="24"/>
            <w:szCs w:val="24"/>
          </w:rPr>
          <w:t>ordered them to go show themselves to the priests, all ten were healed, but how many returned to thank him?</w:t>
        </w:r>
      </w:ins>
    </w:p>
    <w:p w14:paraId="517FD873" w14:textId="77777777" w:rsidR="00702514" w:rsidRDefault="00702514" w:rsidP="006927EB">
      <w:pPr>
        <w:spacing w:after="0" w:line="240" w:lineRule="auto"/>
        <w:rPr>
          <w:ins w:id="645" w:author="BENJAMIN KANTACK" w:date="2023-07-09T15:32:00Z"/>
          <w:rFonts w:ascii="Arial" w:hAnsi="Arial" w:cs="Arial"/>
          <w:sz w:val="24"/>
          <w:szCs w:val="24"/>
        </w:rPr>
      </w:pPr>
    </w:p>
    <w:p w14:paraId="4C3EE5C4" w14:textId="77777777" w:rsidR="00702514" w:rsidRDefault="00702514" w:rsidP="006927EB">
      <w:pPr>
        <w:spacing w:after="0" w:line="240" w:lineRule="auto"/>
        <w:rPr>
          <w:ins w:id="646" w:author="BENJAMIN KANTACK" w:date="2023-07-07T15:33:00Z"/>
          <w:rFonts w:ascii="Arial" w:hAnsi="Arial" w:cs="Arial"/>
          <w:sz w:val="24"/>
          <w:szCs w:val="24"/>
        </w:rPr>
      </w:pPr>
    </w:p>
    <w:p w14:paraId="198EBC77" w14:textId="77777777" w:rsidR="00AC2B0E" w:rsidRPr="006707BE" w:rsidRDefault="00AC2B0E" w:rsidP="006927EB">
      <w:pPr>
        <w:spacing w:after="0" w:line="240" w:lineRule="auto"/>
        <w:rPr>
          <w:rFonts w:ascii="Arial" w:hAnsi="Arial" w:cs="Arial"/>
          <w:sz w:val="24"/>
          <w:szCs w:val="24"/>
        </w:rPr>
      </w:pP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BD3396F" w14:textId="21893BAB" w:rsidR="006500FA" w:rsidRPr="006500FA" w:rsidDel="002B19B0" w:rsidRDefault="00380EA0" w:rsidP="002B19B0">
      <w:pPr>
        <w:spacing w:after="0" w:line="240" w:lineRule="auto"/>
        <w:rPr>
          <w:del w:id="647" w:author="BENJAMIN KANTACK" w:date="2023-07-09T15:33:00Z"/>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del w:id="648" w:author="BENJAMIN KANTACK" w:date="2023-07-09T15:33:00Z">
        <w:r w:rsidR="006500FA" w:rsidRPr="006500FA" w:rsidDel="002B19B0">
          <w:rPr>
            <w:rFonts w:ascii="Arial" w:hAnsi="Arial" w:cs="Arial"/>
            <w:i/>
            <w:color w:val="0033CC"/>
            <w:sz w:val="24"/>
            <w:szCs w:val="24"/>
          </w:rPr>
          <w:delText xml:space="preserve"> </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He was a Samaritan.</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 xml:space="preserve">Jesus said in reply, “Ten were cleansed, were they not? </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Where are the other nine?</w:delText>
        </w:r>
      </w:del>
    </w:p>
    <w:p w14:paraId="163B41F7" w14:textId="225C590F" w:rsidR="00380EA0" w:rsidRPr="00B32821" w:rsidRDefault="006500FA" w:rsidP="002B19B0">
      <w:pPr>
        <w:spacing w:after="0" w:line="240" w:lineRule="auto"/>
        <w:rPr>
          <w:rFonts w:ascii="Arial" w:hAnsi="Arial" w:cs="Arial"/>
          <w:i/>
          <w:color w:val="0033CC"/>
          <w:sz w:val="24"/>
          <w:szCs w:val="24"/>
        </w:rPr>
      </w:pPr>
      <w:del w:id="649" w:author="BENJAMIN KANTACK" w:date="2023-07-09T15:33:00Z">
        <w:r w:rsidRPr="006500FA" w:rsidDel="002B19B0">
          <w:rPr>
            <w:rFonts w:ascii="Arial" w:hAnsi="Arial" w:cs="Arial"/>
            <w:i/>
            <w:color w:val="0033CC"/>
            <w:sz w:val="24"/>
            <w:szCs w:val="24"/>
          </w:rPr>
          <w:delText>Has none but this foreigner returned to give thanks to God?”</w:delText>
        </w:r>
        <w:r w:rsidDel="002B19B0">
          <w:rPr>
            <w:rFonts w:ascii="Arial" w:hAnsi="Arial" w:cs="Arial"/>
            <w:i/>
            <w:color w:val="0033CC"/>
            <w:sz w:val="24"/>
            <w:szCs w:val="24"/>
          </w:rPr>
          <w:delText xml:space="preserve">  </w:delText>
        </w:r>
        <w:r w:rsidRPr="006500FA" w:rsidDel="002B19B0">
          <w:rPr>
            <w:rFonts w:ascii="Arial" w:hAnsi="Arial" w:cs="Arial"/>
            <w:i/>
            <w:color w:val="0033CC"/>
            <w:sz w:val="24"/>
            <w:szCs w:val="24"/>
          </w:rPr>
          <w:delText>Then he said to him, “Stand up and</w:delText>
        </w:r>
        <w:r w:rsidDel="002B19B0">
          <w:rPr>
            <w:rFonts w:ascii="Arial" w:hAnsi="Arial" w:cs="Arial"/>
            <w:i/>
            <w:color w:val="0033CC"/>
            <w:sz w:val="24"/>
            <w:szCs w:val="24"/>
          </w:rPr>
          <w:delText xml:space="preserve"> go; your faith has saved you.</w:delText>
        </w:r>
      </w:del>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2D6EEB1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 xml:space="preserve">got up and started </w:t>
      </w:r>
      <w:commentRangeStart w:id="650"/>
      <w:del w:id="651" w:author="BENJAMIN KANTACK" w:date="2023-07-09T15:34:00Z">
        <w:r w:rsidR="008E3423" w:rsidRPr="008E3423" w:rsidDel="002B19B0">
          <w:rPr>
            <w:rFonts w:ascii="Arial" w:hAnsi="Arial" w:cs="Arial"/>
            <w:sz w:val="24"/>
            <w:szCs w:val="24"/>
          </w:rPr>
          <w:delText>doing household chores</w:delText>
        </w:r>
        <w:commentRangeEnd w:id="650"/>
        <w:r w:rsidR="00AC2B0E" w:rsidDel="002B19B0">
          <w:rPr>
            <w:rStyle w:val="CommentReference"/>
          </w:rPr>
          <w:commentReference w:id="650"/>
        </w:r>
      </w:del>
      <w:ins w:id="652" w:author="BENJAMIN KANTACK" w:date="2023-07-09T15:34:00Z">
        <w:r w:rsidR="002B19B0">
          <w:rPr>
            <w:rFonts w:ascii="Arial" w:hAnsi="Arial" w:cs="Arial"/>
            <w:sz w:val="24"/>
            <w:szCs w:val="24"/>
          </w:rPr>
          <w:t>serving the disciples</w:t>
        </w:r>
      </w:ins>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Pr="006707BE"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E64C7A2" w14:textId="5242B3EA" w:rsidR="00380EA0" w:rsidRPr="00787BA4" w:rsidRDefault="00380EA0" w:rsidP="008E342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463EB98" w14:textId="18E08EA4" w:rsidR="00AC2B0E" w:rsidRDefault="00380EA0" w:rsidP="008E3423">
      <w:pPr>
        <w:spacing w:after="0" w:line="240" w:lineRule="auto"/>
        <w:rPr>
          <w:ins w:id="653" w:author="BENJAMIN KANTACK" w:date="2023-07-07T15:34:00Z"/>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del w:id="654" w:author="BENJAMIN KANTACK" w:date="2023-07-07T15:35:00Z">
        <w:r w:rsidR="008E3423" w:rsidRPr="008E3423" w:rsidDel="00AC2B0E">
          <w:rPr>
            <w:rFonts w:ascii="Arial" w:hAnsi="Arial" w:cs="Arial"/>
            <w:sz w:val="24"/>
            <w:szCs w:val="24"/>
          </w:rPr>
          <w:delText xml:space="preserve">In Matthew, chapter 17, Jesus healed a boy that was demon possessed. </w:delText>
        </w:r>
        <w:r w:rsidR="008E3423" w:rsidDel="00AC2B0E">
          <w:rPr>
            <w:rFonts w:ascii="Arial" w:hAnsi="Arial" w:cs="Arial"/>
            <w:sz w:val="24"/>
            <w:szCs w:val="24"/>
          </w:rPr>
          <w:delText xml:space="preserve"> </w:delText>
        </w:r>
        <w:r w:rsidR="008E3423" w:rsidRPr="008E3423" w:rsidDel="00AC2B0E">
          <w:rPr>
            <w:rFonts w:ascii="Arial" w:hAnsi="Arial" w:cs="Arial"/>
            <w:sz w:val="24"/>
            <w:szCs w:val="24"/>
          </w:rPr>
          <w:delText>The disciples were upset because the boy had been brought to them first and they had been unable to heal him.</w:delText>
        </w:r>
        <w:r w:rsidR="008E3423" w:rsidDel="00AC2B0E">
          <w:rPr>
            <w:rFonts w:ascii="Arial" w:hAnsi="Arial" w:cs="Arial"/>
            <w:sz w:val="24"/>
            <w:szCs w:val="24"/>
          </w:rPr>
          <w:delText xml:space="preserve"> </w:delText>
        </w:r>
        <w:r w:rsidR="008E3423" w:rsidRPr="008E3423" w:rsidDel="00AC2B0E">
          <w:rPr>
            <w:rFonts w:ascii="Arial" w:hAnsi="Arial" w:cs="Arial"/>
            <w:sz w:val="24"/>
            <w:szCs w:val="24"/>
          </w:rPr>
          <w:delText xml:space="preserve"> Jesus told them that they had been unable to heal the boy because they lacked faith. </w:delText>
        </w:r>
        <w:r w:rsidR="008E3423" w:rsidDel="00AC2B0E">
          <w:rPr>
            <w:rFonts w:ascii="Arial" w:hAnsi="Arial" w:cs="Arial"/>
            <w:sz w:val="24"/>
            <w:szCs w:val="24"/>
          </w:rPr>
          <w:delText xml:space="preserve"> Jesus told the disciples they would have been able to move mountains if they </w:delText>
        </w:r>
        <w:r w:rsidR="008E3423" w:rsidRPr="008E3423" w:rsidDel="00AC2B0E">
          <w:rPr>
            <w:rFonts w:ascii="Arial" w:hAnsi="Arial" w:cs="Arial"/>
            <w:sz w:val="24"/>
            <w:szCs w:val="24"/>
          </w:rPr>
          <w:delText>had had faith the size of a</w:delText>
        </w:r>
        <w:r w:rsidR="008E3423" w:rsidDel="00AC2B0E">
          <w:rPr>
            <w:rFonts w:ascii="Arial" w:hAnsi="Arial" w:cs="Arial"/>
            <w:sz w:val="24"/>
            <w:szCs w:val="24"/>
          </w:rPr>
          <w:delText xml:space="preserve"> what?</w:delText>
        </w:r>
      </w:del>
    </w:p>
    <w:p w14:paraId="0A4C8E7B" w14:textId="77777777" w:rsidR="00AC2B0E" w:rsidRDefault="00AC2B0E" w:rsidP="008E3423">
      <w:pPr>
        <w:spacing w:after="0" w:line="240" w:lineRule="auto"/>
        <w:rPr>
          <w:ins w:id="655" w:author="BENJAMIN KANTACK" w:date="2023-07-07T15:34:00Z"/>
          <w:rFonts w:ascii="Arial" w:hAnsi="Arial" w:cs="Arial"/>
          <w:sz w:val="24"/>
          <w:szCs w:val="24"/>
        </w:rPr>
      </w:pPr>
    </w:p>
    <w:p w14:paraId="39DD9FBD" w14:textId="77777777" w:rsidR="00AC2B0E" w:rsidRDefault="00AC2B0E" w:rsidP="008E3423">
      <w:pPr>
        <w:spacing w:after="0" w:line="240" w:lineRule="auto"/>
        <w:rPr>
          <w:ins w:id="656" w:author="BENJAMIN KANTACK" w:date="2023-07-07T15:35:00Z"/>
          <w:rFonts w:ascii="Arial" w:hAnsi="Arial" w:cs="Arial"/>
          <w:sz w:val="24"/>
          <w:szCs w:val="24"/>
        </w:rPr>
      </w:pPr>
      <w:ins w:id="657" w:author="BENJAMIN KANTACK" w:date="2023-07-07T15:34:00Z">
        <w:r>
          <w:rPr>
            <w:rFonts w:ascii="Arial" w:hAnsi="Arial" w:cs="Arial"/>
            <w:sz w:val="24"/>
            <w:szCs w:val="24"/>
          </w:rPr>
          <w:t>After healing a boy poss</w:t>
        </w:r>
      </w:ins>
      <w:ins w:id="658" w:author="BENJAMIN KANTACK" w:date="2023-07-07T15:35:00Z">
        <w:r>
          <w:rPr>
            <w:rFonts w:ascii="Arial" w:hAnsi="Arial" w:cs="Arial"/>
            <w:sz w:val="24"/>
            <w:szCs w:val="24"/>
          </w:rPr>
          <w:t>essed by demons, Jesus told his disciples they would be able to move mountains if they had faith the size of what?</w:t>
        </w:r>
      </w:ins>
    </w:p>
    <w:p w14:paraId="0A607ACA" w14:textId="3CAFA870" w:rsidR="00380EA0" w:rsidRPr="006707BE" w:rsidRDefault="008E3423" w:rsidP="008E3423">
      <w:pPr>
        <w:spacing w:after="0" w:line="240" w:lineRule="auto"/>
        <w:rPr>
          <w:rFonts w:ascii="Arial" w:hAnsi="Arial" w:cs="Arial"/>
          <w:sz w:val="24"/>
          <w:szCs w:val="24"/>
        </w:rPr>
      </w:pPr>
      <w:del w:id="659" w:author="BENJAMIN KANTACK" w:date="2023-07-07T15:34:00Z">
        <w:r w:rsidDel="00AC2B0E">
          <w:rPr>
            <w:rFonts w:ascii="Arial" w:hAnsi="Arial" w:cs="Arial"/>
            <w:sz w:val="24"/>
            <w:szCs w:val="24"/>
          </w:rPr>
          <w:delText xml:space="preserve">  </w:delText>
        </w:r>
        <w:r w:rsidRPr="008E3423" w:rsidDel="00AC2B0E">
          <w:rPr>
            <w:rFonts w:ascii="Arial" w:hAnsi="Arial" w:cs="Arial"/>
            <w:sz w:val="24"/>
            <w:szCs w:val="24"/>
          </w:rPr>
          <w:delText xml:space="preserve"> </w:delText>
        </w:r>
      </w:del>
    </w:p>
    <w:p w14:paraId="508E01F6" w14:textId="20BE3469" w:rsidR="00380EA0" w:rsidRPr="006707BE" w:rsidRDefault="008E3423" w:rsidP="008E3423">
      <w:pPr>
        <w:spacing w:after="0" w:line="240" w:lineRule="auto"/>
        <w:jc w:val="right"/>
        <w:rPr>
          <w:rFonts w:ascii="Arial" w:hAnsi="Arial" w:cs="Arial"/>
          <w:b/>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67D64A65" w14:textId="626D439F"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5E183F29" w14:textId="77777777" w:rsidR="00B45ACA" w:rsidRPr="006707BE" w:rsidRDefault="00B45ACA"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138A450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 xml:space="preserve">did Jesus </w:t>
      </w:r>
      <w:del w:id="660" w:author="BENJAMIN KANTACK" w:date="2023-07-07T15:35:00Z">
        <w:r w:rsidR="003B1EB8" w:rsidDel="00AC2B0E">
          <w:rPr>
            <w:rFonts w:ascii="Arial" w:hAnsi="Arial" w:cs="Arial"/>
            <w:sz w:val="24"/>
            <w:szCs w:val="24"/>
          </w:rPr>
          <w:delText xml:space="preserve">used </w:delText>
        </w:r>
      </w:del>
      <w:ins w:id="661" w:author="BENJAMIN KANTACK" w:date="2023-07-07T15:35:00Z">
        <w:r w:rsidR="00AC2B0E">
          <w:rPr>
            <w:rFonts w:ascii="Arial" w:hAnsi="Arial" w:cs="Arial"/>
            <w:sz w:val="24"/>
            <w:szCs w:val="24"/>
          </w:rPr>
          <w:t xml:space="preserve">use </w:t>
        </w:r>
      </w:ins>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64B80126"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lastRenderedPageBreak/>
        <w:t xml:space="preserve">2.15  </w:t>
      </w:r>
      <w:proofErr w:type="gramEnd"/>
      <w:del w:id="662" w:author="BENJAMIN KANTACK" w:date="2023-07-07T15:35:00Z">
        <w:r w:rsidR="003B1EB8" w:rsidDel="00AC2B0E">
          <w:rPr>
            <w:rFonts w:ascii="Arial" w:hAnsi="Arial" w:cs="Arial"/>
            <w:sz w:val="24"/>
            <w:szCs w:val="24"/>
          </w:rPr>
          <w:delText xml:space="preserve">In the miracle of the feeding of the five thousand, </w:delText>
        </w:r>
        <w:r w:rsidR="00DF293D" w:rsidDel="00AC2B0E">
          <w:rPr>
            <w:rFonts w:ascii="Arial" w:hAnsi="Arial" w:cs="Arial"/>
            <w:sz w:val="24"/>
            <w:szCs w:val="24"/>
          </w:rPr>
          <w:delText>h</w:delText>
        </w:r>
      </w:del>
      <w:ins w:id="663" w:author="BENJAMIN KANTACK" w:date="2023-07-07T15:35:00Z">
        <w:r w:rsidR="00AC2B0E">
          <w:rPr>
            <w:rFonts w:ascii="Arial" w:hAnsi="Arial" w:cs="Arial"/>
            <w:sz w:val="24"/>
            <w:szCs w:val="24"/>
          </w:rPr>
          <w:t>H</w:t>
        </w:r>
      </w:ins>
      <w:r w:rsidR="00DF293D">
        <w:rPr>
          <w:rFonts w:ascii="Arial" w:hAnsi="Arial" w:cs="Arial"/>
          <w:sz w:val="24"/>
          <w:szCs w:val="24"/>
        </w:rPr>
        <w:t xml:space="preserve">ow many wicker baskets were filled with </w:t>
      </w:r>
      <w:del w:id="664" w:author="BENJAMIN KANTACK" w:date="2023-07-09T15:35:00Z">
        <w:r w:rsidR="00DF293D" w:rsidDel="00FD5C67">
          <w:rPr>
            <w:rFonts w:ascii="Arial" w:hAnsi="Arial" w:cs="Arial"/>
            <w:sz w:val="24"/>
            <w:szCs w:val="24"/>
          </w:rPr>
          <w:delText xml:space="preserve">the </w:delText>
        </w:r>
      </w:del>
      <w:del w:id="665" w:author="BENJAMIN KANTACK" w:date="2023-07-07T15:36:00Z">
        <w:r w:rsidR="00DF293D" w:rsidDel="00AC2B0E">
          <w:rPr>
            <w:rFonts w:ascii="Arial" w:hAnsi="Arial" w:cs="Arial"/>
            <w:sz w:val="24"/>
            <w:szCs w:val="24"/>
          </w:rPr>
          <w:delText>left over</w:delText>
        </w:r>
      </w:del>
      <w:ins w:id="666" w:author="BENJAMIN KANTACK" w:date="2023-07-07T15:36:00Z">
        <w:r w:rsidR="00AC2B0E">
          <w:rPr>
            <w:rFonts w:ascii="Arial" w:hAnsi="Arial" w:cs="Arial"/>
            <w:sz w:val="24"/>
            <w:szCs w:val="24"/>
          </w:rPr>
          <w:t>leftover</w:t>
        </w:r>
      </w:ins>
      <w:r w:rsidR="00DF293D">
        <w:rPr>
          <w:rFonts w:ascii="Arial" w:hAnsi="Arial" w:cs="Arial"/>
          <w:sz w:val="24"/>
          <w:szCs w:val="24"/>
        </w:rPr>
        <w:t xml:space="preserve"> fragments </w:t>
      </w:r>
      <w:del w:id="667" w:author="BENJAMIN KANTACK" w:date="2023-07-07T15:36:00Z">
        <w:r w:rsidR="00DF293D" w:rsidDel="00AC2B0E">
          <w:rPr>
            <w:rFonts w:ascii="Arial" w:hAnsi="Arial" w:cs="Arial"/>
            <w:sz w:val="24"/>
            <w:szCs w:val="24"/>
          </w:rPr>
          <w:delText>were collected</w:delText>
        </w:r>
      </w:del>
      <w:ins w:id="668" w:author="BENJAMIN KANTACK" w:date="2023-07-09T15:35:00Z">
        <w:r w:rsidR="00FD5C67">
          <w:rPr>
            <w:rFonts w:ascii="Arial" w:hAnsi="Arial" w:cs="Arial"/>
            <w:sz w:val="24"/>
            <w:szCs w:val="24"/>
          </w:rPr>
          <w:t>after</w:t>
        </w:r>
      </w:ins>
      <w:ins w:id="669" w:author="BENJAMIN KANTACK" w:date="2023-07-07T15:36:00Z">
        <w:r w:rsidR="00AC2B0E">
          <w:rPr>
            <w:rFonts w:ascii="Arial" w:hAnsi="Arial" w:cs="Arial"/>
            <w:sz w:val="24"/>
            <w:szCs w:val="24"/>
          </w:rPr>
          <w:t xml:space="preserve"> the feeding of the five thousand</w:t>
        </w:r>
      </w:ins>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5A1D41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w:t>
      </w:r>
      <w:del w:id="670" w:author="BENJAMIN KANTACK" w:date="2023-07-07T15:36:00Z">
        <w:r w:rsidR="000200A7" w:rsidDel="00AC2B0E">
          <w:rPr>
            <w:rFonts w:ascii="Arial" w:hAnsi="Arial" w:cs="Arial"/>
            <w:sz w:val="24"/>
            <w:szCs w:val="24"/>
          </w:rPr>
          <w:delText xml:space="preserve">is the name of the </w:delText>
        </w:r>
      </w:del>
      <w:del w:id="671" w:author="BENJAMIN KANTACK" w:date="2023-07-09T15:35:00Z">
        <w:r w:rsidR="000200A7" w:rsidDel="00FD5C67">
          <w:rPr>
            <w:rFonts w:ascii="Arial" w:hAnsi="Arial" w:cs="Arial"/>
            <w:sz w:val="24"/>
            <w:szCs w:val="24"/>
          </w:rPr>
          <w:delText xml:space="preserve">Angel </w:delText>
        </w:r>
      </w:del>
      <w:ins w:id="672" w:author="BENJAMIN KANTACK" w:date="2023-07-09T15:35:00Z">
        <w:r w:rsidR="00FD5C67">
          <w:rPr>
            <w:rFonts w:ascii="Arial" w:hAnsi="Arial" w:cs="Arial"/>
            <w:sz w:val="24"/>
            <w:szCs w:val="24"/>
          </w:rPr>
          <w:t xml:space="preserve">angel </w:t>
        </w:r>
      </w:ins>
      <w:del w:id="673" w:author="BENJAMIN KANTACK" w:date="2023-07-07T15:36:00Z">
        <w:r w:rsidR="000200A7" w:rsidDel="00AC2B0E">
          <w:rPr>
            <w:rFonts w:ascii="Arial" w:hAnsi="Arial" w:cs="Arial"/>
            <w:sz w:val="24"/>
            <w:szCs w:val="24"/>
          </w:rPr>
          <w:delText xml:space="preserve">who </w:delText>
        </w:r>
        <w:r w:rsidR="00B157A9" w:rsidDel="00AC2B0E">
          <w:rPr>
            <w:rFonts w:ascii="Arial" w:hAnsi="Arial" w:cs="Arial"/>
            <w:sz w:val="24"/>
            <w:szCs w:val="24"/>
          </w:rPr>
          <w:delText>announce</w:delText>
        </w:r>
      </w:del>
      <w:ins w:id="674" w:author="BENJAMIN KANTACK" w:date="2023-07-07T15:36:00Z">
        <w:r w:rsidR="00AC2B0E">
          <w:rPr>
            <w:rFonts w:ascii="Arial" w:hAnsi="Arial" w:cs="Arial"/>
            <w:sz w:val="24"/>
            <w:szCs w:val="24"/>
          </w:rPr>
          <w:t>announced</w:t>
        </w:r>
      </w:ins>
      <w:r w:rsidR="00B157A9">
        <w:rPr>
          <w:rFonts w:ascii="Arial" w:hAnsi="Arial" w:cs="Arial"/>
          <w:sz w:val="24"/>
          <w:szCs w:val="24"/>
        </w:rPr>
        <w:t xml:space="preserve"> to Mary that Jesus would be conceived in her by a miraculous act of the Holy Spirit?”</w:t>
      </w:r>
    </w:p>
    <w:p w14:paraId="74B3C770" w14:textId="109F659C" w:rsidR="00380EA0" w:rsidRPr="006707BE" w:rsidRDefault="00B157A9" w:rsidP="00B157A9">
      <w:pPr>
        <w:spacing w:after="0" w:line="240" w:lineRule="auto"/>
        <w:jc w:val="right"/>
        <w:rPr>
          <w:rFonts w:ascii="Arial" w:hAnsi="Arial" w:cs="Arial"/>
          <w:b/>
          <w:sz w:val="24"/>
          <w:szCs w:val="24"/>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0AB5208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w:t>
      </w:r>
      <w:del w:id="675" w:author="BENJAMIN KANTACK" w:date="2023-07-07T15:36:00Z">
        <w:r w:rsidR="007823D0" w:rsidDel="00AC2B0E">
          <w:rPr>
            <w:rFonts w:ascii="Arial" w:hAnsi="Arial" w:cs="Arial"/>
            <w:sz w:val="24"/>
            <w:szCs w:val="24"/>
          </w:rPr>
          <w:delText xml:space="preserve">angle </w:delText>
        </w:r>
      </w:del>
      <w:ins w:id="676" w:author="BENJAMIN KANTACK" w:date="2023-07-07T15:36:00Z">
        <w:r w:rsidR="00AC2B0E">
          <w:rPr>
            <w:rFonts w:ascii="Arial" w:hAnsi="Arial" w:cs="Arial"/>
            <w:sz w:val="24"/>
            <w:szCs w:val="24"/>
          </w:rPr>
          <w:t xml:space="preserve">angel </w:t>
        </w:r>
      </w:ins>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2BAF7093" w:rsidR="00380EA0" w:rsidRPr="006707BE" w:rsidRDefault="007823D0" w:rsidP="00380EA0">
      <w:pPr>
        <w:spacing w:after="0" w:line="240" w:lineRule="auto"/>
        <w:jc w:val="right"/>
        <w:rPr>
          <w:rFonts w:ascii="Arial" w:hAnsi="Arial" w:cs="Arial"/>
          <w:b/>
          <w:sz w:val="24"/>
          <w:szCs w:val="24"/>
        </w:rPr>
      </w:pPr>
      <w:proofErr w:type="gramStart"/>
      <w:r>
        <w:rPr>
          <w:rFonts w:ascii="Arial" w:hAnsi="Arial" w:cs="Arial"/>
          <w:b/>
          <w:sz w:val="24"/>
          <w:szCs w:val="24"/>
        </w:rPr>
        <w:t>dreaming</w:t>
      </w:r>
      <w:proofErr w:type="gramEnd"/>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06AEDD53" w:rsidR="00AC2B0E"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proofErr w:type="gramEnd"/>
      <w:del w:id="677" w:author="BENJAMIN KANTACK" w:date="2023-07-07T15:37:00Z">
        <w:r w:rsidR="00875A0B" w:rsidRPr="00875A0B" w:rsidDel="00AC2B0E">
          <w:rPr>
            <w:rFonts w:ascii="Arial" w:hAnsi="Arial" w:cs="Arial"/>
            <w:sz w:val="24"/>
            <w:szCs w:val="24"/>
          </w:rPr>
          <w:delText xml:space="preserve">As Jesus and His disciples were crossing the Sea of Galilee in a boat, a terrible storm arose and threatened to drown them.  Jesus rebuked the wind and waves and the storm disappeared.  </w:delText>
        </w:r>
      </w:del>
      <w:r w:rsidR="00875A0B" w:rsidRPr="00875A0B">
        <w:rPr>
          <w:rFonts w:ascii="Arial" w:hAnsi="Arial" w:cs="Arial"/>
          <w:sz w:val="24"/>
          <w:szCs w:val="24"/>
        </w:rPr>
        <w:t xml:space="preserve">What was Jesus doing on the boat </w:t>
      </w:r>
      <w:del w:id="678" w:author="BENJAMIN KANTACK" w:date="2023-07-07T15:37:00Z">
        <w:r w:rsidR="00875A0B" w:rsidRPr="00875A0B" w:rsidDel="00AC2B0E">
          <w:rPr>
            <w:rFonts w:ascii="Arial" w:hAnsi="Arial" w:cs="Arial"/>
            <w:sz w:val="24"/>
            <w:szCs w:val="24"/>
          </w:rPr>
          <w:delText>when the storm arose</w:delText>
        </w:r>
      </w:del>
      <w:ins w:id="679" w:author="BENJAMIN KANTACK" w:date="2023-07-07T15:37:00Z">
        <w:r w:rsidR="00AC2B0E">
          <w:rPr>
            <w:rFonts w:ascii="Arial" w:hAnsi="Arial" w:cs="Arial"/>
            <w:sz w:val="24"/>
            <w:szCs w:val="24"/>
          </w:rPr>
          <w:t xml:space="preserve">before he calmed the storm that </w:t>
        </w:r>
      </w:ins>
      <w:ins w:id="680" w:author="BENJAMIN KANTACK" w:date="2023-07-07T15:38:00Z">
        <w:r w:rsidR="00AC2B0E">
          <w:rPr>
            <w:rFonts w:ascii="Arial" w:hAnsi="Arial" w:cs="Arial"/>
            <w:sz w:val="24"/>
            <w:szCs w:val="24"/>
          </w:rPr>
          <w:t>frightened his disciples and nearly sank the boat</w:t>
        </w:r>
      </w:ins>
      <w:r w:rsidR="00875A0B" w:rsidRPr="00875A0B">
        <w:rPr>
          <w:rFonts w:ascii="Arial" w:hAnsi="Arial" w:cs="Arial"/>
          <w:sz w:val="24"/>
          <w:szCs w:val="24"/>
        </w:rPr>
        <w:t>?</w:t>
      </w:r>
    </w:p>
    <w:p w14:paraId="59DE2DA7" w14:textId="3AF5FE50" w:rsidR="00380EA0" w:rsidRPr="006707BE" w:rsidRDefault="00875A0B" w:rsidP="00875A0B">
      <w:pPr>
        <w:spacing w:after="0" w:line="240" w:lineRule="auto"/>
        <w:jc w:val="right"/>
        <w:rPr>
          <w:rFonts w:ascii="Arial" w:hAnsi="Arial" w:cs="Arial"/>
          <w:b/>
          <w:sz w:val="24"/>
          <w:szCs w:val="24"/>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4327A6F9" w14:textId="450E9DE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633BFF07" w14:textId="77777777" w:rsidR="00B45ACA" w:rsidRDefault="00B45ACA" w:rsidP="00380EA0">
      <w:pPr>
        <w:spacing w:after="0" w:line="240" w:lineRule="auto"/>
        <w:rPr>
          <w:rFonts w:ascii="Arial" w:hAnsi="Arial" w:cs="Arial"/>
          <w:i/>
          <w:color w:val="943634" w:themeColor="accent2" w:themeShade="BF"/>
          <w:sz w:val="24"/>
          <w:szCs w:val="24"/>
        </w:rPr>
      </w:pPr>
    </w:p>
    <w:p w14:paraId="0FB3A868" w14:textId="77777777" w:rsidR="00B45ACA" w:rsidRPr="002067D7" w:rsidRDefault="00B45ACA" w:rsidP="00380EA0">
      <w:pPr>
        <w:spacing w:after="0" w:line="240" w:lineRule="auto"/>
        <w:rPr>
          <w:rFonts w:ascii="Arial" w:hAnsi="Arial" w:cs="Arial"/>
          <w:i/>
          <w:color w:val="943634" w:themeColor="accent2" w:themeShade="BF"/>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882F473" w:rsidR="00380EA0" w:rsidRPr="002067D7"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proofErr w:type="gramEnd"/>
      <w:del w:id="681" w:author="BENJAMIN KANTACK" w:date="2023-07-07T15:38:00Z">
        <w:r w:rsidR="002067D7" w:rsidRPr="002067D7" w:rsidDel="002E600B">
          <w:rPr>
            <w:rFonts w:ascii="Arial" w:hAnsi="Arial" w:cs="Arial"/>
            <w:sz w:val="24"/>
            <w:szCs w:val="24"/>
          </w:rPr>
          <w:delText>Wh</w:delText>
        </w:r>
        <w:r w:rsidR="00036938" w:rsidDel="002E600B">
          <w:rPr>
            <w:rFonts w:ascii="Arial" w:hAnsi="Arial" w:cs="Arial"/>
            <w:sz w:val="24"/>
            <w:szCs w:val="24"/>
          </w:rPr>
          <w:delText xml:space="preserve">o </w:delText>
        </w:r>
      </w:del>
      <w:ins w:id="682" w:author="BENJAMIN KANTACK" w:date="2023-07-07T15:38:00Z">
        <w:r w:rsidR="002E600B">
          <w:rPr>
            <w:rFonts w:ascii="Arial" w:hAnsi="Arial" w:cs="Arial"/>
            <w:sz w:val="24"/>
            <w:szCs w:val="24"/>
          </w:rPr>
          <w:t xml:space="preserve">What man </w:t>
        </w:r>
      </w:ins>
      <w:r w:rsidR="002067D7" w:rsidRPr="002067D7">
        <w:rPr>
          <w:rFonts w:ascii="Arial" w:hAnsi="Arial" w:cs="Arial"/>
          <w:sz w:val="24"/>
          <w:szCs w:val="24"/>
        </w:rPr>
        <w:t>did Jesus raise from the dead</w:t>
      </w:r>
      <w:del w:id="683" w:author="BENJAMIN KANTACK" w:date="2023-07-07T15:39:00Z">
        <w:r w:rsidR="002067D7" w:rsidRPr="002067D7" w:rsidDel="002E600B">
          <w:rPr>
            <w:rFonts w:ascii="Arial" w:hAnsi="Arial" w:cs="Arial"/>
            <w:sz w:val="24"/>
            <w:szCs w:val="24"/>
          </w:rPr>
          <w:delText>,</w:delText>
        </w:r>
      </w:del>
      <w:r w:rsidR="002067D7" w:rsidRPr="002067D7">
        <w:rPr>
          <w:rFonts w:ascii="Arial" w:hAnsi="Arial" w:cs="Arial"/>
          <w:sz w:val="24"/>
          <w:szCs w:val="24"/>
        </w:rPr>
        <w:t xml:space="preserve"> after </w:t>
      </w:r>
      <w:del w:id="684" w:author="BENJAMIN KANTACK" w:date="2023-07-07T15:39:00Z">
        <w:r w:rsidR="00036938" w:rsidDel="002E600B">
          <w:rPr>
            <w:rFonts w:ascii="Arial" w:hAnsi="Arial" w:cs="Arial"/>
            <w:sz w:val="24"/>
            <w:szCs w:val="24"/>
          </w:rPr>
          <w:delText>that man</w:delText>
        </w:r>
      </w:del>
      <w:ins w:id="685" w:author="BENJAMIN KANTACK" w:date="2023-07-07T15:39:00Z">
        <w:r w:rsidR="002E600B">
          <w:rPr>
            <w:rFonts w:ascii="Arial" w:hAnsi="Arial" w:cs="Arial"/>
            <w:sz w:val="24"/>
            <w:szCs w:val="24"/>
          </w:rPr>
          <w:t>he</w:t>
        </w:r>
      </w:ins>
      <w:r w:rsidR="00036938">
        <w:rPr>
          <w:rFonts w:ascii="Arial" w:hAnsi="Arial" w:cs="Arial"/>
          <w:sz w:val="24"/>
          <w:szCs w:val="24"/>
        </w:rPr>
        <w:t xml:space="preserve"> </w:t>
      </w:r>
      <w:r w:rsidR="002067D7" w:rsidRPr="002067D7">
        <w:rPr>
          <w:rFonts w:ascii="Arial" w:hAnsi="Arial" w:cs="Arial"/>
          <w:sz w:val="24"/>
          <w:szCs w:val="24"/>
        </w:rPr>
        <w:t xml:space="preserve">had been dead </w:t>
      </w:r>
      <w:ins w:id="686" w:author="BENJAMIN KANTACK" w:date="2023-07-07T15:39:00Z">
        <w:r w:rsidR="002E600B">
          <w:rPr>
            <w:rFonts w:ascii="Arial" w:hAnsi="Arial" w:cs="Arial"/>
            <w:sz w:val="24"/>
            <w:szCs w:val="24"/>
          </w:rPr>
          <w:t xml:space="preserve">for </w:t>
        </w:r>
      </w:ins>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1897B18C" w14:textId="11332E8A" w:rsidR="00A971F3" w:rsidRPr="00B45ACA"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61644FA8"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w:t>
      </w:r>
      <w:del w:id="687" w:author="BENJAMIN KANTACK" w:date="2023-07-07T15:41:00Z">
        <w:r w:rsidR="00036938" w:rsidDel="00D72556">
          <w:rPr>
            <w:rFonts w:ascii="Arial" w:hAnsi="Arial" w:cs="Arial"/>
            <w:sz w:val="24"/>
            <w:szCs w:val="24"/>
          </w:rPr>
          <w:delText xml:space="preserve">bible </w:delText>
        </w:r>
      </w:del>
      <w:ins w:id="688" w:author="BENJAMIN KANTACK" w:date="2023-07-07T15:41:00Z">
        <w:r w:rsidR="00D72556">
          <w:rPr>
            <w:rFonts w:ascii="Arial" w:hAnsi="Arial" w:cs="Arial"/>
            <w:sz w:val="24"/>
            <w:szCs w:val="24"/>
          </w:rPr>
          <w:t xml:space="preserve">Bible </w:t>
        </w:r>
      </w:ins>
      <w:r w:rsidR="00036938">
        <w:rPr>
          <w:rFonts w:ascii="Arial" w:hAnsi="Arial" w:cs="Arial"/>
          <w:sz w:val="24"/>
          <w:szCs w:val="24"/>
        </w:rPr>
        <w:t>involved raising someone</w:t>
      </w:r>
      <w:ins w:id="689" w:author="BENJAMIN KANTACK" w:date="2023-07-07T15:40:00Z">
        <w:r w:rsidR="002E600B">
          <w:rPr>
            <w:rFonts w:ascii="Arial" w:hAnsi="Arial" w:cs="Arial"/>
            <w:sz w:val="24"/>
            <w:szCs w:val="24"/>
          </w:rPr>
          <w:t xml:space="preserve"> other than himself</w:t>
        </w:r>
      </w:ins>
      <w:r w:rsidR="00036938">
        <w:rPr>
          <w:rFonts w:ascii="Arial" w:hAnsi="Arial" w:cs="Arial"/>
          <w:sz w:val="24"/>
          <w:szCs w:val="24"/>
        </w:rPr>
        <w:t xml:space="preserve"> from the dead</w:t>
      </w:r>
      <w:commentRangeStart w:id="690"/>
      <w:r w:rsidR="00036938">
        <w:rPr>
          <w:rFonts w:ascii="Arial" w:hAnsi="Arial" w:cs="Arial"/>
          <w:sz w:val="24"/>
          <w:szCs w:val="24"/>
        </w:rPr>
        <w:t>---1, 3, 5, or 7</w:t>
      </w:r>
      <w:commentRangeEnd w:id="690"/>
      <w:r w:rsidR="00D72556">
        <w:rPr>
          <w:rStyle w:val="CommentReference"/>
        </w:rPr>
        <w:commentReference w:id="690"/>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ins w:id="691" w:author="BENJAMIN KANTACK" w:date="2023-07-09T15:37:00Z">
        <w:r w:rsidR="0088130A">
          <w:rPr>
            <w:rFonts w:ascii="Arial" w:hAnsi="Arial" w:cs="Arial"/>
            <w:i/>
            <w:color w:val="943634" w:themeColor="accent2" w:themeShade="BF"/>
            <w:sz w:val="24"/>
            <w:szCs w:val="24"/>
          </w:rPr>
          <w:t xml:space="preserve"> </w:t>
        </w:r>
      </w:ins>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B3B368C" w14:textId="20749331" w:rsidR="00A971F3" w:rsidRDefault="00A971F3" w:rsidP="00A971F3">
      <w:pPr>
        <w:spacing w:after="0" w:line="240" w:lineRule="auto"/>
        <w:rPr>
          <w:ins w:id="692" w:author="BENJAMIN KANTACK" w:date="2023-07-07T15:46:00Z"/>
          <w:rFonts w:ascii="Arial" w:hAnsi="Arial" w:cs="Arial"/>
          <w:sz w:val="24"/>
          <w:szCs w:val="24"/>
        </w:rPr>
      </w:pPr>
      <w:r>
        <w:rPr>
          <w:rFonts w:ascii="Arial" w:hAnsi="Arial" w:cs="Arial"/>
          <w:b/>
          <w:sz w:val="24"/>
          <w:szCs w:val="24"/>
        </w:rPr>
        <w:t xml:space="preserve">2.22  </w:t>
      </w:r>
      <w:del w:id="693" w:author="BENJAMIN KANTACK" w:date="2023-07-09T15:38:00Z">
        <w:r w:rsidR="001947DA" w:rsidDel="0088130A">
          <w:rPr>
            <w:rFonts w:ascii="Arial" w:hAnsi="Arial" w:cs="Arial"/>
            <w:sz w:val="24"/>
            <w:szCs w:val="24"/>
          </w:rPr>
          <w:delText xml:space="preserve">A slave of the high priest Caiaphas named Malchus was injured by Peter </w:delText>
        </w:r>
        <w:r w:rsidR="0028040A" w:rsidDel="0088130A">
          <w:rPr>
            <w:rFonts w:ascii="Arial" w:hAnsi="Arial" w:cs="Arial"/>
            <w:sz w:val="24"/>
            <w:szCs w:val="24"/>
          </w:rPr>
          <w:delText xml:space="preserve">just before </w:delText>
        </w:r>
        <w:r w:rsidR="001947DA" w:rsidDel="0088130A">
          <w:rPr>
            <w:rFonts w:ascii="Arial" w:hAnsi="Arial" w:cs="Arial"/>
            <w:sz w:val="24"/>
            <w:szCs w:val="24"/>
          </w:rPr>
          <w:delText>Jesus’s arrest in the Garden of Gethsemane</w:delText>
        </w:r>
        <w:r w:rsidR="0028040A" w:rsidDel="0088130A">
          <w:rPr>
            <w:rFonts w:ascii="Arial" w:hAnsi="Arial" w:cs="Arial"/>
            <w:sz w:val="24"/>
            <w:szCs w:val="24"/>
          </w:rPr>
          <w:delText>.  Jesus then healed Malchus.  What did Jesus heal?</w:delText>
        </w:r>
      </w:del>
    </w:p>
    <w:p w14:paraId="711DD840" w14:textId="77777777" w:rsidR="00D72556" w:rsidRDefault="00D72556" w:rsidP="00A971F3">
      <w:pPr>
        <w:spacing w:after="0" w:line="240" w:lineRule="auto"/>
        <w:rPr>
          <w:ins w:id="694" w:author="BENJAMIN KANTACK" w:date="2023-07-07T15:46:00Z"/>
          <w:rFonts w:ascii="Arial" w:hAnsi="Arial" w:cs="Arial"/>
          <w:sz w:val="24"/>
          <w:szCs w:val="24"/>
        </w:rPr>
      </w:pPr>
    </w:p>
    <w:p w14:paraId="22B30AA0" w14:textId="0E57A980" w:rsidR="00D72556" w:rsidRPr="006707BE" w:rsidRDefault="00D72556" w:rsidP="00A971F3">
      <w:pPr>
        <w:spacing w:after="0" w:line="240" w:lineRule="auto"/>
        <w:rPr>
          <w:rFonts w:ascii="Arial" w:hAnsi="Arial" w:cs="Arial"/>
          <w:sz w:val="24"/>
          <w:szCs w:val="24"/>
        </w:rPr>
      </w:pPr>
      <w:ins w:id="695" w:author="BENJAMIN KANTACK" w:date="2023-07-07T15:47:00Z">
        <w:r>
          <w:rPr>
            <w:rFonts w:ascii="Arial" w:hAnsi="Arial" w:cs="Arial"/>
            <w:sz w:val="24"/>
            <w:szCs w:val="24"/>
          </w:rPr>
          <w:t xml:space="preserve">Just before his arrest in the Garden of Gethsemane, Jesus healed </w:t>
        </w:r>
      </w:ins>
      <w:ins w:id="696" w:author="BENJAMIN KANTACK" w:date="2023-07-07T15:49:00Z">
        <w:r w:rsidR="00D13285">
          <w:rPr>
            <w:rFonts w:ascii="Arial" w:hAnsi="Arial" w:cs="Arial"/>
            <w:sz w:val="24"/>
            <w:szCs w:val="24"/>
          </w:rPr>
          <w:t>the</w:t>
        </w:r>
      </w:ins>
      <w:ins w:id="697" w:author="BENJAMIN KANTACK" w:date="2023-07-07T15:47:00Z">
        <w:r>
          <w:rPr>
            <w:rFonts w:ascii="Arial" w:hAnsi="Arial" w:cs="Arial"/>
            <w:sz w:val="24"/>
            <w:szCs w:val="24"/>
          </w:rPr>
          <w:t xml:space="preserve"> high priest’s s</w:t>
        </w:r>
      </w:ins>
      <w:ins w:id="698" w:author="BENJAMIN KANTACK" w:date="2023-07-07T15:48:00Z">
        <w:r>
          <w:rPr>
            <w:rFonts w:ascii="Arial" w:hAnsi="Arial" w:cs="Arial"/>
            <w:sz w:val="24"/>
            <w:szCs w:val="24"/>
          </w:rPr>
          <w:t>ervant</w:t>
        </w:r>
      </w:ins>
      <w:ins w:id="699" w:author="BENJAMIN KANTACK" w:date="2023-07-07T15:47:00Z">
        <w:r>
          <w:rPr>
            <w:rFonts w:ascii="Arial" w:hAnsi="Arial" w:cs="Arial"/>
            <w:sz w:val="24"/>
            <w:szCs w:val="24"/>
          </w:rPr>
          <w:t xml:space="preserve"> </w:t>
        </w:r>
        <w:proofErr w:type="spellStart"/>
        <w:r>
          <w:rPr>
            <w:rFonts w:ascii="Arial" w:hAnsi="Arial" w:cs="Arial"/>
            <w:sz w:val="24"/>
            <w:szCs w:val="24"/>
          </w:rPr>
          <w:t>Malchus</w:t>
        </w:r>
      </w:ins>
      <w:proofErr w:type="spellEnd"/>
      <w:ins w:id="700" w:author="BENJAMIN KANTACK" w:date="2023-07-07T15:48:00Z">
        <w:r>
          <w:rPr>
            <w:rFonts w:ascii="Arial" w:hAnsi="Arial" w:cs="Arial"/>
            <w:sz w:val="24"/>
            <w:szCs w:val="24"/>
          </w:rPr>
          <w:t xml:space="preserve">, who </w:t>
        </w:r>
      </w:ins>
      <w:ins w:id="701" w:author="BENJAMIN KANTACK" w:date="2023-07-07T15:49:00Z">
        <w:r w:rsidR="00D13285">
          <w:rPr>
            <w:rFonts w:ascii="Arial" w:hAnsi="Arial" w:cs="Arial"/>
            <w:sz w:val="24"/>
            <w:szCs w:val="24"/>
          </w:rPr>
          <w:t>had just had what body part cut off with a sword by Peter?</w:t>
        </w:r>
      </w:ins>
    </w:p>
    <w:p w14:paraId="29A88FEC" w14:textId="3C5094E3" w:rsidR="00A971F3" w:rsidRPr="006707BE" w:rsidRDefault="0028040A" w:rsidP="00A971F3">
      <w:pPr>
        <w:spacing w:after="0" w:line="240" w:lineRule="auto"/>
        <w:jc w:val="right"/>
        <w:rPr>
          <w:rFonts w:ascii="Arial" w:hAnsi="Arial" w:cs="Arial"/>
          <w:b/>
          <w:i/>
          <w:sz w:val="24"/>
          <w:szCs w:val="24"/>
          <w:u w:val="single"/>
        </w:rPr>
      </w:pPr>
      <w:del w:id="702" w:author="BENJAMIN KANTACK" w:date="2023-07-07T15:49:00Z">
        <w:r w:rsidDel="00D13285">
          <w:rPr>
            <w:rFonts w:ascii="Arial" w:hAnsi="Arial" w:cs="Arial"/>
            <w:b/>
            <w:sz w:val="24"/>
            <w:szCs w:val="24"/>
            <w:u w:val="single"/>
          </w:rPr>
          <w:delText xml:space="preserve">Malchus’s </w:delText>
        </w:r>
      </w:del>
      <w:ins w:id="703" w:author="BENJAMIN KANTACK" w:date="2023-07-07T15:49:00Z">
        <w:r w:rsidR="00D13285">
          <w:rPr>
            <w:rFonts w:ascii="Arial" w:hAnsi="Arial" w:cs="Arial"/>
            <w:b/>
            <w:sz w:val="24"/>
            <w:szCs w:val="24"/>
            <w:u w:val="single"/>
          </w:rPr>
          <w:t>(</w:t>
        </w:r>
        <w:proofErr w:type="gramStart"/>
        <w:r w:rsidR="00D13285">
          <w:rPr>
            <w:rFonts w:ascii="Arial" w:hAnsi="Arial" w:cs="Arial"/>
            <w:b/>
            <w:sz w:val="24"/>
            <w:szCs w:val="24"/>
            <w:u w:val="single"/>
          </w:rPr>
          <w:t>his</w:t>
        </w:r>
        <w:proofErr w:type="gramEnd"/>
        <w:r w:rsidR="00D13285">
          <w:rPr>
            <w:rFonts w:ascii="Arial" w:hAnsi="Arial" w:cs="Arial"/>
            <w:b/>
            <w:sz w:val="24"/>
            <w:szCs w:val="24"/>
            <w:u w:val="single"/>
          </w:rPr>
          <w:t xml:space="preserve"> </w:t>
        </w:r>
      </w:ins>
      <w:r>
        <w:rPr>
          <w:rFonts w:ascii="Arial" w:hAnsi="Arial" w:cs="Arial"/>
          <w:b/>
          <w:sz w:val="24"/>
          <w:szCs w:val="24"/>
          <w:u w:val="single"/>
        </w:rPr>
        <w:t>right</w:t>
      </w:r>
      <w:ins w:id="704" w:author="BENJAMIN KANTACK" w:date="2023-07-07T15:49:00Z">
        <w:r w:rsidR="00D13285">
          <w:rPr>
            <w:rFonts w:ascii="Arial" w:hAnsi="Arial" w:cs="Arial"/>
            <w:b/>
            <w:sz w:val="24"/>
            <w:szCs w:val="24"/>
            <w:u w:val="single"/>
          </w:rPr>
          <w:t>)</w:t>
        </w:r>
      </w:ins>
      <w:r>
        <w:rPr>
          <w:rFonts w:ascii="Arial" w:hAnsi="Arial" w:cs="Arial"/>
          <w:b/>
          <w:sz w:val="24"/>
          <w:szCs w:val="24"/>
          <w:u w:val="single"/>
        </w:rPr>
        <w:t xml:space="preserve"> ear</w:t>
      </w:r>
      <w:r w:rsidR="00A971F3">
        <w:rPr>
          <w:rFonts w:ascii="Arial" w:hAnsi="Arial" w:cs="Arial"/>
          <w:b/>
          <w:sz w:val="24"/>
          <w:szCs w:val="24"/>
          <w:u w:val="single"/>
        </w:rPr>
        <w:t>.</w:t>
      </w:r>
      <w:r w:rsidR="00A971F3" w:rsidRPr="006707BE">
        <w:rPr>
          <w:rFonts w:ascii="Arial" w:hAnsi="Arial" w:cs="Arial"/>
          <w:b/>
          <w:i/>
          <w:sz w:val="24"/>
          <w:szCs w:val="24"/>
          <w:u w:val="single"/>
        </w:rPr>
        <w:t xml:space="preserve"> </w:t>
      </w:r>
    </w:p>
    <w:p w14:paraId="42A61C56" w14:textId="77777777" w:rsidR="00A971F3" w:rsidRPr="006707BE" w:rsidRDefault="00A971F3" w:rsidP="00A971F3">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99F3A5" w14:textId="2368A451" w:rsidR="00A971F3" w:rsidRPr="006707BE"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64E57FB4"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AA75CC">
        <w:rPr>
          <w:rFonts w:ascii="Arial" w:hAnsi="Arial" w:cs="Arial"/>
          <w:sz w:val="24"/>
          <w:szCs w:val="24"/>
        </w:rPr>
        <w:t>In</w:t>
      </w:r>
      <w:proofErr w:type="gramEnd"/>
      <w:r w:rsidR="00AA75CC">
        <w:rPr>
          <w:rFonts w:ascii="Arial" w:hAnsi="Arial" w:cs="Arial"/>
          <w:sz w:val="24"/>
          <w:szCs w:val="24"/>
        </w:rPr>
        <w:t xml:space="preserve"> Jerusalem at a pool called </w:t>
      </w:r>
      <w:r w:rsidR="00AA75CC" w:rsidRPr="00AA75CC">
        <w:rPr>
          <w:rFonts w:ascii="Arial" w:hAnsi="Arial" w:cs="Arial"/>
          <w:sz w:val="24"/>
          <w:szCs w:val="24"/>
        </w:rPr>
        <w:t>Bethesda,</w:t>
      </w:r>
      <w:r w:rsidR="00AA75CC">
        <w:rPr>
          <w:rFonts w:ascii="Arial" w:hAnsi="Arial" w:cs="Arial"/>
          <w:color w:val="363936"/>
          <w:sz w:val="30"/>
          <w:szCs w:val="30"/>
          <w:shd w:val="clear" w:color="auto" w:fill="FFFFFF"/>
        </w:rPr>
        <w:t xml:space="preserve"> </w:t>
      </w:r>
      <w:r w:rsidR="00792D4D">
        <w:rPr>
          <w:rFonts w:ascii="Arial" w:hAnsi="Arial" w:cs="Arial"/>
          <w:sz w:val="24"/>
          <w:szCs w:val="24"/>
        </w:rPr>
        <w:t>Jesus cured a paralyzed man</w:t>
      </w:r>
      <w:r w:rsidR="00AA75CC">
        <w:rPr>
          <w:rFonts w:ascii="Arial" w:hAnsi="Arial" w:cs="Arial"/>
          <w:sz w:val="24"/>
          <w:szCs w:val="24"/>
        </w:rPr>
        <w:t xml:space="preserve"> who had been ill for </w:t>
      </w:r>
      <w:del w:id="705" w:author="BENJAMIN KANTACK" w:date="2023-07-07T15:41:00Z">
        <w:r w:rsidR="00AA75CC" w:rsidDel="00D72556">
          <w:rPr>
            <w:rFonts w:ascii="Arial" w:hAnsi="Arial" w:cs="Arial"/>
            <w:sz w:val="24"/>
            <w:szCs w:val="24"/>
          </w:rPr>
          <w:delText>years.  How long had this man been ill?</w:delText>
        </w:r>
      </w:del>
      <w:ins w:id="706" w:author="BENJAMIN KANTACK" w:date="2023-07-07T15:41:00Z">
        <w:r w:rsidR="00D72556">
          <w:rPr>
            <w:rFonts w:ascii="Arial" w:hAnsi="Arial" w:cs="Arial"/>
            <w:sz w:val="24"/>
            <w:szCs w:val="24"/>
          </w:rPr>
          <w:t xml:space="preserve">how many years – </w:t>
        </w:r>
      </w:ins>
      <w:del w:id="707" w:author="BENJAMIN KANTACK" w:date="2023-07-07T15:41:00Z">
        <w:r w:rsidR="00AA75CC" w:rsidDel="00D72556">
          <w:rPr>
            <w:rFonts w:ascii="Arial" w:hAnsi="Arial" w:cs="Arial"/>
            <w:sz w:val="24"/>
            <w:szCs w:val="24"/>
          </w:rPr>
          <w:delText xml:space="preserve"> </w:delText>
        </w:r>
      </w:del>
      <w:r w:rsidR="00AA75CC">
        <w:rPr>
          <w:rFonts w:ascii="Arial" w:hAnsi="Arial" w:cs="Arial"/>
          <w:sz w:val="24"/>
          <w:szCs w:val="24"/>
        </w:rPr>
        <w:t xml:space="preserve"> 18, 28, or 38</w:t>
      </w:r>
      <w:del w:id="708" w:author="BENJAMIN KANTACK" w:date="2023-07-07T15:43:00Z">
        <w:r w:rsidR="00AA75CC" w:rsidDel="00D72556">
          <w:rPr>
            <w:rFonts w:ascii="Arial" w:hAnsi="Arial" w:cs="Arial"/>
            <w:sz w:val="24"/>
            <w:szCs w:val="24"/>
          </w:rPr>
          <w:delText xml:space="preserve"> years</w:delText>
        </w:r>
      </w:del>
      <w:r w:rsidR="00AA75CC">
        <w:rPr>
          <w:rFonts w:ascii="Arial" w:hAnsi="Arial" w:cs="Arial"/>
          <w:sz w:val="24"/>
          <w:szCs w:val="24"/>
        </w:rPr>
        <w:t>?</w:t>
      </w:r>
    </w:p>
    <w:p w14:paraId="2B999EF5" w14:textId="5AD13437" w:rsidR="00380EA0" w:rsidRPr="00AA75CC"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7A5050BB" w14:textId="7636038D"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A75CC" w:rsidRPr="00AA75CC">
        <w:rPr>
          <w:rFonts w:ascii="Arial" w:hAnsi="Arial" w:cs="Arial"/>
          <w:i/>
          <w:color w:val="943634" w:themeColor="accent2" w:themeShade="BF"/>
          <w:sz w:val="24"/>
          <w:szCs w:val="24"/>
        </w:rPr>
        <w:t xml:space="preserve">From John 5:1-18  </w:t>
      </w: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3D56AA9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commentRangeStart w:id="709"/>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709"/>
      <w:r w:rsidR="006B1C78">
        <w:rPr>
          <w:rStyle w:val="CommentReference"/>
        </w:rPr>
        <w:commentReference w:id="709"/>
      </w:r>
    </w:p>
    <w:p w14:paraId="666291F9" w14:textId="5B5C3DEC" w:rsidR="00380EA0" w:rsidRPr="00B45ACA"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B43F43" w:rsidRPr="005C3566" w:rsidRDefault="00B43F43"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B43F43" w:rsidRPr="005C3566" w:rsidRDefault="00B43F43"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B43F43" w:rsidRPr="005C3566" w:rsidRDefault="00B43F43"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B43F43" w:rsidRPr="005C3566" w:rsidRDefault="00B43F43"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B43F43" w:rsidRPr="005C3566" w:rsidRDefault="00B43F43"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B43F43" w:rsidRPr="005C3566" w:rsidRDefault="00B43F43"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710" w:name="51019027"/>
      <w:bookmarkEnd w:id="710"/>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6"/>
      <w:footerReference w:type="default" r:id="rId57"/>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B43F43" w:rsidRDefault="00B43F43" w:rsidP="00607D70">
      <w:pPr>
        <w:pStyle w:val="CommentText"/>
      </w:pPr>
      <w:r>
        <w:rPr>
          <w:rStyle w:val="CommentReference"/>
        </w:rPr>
        <w:annotationRef/>
      </w:r>
      <w:r>
        <w:t>Not incorrect, but probably redundant enough to be removed to lower word count.</w:t>
      </w:r>
    </w:p>
  </w:comment>
  <w:comment w:id="23" w:author="BENJAMIN KANTACK" w:date="2023-06-27T12:05:00Z" w:initials="BK">
    <w:p w14:paraId="6715A55B" w14:textId="77777777" w:rsidR="00B43F43" w:rsidRDefault="00B43F43" w:rsidP="00607D70">
      <w:pPr>
        <w:pStyle w:val="CommentText"/>
      </w:pPr>
      <w:r>
        <w:rPr>
          <w:rStyle w:val="CommentReference"/>
        </w:rPr>
        <w:annotationRef/>
      </w:r>
      <w:r>
        <w:rPr>
          <w:i/>
          <w:iCs/>
        </w:rPr>
        <w:t>Everything</w:t>
      </w:r>
      <w:r>
        <w:t xml:space="preserve"> in this quiz bowl is from the Catholic viewpoint.</w:t>
      </w:r>
    </w:p>
  </w:comment>
  <w:comment w:id="70" w:author="BENJAMIN KANTACK" w:date="2023-07-09T14:47:00Z" w:initials="BK">
    <w:p w14:paraId="155303C3" w14:textId="77777777" w:rsidR="00B43F43" w:rsidRDefault="00B43F43" w:rsidP="00607D70">
      <w:pPr>
        <w:pStyle w:val="CommentText"/>
      </w:pPr>
      <w:r>
        <w:rPr>
          <w:rStyle w:val="CommentReference"/>
        </w:rPr>
        <w:annotationRef/>
      </w:r>
      <w:r>
        <w:t xml:space="preserve">Mom &amp; I think probably not. </w:t>
      </w:r>
      <w:r>
        <w:rPr>
          <w:i/>
          <w:iCs/>
        </w:rPr>
        <w:t>Patron</w:t>
      </w:r>
      <w:r>
        <w:t xml:space="preserve"> seems like the standard term for it.</w:t>
      </w:r>
    </w:p>
  </w:comment>
  <w:comment w:id="106" w:author="BENJAMIN KANTACK" w:date="2023-07-09T14:50:00Z" w:initials="BK">
    <w:p w14:paraId="755DA32B" w14:textId="77777777" w:rsidR="00B43F43" w:rsidRDefault="00B43F43" w:rsidP="00607D70">
      <w:pPr>
        <w:pStyle w:val="CommentText"/>
      </w:pPr>
      <w:r>
        <w:rPr>
          <w:rStyle w:val="CommentReference"/>
        </w:rPr>
        <w:annotationRef/>
      </w:r>
      <w:r>
        <w:t>Mom &amp; I like the first version better than these two.</w:t>
      </w:r>
    </w:p>
  </w:comment>
  <w:comment w:id="144" w:author="BENJAMIN KANTACK" w:date="2023-07-09T14:53:00Z" w:initials="BK">
    <w:p w14:paraId="1EDA11B3" w14:textId="77777777" w:rsidR="00B43F43" w:rsidRDefault="00B43F43" w:rsidP="00607D70">
      <w:pPr>
        <w:pStyle w:val="CommentText"/>
      </w:pPr>
      <w:r>
        <w:rPr>
          <w:rStyle w:val="CommentReference"/>
        </w:rPr>
        <w:annotationRef/>
      </w:r>
      <w:r>
        <w:t>This would be a good "blue text" to read after the question.</w:t>
      </w:r>
    </w:p>
  </w:comment>
  <w:comment w:id="151" w:author="BENJAMIN KANTACK" w:date="2023-06-27T12:18:00Z" w:initials="BK">
    <w:p w14:paraId="15846F2D" w14:textId="09E4A7EF" w:rsidR="00B43F43" w:rsidRDefault="00B43F43"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169" w:author="BENJAMIN KANTACK" w:date="2023-08-22T07:24:00Z" w:initials="BK">
    <w:p w14:paraId="7C16E328" w14:textId="77777777" w:rsidR="00B43F43" w:rsidRDefault="00B43F43" w:rsidP="00B43F43">
      <w:pPr>
        <w:pStyle w:val="CommentText"/>
      </w:pPr>
      <w:r>
        <w:rPr>
          <w:rStyle w:val="CommentReference"/>
        </w:rPr>
        <w:annotationRef/>
      </w:r>
      <w:r>
        <w:t>This would be a good "blue text" to read after the question.</w:t>
      </w:r>
    </w:p>
  </w:comment>
  <w:comment w:id="181" w:author="BENJAMIN KANTACK" w:date="2023-06-27T12:21:00Z" w:initials="BK">
    <w:p w14:paraId="664747B7" w14:textId="64745FC7" w:rsidR="00B43F43" w:rsidRDefault="00B43F43" w:rsidP="00607D70">
      <w:pPr>
        <w:pStyle w:val="CommentText"/>
      </w:pPr>
      <w:r>
        <w:rPr>
          <w:rStyle w:val="CommentReference"/>
        </w:rPr>
        <w:annotationRef/>
      </w:r>
      <w:r>
        <w:t>This would be a better fit for the post-question fact dump.</w:t>
      </w:r>
    </w:p>
  </w:comment>
  <w:comment w:id="187" w:author="BENJAMIN KANTACK" w:date="2023-06-27T12:20:00Z" w:initials="BK">
    <w:p w14:paraId="0D3A743A" w14:textId="64F32418" w:rsidR="00B43F43" w:rsidRDefault="00B43F43" w:rsidP="00607D70">
      <w:pPr>
        <w:pStyle w:val="CommentText"/>
      </w:pPr>
      <w:r>
        <w:rPr>
          <w:rStyle w:val="CommentReference"/>
        </w:rPr>
        <w:annotationRef/>
      </w:r>
      <w:r>
        <w:t xml:space="preserve">Alternate answer: </w:t>
      </w:r>
      <w:proofErr w:type="gramStart"/>
      <w:r>
        <w:t>saint(</w:t>
      </w:r>
      <w:proofErr w:type="gramEnd"/>
      <w:r>
        <w:t>'s) day?</w:t>
      </w:r>
    </w:p>
  </w:comment>
  <w:comment w:id="206" w:author="BENJAMIN KANTACK" w:date="2023-07-09T14:56:00Z" w:initials="BK">
    <w:p w14:paraId="31BF4B48" w14:textId="77777777" w:rsidR="00B43F43" w:rsidRDefault="00B43F43" w:rsidP="00607D70">
      <w:pPr>
        <w:pStyle w:val="CommentText"/>
      </w:pPr>
      <w:r>
        <w:rPr>
          <w:rStyle w:val="CommentReference"/>
        </w:rPr>
        <w:annotationRef/>
      </w:r>
      <w:r>
        <w:t>Possible blue text.</w:t>
      </w:r>
    </w:p>
  </w:comment>
  <w:comment w:id="207" w:author="BENJAMIN KANTACK" w:date="2023-06-27T12:32:00Z" w:initials="BK">
    <w:p w14:paraId="52626271" w14:textId="704C7555" w:rsidR="00B43F43" w:rsidRDefault="00B43F43"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221" w:author="BENJAMIN KANTACK" w:date="2023-06-27T12:33:00Z" w:initials="BK">
    <w:p w14:paraId="207B975C" w14:textId="77777777" w:rsidR="00B43F43" w:rsidRDefault="00B43F43" w:rsidP="00607D70">
      <w:pPr>
        <w:pStyle w:val="CommentText"/>
      </w:pPr>
      <w:r>
        <w:rPr>
          <w:rStyle w:val="CommentReference"/>
        </w:rPr>
        <w:annotationRef/>
      </w:r>
      <w:r>
        <w:t>Paul VI, not Paul II</w:t>
      </w:r>
    </w:p>
  </w:comment>
  <w:comment w:id="229" w:author="BENJAMIN KANTACK" w:date="2023-07-09T14:58:00Z" w:initials="BK">
    <w:p w14:paraId="12A073D3" w14:textId="77777777" w:rsidR="00B43F43" w:rsidRDefault="00B43F43">
      <w:pPr>
        <w:pStyle w:val="CommentText"/>
      </w:pPr>
      <w:r>
        <w:rPr>
          <w:rStyle w:val="CommentReference"/>
        </w:rPr>
        <w:annotationRef/>
      </w:r>
      <w:r>
        <w:t>Accept "(the) Little Flower" as an alternate? (Mom &amp; I aren't sure.)</w:t>
      </w:r>
    </w:p>
    <w:p w14:paraId="30881190" w14:textId="77777777" w:rsidR="00B43F43" w:rsidRDefault="00B43F43">
      <w:pPr>
        <w:pStyle w:val="CommentText"/>
      </w:pPr>
    </w:p>
    <w:p w14:paraId="2D4CE451" w14:textId="77777777" w:rsidR="00B43F43" w:rsidRDefault="00B43F43" w:rsidP="00607D70">
      <w:pPr>
        <w:pStyle w:val="CommentText"/>
      </w:pPr>
      <w:r>
        <w:t xml:space="preserve">Also, there is more than one St. Therese, so decide whether "of </w:t>
      </w:r>
      <w:proofErr w:type="spellStart"/>
      <w:r>
        <w:t>Lisieux</w:t>
      </w:r>
      <w:proofErr w:type="spellEnd"/>
      <w:r>
        <w:t>" is necessary.</w:t>
      </w:r>
    </w:p>
  </w:comment>
  <w:comment w:id="308" w:author="BENJAMIN KANTACK" w:date="2023-06-27T12:43:00Z" w:initials="BK">
    <w:p w14:paraId="43248CC6" w14:textId="77777777" w:rsidR="00B43F43" w:rsidRDefault="00B43F43">
      <w:pPr>
        <w:pStyle w:val="CommentText"/>
      </w:pPr>
      <w:r>
        <w:rPr>
          <w:rStyle w:val="CommentReference"/>
        </w:rPr>
        <w:annotationRef/>
      </w:r>
      <w:r>
        <w:t>Specify what the reader should do if a team answers "Judas."</w:t>
      </w:r>
    </w:p>
    <w:p w14:paraId="6C395361" w14:textId="77777777" w:rsidR="00B43F43" w:rsidRDefault="00B43F43">
      <w:pPr>
        <w:pStyle w:val="CommentText"/>
      </w:pPr>
    </w:p>
    <w:p w14:paraId="2D0A0F3E" w14:textId="77777777" w:rsidR="00B43F43" w:rsidRDefault="00B43F43" w:rsidP="00607D70">
      <w:pPr>
        <w:pStyle w:val="CommentText"/>
      </w:pPr>
      <w:r>
        <w:t>Mom says "incorrect," but it is debatable so you decide.</w:t>
      </w:r>
    </w:p>
  </w:comment>
  <w:comment w:id="347" w:author="BENJAMIN KANTACK" w:date="2023-06-27T12:51:00Z" w:initials="BK">
    <w:p w14:paraId="3DF89DB3" w14:textId="423C56B1" w:rsidR="00B43F43" w:rsidRDefault="00B43F43" w:rsidP="00607D70">
      <w:pPr>
        <w:pStyle w:val="CommentText"/>
      </w:pPr>
      <w:r>
        <w:rPr>
          <w:rStyle w:val="CommentReference"/>
        </w:rPr>
        <w:annotationRef/>
      </w:r>
      <w:r>
        <w:rPr>
          <w:i/>
          <w:iCs/>
        </w:rPr>
        <w:t>Lost items</w:t>
      </w:r>
      <w:r>
        <w:t xml:space="preserve"> is the biggest hint in this question. Saving it for last increases the chance that teams will remember it when they have to answer, and might create an "aha" moment when they finally figure it out.</w:t>
      </w:r>
    </w:p>
  </w:comment>
  <w:comment w:id="349" w:author="BENJAMIN KANTACK" w:date="2023-07-09T15:02:00Z" w:initials="BK">
    <w:p w14:paraId="3D44EBBB" w14:textId="77777777" w:rsidR="00B43F43" w:rsidRDefault="00B43F43">
      <w:pPr>
        <w:pStyle w:val="CommentText"/>
      </w:pPr>
      <w:r>
        <w:rPr>
          <w:rStyle w:val="CommentReference"/>
        </w:rPr>
        <w:annotationRef/>
      </w:r>
      <w:r>
        <w:t>There is also St. Anthony of Egypt &amp; many others. Decide whether "St. Anthony" is enough.</w:t>
      </w:r>
    </w:p>
    <w:p w14:paraId="181448E4" w14:textId="77777777" w:rsidR="00B43F43" w:rsidRDefault="00B43F43">
      <w:pPr>
        <w:pStyle w:val="CommentText"/>
      </w:pPr>
    </w:p>
    <w:p w14:paraId="18745FBB" w14:textId="77777777" w:rsidR="00B43F43" w:rsidRDefault="00B43F43" w:rsidP="00607D70">
      <w:pPr>
        <w:pStyle w:val="CommentText"/>
      </w:pPr>
      <w:r>
        <w:t>(Mom &amp; I think "St. Anthony" should be good enough.)</w:t>
      </w:r>
    </w:p>
  </w:comment>
  <w:comment w:id="383" w:author="BENJAMIN KANTACK" w:date="2023-07-09T15:06:00Z" w:initials="BK">
    <w:p w14:paraId="7299424C" w14:textId="77777777" w:rsidR="00B43F43" w:rsidRDefault="00B43F43"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444" w:author="BENJAMIN KANTACK" w:date="2023-07-09T15:09:00Z" w:initials="BK">
    <w:p w14:paraId="3C035105" w14:textId="77777777" w:rsidR="00B43F43" w:rsidRDefault="00B43F43">
      <w:pPr>
        <w:pStyle w:val="CommentText"/>
      </w:pPr>
      <w:r>
        <w:rPr>
          <w:rStyle w:val="CommentReference"/>
        </w:rPr>
        <w:annotationRef/>
      </w:r>
      <w:r>
        <w:t>Decide whether "Teresa" is enough or if more information (like "Mother" or "Calcutta") is required.</w:t>
      </w:r>
    </w:p>
    <w:p w14:paraId="6647F98A" w14:textId="77777777" w:rsidR="00B43F43" w:rsidRDefault="00B43F43">
      <w:pPr>
        <w:pStyle w:val="CommentText"/>
      </w:pPr>
    </w:p>
    <w:p w14:paraId="0E70BE60" w14:textId="77777777" w:rsidR="00B43F43" w:rsidRDefault="00B43F43" w:rsidP="00607D70">
      <w:pPr>
        <w:pStyle w:val="CommentText"/>
      </w:pPr>
      <w:r>
        <w:t>Mom thinks "Teresa" is probably enough.</w:t>
      </w:r>
    </w:p>
  </w:comment>
  <w:comment w:id="551" w:author="BENJAMIN KANTACK" w:date="2023-06-27T17:53:00Z" w:initials="BK">
    <w:p w14:paraId="1B7FC8DB" w14:textId="77777777" w:rsidR="00B43F43" w:rsidRDefault="00B43F43">
      <w:pPr>
        <w:pStyle w:val="CommentText"/>
      </w:pPr>
      <w:r>
        <w:rPr>
          <w:rStyle w:val="CommentReference"/>
        </w:rPr>
        <w:annotationRef/>
      </w:r>
      <w:r>
        <w:t>Too vague. Feels kind of out of place for a "miracles" round. Could also haves tons of alternates (the devil? Our passions? Our desires? Ourselves?)</w:t>
      </w:r>
    </w:p>
    <w:p w14:paraId="10494BE8" w14:textId="77777777" w:rsidR="00B43F43" w:rsidRDefault="00B43F43">
      <w:pPr>
        <w:pStyle w:val="CommentText"/>
      </w:pPr>
    </w:p>
    <w:p w14:paraId="321CCD71" w14:textId="77777777" w:rsidR="00B43F43" w:rsidRDefault="00B43F43" w:rsidP="00607D70">
      <w:pPr>
        <w:pStyle w:val="CommentText"/>
      </w:pPr>
      <w:r>
        <w:t>Consider replacing with an additional miracle question later in the round.</w:t>
      </w:r>
    </w:p>
  </w:comment>
  <w:comment w:id="552" w:author="BENJAMIN KANTACK" w:date="2023-07-09T15:20:00Z" w:initials="BK">
    <w:p w14:paraId="76CE703F" w14:textId="77777777" w:rsidR="00B43F43" w:rsidRDefault="00B43F43">
      <w:pPr>
        <w:pStyle w:val="CommentText"/>
      </w:pPr>
      <w:r>
        <w:rPr>
          <w:rStyle w:val="CommentReference"/>
        </w:rPr>
        <w:annotationRef/>
      </w:r>
      <w:r>
        <w:t>This would be a better first question to start the round than 2.1 is.</w:t>
      </w:r>
    </w:p>
    <w:p w14:paraId="68B52B6D" w14:textId="77777777" w:rsidR="00B43F43" w:rsidRDefault="00B43F43">
      <w:pPr>
        <w:pStyle w:val="CommentText"/>
      </w:pPr>
    </w:p>
    <w:p w14:paraId="3D9FBE6B" w14:textId="77777777" w:rsidR="00B43F43" w:rsidRDefault="00B43F43" w:rsidP="00607D70">
      <w:pPr>
        <w:pStyle w:val="CommentText"/>
      </w:pPr>
      <w:r>
        <w:t>Consider whether any synonyms would be accepted.</w:t>
      </w:r>
    </w:p>
  </w:comment>
  <w:comment w:id="553" w:author="BENJAMIN KANTACK" w:date="2023-07-09T15:20:00Z" w:initials="BK">
    <w:p w14:paraId="2087D61D" w14:textId="77777777" w:rsidR="00B43F43" w:rsidRDefault="00B43F43" w:rsidP="00607D70">
      <w:pPr>
        <w:pStyle w:val="CommentText"/>
      </w:pPr>
      <w:r>
        <w:rPr>
          <w:rStyle w:val="CommentReference"/>
        </w:rPr>
        <w:annotationRef/>
      </w:r>
      <w:r>
        <w:t>Could be blue text.</w:t>
      </w:r>
    </w:p>
  </w:comment>
  <w:comment w:id="590" w:author="BENJAMIN KANTACK" w:date="2023-07-09T15:26:00Z" w:initials="BK">
    <w:p w14:paraId="09005EF5" w14:textId="77777777" w:rsidR="00B43F43" w:rsidRDefault="00B43F43" w:rsidP="00607D70">
      <w:pPr>
        <w:pStyle w:val="CommentText"/>
      </w:pPr>
      <w:r>
        <w:rPr>
          <w:rStyle w:val="CommentReference"/>
        </w:rPr>
        <w:annotationRef/>
      </w:r>
      <w:r>
        <w:t>Could be blue text.</w:t>
      </w:r>
    </w:p>
  </w:comment>
  <w:comment w:id="602" w:author="BENJAMIN KANTACK" w:date="2023-07-07T15:22:00Z" w:initials="BK">
    <w:p w14:paraId="127B8AED" w14:textId="77777777" w:rsidR="00B43F43" w:rsidRDefault="00B43F43">
      <w:pPr>
        <w:pStyle w:val="CommentText"/>
      </w:pPr>
      <w:r>
        <w:rPr>
          <w:rStyle w:val="CommentReference"/>
        </w:rPr>
        <w:annotationRef/>
      </w:r>
      <w:r>
        <w:t xml:space="preserve">The </w:t>
      </w:r>
      <w:r>
        <w:rPr>
          <w:i/>
          <w:iCs/>
        </w:rPr>
        <w:t>"</w:t>
      </w:r>
      <w:r>
        <w:t>have faith" line is only in the Gospel of Luke, and is a somewhat obscure part of this story.</w:t>
      </w:r>
    </w:p>
    <w:p w14:paraId="288D6C4F" w14:textId="77777777" w:rsidR="00B43F43" w:rsidRDefault="00B43F43">
      <w:pPr>
        <w:pStyle w:val="CommentText"/>
      </w:pPr>
    </w:p>
    <w:p w14:paraId="0EC4D960" w14:textId="77777777" w:rsidR="00B43F43" w:rsidRDefault="00B43F43" w:rsidP="00607D70">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635" w:author="BENJAMIN KANTACK" w:date="2023-07-07T15:32:00Z" w:initials="BK">
    <w:p w14:paraId="3455F584" w14:textId="6C61D0F5" w:rsidR="00B43F43" w:rsidRDefault="00B43F43" w:rsidP="00607D70">
      <w:pPr>
        <w:pStyle w:val="CommentText"/>
      </w:pPr>
      <w:r>
        <w:rPr>
          <w:rStyle w:val="CommentReference"/>
        </w:rPr>
        <w:annotationRef/>
      </w:r>
      <w:r>
        <w:t>After rewording, this alternate isn't as good of a fit as before. The more specific forgiveness of sins is probably the answer I would insist on.</w:t>
      </w:r>
    </w:p>
  </w:comment>
  <w:comment w:id="650" w:author="BENJAMIN KANTACK" w:date="2023-07-07T15:34:00Z" w:initials="BK">
    <w:p w14:paraId="46F15A4F" w14:textId="77777777" w:rsidR="00B43F43" w:rsidRDefault="00B43F43" w:rsidP="00607D70">
      <w:pPr>
        <w:pStyle w:val="CommentText"/>
      </w:pPr>
      <w:r>
        <w:rPr>
          <w:rStyle w:val="CommentReference"/>
        </w:rPr>
        <w:annotationRef/>
      </w:r>
      <w:r>
        <w:t>A different synonym for "waited on him" would probably be more indicative than this, but I'm not sure what it is.</w:t>
      </w:r>
    </w:p>
  </w:comment>
  <w:comment w:id="690" w:author="BENJAMIN KANTACK" w:date="2023-07-07T15:43:00Z" w:initials="BK">
    <w:p w14:paraId="3D2BD7F5" w14:textId="77777777" w:rsidR="00B43F43" w:rsidRDefault="00B43F43">
      <w:pPr>
        <w:pStyle w:val="CommentText"/>
      </w:pPr>
      <w:r>
        <w:rPr>
          <w:rStyle w:val="CommentReference"/>
        </w:rPr>
        <w:annotationRef/>
      </w:r>
      <w:r>
        <w:t>Consider removing the multiple choice options.</w:t>
      </w:r>
    </w:p>
    <w:p w14:paraId="5608A8C5" w14:textId="77777777" w:rsidR="00B43F43" w:rsidRDefault="00B43F43">
      <w:pPr>
        <w:pStyle w:val="CommentText"/>
      </w:pPr>
    </w:p>
    <w:p w14:paraId="283972C2" w14:textId="77777777" w:rsidR="00B43F43" w:rsidRDefault="00B43F43"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709" w:author="BENJAMIN KANTACK" w:date="2023-07-09T15:41:00Z" w:initials="BK">
    <w:p w14:paraId="381E81B0" w14:textId="77777777" w:rsidR="00B43F43" w:rsidRDefault="00B43F43"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DBAC8" w14:textId="77777777" w:rsidR="00C85142" w:rsidRDefault="00C85142" w:rsidP="00BF0E88">
      <w:pPr>
        <w:spacing w:after="0" w:line="240" w:lineRule="auto"/>
      </w:pPr>
      <w:r>
        <w:separator/>
      </w:r>
    </w:p>
  </w:endnote>
  <w:endnote w:type="continuationSeparator" w:id="0">
    <w:p w14:paraId="4A885C5E" w14:textId="77777777" w:rsidR="00C85142" w:rsidRDefault="00C85142"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B43F43" w:rsidRDefault="00B43F4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9188C" w:rsidRPr="0029188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2DBE5CE4" w14:textId="77777777" w:rsidR="00B43F43" w:rsidRDefault="00B43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3254F" w14:textId="77777777" w:rsidR="00C85142" w:rsidRDefault="00C85142" w:rsidP="00BF0E88">
      <w:pPr>
        <w:spacing w:after="0" w:line="240" w:lineRule="auto"/>
      </w:pPr>
      <w:r>
        <w:separator/>
      </w:r>
    </w:p>
  </w:footnote>
  <w:footnote w:type="continuationSeparator" w:id="0">
    <w:p w14:paraId="09D04AFA" w14:textId="77777777" w:rsidR="00C85142" w:rsidRDefault="00C85142"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B43F43" w:rsidRPr="00BF0E88" w:rsidRDefault="00B43F43"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B43F43" w:rsidRDefault="00B43F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A05B1"/>
    <w:rsid w:val="000A354F"/>
    <w:rsid w:val="000A404C"/>
    <w:rsid w:val="000A6EDD"/>
    <w:rsid w:val="000B563C"/>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67E89"/>
    <w:rsid w:val="001712C4"/>
    <w:rsid w:val="001764CD"/>
    <w:rsid w:val="00180F02"/>
    <w:rsid w:val="00183AD9"/>
    <w:rsid w:val="00187A2F"/>
    <w:rsid w:val="00190521"/>
    <w:rsid w:val="001947DA"/>
    <w:rsid w:val="001A0DF7"/>
    <w:rsid w:val="001B0F9C"/>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825"/>
    <w:rsid w:val="002C244F"/>
    <w:rsid w:val="002C2676"/>
    <w:rsid w:val="002C2D80"/>
    <w:rsid w:val="002C3FFC"/>
    <w:rsid w:val="002C4D18"/>
    <w:rsid w:val="002C57F8"/>
    <w:rsid w:val="002E59B3"/>
    <w:rsid w:val="002E600B"/>
    <w:rsid w:val="002E6CB3"/>
    <w:rsid w:val="002F61CA"/>
    <w:rsid w:val="002F75E2"/>
    <w:rsid w:val="00303C38"/>
    <w:rsid w:val="003063D0"/>
    <w:rsid w:val="00306A1B"/>
    <w:rsid w:val="00320618"/>
    <w:rsid w:val="00325633"/>
    <w:rsid w:val="0033033C"/>
    <w:rsid w:val="003312F1"/>
    <w:rsid w:val="003438BC"/>
    <w:rsid w:val="00343ACA"/>
    <w:rsid w:val="003616ED"/>
    <w:rsid w:val="003667B9"/>
    <w:rsid w:val="00380EA0"/>
    <w:rsid w:val="0039635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5271"/>
    <w:rsid w:val="00433596"/>
    <w:rsid w:val="0043709F"/>
    <w:rsid w:val="0044175B"/>
    <w:rsid w:val="0044335E"/>
    <w:rsid w:val="004550AC"/>
    <w:rsid w:val="00457320"/>
    <w:rsid w:val="00477C9D"/>
    <w:rsid w:val="004902F3"/>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64FE7"/>
    <w:rsid w:val="00565E3A"/>
    <w:rsid w:val="005679FB"/>
    <w:rsid w:val="0057264F"/>
    <w:rsid w:val="005727D0"/>
    <w:rsid w:val="00573169"/>
    <w:rsid w:val="00573B70"/>
    <w:rsid w:val="005742E6"/>
    <w:rsid w:val="00584A84"/>
    <w:rsid w:val="00586AEC"/>
    <w:rsid w:val="005906BB"/>
    <w:rsid w:val="005923A4"/>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22BEA"/>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10C9B"/>
    <w:rsid w:val="00910D28"/>
    <w:rsid w:val="00916116"/>
    <w:rsid w:val="00917B1C"/>
    <w:rsid w:val="00927C98"/>
    <w:rsid w:val="009336B6"/>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80D2E"/>
    <w:rsid w:val="00A8147F"/>
    <w:rsid w:val="00A81677"/>
    <w:rsid w:val="00A82417"/>
    <w:rsid w:val="00A971F3"/>
    <w:rsid w:val="00AA75CC"/>
    <w:rsid w:val="00AB138C"/>
    <w:rsid w:val="00AB6F27"/>
    <w:rsid w:val="00AC10E9"/>
    <w:rsid w:val="00AC2B0E"/>
    <w:rsid w:val="00AD65A5"/>
    <w:rsid w:val="00AE3CC1"/>
    <w:rsid w:val="00AE69A2"/>
    <w:rsid w:val="00AF547A"/>
    <w:rsid w:val="00AF7847"/>
    <w:rsid w:val="00B020AC"/>
    <w:rsid w:val="00B05824"/>
    <w:rsid w:val="00B07648"/>
    <w:rsid w:val="00B13E21"/>
    <w:rsid w:val="00B1522C"/>
    <w:rsid w:val="00B157A9"/>
    <w:rsid w:val="00B15EE0"/>
    <w:rsid w:val="00B16E3F"/>
    <w:rsid w:val="00B212B0"/>
    <w:rsid w:val="00B262D2"/>
    <w:rsid w:val="00B32821"/>
    <w:rsid w:val="00B43F43"/>
    <w:rsid w:val="00B45ACA"/>
    <w:rsid w:val="00B46AB2"/>
    <w:rsid w:val="00B5234B"/>
    <w:rsid w:val="00B7069F"/>
    <w:rsid w:val="00B80953"/>
    <w:rsid w:val="00B91167"/>
    <w:rsid w:val="00B92639"/>
    <w:rsid w:val="00B9490A"/>
    <w:rsid w:val="00B95918"/>
    <w:rsid w:val="00B96143"/>
    <w:rsid w:val="00B97C1B"/>
    <w:rsid w:val="00BA5D53"/>
    <w:rsid w:val="00BB7E68"/>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54213"/>
    <w:rsid w:val="00C62C15"/>
    <w:rsid w:val="00C641D0"/>
    <w:rsid w:val="00C738B8"/>
    <w:rsid w:val="00C7485A"/>
    <w:rsid w:val="00C74BD3"/>
    <w:rsid w:val="00C85142"/>
    <w:rsid w:val="00C868D3"/>
    <w:rsid w:val="00C872F9"/>
    <w:rsid w:val="00C971C3"/>
    <w:rsid w:val="00CA177A"/>
    <w:rsid w:val="00CB0DF3"/>
    <w:rsid w:val="00CC3906"/>
    <w:rsid w:val="00CC40B2"/>
    <w:rsid w:val="00CC44D6"/>
    <w:rsid w:val="00CD4117"/>
    <w:rsid w:val="00CD56FD"/>
    <w:rsid w:val="00CF040A"/>
    <w:rsid w:val="00CF50CB"/>
    <w:rsid w:val="00CF743B"/>
    <w:rsid w:val="00CF7C03"/>
    <w:rsid w:val="00CF7E97"/>
    <w:rsid w:val="00D00654"/>
    <w:rsid w:val="00D0289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2994"/>
    <w:rsid w:val="00DC035A"/>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FF4"/>
    <w:rsid w:val="00E27819"/>
    <w:rsid w:val="00E30FD8"/>
    <w:rsid w:val="00E35A26"/>
    <w:rsid w:val="00E36DD1"/>
    <w:rsid w:val="00E3735C"/>
    <w:rsid w:val="00E44E53"/>
    <w:rsid w:val="00E502D9"/>
    <w:rsid w:val="00E5628B"/>
    <w:rsid w:val="00E56CCF"/>
    <w:rsid w:val="00E628C6"/>
    <w:rsid w:val="00E64D93"/>
    <w:rsid w:val="00E711CF"/>
    <w:rsid w:val="00E7274D"/>
    <w:rsid w:val="00E744E7"/>
    <w:rsid w:val="00E765A1"/>
    <w:rsid w:val="00E82842"/>
    <w:rsid w:val="00E919F7"/>
    <w:rsid w:val="00E91E7F"/>
    <w:rsid w:val="00EA3C6A"/>
    <w:rsid w:val="00EB06E4"/>
    <w:rsid w:val="00EC0D6A"/>
    <w:rsid w:val="00EC157C"/>
    <w:rsid w:val="00EC2F4A"/>
    <w:rsid w:val="00EC669E"/>
    <w:rsid w:val="00EC7998"/>
    <w:rsid w:val="00ED373D"/>
    <w:rsid w:val="00EE2F2D"/>
    <w:rsid w:val="00EE6471"/>
    <w:rsid w:val="00EF49FA"/>
    <w:rsid w:val="00F01C9F"/>
    <w:rsid w:val="00F023B4"/>
    <w:rsid w:val="00F05614"/>
    <w:rsid w:val="00F25F9E"/>
    <w:rsid w:val="00F34139"/>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7FBB"/>
    <w:rsid w:val="00FA2BBB"/>
    <w:rsid w:val="00FA7416"/>
    <w:rsid w:val="00FB328C"/>
    <w:rsid w:val="00FD1729"/>
    <w:rsid w:val="00FD1EA7"/>
    <w:rsid w:val="00FD1FB6"/>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324"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simple.wikipedia.org/wiki/Help:IPA/English" TargetMode="Externa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hyperlink" Target="https://simple.wikipedia.org/wiki/Capital_(political)" TargetMode="External"/><Relationship Id="rId47" Type="http://schemas.openxmlformats.org/officeDocument/2006/relationships/hyperlink" Target="https://simple.wikipedia.org/wiki/Metropolitan_Statistical_Area" TargetMode="External"/><Relationship Id="rId50" Type="http://schemas.openxmlformats.org/officeDocument/2006/relationships/hyperlink" Target="http://www.seraphim.my/ccc/ccc-glossary.htm" TargetMode="External"/><Relationship Id="rId55" Type="http://schemas.openxmlformats.org/officeDocument/2006/relationships/image" Target="media/image1.png"/><Relationship Id="rId63"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simple.wikipedia.org/wiki/Navajo_language" TargetMode="External"/><Relationship Id="rId54" Type="http://schemas.openxmlformats.org/officeDocument/2006/relationships/hyperlink" Target="http://www.usccb.org/bible/john/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catholic.com/blog/what-is-a-patron-saint/"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hyperlink" Target="https://simple.wikipedia.org/w/index.php?title=Tewa&amp;action=edit&amp;redlink=1" TargetMode="External"/><Relationship Id="rId45" Type="http://schemas.openxmlformats.org/officeDocument/2006/relationships/hyperlink" Target="https://simple.wikipedia.org/wiki/Santa_Fe_County,_New_Mexico" TargetMode="External"/><Relationship Id="rId53" Type="http://schemas.openxmlformats.org/officeDocument/2006/relationships/hyperlink" Target="http://www.usccb.org/bible/john/2" TargetMode="External"/><Relationship Id="rId58" Type="http://schemas.openxmlformats.org/officeDocument/2006/relationships/fontTable" Target="fontTable.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49" Type="http://schemas.openxmlformats.org/officeDocument/2006/relationships/hyperlink" Target="https://simple.wikipedia.org/wiki/Santa_Fe,_New_Mexico" TargetMode="External"/><Relationship Id="rId57"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santamaria.wa.edu.au/why-do-catholics-celebrate-feast-days/" TargetMode="External"/><Relationship Id="rId31" Type="http://schemas.openxmlformats.org/officeDocument/2006/relationships/hyperlink" Target="https://www.britannica.com/summary/Mother-Teresa" TargetMode="External"/><Relationship Id="rId44" Type="http://schemas.openxmlformats.org/officeDocument/2006/relationships/hyperlink" Target="https://simple.wikipedia.org/wiki/County_seat" TargetMode="External"/><Relationship Id="rId52" Type="http://schemas.openxmlformats.org/officeDocument/2006/relationships/hyperlink" Target="https://www.catholicculture.org/culture/library/dictionary/index.cfm?id=34853" TargetMode="External"/><Relationship Id="rId60" Type="http://schemas.openxmlformats.org/officeDocument/2006/relationships/theme" Target="theme/theme1.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openxmlformats.org/officeDocument/2006/relationships/hyperlink" Target="https://simple.wikipedia.org/wiki/New_Mexico" TargetMode="External"/><Relationship Id="rId48" Type="http://schemas.openxmlformats.org/officeDocument/2006/relationships/hyperlink" Target="https://simple.wikipedia.org/w/index.php?title=Santa_Fe-Espa%C3%B1ola_Combined_Statistical_Area&amp;action=edit&amp;redlink=1" TargetMode="External"/><Relationship Id="rId56" Type="http://schemas.openxmlformats.org/officeDocument/2006/relationships/header" Target="header1.xml"/><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s://www.usccb.org/sites/default/files/flipbooks/catechism/890" TargetMode="External"/><Relationship Id="rId3" Type="http://schemas.openxmlformats.org/officeDocument/2006/relationships/styles" Target="styles.xml"/><Relationship Id="rId12" Type="http://schemas.openxmlformats.org/officeDocument/2006/relationships/hyperlink" Target="https://allthatsinteresting.com/sir-thomas-more"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 TargetMode="External"/><Relationship Id="rId38" Type="http://schemas.openxmlformats.org/officeDocument/2006/relationships/hyperlink" Target="https://www.answers.com/Q/What_us_capitals_are_named_after_saints" TargetMode="External"/><Relationship Id="rId46" Type="http://schemas.openxmlformats.org/officeDocument/2006/relationships/hyperlink" Target="https://simple.wikipedia.org/wiki/2010_United_States_Census" TargetMode="External"/><Relationship Id="rId5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D0EED"/>
    <w:rsid w:val="00AD5E35"/>
    <w:rsid w:val="00AF1681"/>
    <w:rsid w:val="00B67989"/>
    <w:rsid w:val="00B743E9"/>
    <w:rsid w:val="00BA43CD"/>
    <w:rsid w:val="00BB7C9E"/>
    <w:rsid w:val="00BE4C29"/>
    <w:rsid w:val="00C70D88"/>
    <w:rsid w:val="00CA0CF2"/>
    <w:rsid w:val="00CC5310"/>
    <w:rsid w:val="00CD3332"/>
    <w:rsid w:val="00D2731B"/>
    <w:rsid w:val="00D918C4"/>
    <w:rsid w:val="00DB3879"/>
    <w:rsid w:val="00E6514B"/>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B91EF-E1C4-4C6B-8087-57A70CF9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36</Pages>
  <Words>9583</Words>
  <Characters>54628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5</cp:revision>
  <cp:lastPrinted>2023-02-14T02:04:00Z</cp:lastPrinted>
  <dcterms:created xsi:type="dcterms:W3CDTF">2023-08-21T23:57:00Z</dcterms:created>
  <dcterms:modified xsi:type="dcterms:W3CDTF">2023-08-22T13:24:00Z</dcterms:modified>
</cp:coreProperties>
</file>