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672B1" w14:textId="4BFB0588" w:rsidR="007B2381" w:rsidRPr="00FF54CA" w:rsidRDefault="005C3566" w:rsidP="00BB48BE">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4C2FBD03" w:rsidR="00BB48BE" w:rsidRPr="005C3566" w:rsidRDefault="00BB48BE" w:rsidP="005C3566">
                            <w:pPr>
                              <w:jc w:val="center"/>
                              <w:rPr>
                                <w:b/>
                                <w:sz w:val="96"/>
                              </w:rPr>
                            </w:pPr>
                            <w:r w:rsidRPr="005C3566">
                              <w:rPr>
                                <w:b/>
                                <w:sz w:val="48"/>
                              </w:rPr>
                              <w:t>ROUND</w:t>
                            </w:r>
                            <w:r w:rsidRPr="005C3566">
                              <w:rPr>
                                <w:b/>
                                <w:sz w:val="96"/>
                              </w:rPr>
                              <w:t xml:space="preserve"> 1</w:t>
                            </w:r>
                            <w:r w:rsidRPr="00342D94">
                              <w:rPr>
                                <w:b/>
                                <w:sz w:val="28"/>
                              </w:rPr>
                              <w:t>(saints)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4C2FBD03" w:rsidR="00BB48BE" w:rsidRPr="005C3566" w:rsidRDefault="00BB48BE" w:rsidP="005C3566">
                      <w:pPr>
                        <w:jc w:val="center"/>
                        <w:rPr>
                          <w:b/>
                          <w:sz w:val="96"/>
                        </w:rPr>
                      </w:pPr>
                      <w:r w:rsidRPr="005C3566">
                        <w:rPr>
                          <w:b/>
                          <w:sz w:val="48"/>
                        </w:rPr>
                        <w:t>ROUND</w:t>
                      </w:r>
                      <w:r w:rsidRPr="005C3566">
                        <w:rPr>
                          <w:b/>
                          <w:sz w:val="96"/>
                        </w:rPr>
                        <w:t xml:space="preserve"> 1</w:t>
                      </w:r>
                      <w:r w:rsidRPr="00342D94">
                        <w:rPr>
                          <w:b/>
                          <w:sz w:val="28"/>
                        </w:rPr>
                        <w:t>(saints)</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r>
        <w:rPr>
          <w:rFonts w:ascii="Arial" w:hAnsi="Arial" w:cs="Arial"/>
          <w:b/>
          <w:sz w:val="24"/>
          <w:szCs w:val="24"/>
          <w:u w:val="single"/>
        </w:rPr>
        <w:t>saints</w:t>
      </w:r>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Default="00CB0DF3" w:rsidP="00FF54CA">
      <w:pPr>
        <w:spacing w:after="0" w:line="240" w:lineRule="auto"/>
        <w:rPr>
          <w:ins w:id="0" w:author="Kelly Kantack" w:date="2024-03-01T10:59:00Z"/>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1F6B2F7A" w14:textId="77777777" w:rsidR="00977721" w:rsidRPr="006707BE" w:rsidRDefault="00977721" w:rsidP="00FF54CA">
      <w:pPr>
        <w:spacing w:after="0" w:line="240" w:lineRule="auto"/>
        <w:rPr>
          <w:rFonts w:ascii="Arial" w:hAnsi="Arial" w:cs="Arial"/>
          <w:sz w:val="24"/>
          <w:szCs w:val="24"/>
        </w:rPr>
      </w:pPr>
    </w:p>
    <w:p w14:paraId="26499491" w14:textId="7553DD5E"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 xml:space="preserve">canonized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r>
        <w:rPr>
          <w:rFonts w:ascii="Arial" w:hAnsi="Arial" w:cs="Arial"/>
          <w:b/>
          <w:sz w:val="24"/>
          <w:szCs w:val="24"/>
          <w:u w:val="single"/>
        </w:rPr>
        <w:t>the</w:t>
      </w:r>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r w:rsidRPr="00092222">
        <w:rPr>
          <w:rFonts w:ascii="Arial" w:hAnsi="Arial" w:cs="Arial"/>
          <w:b/>
        </w:rPr>
        <w:t>“the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(Paul VI, CPG § 30).</w:t>
      </w:r>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 xml:space="preserve">1.4  </w:t>
      </w:r>
      <w:r w:rsidR="00BF1325">
        <w:rPr>
          <w:rFonts w:ascii="Arial" w:hAnsi="Arial" w:cs="Arial"/>
          <w:sz w:val="24"/>
          <w:szCs w:val="24"/>
        </w:rPr>
        <w:t xml:space="preserve">Saints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r w:rsidR="00BF1325">
        <w:rPr>
          <w:rFonts w:ascii="Arial" w:hAnsi="Arial" w:cs="Arial"/>
          <w:b/>
          <w:sz w:val="24"/>
          <w:szCs w:val="24"/>
          <w:u w:val="single"/>
        </w:rPr>
        <w:t>(s)</w:t>
      </w:r>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r>
        <w:rPr>
          <w:rFonts w:ascii="Arial" w:hAnsi="Arial" w:cs="Arial"/>
          <w:i/>
          <w:sz w:val="24"/>
          <w:szCs w:val="24"/>
        </w:rPr>
        <w:br/>
      </w:r>
      <w:r w:rsidRPr="00092222">
        <w:rPr>
          <w:rFonts w:ascii="Arial" w:hAnsi="Arial" w:cs="Arial"/>
          <w:b/>
          <w:sz w:val="24"/>
          <w:szCs w:val="24"/>
        </w:rPr>
        <w:t>patron saints</w:t>
      </w:r>
    </w:p>
    <w:p w14:paraId="4BFE3D92" w14:textId="49EC478F" w:rsidR="008369C0" w:rsidDel="00977721" w:rsidRDefault="008369C0" w:rsidP="00312876">
      <w:pPr>
        <w:pBdr>
          <w:bottom w:val="single" w:sz="12" w:space="1" w:color="auto"/>
        </w:pBdr>
        <w:spacing w:after="0" w:line="240" w:lineRule="auto"/>
        <w:rPr>
          <w:del w:id="1" w:author="Kelly Kantack" w:date="2024-03-01T11:00:00Z"/>
          <w:rFonts w:ascii="Arial" w:hAnsi="Arial" w:cs="Arial"/>
          <w:i/>
          <w:color w:val="943634" w:themeColor="accent2" w:themeShade="BF"/>
          <w:sz w:val="24"/>
          <w:szCs w:val="24"/>
        </w:rPr>
        <w:pPrChange w:id="2" w:author="Kelly Kantack" w:date="2024-03-01T11:09: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312876">
        <w:rPr>
          <w:rFonts w:ascii="Arial" w:hAnsi="Arial" w:cs="Arial"/>
          <w:i/>
          <w:color w:val="943634" w:themeColor="accent2" w:themeShade="BF"/>
          <w:sz w:val="24"/>
          <w:szCs w:val="24"/>
          <w:rPrChange w:id="3" w:author="Kelly Kantack" w:date="2024-03-01T11:09:00Z">
            <w:rPr/>
          </w:rPrChange>
        </w:rPr>
        <w:fldChar w:fldCharType="begin"/>
      </w:r>
      <w:r w:rsidR="00BB48BE" w:rsidRPr="00312876">
        <w:rPr>
          <w:rFonts w:ascii="Arial" w:hAnsi="Arial" w:cs="Arial"/>
          <w:i/>
          <w:color w:val="943634" w:themeColor="accent2" w:themeShade="BF"/>
          <w:sz w:val="24"/>
          <w:szCs w:val="24"/>
          <w:rPrChange w:id="4" w:author="Kelly Kantack" w:date="2024-03-01T11:09:00Z">
            <w:rPr/>
          </w:rPrChange>
        </w:rPr>
        <w:instrText xml:space="preserve"> HYPERLINK "https://ucatholic.com/blog/what-is-a-patron-saint/" </w:instrText>
      </w:r>
      <w:r w:rsidR="00BB48BE" w:rsidRPr="00312876">
        <w:rPr>
          <w:rFonts w:ascii="Arial" w:hAnsi="Arial" w:cs="Arial"/>
          <w:i/>
          <w:color w:val="943634" w:themeColor="accent2" w:themeShade="BF"/>
          <w:sz w:val="24"/>
          <w:szCs w:val="24"/>
          <w:rPrChange w:id="5" w:author="Kelly Kantack" w:date="2024-03-01T11:09:00Z">
            <w:rPr/>
          </w:rPrChange>
        </w:rPr>
        <w:fldChar w:fldCharType="separate"/>
      </w:r>
      <w:r w:rsidRPr="00312876">
        <w:rPr>
          <w:rFonts w:ascii="Arial" w:hAnsi="Arial" w:cs="Arial"/>
          <w:i/>
          <w:color w:val="943634" w:themeColor="accent2" w:themeShade="BF"/>
          <w:sz w:val="24"/>
          <w:szCs w:val="24"/>
          <w:rPrChange w:id="6" w:author="Kelly Kantack" w:date="2024-03-01T11:09:00Z">
            <w:rPr>
              <w:rStyle w:val="Hyperlink"/>
              <w:rFonts w:ascii="Arial" w:hAnsi="Arial" w:cs="Arial"/>
              <w:i/>
              <w:sz w:val="24"/>
              <w:szCs w:val="24"/>
            </w:rPr>
          </w:rPrChange>
        </w:rPr>
        <w:t>https://ucatholic.com/blog/what-is-a-patron-saint/</w:t>
      </w:r>
      <w:r w:rsidR="00BB48BE" w:rsidRPr="00312876">
        <w:rPr>
          <w:rFonts w:ascii="Arial" w:hAnsi="Arial" w:cs="Arial"/>
          <w:i/>
          <w:color w:val="943634" w:themeColor="accent2" w:themeShade="BF"/>
          <w:sz w:val="24"/>
          <w:szCs w:val="24"/>
          <w:rPrChange w:id="7" w:author="Kelly Kantack" w:date="2024-03-01T11:09:00Z">
            <w:rPr>
              <w:rStyle w:val="Hyperlink"/>
              <w:rFonts w:ascii="Arial" w:hAnsi="Arial" w:cs="Arial"/>
              <w:i/>
              <w:sz w:val="24"/>
              <w:szCs w:val="24"/>
            </w:rPr>
          </w:rPrChange>
        </w:rPr>
        <w:fldChar w:fldCharType="end"/>
      </w:r>
    </w:p>
    <w:p w14:paraId="738CE6F3" w14:textId="03CF41C3" w:rsidR="008369C0" w:rsidRPr="00312876" w:rsidDel="00977721" w:rsidRDefault="008369C0" w:rsidP="00312876">
      <w:pPr>
        <w:pBdr>
          <w:bottom w:val="single" w:sz="12" w:space="1" w:color="auto"/>
        </w:pBdr>
        <w:spacing w:after="0" w:line="240" w:lineRule="auto"/>
        <w:rPr>
          <w:del w:id="8" w:author="Kelly Kantack" w:date="2024-03-01T11:00:00Z"/>
          <w:rFonts w:ascii="Arial" w:hAnsi="Arial" w:cs="Arial"/>
          <w:i/>
          <w:color w:val="943634" w:themeColor="accent2" w:themeShade="BF"/>
          <w:sz w:val="24"/>
          <w:szCs w:val="24"/>
          <w:rPrChange w:id="9" w:author="Kelly Kantack" w:date="2024-03-01T11:09:00Z">
            <w:rPr>
              <w:del w:id="10" w:author="Kelly Kantack" w:date="2024-03-01T11:00:00Z"/>
              <w:rFonts w:ascii="Arial" w:hAnsi="Arial" w:cs="Arial"/>
              <w:i/>
              <w:sz w:val="24"/>
              <w:szCs w:val="24"/>
            </w:rPr>
          </w:rPrChange>
        </w:rPr>
        <w:pPrChange w:id="11" w:author="Kelly Kantack" w:date="2024-03-01T11:09:00Z">
          <w:pPr>
            <w:spacing w:after="0" w:line="240" w:lineRule="auto"/>
          </w:pPr>
        </w:pPrChange>
      </w:pPr>
      <w:del w:id="12" w:author="Kelly Kantack" w:date="2024-03-01T11:00:00Z">
        <w:r w:rsidRPr="00312876" w:rsidDel="00977721">
          <w:rPr>
            <w:rFonts w:ascii="Arial" w:hAnsi="Arial" w:cs="Arial"/>
            <w:i/>
            <w:color w:val="943634" w:themeColor="accent2" w:themeShade="BF"/>
            <w:sz w:val="24"/>
            <w:szCs w:val="24"/>
            <w:rPrChange w:id="13" w:author="Kelly Kantack" w:date="2024-03-01T11:09:00Z">
              <w:rPr>
                <w:rFonts w:ascii="Arial" w:hAnsi="Arial" w:cs="Arial"/>
                <w:i/>
                <w:sz w:val="24"/>
                <w:szCs w:val="24"/>
              </w:rPr>
            </w:rPrChange>
          </w:rPr>
          <w:delText>______________________________________________________________________________</w:delText>
        </w:r>
      </w:del>
    </w:p>
    <w:p w14:paraId="26D68B21" w14:textId="76091E7C" w:rsidR="008369C0" w:rsidRPr="00312876" w:rsidDel="003130C7" w:rsidRDefault="008369C0" w:rsidP="003130C7">
      <w:pPr>
        <w:pBdr>
          <w:bottom w:val="single" w:sz="12" w:space="1" w:color="auto"/>
        </w:pBdr>
        <w:spacing w:after="0" w:line="240" w:lineRule="auto"/>
        <w:rPr>
          <w:del w:id="14" w:author="Kelly Kantack" w:date="2024-03-01T11:50:00Z"/>
          <w:rFonts w:ascii="Arial" w:hAnsi="Arial" w:cs="Arial"/>
          <w:i/>
          <w:color w:val="943634" w:themeColor="accent2" w:themeShade="BF"/>
          <w:sz w:val="24"/>
          <w:szCs w:val="24"/>
          <w:rPrChange w:id="15" w:author="Kelly Kantack" w:date="2024-03-01T11:09:00Z">
            <w:rPr>
              <w:del w:id="16" w:author="Kelly Kantack" w:date="2024-03-01T11:50:00Z"/>
              <w:rFonts w:ascii="Arial" w:hAnsi="Arial" w:cs="Arial"/>
              <w:b/>
              <w:sz w:val="24"/>
              <w:szCs w:val="24"/>
            </w:rPr>
          </w:rPrChange>
        </w:rPr>
        <w:pPrChange w:id="17" w:author="Kelly Kantack" w:date="2024-03-01T11:50:00Z">
          <w:pPr/>
        </w:pPrChange>
      </w:pPr>
      <w:del w:id="18" w:author="Kelly Kantack" w:date="2024-03-01T11:00:00Z">
        <w:r w:rsidRPr="00312876" w:rsidDel="00977721">
          <w:rPr>
            <w:rFonts w:ascii="Arial" w:hAnsi="Arial" w:cs="Arial"/>
            <w:i/>
            <w:color w:val="943634" w:themeColor="accent2" w:themeShade="BF"/>
            <w:sz w:val="24"/>
            <w:szCs w:val="24"/>
            <w:rPrChange w:id="19" w:author="Kelly Kantack" w:date="2024-03-01T11:09:00Z">
              <w:rPr>
                <w:rFonts w:ascii="Arial" w:hAnsi="Arial" w:cs="Arial"/>
                <w:b/>
                <w:sz w:val="24"/>
                <w:szCs w:val="24"/>
              </w:rPr>
            </w:rPrChange>
          </w:rPr>
          <w:br w:type="page"/>
        </w:r>
      </w:del>
    </w:p>
    <w:p w14:paraId="301243B2" w14:textId="77777777" w:rsidR="003130C7" w:rsidRDefault="003130C7">
      <w:pPr>
        <w:rPr>
          <w:ins w:id="20" w:author="Kelly Kantack" w:date="2024-03-01T11:51:00Z"/>
          <w:rFonts w:ascii="Arial" w:hAnsi="Arial" w:cs="Arial"/>
          <w:b/>
          <w:sz w:val="24"/>
          <w:szCs w:val="24"/>
        </w:rPr>
      </w:pPr>
      <w:ins w:id="21" w:author="Kelly Kantack" w:date="2024-03-01T11:51:00Z">
        <w:r>
          <w:rPr>
            <w:rFonts w:ascii="Arial" w:hAnsi="Arial" w:cs="Arial"/>
            <w:b/>
            <w:sz w:val="24"/>
            <w:szCs w:val="24"/>
          </w:rPr>
          <w:br w:type="page"/>
        </w:r>
      </w:ins>
    </w:p>
    <w:p w14:paraId="5CF416AE" w14:textId="4A1C05AB"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Triumphant are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The Church Militant are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 xml:space="preserve">onsidered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Pr="0079017C" w:rsidRDefault="00380EA0" w:rsidP="00380EA0">
      <w:pPr>
        <w:spacing w:after="0" w:line="240" w:lineRule="auto"/>
        <w:rPr>
          <w:rFonts w:ascii="Arial" w:hAnsi="Arial" w:cs="Arial"/>
          <w:i/>
          <w:color w:val="943634" w:themeColor="accent2" w:themeShade="BF"/>
          <w:sz w:val="24"/>
          <w:szCs w:val="24"/>
          <w:rPrChange w:id="22" w:author="Kelly Kantack" w:date="2024-03-01T11:09:00Z">
            <w:rPr>
              <w:rFonts w:ascii="Arial" w:hAnsi="Arial" w:cs="Arial"/>
              <w:i/>
              <w:color w:val="943634" w:themeColor="accent2" w:themeShade="BF"/>
            </w:rPr>
          </w:rPrChang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79017C" w:rsidRDefault="00BB48BE" w:rsidP="00380EA0">
      <w:pPr>
        <w:spacing w:after="0" w:line="240" w:lineRule="auto"/>
        <w:rPr>
          <w:rFonts w:ascii="Arial" w:hAnsi="Arial" w:cs="Arial"/>
          <w:i/>
          <w:color w:val="943634" w:themeColor="accent2" w:themeShade="BF"/>
          <w:sz w:val="24"/>
          <w:szCs w:val="24"/>
          <w:rPrChange w:id="23" w:author="Kelly Kantack" w:date="2024-03-01T11:09:00Z">
            <w:rPr>
              <w:rStyle w:val="Hyperlink"/>
              <w:rFonts w:ascii="Arial" w:hAnsi="Arial" w:cs="Arial"/>
              <w:i/>
              <w:sz w:val="24"/>
              <w:szCs w:val="24"/>
            </w:rPr>
          </w:rPrChange>
        </w:rPr>
      </w:pPr>
      <w:r w:rsidRPr="00312876">
        <w:rPr>
          <w:rFonts w:ascii="Arial" w:hAnsi="Arial" w:cs="Arial"/>
          <w:i/>
          <w:color w:val="943634" w:themeColor="accent2" w:themeShade="BF"/>
          <w:sz w:val="24"/>
          <w:szCs w:val="24"/>
          <w:rPrChange w:id="24" w:author="Kelly Kantack" w:date="2024-03-01T11:09:00Z">
            <w:rPr/>
          </w:rPrChange>
        </w:rPr>
        <w:fldChar w:fldCharType="begin"/>
      </w:r>
      <w:r w:rsidRPr="00312876">
        <w:rPr>
          <w:rFonts w:ascii="Arial" w:hAnsi="Arial" w:cs="Arial"/>
          <w:i/>
          <w:color w:val="943634" w:themeColor="accent2" w:themeShade="BF"/>
          <w:sz w:val="24"/>
          <w:szCs w:val="24"/>
          <w:rPrChange w:id="25" w:author="Kelly Kantack" w:date="2024-03-01T11:09:00Z">
            <w:rPr/>
          </w:rPrChange>
        </w:rPr>
        <w:instrText xml:space="preserve"> HYPERLINK "https://allthatsinteresting.com/sir-thomas-more" </w:instrText>
      </w:r>
      <w:r w:rsidRPr="00312876">
        <w:rPr>
          <w:rFonts w:ascii="Arial" w:hAnsi="Arial" w:cs="Arial"/>
          <w:i/>
          <w:color w:val="943634" w:themeColor="accent2" w:themeShade="BF"/>
          <w:sz w:val="24"/>
          <w:szCs w:val="24"/>
          <w:rPrChange w:id="26" w:author="Kelly Kantack" w:date="2024-03-01T11:09:00Z">
            <w:rPr/>
          </w:rPrChange>
        </w:rPr>
        <w:fldChar w:fldCharType="separate"/>
      </w:r>
      <w:r w:rsidR="00A0600D" w:rsidRPr="0079017C">
        <w:rPr>
          <w:rFonts w:ascii="Arial" w:hAnsi="Arial" w:cs="Arial"/>
          <w:i/>
          <w:color w:val="943634" w:themeColor="accent2" w:themeShade="BF"/>
          <w:sz w:val="24"/>
          <w:szCs w:val="24"/>
          <w:rPrChange w:id="27" w:author="Kelly Kantack" w:date="2024-03-01T11:09:00Z">
            <w:rPr>
              <w:rStyle w:val="Hyperlink"/>
              <w:rFonts w:ascii="Arial" w:hAnsi="Arial" w:cs="Arial"/>
              <w:i/>
              <w:sz w:val="24"/>
              <w:szCs w:val="24"/>
            </w:rPr>
          </w:rPrChange>
        </w:rPr>
        <w:t>https://allthatsinteresting.com/sir-thomas-more</w:t>
      </w:r>
      <w:r w:rsidRPr="0079017C">
        <w:rPr>
          <w:rFonts w:ascii="Arial" w:hAnsi="Arial" w:cs="Arial"/>
          <w:i/>
          <w:color w:val="943634" w:themeColor="accent2" w:themeShade="BF"/>
          <w:sz w:val="24"/>
          <w:szCs w:val="24"/>
          <w:rPrChange w:id="28" w:author="Kelly Kantack" w:date="2024-03-01T11:09:00Z">
            <w:rPr>
              <w:rStyle w:val="Hyperlink"/>
              <w:rFonts w:ascii="Arial" w:hAnsi="Arial" w:cs="Arial"/>
              <w:i/>
              <w:sz w:val="24"/>
              <w:szCs w:val="24"/>
            </w:rPr>
          </w:rPrChange>
        </w:rPr>
        <w:fldChar w:fldCharType="end"/>
      </w:r>
    </w:p>
    <w:p w14:paraId="2189EB7F" w14:textId="6FC12E05" w:rsidR="00253C0A" w:rsidRPr="00312876" w:rsidRDefault="00BB48BE" w:rsidP="00380EA0">
      <w:pPr>
        <w:spacing w:after="0" w:line="240" w:lineRule="auto"/>
        <w:rPr>
          <w:rFonts w:ascii="Arial" w:hAnsi="Arial" w:cs="Arial"/>
          <w:i/>
          <w:color w:val="943634" w:themeColor="accent2" w:themeShade="BF"/>
          <w:sz w:val="24"/>
          <w:szCs w:val="24"/>
          <w:rPrChange w:id="29" w:author="Kelly Kantack" w:date="2024-03-01T11:09:00Z">
            <w:rPr>
              <w:rFonts w:ascii="Arial" w:hAnsi="Arial" w:cs="Arial"/>
              <w:i/>
              <w:color w:val="943634" w:themeColor="accent2" w:themeShade="BF"/>
            </w:rPr>
          </w:rPrChange>
        </w:rPr>
      </w:pPr>
      <w:r w:rsidRPr="00312876">
        <w:rPr>
          <w:rFonts w:ascii="Arial" w:hAnsi="Arial" w:cs="Arial"/>
          <w:i/>
          <w:color w:val="943634" w:themeColor="accent2" w:themeShade="BF"/>
          <w:sz w:val="24"/>
          <w:szCs w:val="24"/>
          <w:rPrChange w:id="30" w:author="Kelly Kantack" w:date="2024-03-01T11:09:00Z">
            <w:rPr/>
          </w:rPrChange>
        </w:rPr>
        <w:fldChar w:fldCharType="begin"/>
      </w:r>
      <w:r w:rsidRPr="00312876">
        <w:rPr>
          <w:rFonts w:ascii="Arial" w:hAnsi="Arial" w:cs="Arial"/>
          <w:i/>
          <w:color w:val="943634" w:themeColor="accent2" w:themeShade="BF"/>
          <w:sz w:val="24"/>
          <w:szCs w:val="24"/>
          <w:rPrChange w:id="31" w:author="Kelly Kantack" w:date="2024-03-01T11:09:00Z">
            <w:rPr/>
          </w:rPrChange>
        </w:rPr>
        <w:instrText xml:space="preserve"> HYPERLINK "https://www.catholic.org/saints/saint.php?saint_id=324" </w:instrText>
      </w:r>
      <w:r w:rsidRPr="00312876">
        <w:rPr>
          <w:rFonts w:ascii="Arial" w:hAnsi="Arial" w:cs="Arial"/>
          <w:i/>
          <w:color w:val="943634" w:themeColor="accent2" w:themeShade="BF"/>
          <w:sz w:val="24"/>
          <w:szCs w:val="24"/>
          <w:rPrChange w:id="32" w:author="Kelly Kantack" w:date="2024-03-01T11:09:00Z">
            <w:rPr/>
          </w:rPrChange>
        </w:rPr>
        <w:fldChar w:fldCharType="separate"/>
      </w:r>
      <w:r w:rsidR="00A0600D" w:rsidRPr="0079017C">
        <w:rPr>
          <w:rFonts w:ascii="Arial" w:hAnsi="Arial" w:cs="Arial"/>
          <w:i/>
          <w:color w:val="943634" w:themeColor="accent2" w:themeShade="BF"/>
          <w:sz w:val="24"/>
          <w:szCs w:val="24"/>
          <w:rPrChange w:id="33" w:author="Kelly Kantack" w:date="2024-03-01T11:09:00Z">
            <w:rPr>
              <w:rStyle w:val="Hyperlink"/>
              <w:rFonts w:ascii="Arial" w:hAnsi="Arial" w:cs="Arial"/>
              <w:i/>
              <w:sz w:val="24"/>
              <w:szCs w:val="24"/>
            </w:rPr>
          </w:rPrChange>
        </w:rPr>
        <w:t>https://www.catholic.org/saints/saint.php?saint_id=324</w:t>
      </w:r>
      <w:r w:rsidRPr="0079017C">
        <w:rPr>
          <w:rFonts w:ascii="Arial" w:hAnsi="Arial" w:cs="Arial"/>
          <w:i/>
          <w:color w:val="943634" w:themeColor="accent2" w:themeShade="BF"/>
          <w:sz w:val="24"/>
          <w:szCs w:val="24"/>
          <w:rPrChange w:id="34" w:author="Kelly Kantack" w:date="2024-03-01T11:09:00Z">
            <w:rPr>
              <w:rStyle w:val="Hyperlink"/>
              <w:rFonts w:ascii="Arial" w:hAnsi="Arial" w:cs="Arial"/>
              <w:i/>
              <w:sz w:val="24"/>
              <w:szCs w:val="24"/>
            </w:rPr>
          </w:rPrChange>
        </w:rPr>
        <w:fldChar w:fldCharType="end"/>
      </w:r>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 xml:space="preserve">The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79017C" w:rsidRDefault="00380EA0" w:rsidP="00380EA0">
      <w:pPr>
        <w:spacing w:after="0" w:line="240" w:lineRule="auto"/>
        <w:rPr>
          <w:rFonts w:ascii="Arial" w:hAnsi="Arial" w:cs="Arial"/>
          <w:i/>
          <w:color w:val="943634" w:themeColor="accent2" w:themeShade="BF"/>
          <w:sz w:val="24"/>
          <w:szCs w:val="24"/>
          <w:rPrChange w:id="35" w:author="Kelly Kantack" w:date="2024-03-01T11:10:00Z">
            <w:rPr>
              <w:rFonts w:ascii="Arial" w:hAnsi="Arial" w:cs="Arial"/>
              <w:i/>
              <w:sz w:val="24"/>
              <w:szCs w:val="24"/>
            </w:rPr>
          </w:rPrChang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36" w:author="Kelly Kantack" w:date="2024-03-01T11:10:00Z">
            <w:rPr/>
          </w:rPrChange>
        </w:rPr>
        <w:fldChar w:fldCharType="begin"/>
      </w:r>
      <w:r w:rsidR="00BB48BE" w:rsidRPr="0079017C">
        <w:rPr>
          <w:rFonts w:ascii="Arial" w:hAnsi="Arial" w:cs="Arial"/>
          <w:i/>
          <w:color w:val="943634" w:themeColor="accent2" w:themeShade="BF"/>
          <w:sz w:val="24"/>
          <w:szCs w:val="24"/>
          <w:rPrChange w:id="37" w:author="Kelly Kantack" w:date="2024-03-01T11:10:00Z">
            <w:rPr/>
          </w:rPrChange>
        </w:rPr>
        <w:instrText xml:space="preserve"> HYPERLINK "https://www.catholic.org/news/hf/faith/story.php?id=67565" </w:instrText>
      </w:r>
      <w:r w:rsidR="00BB48BE" w:rsidRPr="0079017C">
        <w:rPr>
          <w:rFonts w:ascii="Arial" w:hAnsi="Arial" w:cs="Arial"/>
          <w:i/>
          <w:color w:val="943634" w:themeColor="accent2" w:themeShade="BF"/>
          <w:sz w:val="24"/>
          <w:szCs w:val="24"/>
          <w:rPrChange w:id="38" w:author="Kelly Kantack" w:date="2024-03-01T11:10:00Z">
            <w:rPr/>
          </w:rPrChange>
        </w:rPr>
        <w:fldChar w:fldCharType="separate"/>
      </w:r>
      <w:r w:rsidR="00253C0A" w:rsidRPr="0079017C">
        <w:rPr>
          <w:rFonts w:ascii="Arial" w:hAnsi="Arial" w:cs="Arial"/>
          <w:i/>
          <w:color w:val="943634" w:themeColor="accent2" w:themeShade="BF"/>
          <w:sz w:val="24"/>
          <w:szCs w:val="24"/>
          <w:rPrChange w:id="39" w:author="Kelly Kantack" w:date="2024-03-01T11:10:00Z">
            <w:rPr>
              <w:rStyle w:val="Hyperlink"/>
              <w:rFonts w:ascii="Arial" w:hAnsi="Arial" w:cs="Arial"/>
              <w:i/>
              <w:sz w:val="24"/>
              <w:szCs w:val="24"/>
            </w:rPr>
          </w:rPrChange>
        </w:rPr>
        <w:t>https://www.catholic.org/news/hf/faith/story.php?id=67565</w:t>
      </w:r>
      <w:r w:rsidR="00BB48BE" w:rsidRPr="0079017C">
        <w:rPr>
          <w:rFonts w:ascii="Arial" w:hAnsi="Arial" w:cs="Arial"/>
          <w:i/>
          <w:color w:val="943634" w:themeColor="accent2" w:themeShade="BF"/>
          <w:sz w:val="24"/>
          <w:szCs w:val="24"/>
          <w:rPrChange w:id="40" w:author="Kelly Kantack" w:date="2024-03-01T11:10:00Z">
            <w:rPr>
              <w:rStyle w:val="Hyperlink"/>
              <w:rFonts w:ascii="Arial" w:hAnsi="Arial" w:cs="Arial"/>
              <w:i/>
              <w:sz w:val="24"/>
              <w:szCs w:val="24"/>
            </w:rPr>
          </w:rPrChange>
        </w:rPr>
        <w:fldChar w:fldCharType="end"/>
      </w:r>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41" w:author="Kelly Kantack" w:date="2024-03-01T11:10:00Z">
            <w:rPr/>
          </w:rPrChange>
        </w:rPr>
        <w:fldChar w:fldCharType="begin"/>
      </w:r>
      <w:r w:rsidR="00BB48BE" w:rsidRPr="0079017C">
        <w:rPr>
          <w:rFonts w:ascii="Arial" w:hAnsi="Arial" w:cs="Arial"/>
          <w:i/>
          <w:color w:val="943634" w:themeColor="accent2" w:themeShade="BF"/>
          <w:sz w:val="24"/>
          <w:szCs w:val="24"/>
          <w:rPrChange w:id="42" w:author="Kelly Kantack" w:date="2024-03-01T11:10:00Z">
            <w:rPr/>
          </w:rPrChange>
        </w:rPr>
        <w:instrText xml:space="preserve"> HYPERLINK "https://www.catholic.org/saints/saint.php?saint_id=5358" </w:instrText>
      </w:r>
      <w:r w:rsidR="00BB48BE" w:rsidRPr="0079017C">
        <w:rPr>
          <w:rFonts w:ascii="Arial" w:hAnsi="Arial" w:cs="Arial"/>
          <w:i/>
          <w:color w:val="943634" w:themeColor="accent2" w:themeShade="BF"/>
          <w:sz w:val="24"/>
          <w:szCs w:val="24"/>
          <w:rPrChange w:id="43" w:author="Kelly Kantack" w:date="2024-03-01T11:10:00Z">
            <w:rPr/>
          </w:rPrChange>
        </w:rPr>
        <w:fldChar w:fldCharType="separate"/>
      </w:r>
      <w:r w:rsidR="00253C0A" w:rsidRPr="0079017C">
        <w:rPr>
          <w:rFonts w:ascii="Arial" w:hAnsi="Arial" w:cs="Arial"/>
          <w:i/>
          <w:color w:val="943634" w:themeColor="accent2" w:themeShade="BF"/>
          <w:sz w:val="24"/>
          <w:szCs w:val="24"/>
          <w:rPrChange w:id="44" w:author="Kelly Kantack" w:date="2024-03-01T11:10:00Z">
            <w:rPr>
              <w:rStyle w:val="Hyperlink"/>
              <w:rFonts w:ascii="Arial" w:hAnsi="Arial" w:cs="Arial"/>
              <w:i/>
              <w:sz w:val="24"/>
              <w:szCs w:val="24"/>
            </w:rPr>
          </w:rPrChange>
        </w:rPr>
        <w:t>https://www.catholic.org/saints/saint.php?saint_id=5358</w:t>
      </w:r>
      <w:r w:rsidR="00BB48BE" w:rsidRPr="0079017C">
        <w:rPr>
          <w:rFonts w:ascii="Arial" w:hAnsi="Arial" w:cs="Arial"/>
          <w:i/>
          <w:color w:val="943634" w:themeColor="accent2" w:themeShade="BF"/>
          <w:sz w:val="24"/>
          <w:szCs w:val="24"/>
          <w:rPrChange w:id="45" w:author="Kelly Kantack" w:date="2024-03-01T11:10:00Z">
            <w:rPr>
              <w:rStyle w:val="Hyperlink"/>
              <w:rFonts w:ascii="Arial" w:hAnsi="Arial" w:cs="Arial"/>
              <w:i/>
              <w:sz w:val="24"/>
              <w:szCs w:val="24"/>
            </w:rPr>
          </w:rPrChange>
        </w:rPr>
        <w:fldChar w:fldCharType="end"/>
      </w:r>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556A6A8C" w:rsidR="00B43F43" w:rsidRPr="00092222" w:rsidRDefault="008D6472" w:rsidP="00092222">
      <w:pPr>
        <w:spacing w:after="0" w:line="240" w:lineRule="auto"/>
        <w:rPr>
          <w:rFonts w:ascii="Arial" w:hAnsi="Arial" w:cs="Arial"/>
          <w:i/>
          <w:color w:val="0033CC"/>
          <w:sz w:val="24"/>
          <w:szCs w:val="24"/>
        </w:rPr>
      </w:pPr>
      <w:r>
        <w:rPr>
          <w:rFonts w:ascii="Arial" w:hAnsi="Arial" w:cs="Arial"/>
          <w:i/>
          <w:color w:val="0033CC"/>
          <w:sz w:val="24"/>
          <w:szCs w:val="24"/>
        </w:rPr>
        <w:t>Even though Saint Michael the Archangel is not a human, since the word “saint” means “one who is holy,” the church has long attached the title of saint t</w:t>
      </w:r>
      <w:ins w:id="46" w:author="Kelly Kantack" w:date="2024-03-01T12:08:00Z">
        <w:r w:rsidR="00A604C9">
          <w:rPr>
            <w:rFonts w:ascii="Arial" w:hAnsi="Arial" w:cs="Arial"/>
            <w:i/>
            <w:color w:val="0033CC"/>
            <w:sz w:val="24"/>
            <w:szCs w:val="24"/>
          </w:rPr>
          <w:t>o</w:t>
        </w:r>
      </w:ins>
      <w:del w:id="47" w:author="Kelly Kantack" w:date="2024-03-01T12:08:00Z">
        <w:r w:rsidDel="00A604C9">
          <w:rPr>
            <w:rFonts w:ascii="Arial" w:hAnsi="Arial" w:cs="Arial"/>
            <w:i/>
            <w:color w:val="0033CC"/>
            <w:sz w:val="24"/>
            <w:szCs w:val="24"/>
          </w:rPr>
          <w:delText>he</w:delText>
        </w:r>
      </w:del>
      <w:r>
        <w:rPr>
          <w:rFonts w:ascii="Arial" w:hAnsi="Arial" w:cs="Arial"/>
          <w:i/>
          <w:color w:val="0033CC"/>
          <w:sz w:val="24"/>
          <w:szCs w:val="24"/>
        </w:rPr>
        <w:t xml:space="preserve"> the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r w:rsidR="00BB48BE" w:rsidRPr="0079017C">
        <w:rPr>
          <w:rFonts w:ascii="Arial" w:hAnsi="Arial" w:cs="Arial"/>
          <w:i/>
          <w:color w:val="943634" w:themeColor="accent2" w:themeShade="BF"/>
          <w:sz w:val="24"/>
          <w:szCs w:val="24"/>
          <w:rPrChange w:id="48" w:author="Kelly Kantack" w:date="2024-03-01T11:10:00Z">
            <w:rPr/>
          </w:rPrChange>
        </w:rPr>
        <w:fldChar w:fldCharType="begin"/>
      </w:r>
      <w:r w:rsidR="00BB48BE" w:rsidRPr="0079017C">
        <w:rPr>
          <w:rFonts w:ascii="Arial" w:hAnsi="Arial" w:cs="Arial"/>
          <w:i/>
          <w:color w:val="943634" w:themeColor="accent2" w:themeShade="BF"/>
          <w:sz w:val="24"/>
          <w:szCs w:val="24"/>
          <w:rPrChange w:id="49" w:author="Kelly Kantack" w:date="2024-03-01T11:10:00Z">
            <w:rPr/>
          </w:rPrChange>
        </w:rPr>
        <w:instrText xml:space="preserve"> HYPERLINK "https://www.catholic.org/saints/saint.php?saint_id=308" </w:instrText>
      </w:r>
      <w:r w:rsidR="00BB48BE" w:rsidRPr="0079017C">
        <w:rPr>
          <w:rFonts w:ascii="Arial" w:hAnsi="Arial" w:cs="Arial"/>
          <w:i/>
          <w:color w:val="943634" w:themeColor="accent2" w:themeShade="BF"/>
          <w:sz w:val="24"/>
          <w:szCs w:val="24"/>
          <w:rPrChange w:id="50" w:author="Kelly Kantack" w:date="2024-03-01T11:10:00Z">
            <w:rPr/>
          </w:rPrChange>
        </w:rPr>
        <w:fldChar w:fldCharType="separate"/>
      </w:r>
      <w:r w:rsidR="00253C0A" w:rsidRPr="0079017C">
        <w:rPr>
          <w:rFonts w:ascii="Arial" w:hAnsi="Arial" w:cs="Arial"/>
          <w:i/>
          <w:color w:val="943634" w:themeColor="accent2" w:themeShade="BF"/>
          <w:sz w:val="24"/>
          <w:szCs w:val="24"/>
          <w:rPrChange w:id="51" w:author="Kelly Kantack" w:date="2024-03-01T11:10:00Z">
            <w:rPr>
              <w:rStyle w:val="Hyperlink"/>
              <w:rFonts w:ascii="Arial" w:hAnsi="Arial" w:cs="Arial"/>
              <w:i/>
              <w:sz w:val="24"/>
              <w:szCs w:val="24"/>
            </w:rPr>
          </w:rPrChange>
        </w:rPr>
        <w:t>https://www.catholic.org/saints/saint.php?saint_id=308</w:t>
      </w:r>
      <w:r w:rsidR="00BB48BE" w:rsidRPr="0079017C">
        <w:rPr>
          <w:rFonts w:ascii="Arial" w:hAnsi="Arial" w:cs="Arial"/>
          <w:i/>
          <w:color w:val="943634" w:themeColor="accent2" w:themeShade="BF"/>
          <w:sz w:val="24"/>
          <w:szCs w:val="24"/>
          <w:rPrChange w:id="52" w:author="Kelly Kantack" w:date="2024-03-01T11:10:00Z">
            <w:rPr>
              <w:rStyle w:val="Hyperlink"/>
              <w:rFonts w:ascii="Arial" w:hAnsi="Arial" w:cs="Arial"/>
              <w:i/>
              <w:sz w:val="24"/>
              <w:szCs w:val="24"/>
            </w:rPr>
          </w:rPrChange>
        </w:rPr>
        <w:fldChar w:fldCharType="end"/>
      </w:r>
    </w:p>
    <w:p w14:paraId="4C253E9E" w14:textId="709FF9F5" w:rsidR="00380EA0"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53" w:author="Kelly Kantack" w:date="2024-03-01T11:10:00Z">
            <w:rPr/>
          </w:rPrChange>
        </w:rPr>
        <w:fldChar w:fldCharType="begin"/>
      </w:r>
      <w:r w:rsidRPr="0079017C">
        <w:rPr>
          <w:rFonts w:ascii="Arial" w:hAnsi="Arial" w:cs="Arial"/>
          <w:i/>
          <w:color w:val="943634" w:themeColor="accent2" w:themeShade="BF"/>
          <w:sz w:val="24"/>
          <w:szCs w:val="24"/>
          <w:rPrChange w:id="54" w:author="Kelly Kantack" w:date="2024-03-01T11:10:00Z">
            <w:rPr/>
          </w:rPrChange>
        </w:rPr>
        <w:instrText xml:space="preserve"> HYPERLINK "https://catholicreview.org/why-is-michael-a-saint-ashes-of-a-non-catholic/" </w:instrText>
      </w:r>
      <w:r w:rsidRPr="0079017C">
        <w:rPr>
          <w:rFonts w:ascii="Arial" w:hAnsi="Arial" w:cs="Arial"/>
          <w:i/>
          <w:color w:val="943634" w:themeColor="accent2" w:themeShade="BF"/>
          <w:sz w:val="24"/>
          <w:szCs w:val="24"/>
          <w:rPrChange w:id="55" w:author="Kelly Kantack" w:date="2024-03-01T11:10:00Z">
            <w:rPr/>
          </w:rPrChange>
        </w:rPr>
        <w:fldChar w:fldCharType="separate"/>
      </w:r>
      <w:r w:rsidR="00253C0A" w:rsidRPr="0079017C">
        <w:rPr>
          <w:rFonts w:ascii="Arial" w:hAnsi="Arial" w:cs="Arial"/>
          <w:i/>
          <w:color w:val="943634" w:themeColor="accent2" w:themeShade="BF"/>
          <w:sz w:val="24"/>
          <w:szCs w:val="24"/>
          <w:rPrChange w:id="56" w:author="Kelly Kantack" w:date="2024-03-01T11:10:00Z">
            <w:rPr>
              <w:rStyle w:val="Hyperlink"/>
              <w:rFonts w:ascii="Arial" w:hAnsi="Arial" w:cs="Arial"/>
              <w:i/>
              <w:sz w:val="24"/>
              <w:szCs w:val="24"/>
            </w:rPr>
          </w:rPrChange>
        </w:rPr>
        <w:t>https://catholicreview.org/why-is-michael-a-saint-ashes-of-a-non-catholic/</w:t>
      </w:r>
      <w:r w:rsidRPr="0079017C">
        <w:rPr>
          <w:rFonts w:ascii="Arial" w:hAnsi="Arial" w:cs="Arial"/>
          <w:i/>
          <w:color w:val="943634" w:themeColor="accent2" w:themeShade="BF"/>
          <w:sz w:val="24"/>
          <w:szCs w:val="24"/>
          <w:rPrChange w:id="57" w:author="Kelly Kantack" w:date="2024-03-01T11:10:00Z">
            <w:rPr>
              <w:rStyle w:val="Hyperlink"/>
              <w:rFonts w:ascii="Arial" w:hAnsi="Arial" w:cs="Arial"/>
              <w:i/>
              <w:sz w:val="24"/>
              <w:szCs w:val="24"/>
            </w:rPr>
          </w:rPrChange>
        </w:rPr>
        <w:fldChar w:fldCharType="end"/>
      </w:r>
    </w:p>
    <w:p w14:paraId="4BE013C1" w14:textId="0DBE408B" w:rsidR="00380EA0" w:rsidDel="00977721" w:rsidRDefault="00BB48BE" w:rsidP="00977721">
      <w:pPr>
        <w:spacing w:after="0" w:line="240" w:lineRule="auto"/>
        <w:rPr>
          <w:del w:id="58" w:author="Kelly Kantack" w:date="2024-03-01T11:00:00Z"/>
          <w:rFonts w:ascii="Arial" w:hAnsi="Arial" w:cs="Arial"/>
          <w:i/>
          <w:color w:val="943634" w:themeColor="accent2" w:themeShade="BF"/>
          <w:sz w:val="24"/>
          <w:szCs w:val="24"/>
        </w:rPr>
        <w:pPrChange w:id="59" w:author="Kelly Kantack" w:date="2024-03-01T11:00:00Z">
          <w:pPr>
            <w:spacing w:after="0" w:line="240" w:lineRule="auto"/>
          </w:pPr>
        </w:pPrChange>
      </w:pPr>
      <w:r w:rsidRPr="0079017C">
        <w:rPr>
          <w:rFonts w:ascii="Arial" w:hAnsi="Arial" w:cs="Arial"/>
          <w:i/>
          <w:color w:val="943634" w:themeColor="accent2" w:themeShade="BF"/>
          <w:sz w:val="24"/>
          <w:szCs w:val="24"/>
          <w:rPrChange w:id="60" w:author="Kelly Kantack" w:date="2024-03-01T11:10:00Z">
            <w:rPr/>
          </w:rPrChange>
        </w:rPr>
        <w:fldChar w:fldCharType="begin"/>
      </w:r>
      <w:r w:rsidRPr="0079017C">
        <w:rPr>
          <w:rFonts w:ascii="Arial" w:hAnsi="Arial" w:cs="Arial"/>
          <w:i/>
          <w:color w:val="943634" w:themeColor="accent2" w:themeShade="BF"/>
          <w:sz w:val="24"/>
          <w:szCs w:val="24"/>
          <w:rPrChange w:id="61" w:author="Kelly Kantack" w:date="2024-03-01T11:10:00Z">
            <w:rPr/>
          </w:rPrChange>
        </w:rPr>
        <w:instrText xml:space="preserve"> HYPERLINK "https://www.ewtn.com/catholicism/devotions/prayer-to-st-michael-the-archangel-371" </w:instrText>
      </w:r>
      <w:r w:rsidRPr="0079017C">
        <w:rPr>
          <w:rFonts w:ascii="Arial" w:hAnsi="Arial" w:cs="Arial"/>
          <w:i/>
          <w:color w:val="943634" w:themeColor="accent2" w:themeShade="BF"/>
          <w:sz w:val="24"/>
          <w:szCs w:val="24"/>
          <w:rPrChange w:id="62" w:author="Kelly Kantack" w:date="2024-03-01T11:10:00Z">
            <w:rPr/>
          </w:rPrChange>
        </w:rPr>
        <w:fldChar w:fldCharType="separate"/>
      </w:r>
      <w:r w:rsidR="00253C0A" w:rsidRPr="0079017C">
        <w:rPr>
          <w:rFonts w:ascii="Arial" w:hAnsi="Arial" w:cs="Arial"/>
          <w:i/>
          <w:color w:val="943634" w:themeColor="accent2" w:themeShade="BF"/>
          <w:sz w:val="24"/>
          <w:szCs w:val="24"/>
          <w:rPrChange w:id="63" w:author="Kelly Kantack" w:date="2024-03-01T11:10:00Z">
            <w:rPr>
              <w:rStyle w:val="Hyperlink"/>
              <w:rFonts w:ascii="Arial" w:hAnsi="Arial" w:cs="Arial"/>
              <w:i/>
              <w:sz w:val="24"/>
              <w:szCs w:val="24"/>
            </w:rPr>
          </w:rPrChange>
        </w:rPr>
        <w:t>https://www.ewtn.com/catholicism/devotions/prayer-to-st-michael-the-archangel-371</w:t>
      </w:r>
      <w:r w:rsidRPr="0079017C">
        <w:rPr>
          <w:rFonts w:ascii="Arial" w:hAnsi="Arial" w:cs="Arial"/>
          <w:i/>
          <w:color w:val="943634" w:themeColor="accent2" w:themeShade="BF"/>
          <w:sz w:val="24"/>
          <w:szCs w:val="24"/>
          <w:rPrChange w:id="64" w:author="Kelly Kantack" w:date="2024-03-01T11:10:00Z">
            <w:rPr>
              <w:rStyle w:val="Hyperlink"/>
              <w:rFonts w:ascii="Arial" w:hAnsi="Arial" w:cs="Arial"/>
              <w:i/>
              <w:sz w:val="24"/>
              <w:szCs w:val="24"/>
            </w:rPr>
          </w:rPrChange>
        </w:rPr>
        <w:fldChar w:fldCharType="end"/>
      </w:r>
    </w:p>
    <w:p w14:paraId="6E62C394" w14:textId="6E4CE12C" w:rsidR="00380EA0" w:rsidRPr="0079017C" w:rsidDel="00977721" w:rsidRDefault="00380EA0" w:rsidP="00977721">
      <w:pPr>
        <w:spacing w:after="0" w:line="240" w:lineRule="auto"/>
        <w:rPr>
          <w:del w:id="65" w:author="Kelly Kantack" w:date="2024-03-01T11:00:00Z"/>
          <w:rFonts w:ascii="Arial" w:hAnsi="Arial" w:cs="Arial"/>
          <w:i/>
          <w:color w:val="943634" w:themeColor="accent2" w:themeShade="BF"/>
          <w:sz w:val="24"/>
          <w:szCs w:val="24"/>
          <w:rPrChange w:id="66" w:author="Kelly Kantack" w:date="2024-03-01T11:10:00Z">
            <w:rPr>
              <w:del w:id="67" w:author="Kelly Kantack" w:date="2024-03-01T11:00:00Z"/>
              <w:rFonts w:ascii="Arial" w:hAnsi="Arial" w:cs="Arial"/>
              <w:i/>
              <w:sz w:val="24"/>
              <w:szCs w:val="24"/>
            </w:rPr>
          </w:rPrChange>
        </w:rPr>
        <w:pPrChange w:id="68" w:author="Kelly Kantack" w:date="2024-03-01T11:00:00Z">
          <w:pPr>
            <w:spacing w:after="0" w:line="240" w:lineRule="auto"/>
          </w:pPr>
        </w:pPrChange>
      </w:pPr>
      <w:del w:id="69" w:author="Kelly Kantack" w:date="2024-03-01T11:00:00Z">
        <w:r w:rsidRPr="0079017C" w:rsidDel="00977721">
          <w:rPr>
            <w:rFonts w:ascii="Arial" w:hAnsi="Arial" w:cs="Arial"/>
            <w:i/>
            <w:color w:val="943634" w:themeColor="accent2" w:themeShade="BF"/>
            <w:sz w:val="24"/>
            <w:szCs w:val="24"/>
            <w:rPrChange w:id="70" w:author="Kelly Kantack" w:date="2024-03-01T11:10:00Z">
              <w:rPr>
                <w:rFonts w:ascii="Arial" w:hAnsi="Arial" w:cs="Arial"/>
                <w:i/>
                <w:sz w:val="24"/>
                <w:szCs w:val="24"/>
              </w:rPr>
            </w:rPrChange>
          </w:rPr>
          <w:delText>______________________________________________________________________________</w:delText>
        </w:r>
      </w:del>
    </w:p>
    <w:p w14:paraId="54CDC58C" w14:textId="16674754" w:rsidR="008D6472" w:rsidRPr="0079017C" w:rsidRDefault="008D6472" w:rsidP="00977721">
      <w:pPr>
        <w:spacing w:after="0" w:line="240" w:lineRule="auto"/>
        <w:rPr>
          <w:rFonts w:ascii="Arial" w:hAnsi="Arial" w:cs="Arial"/>
          <w:i/>
          <w:color w:val="943634" w:themeColor="accent2" w:themeShade="BF"/>
          <w:sz w:val="24"/>
          <w:szCs w:val="24"/>
          <w:rPrChange w:id="71" w:author="Kelly Kantack" w:date="2024-03-01T11:10:00Z">
            <w:rPr>
              <w:rFonts w:ascii="Arial" w:hAnsi="Arial" w:cs="Arial"/>
              <w:b/>
              <w:sz w:val="24"/>
              <w:szCs w:val="24"/>
            </w:rPr>
          </w:rPrChange>
        </w:rPr>
        <w:pPrChange w:id="72" w:author="Kelly Kantack" w:date="2024-03-01T11:00:00Z">
          <w:pPr/>
        </w:pPrChange>
      </w:pPr>
      <w:del w:id="73" w:author="Kelly Kantack" w:date="2024-03-01T11:00:00Z">
        <w:r w:rsidRPr="0079017C" w:rsidDel="00977721">
          <w:rPr>
            <w:rFonts w:ascii="Arial" w:hAnsi="Arial" w:cs="Arial"/>
            <w:i/>
            <w:color w:val="943634" w:themeColor="accent2" w:themeShade="BF"/>
            <w:sz w:val="24"/>
            <w:szCs w:val="24"/>
            <w:rPrChange w:id="74" w:author="Kelly Kantack" w:date="2024-03-01T11:10:00Z">
              <w:rPr>
                <w:rFonts w:ascii="Arial" w:hAnsi="Arial" w:cs="Arial"/>
                <w:b/>
                <w:sz w:val="24"/>
                <w:szCs w:val="24"/>
              </w:rPr>
            </w:rPrChange>
          </w:rPr>
          <w:br w:type="page"/>
        </w:r>
      </w:del>
    </w:p>
    <w:p w14:paraId="04CE1989" w14:textId="77777777" w:rsidR="00977721" w:rsidRDefault="00977721">
      <w:pPr>
        <w:rPr>
          <w:ins w:id="75" w:author="Kelly Kantack" w:date="2024-03-01T11:00:00Z"/>
          <w:rFonts w:ascii="Arial" w:hAnsi="Arial" w:cs="Arial"/>
          <w:b/>
          <w:sz w:val="24"/>
          <w:szCs w:val="24"/>
        </w:rPr>
      </w:pPr>
      <w:ins w:id="76" w:author="Kelly Kantack" w:date="2024-03-01T11:00:00Z">
        <w:r>
          <w:rPr>
            <w:rFonts w:ascii="Arial" w:hAnsi="Arial" w:cs="Arial"/>
            <w:b/>
            <w:sz w:val="24"/>
            <w:szCs w:val="24"/>
          </w:rPr>
          <w:br w:type="page"/>
        </w:r>
      </w:ins>
    </w:p>
    <w:p w14:paraId="76887FB9" w14:textId="13281C30" w:rsidR="00037320" w:rsidRDefault="002B5825"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r w:rsidRPr="00037320">
        <w:rPr>
          <w:rFonts w:ascii="Arial" w:hAnsi="Arial" w:cs="Arial"/>
          <w:i/>
          <w:color w:val="0033CC"/>
          <w:sz w:val="24"/>
          <w:szCs w:val="24"/>
        </w:rPr>
        <w:t>…the descent of the Holy Spirit at Pentecost.</w:t>
      </w:r>
      <w:r w:rsidR="00380EA0" w:rsidRPr="00B32821">
        <w:rPr>
          <w:rFonts w:ascii="Arial" w:hAnsi="Arial" w:cs="Arial"/>
          <w:i/>
          <w:color w:val="0033CC"/>
          <w:sz w:val="24"/>
          <w:szCs w:val="24"/>
        </w:rPr>
        <w:t xml:space="preserve"> </w:t>
      </w:r>
    </w:p>
    <w:p w14:paraId="2BC0190E" w14:textId="77777777" w:rsidR="0079017C" w:rsidRDefault="00380EA0" w:rsidP="0079017C">
      <w:pPr>
        <w:spacing w:after="0" w:line="240" w:lineRule="auto"/>
        <w:rPr>
          <w:ins w:id="77" w:author="Kelly Kantack" w:date="2024-03-01T11:11: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78" w:author="Kelly Kantack" w:date="2024-03-01T11:10:00Z">
            <w:rPr/>
          </w:rPrChange>
        </w:rPr>
        <w:fldChar w:fldCharType="begin"/>
      </w:r>
      <w:r w:rsidR="00BB48BE" w:rsidRPr="0079017C">
        <w:rPr>
          <w:rFonts w:ascii="Arial" w:hAnsi="Arial" w:cs="Arial"/>
          <w:i/>
          <w:color w:val="943634" w:themeColor="accent2" w:themeShade="BF"/>
          <w:sz w:val="24"/>
          <w:szCs w:val="24"/>
          <w:rPrChange w:id="79" w:author="Kelly Kantack" w:date="2024-03-01T11:10:00Z">
            <w:rPr/>
          </w:rPrChange>
        </w:rPr>
        <w:instrText xml:space="preserve"> HYPERLINK "https://santamaria.wa.edu.au/why-do-catholics-celebrate-feast-days/" \l ":~:text=In%20the%20simplest%20of%20ways,symbolises%20a%20time%20of%20celebration" </w:instrText>
      </w:r>
      <w:r w:rsidR="00BB48BE" w:rsidRPr="0079017C">
        <w:rPr>
          <w:rFonts w:ascii="Arial" w:hAnsi="Arial" w:cs="Arial"/>
          <w:i/>
          <w:color w:val="943634" w:themeColor="accent2" w:themeShade="BF"/>
          <w:sz w:val="24"/>
          <w:szCs w:val="24"/>
          <w:rPrChange w:id="80" w:author="Kelly Kantack" w:date="2024-03-01T11:10:00Z">
            <w:rPr/>
          </w:rPrChange>
        </w:rPr>
        <w:fldChar w:fldCharType="separate"/>
      </w:r>
      <w:r w:rsidR="00253C0A" w:rsidRPr="0079017C">
        <w:rPr>
          <w:rFonts w:ascii="Arial" w:hAnsi="Arial" w:cs="Arial"/>
          <w:i/>
          <w:color w:val="943634" w:themeColor="accent2" w:themeShade="BF"/>
          <w:sz w:val="24"/>
          <w:szCs w:val="24"/>
          <w:rPrChange w:id="81" w:author="Kelly Kantack" w:date="2024-03-01T11:10:00Z">
            <w:rPr>
              <w:rStyle w:val="Hyperlink"/>
              <w:rFonts w:ascii="Arial" w:hAnsi="Arial" w:cs="Arial"/>
              <w:i/>
              <w:sz w:val="24"/>
              <w:szCs w:val="24"/>
            </w:rPr>
          </w:rPrChange>
        </w:rPr>
        <w:t>https://santamaria.wa.edu.au/why-do-catholics-celebrate-feast-days/#:~:text=In%20the%20simplest%20of%20ways,symbolises%20a%20time%20of%20celebration</w:t>
      </w:r>
      <w:r w:rsidR="00BB48BE" w:rsidRPr="0079017C">
        <w:rPr>
          <w:rFonts w:ascii="Arial" w:hAnsi="Arial" w:cs="Arial"/>
          <w:i/>
          <w:color w:val="943634" w:themeColor="accent2" w:themeShade="BF"/>
          <w:sz w:val="24"/>
          <w:szCs w:val="24"/>
          <w:rPrChange w:id="82" w:author="Kelly Kantack" w:date="2024-03-01T11:10:00Z">
            <w:rPr>
              <w:rStyle w:val="Hyperlink"/>
              <w:rFonts w:ascii="Arial" w:hAnsi="Arial" w:cs="Arial"/>
              <w:i/>
              <w:sz w:val="24"/>
              <w:szCs w:val="24"/>
            </w:rPr>
          </w:rPrChange>
        </w:rPr>
        <w:fldChar w:fldCharType="end"/>
      </w:r>
    </w:p>
    <w:p w14:paraId="038DE9CF" w14:textId="77777777" w:rsidR="0079017C" w:rsidRPr="006707BE" w:rsidRDefault="0079017C" w:rsidP="0079017C">
      <w:pPr>
        <w:spacing w:after="0" w:line="240" w:lineRule="auto"/>
        <w:rPr>
          <w:ins w:id="83" w:author="Kelly Kantack" w:date="2024-03-01T11:11:00Z"/>
          <w:rFonts w:ascii="Arial" w:hAnsi="Arial" w:cs="Arial"/>
          <w:i/>
          <w:sz w:val="24"/>
          <w:szCs w:val="24"/>
        </w:rPr>
      </w:pPr>
      <w:ins w:id="84" w:author="Kelly Kantack" w:date="2024-03-01T11:11:00Z">
        <w:r>
          <w:rPr>
            <w:rFonts w:ascii="Arial" w:hAnsi="Arial" w:cs="Arial"/>
            <w:i/>
            <w:sz w:val="24"/>
            <w:szCs w:val="24"/>
          </w:rPr>
          <w:t>______________________________________________________________________________</w:t>
        </w:r>
      </w:ins>
    </w:p>
    <w:p w14:paraId="09BED107" w14:textId="764F54C1" w:rsidR="00380EA0" w:rsidDel="0079017C" w:rsidRDefault="00380EA0" w:rsidP="0079017C">
      <w:pPr>
        <w:spacing w:after="0" w:line="240" w:lineRule="auto"/>
        <w:rPr>
          <w:del w:id="85" w:author="Kelly Kantack" w:date="2024-03-01T11:11:00Z"/>
          <w:rFonts w:ascii="Arial" w:hAnsi="Arial" w:cs="Arial"/>
          <w:i/>
          <w:color w:val="943634" w:themeColor="accent2" w:themeShade="BF"/>
          <w:sz w:val="24"/>
          <w:szCs w:val="24"/>
        </w:rPr>
        <w:pPrChange w:id="86" w:author="Kelly Kantack" w:date="2024-03-01T11:10:00Z">
          <w:pPr>
            <w:pBdr>
              <w:bottom w:val="single" w:sz="12" w:space="1" w:color="auto"/>
            </w:pBdr>
            <w:spacing w:after="0" w:line="240" w:lineRule="auto"/>
          </w:pPr>
        </w:pPrChange>
      </w:pPr>
    </w:p>
    <w:p w14:paraId="1DE2DC97" w14:textId="66D4A16A"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87" w:author="Kelly Kantack" w:date="2024-03-01T11:10:00Z">
            <w:rPr/>
          </w:rPrChange>
        </w:rPr>
        <w:fldChar w:fldCharType="begin"/>
      </w:r>
      <w:r w:rsidR="00BB48BE" w:rsidRPr="0079017C">
        <w:rPr>
          <w:rFonts w:ascii="Arial" w:hAnsi="Arial" w:cs="Arial"/>
          <w:i/>
          <w:color w:val="943634" w:themeColor="accent2" w:themeShade="BF"/>
          <w:sz w:val="24"/>
          <w:szCs w:val="24"/>
          <w:rPrChange w:id="88" w:author="Kelly Kantack" w:date="2024-03-01T11:10:00Z">
            <w:rPr/>
          </w:rPrChange>
        </w:rPr>
        <w:instrText xml:space="preserve"> HYPERLINK "https://www.catholic.org/saints/saint.php?saint_id=89" </w:instrText>
      </w:r>
      <w:r w:rsidR="00BB48BE" w:rsidRPr="0079017C">
        <w:rPr>
          <w:rFonts w:ascii="Arial" w:hAnsi="Arial" w:cs="Arial"/>
          <w:i/>
          <w:color w:val="943634" w:themeColor="accent2" w:themeShade="BF"/>
          <w:sz w:val="24"/>
          <w:szCs w:val="24"/>
          <w:rPrChange w:id="89" w:author="Kelly Kantack" w:date="2024-03-01T11:10:00Z">
            <w:rPr/>
          </w:rPrChange>
        </w:rPr>
        <w:fldChar w:fldCharType="separate"/>
      </w:r>
      <w:r w:rsidR="00253C0A" w:rsidRPr="0079017C">
        <w:rPr>
          <w:rFonts w:ascii="Arial" w:hAnsi="Arial" w:cs="Arial"/>
          <w:i/>
          <w:color w:val="943634" w:themeColor="accent2" w:themeShade="BF"/>
          <w:sz w:val="24"/>
          <w:szCs w:val="24"/>
          <w:rPrChange w:id="90" w:author="Kelly Kantack" w:date="2024-03-01T11:10:00Z">
            <w:rPr>
              <w:rStyle w:val="Hyperlink"/>
              <w:rFonts w:ascii="Arial" w:hAnsi="Arial" w:cs="Arial"/>
              <w:i/>
              <w:sz w:val="24"/>
              <w:szCs w:val="24"/>
            </w:rPr>
          </w:rPrChange>
        </w:rPr>
        <w:t>https://www.catholic.org/saints/saint.php?saint_id=89</w:t>
      </w:r>
      <w:r w:rsidR="00BB48BE" w:rsidRPr="0079017C">
        <w:rPr>
          <w:rFonts w:ascii="Arial" w:hAnsi="Arial" w:cs="Arial"/>
          <w:i/>
          <w:color w:val="943634" w:themeColor="accent2" w:themeShade="BF"/>
          <w:sz w:val="24"/>
          <w:szCs w:val="24"/>
          <w:rPrChange w:id="91" w:author="Kelly Kantack" w:date="2024-03-01T11:10:00Z">
            <w:rPr>
              <w:rStyle w:val="Hyperlink"/>
              <w:rFonts w:ascii="Arial" w:hAnsi="Arial" w:cs="Arial"/>
              <w:i/>
              <w:sz w:val="24"/>
              <w:szCs w:val="24"/>
            </w:rPr>
          </w:rPrChange>
        </w:rPr>
        <w:fldChar w:fldCharType="end"/>
      </w:r>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of Lisieux</w:t>
      </w:r>
      <w:r w:rsidR="00A82417">
        <w:rPr>
          <w:rFonts w:ascii="Arial" w:hAnsi="Arial" w:cs="Arial"/>
          <w:b/>
          <w:sz w:val="24"/>
          <w:szCs w:val="24"/>
          <w:u w:val="single"/>
        </w:rPr>
        <w:t>)</w:t>
      </w:r>
      <w:r w:rsidR="00380EA0" w:rsidRPr="006707BE">
        <w:rPr>
          <w:rFonts w:ascii="Arial" w:hAnsi="Arial" w:cs="Arial"/>
          <w:b/>
          <w:i/>
          <w:sz w:val="24"/>
          <w:szCs w:val="24"/>
          <w:u w:val="single"/>
        </w:rPr>
        <w:t xml:space="preserve"> </w:t>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Saint Thérèse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r w:rsidR="00BB48BE" w:rsidRPr="0079017C">
        <w:rPr>
          <w:rFonts w:ascii="Arial" w:hAnsi="Arial" w:cs="Arial"/>
          <w:i/>
          <w:color w:val="943634" w:themeColor="accent2" w:themeShade="BF"/>
          <w:sz w:val="24"/>
          <w:szCs w:val="24"/>
          <w:rPrChange w:id="92" w:author="Kelly Kantack" w:date="2024-03-01T11:11:00Z">
            <w:rPr/>
          </w:rPrChange>
        </w:rPr>
        <w:fldChar w:fldCharType="begin"/>
      </w:r>
      <w:r w:rsidR="00BB48BE" w:rsidRPr="0079017C">
        <w:rPr>
          <w:rFonts w:ascii="Arial" w:hAnsi="Arial" w:cs="Arial"/>
          <w:i/>
          <w:color w:val="943634" w:themeColor="accent2" w:themeShade="BF"/>
          <w:sz w:val="24"/>
          <w:szCs w:val="24"/>
          <w:rPrChange w:id="93" w:author="Kelly Kantack" w:date="2024-03-01T11:11:00Z">
            <w:rPr/>
          </w:rPrChange>
        </w:rPr>
        <w:instrText xml:space="preserve"> HYPERLINK "https://www.catholic.org/saints/saint.php?saint_id=105" </w:instrText>
      </w:r>
      <w:r w:rsidR="00BB48BE" w:rsidRPr="0079017C">
        <w:rPr>
          <w:rFonts w:ascii="Arial" w:hAnsi="Arial" w:cs="Arial"/>
          <w:i/>
          <w:color w:val="943634" w:themeColor="accent2" w:themeShade="BF"/>
          <w:sz w:val="24"/>
          <w:szCs w:val="24"/>
          <w:rPrChange w:id="94" w:author="Kelly Kantack" w:date="2024-03-01T11:11:00Z">
            <w:rPr/>
          </w:rPrChange>
        </w:rPr>
        <w:fldChar w:fldCharType="separate"/>
      </w:r>
      <w:r w:rsidR="00253C0A" w:rsidRPr="0079017C">
        <w:rPr>
          <w:rFonts w:ascii="Arial" w:hAnsi="Arial" w:cs="Arial"/>
          <w:i/>
          <w:color w:val="943634" w:themeColor="accent2" w:themeShade="BF"/>
          <w:sz w:val="24"/>
          <w:szCs w:val="24"/>
          <w:rPrChange w:id="95" w:author="Kelly Kantack" w:date="2024-03-01T11:11:00Z">
            <w:rPr>
              <w:rStyle w:val="Hyperlink"/>
              <w:rFonts w:ascii="Arial" w:hAnsi="Arial" w:cs="Arial"/>
              <w:i/>
              <w:sz w:val="24"/>
              <w:szCs w:val="24"/>
            </w:rPr>
          </w:rPrChange>
        </w:rPr>
        <w:t>https://www.catholic.org/saints/saint.php?saint_id=105</w:t>
      </w:r>
      <w:r w:rsidR="00BB48BE" w:rsidRPr="0079017C">
        <w:rPr>
          <w:rFonts w:ascii="Arial" w:hAnsi="Arial" w:cs="Arial"/>
          <w:i/>
          <w:color w:val="943634" w:themeColor="accent2" w:themeShade="BF"/>
          <w:sz w:val="24"/>
          <w:szCs w:val="24"/>
          <w:rPrChange w:id="96" w:author="Kelly Kantack" w:date="2024-03-01T11:11:00Z">
            <w:rPr>
              <w:rStyle w:val="Hyperlink"/>
              <w:rFonts w:ascii="Arial" w:hAnsi="Arial" w:cs="Arial"/>
              <w:i/>
              <w:sz w:val="24"/>
              <w:szCs w:val="24"/>
            </w:rPr>
          </w:rPrChange>
        </w:rPr>
        <w:fldChar w:fldCharType="end"/>
      </w:r>
    </w:p>
    <w:p w14:paraId="53AA711B" w14:textId="74E70BF5" w:rsidR="00DC4598"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97" w:author="Kelly Kantack" w:date="2024-03-01T11:11:00Z">
            <w:rPr/>
          </w:rPrChange>
        </w:rPr>
        <w:fldChar w:fldCharType="begin"/>
      </w:r>
      <w:r w:rsidRPr="0079017C">
        <w:rPr>
          <w:rFonts w:ascii="Arial" w:hAnsi="Arial" w:cs="Arial"/>
          <w:i/>
          <w:color w:val="943634" w:themeColor="accent2" w:themeShade="BF"/>
          <w:sz w:val="24"/>
          <w:szCs w:val="24"/>
          <w:rPrChange w:id="98" w:author="Kelly Kantack" w:date="2024-03-01T11:11:00Z">
            <w:rPr/>
          </w:rPrChange>
        </w:rPr>
        <w:instrText xml:space="preserve"> HYPERLINK "https://www.littleflower.org/st-therese/who-is-st-therese/" </w:instrText>
      </w:r>
      <w:r w:rsidRPr="0079017C">
        <w:rPr>
          <w:rFonts w:ascii="Arial" w:hAnsi="Arial" w:cs="Arial"/>
          <w:i/>
          <w:color w:val="943634" w:themeColor="accent2" w:themeShade="BF"/>
          <w:sz w:val="24"/>
          <w:szCs w:val="24"/>
          <w:rPrChange w:id="99" w:author="Kelly Kantack" w:date="2024-03-01T11:11:00Z">
            <w:rPr/>
          </w:rPrChange>
        </w:rPr>
        <w:fldChar w:fldCharType="separate"/>
      </w:r>
      <w:r w:rsidR="00253C0A" w:rsidRPr="0079017C">
        <w:rPr>
          <w:rFonts w:ascii="Arial" w:hAnsi="Arial" w:cs="Arial"/>
          <w:i/>
          <w:color w:val="943634" w:themeColor="accent2" w:themeShade="BF"/>
          <w:sz w:val="24"/>
          <w:szCs w:val="24"/>
          <w:rPrChange w:id="100" w:author="Kelly Kantack" w:date="2024-03-01T11:11:00Z">
            <w:rPr>
              <w:rStyle w:val="Hyperlink"/>
              <w:rFonts w:ascii="Arial" w:hAnsi="Arial" w:cs="Arial"/>
              <w:i/>
              <w:sz w:val="24"/>
              <w:szCs w:val="24"/>
            </w:rPr>
          </w:rPrChange>
        </w:rPr>
        <w:t>https://www.littleflower.org/st-therese/who-is-st-therese/</w:t>
      </w:r>
      <w:r w:rsidRPr="0079017C">
        <w:rPr>
          <w:rFonts w:ascii="Arial" w:hAnsi="Arial" w:cs="Arial"/>
          <w:i/>
          <w:color w:val="943634" w:themeColor="accent2" w:themeShade="BF"/>
          <w:sz w:val="24"/>
          <w:szCs w:val="24"/>
          <w:rPrChange w:id="101" w:author="Kelly Kantack" w:date="2024-03-01T11:11:00Z">
            <w:rPr>
              <w:rStyle w:val="Hyperlink"/>
              <w:rFonts w:ascii="Arial" w:hAnsi="Arial" w:cs="Arial"/>
              <w:i/>
              <w:sz w:val="24"/>
              <w:szCs w:val="24"/>
            </w:rPr>
          </w:rPrChange>
        </w:rPr>
        <w:fldChar w:fldCharType="end"/>
      </w:r>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02" w:author="Kelly Kantack" w:date="2024-03-01T11:11:00Z">
            <w:rPr/>
          </w:rPrChange>
        </w:rPr>
        <w:fldChar w:fldCharType="begin"/>
      </w:r>
      <w:r w:rsidR="00BB48BE" w:rsidRPr="0079017C">
        <w:rPr>
          <w:rFonts w:ascii="Arial" w:hAnsi="Arial" w:cs="Arial"/>
          <w:i/>
          <w:color w:val="943634" w:themeColor="accent2" w:themeShade="BF"/>
          <w:sz w:val="24"/>
          <w:szCs w:val="24"/>
          <w:rPrChange w:id="103" w:author="Kelly Kantack" w:date="2024-03-01T11:11:00Z">
            <w:rPr/>
          </w:rPrChange>
        </w:rPr>
        <w:instrText xml:space="preserve"> HYPERLINK "https://www.simplycatholic.com/the-blessed-virgin-mary-a-saint-for-mothers/" \l ":~:text=In%20addition%20to%20being%20the,her%20title%20the%20Immaculate%20Conception" </w:instrText>
      </w:r>
      <w:r w:rsidR="00BB48BE" w:rsidRPr="0079017C">
        <w:rPr>
          <w:rFonts w:ascii="Arial" w:hAnsi="Arial" w:cs="Arial"/>
          <w:i/>
          <w:color w:val="943634" w:themeColor="accent2" w:themeShade="BF"/>
          <w:sz w:val="24"/>
          <w:szCs w:val="24"/>
          <w:rPrChange w:id="104" w:author="Kelly Kantack" w:date="2024-03-01T11:11:00Z">
            <w:rPr/>
          </w:rPrChange>
        </w:rPr>
        <w:fldChar w:fldCharType="separate"/>
      </w:r>
      <w:r w:rsidR="00253C0A" w:rsidRPr="0079017C">
        <w:rPr>
          <w:rFonts w:ascii="Arial" w:hAnsi="Arial" w:cs="Arial"/>
          <w:i/>
          <w:color w:val="943634" w:themeColor="accent2" w:themeShade="BF"/>
          <w:sz w:val="24"/>
          <w:szCs w:val="24"/>
          <w:rPrChange w:id="105" w:author="Kelly Kantack" w:date="2024-03-01T11:11:00Z">
            <w:rPr>
              <w:rStyle w:val="Hyperlink"/>
              <w:rFonts w:ascii="Arial" w:hAnsi="Arial" w:cs="Arial"/>
              <w:i/>
              <w:sz w:val="24"/>
              <w:szCs w:val="24"/>
            </w:rPr>
          </w:rPrChange>
        </w:rPr>
        <w:t>https://www.simplycatholic.com/the-blessed-virgin-mary-a-saint-for-mothers/#:~:text=In%20addition%20to%20being%20the,her%20title%20the%20Immaculate%20Conception</w:t>
      </w:r>
      <w:r w:rsidR="00BB48BE" w:rsidRPr="0079017C">
        <w:rPr>
          <w:rFonts w:ascii="Arial" w:hAnsi="Arial" w:cs="Arial"/>
          <w:i/>
          <w:color w:val="943634" w:themeColor="accent2" w:themeShade="BF"/>
          <w:sz w:val="24"/>
          <w:szCs w:val="24"/>
          <w:rPrChange w:id="106" w:author="Kelly Kantack" w:date="2024-03-01T11:11:00Z">
            <w:rPr>
              <w:rStyle w:val="Hyperlink"/>
              <w:rFonts w:ascii="Arial" w:hAnsi="Arial" w:cs="Arial"/>
              <w:i/>
              <w:sz w:val="24"/>
              <w:szCs w:val="24"/>
            </w:rPr>
          </w:rPrChange>
        </w:rPr>
        <w:fldChar w:fldCharType="end"/>
      </w:r>
    </w:p>
    <w:p w14:paraId="0DFE332C" w14:textId="4F90677D" w:rsidR="00380EA0" w:rsidRPr="0079017C" w:rsidDel="00977721" w:rsidRDefault="00380EA0" w:rsidP="0079017C">
      <w:pPr>
        <w:spacing w:after="0" w:line="240" w:lineRule="auto"/>
        <w:rPr>
          <w:del w:id="107" w:author="Kelly Kantack" w:date="2024-03-01T11:00:00Z"/>
          <w:rFonts w:ascii="Arial" w:hAnsi="Arial" w:cs="Arial"/>
          <w:i/>
          <w:color w:val="943634" w:themeColor="accent2" w:themeShade="BF"/>
          <w:sz w:val="24"/>
          <w:szCs w:val="24"/>
          <w:rPrChange w:id="108" w:author="Kelly Kantack" w:date="2024-03-01T11:11:00Z">
            <w:rPr>
              <w:del w:id="109" w:author="Kelly Kantack" w:date="2024-03-01T11:00:00Z"/>
              <w:rFonts w:ascii="Arial" w:hAnsi="Arial" w:cs="Arial"/>
              <w:i/>
              <w:sz w:val="24"/>
              <w:szCs w:val="24"/>
            </w:rPr>
          </w:rPrChange>
        </w:rPr>
        <w:pPrChange w:id="110" w:author="Kelly Kantack" w:date="2024-03-01T11:11:00Z">
          <w:pPr>
            <w:spacing w:after="0" w:line="240" w:lineRule="auto"/>
          </w:pPr>
        </w:pPrChange>
      </w:pPr>
      <w:del w:id="111" w:author="Kelly Kantack" w:date="2024-03-01T11:00:00Z">
        <w:r w:rsidRPr="0079017C" w:rsidDel="00977721">
          <w:rPr>
            <w:rFonts w:ascii="Arial" w:hAnsi="Arial" w:cs="Arial"/>
            <w:i/>
            <w:color w:val="943634" w:themeColor="accent2" w:themeShade="BF"/>
            <w:sz w:val="24"/>
            <w:szCs w:val="24"/>
            <w:rPrChange w:id="112" w:author="Kelly Kantack" w:date="2024-03-01T11:11:00Z">
              <w:rPr>
                <w:rFonts w:ascii="Arial" w:hAnsi="Arial" w:cs="Arial"/>
                <w:i/>
                <w:sz w:val="24"/>
                <w:szCs w:val="24"/>
              </w:rPr>
            </w:rPrChange>
          </w:rPr>
          <w:delText>______________________________________________________________________________</w:delText>
        </w:r>
      </w:del>
    </w:p>
    <w:p w14:paraId="046E6BB4" w14:textId="77777777" w:rsidR="00DB0E70" w:rsidRDefault="00DB0E70" w:rsidP="0079017C">
      <w:pPr>
        <w:spacing w:after="0" w:line="240" w:lineRule="auto"/>
        <w:rPr>
          <w:rFonts w:ascii="Arial" w:hAnsi="Arial" w:cs="Arial"/>
          <w:b/>
          <w:sz w:val="24"/>
          <w:szCs w:val="24"/>
        </w:rPr>
        <w:pPrChange w:id="113" w:author="Kelly Kantack" w:date="2024-03-01T11:11:00Z">
          <w:pPr/>
        </w:pPrChange>
      </w:pPr>
      <w:r w:rsidRPr="0079017C">
        <w:rPr>
          <w:rFonts w:ascii="Arial" w:hAnsi="Arial" w:cs="Arial"/>
          <w:i/>
          <w:color w:val="943634" w:themeColor="accent2" w:themeShade="BF"/>
          <w:sz w:val="24"/>
          <w:szCs w:val="24"/>
          <w:rPrChange w:id="114" w:author="Kelly Kantack" w:date="2024-03-01T11:11:00Z">
            <w:rPr>
              <w:rFonts w:ascii="Arial" w:hAnsi="Arial" w:cs="Arial"/>
              <w:b/>
              <w:sz w:val="24"/>
              <w:szCs w:val="24"/>
            </w:rPr>
          </w:rPrChange>
        </w:rPr>
        <w:br w:type="page"/>
      </w:r>
    </w:p>
    <w:p w14:paraId="7BA1E61C" w14:textId="5C4955D3" w:rsidR="0007567F" w:rsidRPr="006707BE" w:rsidRDefault="00FE3B21" w:rsidP="00380EA0">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15" w:author="Kelly Kantack" w:date="2024-03-01T11:11:00Z">
            <w:rPr/>
          </w:rPrChange>
        </w:rPr>
        <w:fldChar w:fldCharType="begin"/>
      </w:r>
      <w:r w:rsidR="00BB48BE" w:rsidRPr="0079017C">
        <w:rPr>
          <w:rFonts w:ascii="Arial" w:hAnsi="Arial" w:cs="Arial"/>
          <w:i/>
          <w:color w:val="943634" w:themeColor="accent2" w:themeShade="BF"/>
          <w:sz w:val="24"/>
          <w:szCs w:val="24"/>
          <w:rPrChange w:id="116"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17" w:author="Kelly Kantack" w:date="2024-03-01T11:11:00Z">
            <w:rPr/>
          </w:rPrChange>
        </w:rPr>
        <w:fldChar w:fldCharType="separate"/>
      </w:r>
      <w:r w:rsidR="00253C0A" w:rsidRPr="0079017C">
        <w:rPr>
          <w:rFonts w:ascii="Arial" w:hAnsi="Arial" w:cs="Arial"/>
          <w:i/>
          <w:color w:val="943634" w:themeColor="accent2" w:themeShade="BF"/>
          <w:sz w:val="24"/>
          <w:szCs w:val="24"/>
          <w:rPrChange w:id="118" w:author="Kelly Kantack" w:date="2024-03-01T11:11:00Z">
            <w:rPr>
              <w:rStyle w:val="Hyperlink"/>
              <w:rFonts w:ascii="Arial" w:hAnsi="Arial" w:cs="Arial"/>
              <w:i/>
              <w:sz w:val="24"/>
              <w:szCs w:val="24"/>
            </w:rPr>
          </w:rPrChange>
        </w:rPr>
        <w:t>https://catholicworldmission.org/important-catholic-saints/</w:t>
      </w:r>
      <w:r w:rsidR="00BB48BE" w:rsidRPr="0079017C">
        <w:rPr>
          <w:rFonts w:ascii="Arial" w:hAnsi="Arial" w:cs="Arial"/>
          <w:i/>
          <w:color w:val="943634" w:themeColor="accent2" w:themeShade="BF"/>
          <w:sz w:val="24"/>
          <w:szCs w:val="24"/>
          <w:rPrChange w:id="119" w:author="Kelly Kantack" w:date="2024-03-01T11:11:00Z">
            <w:rPr>
              <w:rStyle w:val="Hyperlink"/>
              <w:rFonts w:ascii="Arial" w:hAnsi="Arial" w:cs="Arial"/>
              <w:i/>
              <w:sz w:val="24"/>
              <w:szCs w:val="24"/>
            </w:rPr>
          </w:rPrChange>
        </w:rPr>
        <w:fldChar w:fldCharType="end"/>
      </w:r>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t>Thaddeus</w:t>
      </w:r>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41508185" w14:textId="77777777" w:rsidR="0079017C" w:rsidRPr="00CB04A3" w:rsidRDefault="00253C0A" w:rsidP="0079017C">
      <w:pPr>
        <w:spacing w:after="0" w:line="240" w:lineRule="auto"/>
        <w:rPr>
          <w:ins w:id="120" w:author="Kelly Kantack" w:date="2024-03-01T11:12:00Z"/>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21" w:author="Kelly Kantack" w:date="2024-03-01T11:11:00Z">
            <w:rPr/>
          </w:rPrChange>
        </w:rPr>
        <w:fldChar w:fldCharType="begin"/>
      </w:r>
      <w:r w:rsidR="00BB48BE" w:rsidRPr="0079017C">
        <w:rPr>
          <w:rFonts w:ascii="Arial" w:hAnsi="Arial" w:cs="Arial"/>
          <w:i/>
          <w:color w:val="943634" w:themeColor="accent2" w:themeShade="BF"/>
          <w:sz w:val="24"/>
          <w:szCs w:val="24"/>
          <w:rPrChange w:id="122"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23" w:author="Kelly Kantack" w:date="2024-03-01T11:11:00Z">
            <w:rPr/>
          </w:rPrChange>
        </w:rPr>
        <w:fldChar w:fldCharType="separate"/>
      </w:r>
      <w:r w:rsidRPr="0079017C">
        <w:rPr>
          <w:rFonts w:ascii="Arial" w:hAnsi="Arial" w:cs="Arial"/>
          <w:i/>
          <w:color w:val="943634" w:themeColor="accent2" w:themeShade="BF"/>
          <w:sz w:val="24"/>
          <w:szCs w:val="24"/>
          <w:rPrChange w:id="124" w:author="Kelly Kantack" w:date="2024-03-01T11:11:00Z">
            <w:rPr>
              <w:rStyle w:val="Hyperlink"/>
              <w:rFonts w:ascii="Arial" w:hAnsi="Arial" w:cs="Arial"/>
              <w:i/>
              <w:sz w:val="24"/>
              <w:szCs w:val="24"/>
            </w:rPr>
          </w:rPrChange>
        </w:rPr>
        <w:t>https://catholicworldmission.org/important-catholic-saints/</w:t>
      </w:r>
      <w:r w:rsidR="00BB48BE" w:rsidRPr="0079017C">
        <w:rPr>
          <w:rFonts w:ascii="Arial" w:hAnsi="Arial" w:cs="Arial"/>
          <w:i/>
          <w:color w:val="943634" w:themeColor="accent2" w:themeShade="BF"/>
          <w:sz w:val="24"/>
          <w:szCs w:val="24"/>
          <w:rPrChange w:id="125" w:author="Kelly Kantack" w:date="2024-03-01T11:11:00Z">
            <w:rPr>
              <w:rStyle w:val="Hyperlink"/>
              <w:rFonts w:ascii="Arial" w:hAnsi="Arial" w:cs="Arial"/>
              <w:i/>
              <w:sz w:val="24"/>
              <w:szCs w:val="24"/>
            </w:rPr>
          </w:rPrChange>
        </w:rPr>
        <w:fldChar w:fldCharType="end"/>
      </w:r>
    </w:p>
    <w:p w14:paraId="48859678" w14:textId="77777777" w:rsidR="0079017C" w:rsidRPr="006707BE" w:rsidRDefault="0079017C" w:rsidP="0079017C">
      <w:pPr>
        <w:spacing w:after="0" w:line="240" w:lineRule="auto"/>
        <w:rPr>
          <w:ins w:id="126" w:author="Kelly Kantack" w:date="2024-03-01T11:12:00Z"/>
          <w:rFonts w:ascii="Arial" w:hAnsi="Arial" w:cs="Arial"/>
          <w:i/>
          <w:sz w:val="24"/>
          <w:szCs w:val="24"/>
        </w:rPr>
      </w:pPr>
      <w:ins w:id="127" w:author="Kelly Kantack" w:date="2024-03-01T11:12:00Z">
        <w:r>
          <w:rPr>
            <w:rFonts w:ascii="Arial" w:hAnsi="Arial" w:cs="Arial"/>
            <w:i/>
            <w:sz w:val="24"/>
            <w:szCs w:val="24"/>
          </w:rPr>
          <w:t>______________________________________________________________________________</w:t>
        </w:r>
      </w:ins>
    </w:p>
    <w:p w14:paraId="362297B9" w14:textId="1200E21C" w:rsidR="00380EA0" w:rsidRPr="008369C0" w:rsidDel="0079017C" w:rsidRDefault="00380EA0" w:rsidP="0079017C">
      <w:pPr>
        <w:spacing w:after="0" w:line="240" w:lineRule="auto"/>
        <w:rPr>
          <w:del w:id="128" w:author="Kelly Kantack" w:date="2024-03-01T11:12:00Z"/>
          <w:rFonts w:ascii="Arial" w:hAnsi="Arial" w:cs="Arial"/>
          <w:i/>
          <w:color w:val="943634" w:themeColor="accent2" w:themeShade="BF"/>
          <w:sz w:val="24"/>
          <w:szCs w:val="24"/>
        </w:rPr>
      </w:pPr>
    </w:p>
    <w:p w14:paraId="68237636" w14:textId="5D2DCE4E" w:rsidR="00380EA0" w:rsidRPr="006707BE" w:rsidDel="0079017C" w:rsidRDefault="00380EA0" w:rsidP="0079017C">
      <w:pPr>
        <w:spacing w:after="0" w:line="240" w:lineRule="auto"/>
        <w:rPr>
          <w:del w:id="129" w:author="Kelly Kantack" w:date="2024-03-01T11:12:00Z"/>
          <w:rFonts w:ascii="Arial" w:hAnsi="Arial" w:cs="Arial"/>
          <w:i/>
          <w:sz w:val="24"/>
          <w:szCs w:val="24"/>
        </w:rPr>
      </w:pPr>
      <w:del w:id="130" w:author="Kelly Kantack" w:date="2024-03-01T11:12:00Z">
        <w:r w:rsidRPr="0079017C" w:rsidDel="0079017C">
          <w:rPr>
            <w:rFonts w:ascii="Arial" w:hAnsi="Arial" w:cs="Arial"/>
            <w:i/>
            <w:color w:val="943634" w:themeColor="accent2" w:themeShade="BF"/>
            <w:sz w:val="24"/>
            <w:szCs w:val="24"/>
            <w:rPrChange w:id="131" w:author="Kelly Kantack" w:date="2024-03-01T11:11:00Z">
              <w:rPr>
                <w:rFonts w:ascii="Arial" w:hAnsi="Arial" w:cs="Arial"/>
                <w:i/>
                <w:sz w:val="24"/>
                <w:szCs w:val="24"/>
              </w:rPr>
            </w:rPrChange>
          </w:rPr>
          <w:delText>______________________________________________________________________________</w:delText>
        </w:r>
      </w:del>
    </w:p>
    <w:p w14:paraId="504EFFA3" w14:textId="6A325E67" w:rsidR="004F3041" w:rsidRPr="006707BE" w:rsidRDefault="00940DC6" w:rsidP="0079017C">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00BE5809" w14:textId="77777777" w:rsidR="0079017C" w:rsidRPr="00CB04A3" w:rsidRDefault="00253C0A" w:rsidP="0079017C">
      <w:pPr>
        <w:spacing w:after="0" w:line="240" w:lineRule="auto"/>
        <w:rPr>
          <w:ins w:id="132" w:author="Kelly Kantack" w:date="2024-03-01T11:12:00Z"/>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33" w:author="Kelly Kantack" w:date="2024-03-01T11:11:00Z">
            <w:rPr/>
          </w:rPrChange>
        </w:rPr>
        <w:fldChar w:fldCharType="begin"/>
      </w:r>
      <w:r w:rsidR="00BB48BE" w:rsidRPr="0079017C">
        <w:rPr>
          <w:rFonts w:ascii="Arial" w:hAnsi="Arial" w:cs="Arial"/>
          <w:i/>
          <w:color w:val="943634" w:themeColor="accent2" w:themeShade="BF"/>
          <w:sz w:val="24"/>
          <w:szCs w:val="24"/>
          <w:rPrChange w:id="134"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35" w:author="Kelly Kantack" w:date="2024-03-01T11:11:00Z">
            <w:rPr/>
          </w:rPrChange>
        </w:rPr>
        <w:fldChar w:fldCharType="separate"/>
      </w:r>
      <w:r w:rsidRPr="0079017C">
        <w:rPr>
          <w:rFonts w:ascii="Arial" w:hAnsi="Arial" w:cs="Arial"/>
          <w:i/>
          <w:color w:val="943634" w:themeColor="accent2" w:themeShade="BF"/>
          <w:sz w:val="24"/>
          <w:szCs w:val="24"/>
          <w:rPrChange w:id="136" w:author="Kelly Kantack" w:date="2024-03-01T11:11:00Z">
            <w:rPr>
              <w:rStyle w:val="Hyperlink"/>
              <w:rFonts w:ascii="Arial" w:hAnsi="Arial" w:cs="Arial"/>
              <w:i/>
              <w:sz w:val="24"/>
              <w:szCs w:val="24"/>
            </w:rPr>
          </w:rPrChange>
        </w:rPr>
        <w:t>https://catholicworldmission.org/important-catholic-saints/</w:t>
      </w:r>
      <w:r w:rsidR="00BB48BE" w:rsidRPr="0079017C">
        <w:rPr>
          <w:rFonts w:ascii="Arial" w:hAnsi="Arial" w:cs="Arial"/>
          <w:i/>
          <w:color w:val="943634" w:themeColor="accent2" w:themeShade="BF"/>
          <w:sz w:val="24"/>
          <w:szCs w:val="24"/>
          <w:rPrChange w:id="137" w:author="Kelly Kantack" w:date="2024-03-01T11:11:00Z">
            <w:rPr>
              <w:rStyle w:val="Hyperlink"/>
              <w:rFonts w:ascii="Arial" w:hAnsi="Arial" w:cs="Arial"/>
              <w:i/>
              <w:sz w:val="24"/>
              <w:szCs w:val="24"/>
            </w:rPr>
          </w:rPrChange>
        </w:rPr>
        <w:fldChar w:fldCharType="end"/>
      </w:r>
    </w:p>
    <w:p w14:paraId="21440160" w14:textId="77777777" w:rsidR="0079017C" w:rsidRPr="006707BE" w:rsidRDefault="0079017C" w:rsidP="0079017C">
      <w:pPr>
        <w:spacing w:after="0" w:line="240" w:lineRule="auto"/>
        <w:rPr>
          <w:ins w:id="138" w:author="Kelly Kantack" w:date="2024-03-01T11:12:00Z"/>
          <w:rFonts w:ascii="Arial" w:hAnsi="Arial" w:cs="Arial"/>
          <w:i/>
          <w:sz w:val="24"/>
          <w:szCs w:val="24"/>
        </w:rPr>
      </w:pPr>
      <w:ins w:id="139" w:author="Kelly Kantack" w:date="2024-03-01T11:12:00Z">
        <w:r>
          <w:rPr>
            <w:rFonts w:ascii="Arial" w:hAnsi="Arial" w:cs="Arial"/>
            <w:i/>
            <w:sz w:val="24"/>
            <w:szCs w:val="24"/>
          </w:rPr>
          <w:t>______________________________________________________________________________</w:t>
        </w:r>
      </w:ins>
    </w:p>
    <w:p w14:paraId="78B6C44D" w14:textId="47EA5A8D" w:rsidR="00253C0A" w:rsidDel="0079017C" w:rsidRDefault="00253C0A" w:rsidP="0079017C">
      <w:pPr>
        <w:spacing w:after="0" w:line="240" w:lineRule="auto"/>
        <w:rPr>
          <w:del w:id="140" w:author="Kelly Kantack" w:date="2024-03-01T11:12:00Z"/>
          <w:rFonts w:ascii="Arial" w:hAnsi="Arial" w:cs="Arial"/>
          <w:i/>
          <w:color w:val="943634" w:themeColor="accent2" w:themeShade="BF"/>
          <w:sz w:val="24"/>
          <w:szCs w:val="24"/>
        </w:rPr>
      </w:pPr>
    </w:p>
    <w:p w14:paraId="21691423" w14:textId="235B4DA4" w:rsidR="00380EA0" w:rsidRPr="006707BE" w:rsidDel="0079017C" w:rsidRDefault="00380EA0" w:rsidP="0079017C">
      <w:pPr>
        <w:spacing w:after="0" w:line="240" w:lineRule="auto"/>
        <w:rPr>
          <w:del w:id="141" w:author="Kelly Kantack" w:date="2024-03-01T11:12:00Z"/>
          <w:rFonts w:ascii="Arial" w:hAnsi="Arial" w:cs="Arial"/>
          <w:i/>
          <w:sz w:val="24"/>
          <w:szCs w:val="24"/>
        </w:rPr>
      </w:pPr>
      <w:del w:id="142" w:author="Kelly Kantack" w:date="2024-03-01T11:12:00Z">
        <w:r w:rsidRPr="0079017C" w:rsidDel="0079017C">
          <w:rPr>
            <w:rFonts w:ascii="Arial" w:hAnsi="Arial" w:cs="Arial"/>
            <w:i/>
            <w:color w:val="943634" w:themeColor="accent2" w:themeShade="BF"/>
            <w:sz w:val="24"/>
            <w:szCs w:val="24"/>
            <w:rPrChange w:id="143" w:author="Kelly Kantack" w:date="2024-03-01T11:11:00Z">
              <w:rPr>
                <w:rFonts w:ascii="Arial" w:hAnsi="Arial" w:cs="Arial"/>
                <w:i/>
                <w:sz w:val="24"/>
                <w:szCs w:val="24"/>
              </w:rPr>
            </w:rPrChange>
          </w:rPr>
          <w:delText>______________________________________________________________________________</w:delText>
        </w:r>
      </w:del>
    </w:p>
    <w:p w14:paraId="50CEFB9D" w14:textId="640C88E2" w:rsidR="00DD2C8B" w:rsidRPr="006707BE" w:rsidRDefault="00940DC6" w:rsidP="0079017C">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 xml:space="preserve">The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44" w:author="Kelly Kantack" w:date="2024-03-01T11:11:00Z">
            <w:rPr/>
          </w:rPrChange>
        </w:rPr>
        <w:fldChar w:fldCharType="begin"/>
      </w:r>
      <w:r w:rsidR="00BB48BE" w:rsidRPr="0079017C">
        <w:rPr>
          <w:rFonts w:ascii="Arial" w:hAnsi="Arial" w:cs="Arial"/>
          <w:i/>
          <w:color w:val="943634" w:themeColor="accent2" w:themeShade="BF"/>
          <w:sz w:val="24"/>
          <w:szCs w:val="24"/>
          <w:rPrChange w:id="145" w:author="Kelly Kantack" w:date="2024-03-01T11:11: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46" w:author="Kelly Kantack" w:date="2024-03-01T11:11:00Z">
            <w:rPr/>
          </w:rPrChange>
        </w:rPr>
        <w:fldChar w:fldCharType="separate"/>
      </w:r>
      <w:r w:rsidRPr="0079017C">
        <w:rPr>
          <w:rFonts w:ascii="Arial" w:hAnsi="Arial" w:cs="Arial"/>
          <w:i/>
          <w:color w:val="943634" w:themeColor="accent2" w:themeShade="BF"/>
          <w:sz w:val="24"/>
          <w:szCs w:val="24"/>
          <w:rPrChange w:id="147" w:author="Kelly Kantack" w:date="2024-03-01T11:11:00Z">
            <w:rPr>
              <w:rStyle w:val="Hyperlink"/>
              <w:rFonts w:ascii="Arial" w:hAnsi="Arial" w:cs="Arial"/>
              <w:i/>
              <w:sz w:val="24"/>
              <w:szCs w:val="24"/>
            </w:rPr>
          </w:rPrChange>
        </w:rPr>
        <w:t>https://catholicworldmission.org/important-catholic-saints/</w:t>
      </w:r>
      <w:r w:rsidR="00BB48BE" w:rsidRPr="0079017C">
        <w:rPr>
          <w:rFonts w:ascii="Arial" w:hAnsi="Arial" w:cs="Arial"/>
          <w:i/>
          <w:color w:val="943634" w:themeColor="accent2" w:themeShade="BF"/>
          <w:sz w:val="24"/>
          <w:szCs w:val="24"/>
          <w:rPrChange w:id="148" w:author="Kelly Kantack" w:date="2024-03-01T11:11:00Z">
            <w:rPr>
              <w:rStyle w:val="Hyperlink"/>
              <w:rFonts w:ascii="Arial" w:hAnsi="Arial" w:cs="Arial"/>
              <w:i/>
              <w:sz w:val="24"/>
              <w:szCs w:val="24"/>
            </w:rPr>
          </w:rPrChange>
        </w:rPr>
        <w:fldChar w:fldCharType="end"/>
      </w:r>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 xml:space="preserve">Known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71DF033E" w:rsidR="00380EA0" w:rsidRPr="008369C0" w:rsidDel="00977721" w:rsidRDefault="00253C0A" w:rsidP="00977721">
      <w:pPr>
        <w:spacing w:after="0" w:line="240" w:lineRule="auto"/>
        <w:rPr>
          <w:del w:id="149" w:author="Kelly Kantack" w:date="2024-03-01T11:00:00Z"/>
          <w:rFonts w:ascii="Arial" w:hAnsi="Arial" w:cs="Arial"/>
          <w:i/>
          <w:color w:val="943634" w:themeColor="accent2" w:themeShade="BF"/>
          <w:sz w:val="24"/>
          <w:szCs w:val="24"/>
        </w:rPr>
        <w:pPrChange w:id="150" w:author="Kelly Kantack" w:date="2024-03-01T11:00: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51" w:author="Kelly Kantack" w:date="2024-03-01T11:12:00Z">
            <w:rPr/>
          </w:rPrChange>
        </w:rPr>
        <w:fldChar w:fldCharType="begin"/>
      </w:r>
      <w:r w:rsidR="00BB48BE" w:rsidRPr="0079017C">
        <w:rPr>
          <w:rFonts w:ascii="Arial" w:hAnsi="Arial" w:cs="Arial"/>
          <w:i/>
          <w:color w:val="943634" w:themeColor="accent2" w:themeShade="BF"/>
          <w:sz w:val="24"/>
          <w:szCs w:val="24"/>
          <w:rPrChange w:id="152" w:author="Kelly Kantack" w:date="2024-03-01T11:12: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53" w:author="Kelly Kantack" w:date="2024-03-01T11:12:00Z">
            <w:rPr/>
          </w:rPrChange>
        </w:rPr>
        <w:fldChar w:fldCharType="separate"/>
      </w:r>
      <w:r w:rsidRPr="0079017C">
        <w:rPr>
          <w:rFonts w:ascii="Arial" w:hAnsi="Arial" w:cs="Arial"/>
          <w:i/>
          <w:color w:val="943634" w:themeColor="accent2" w:themeShade="BF"/>
          <w:sz w:val="24"/>
          <w:szCs w:val="24"/>
          <w:rPrChange w:id="154" w:author="Kelly Kantack" w:date="2024-03-01T11:12:00Z">
            <w:rPr>
              <w:rStyle w:val="Hyperlink"/>
              <w:rFonts w:ascii="Arial" w:hAnsi="Arial" w:cs="Arial"/>
              <w:i/>
              <w:sz w:val="24"/>
              <w:szCs w:val="24"/>
            </w:rPr>
          </w:rPrChange>
        </w:rPr>
        <w:t>https://catholicworldmission.org/important-catholic-saints/</w:t>
      </w:r>
      <w:r w:rsidR="00BB48BE" w:rsidRPr="0079017C">
        <w:rPr>
          <w:rFonts w:ascii="Arial" w:hAnsi="Arial" w:cs="Arial"/>
          <w:i/>
          <w:color w:val="943634" w:themeColor="accent2" w:themeShade="BF"/>
          <w:sz w:val="24"/>
          <w:szCs w:val="24"/>
          <w:rPrChange w:id="155" w:author="Kelly Kantack" w:date="2024-03-01T11:12:00Z">
            <w:rPr>
              <w:rStyle w:val="Hyperlink"/>
              <w:rFonts w:ascii="Arial" w:hAnsi="Arial" w:cs="Arial"/>
              <w:i/>
              <w:sz w:val="24"/>
              <w:szCs w:val="24"/>
            </w:rPr>
          </w:rPrChange>
        </w:rPr>
        <w:fldChar w:fldCharType="end"/>
      </w:r>
    </w:p>
    <w:p w14:paraId="471D127C" w14:textId="6D5607C9" w:rsidR="00380EA0" w:rsidRPr="006707BE" w:rsidRDefault="00380EA0" w:rsidP="00977721">
      <w:pPr>
        <w:spacing w:after="0" w:line="240" w:lineRule="auto"/>
        <w:rPr>
          <w:rFonts w:ascii="Arial" w:hAnsi="Arial" w:cs="Arial"/>
          <w:i/>
          <w:sz w:val="24"/>
          <w:szCs w:val="24"/>
        </w:rPr>
        <w:pPrChange w:id="156" w:author="Kelly Kantack" w:date="2024-03-01T11:00:00Z">
          <w:pPr>
            <w:spacing w:after="0" w:line="240" w:lineRule="auto"/>
          </w:pPr>
        </w:pPrChange>
      </w:pPr>
      <w:del w:id="157" w:author="Kelly Kantack" w:date="2024-03-01T11:00:00Z">
        <w:r w:rsidDel="00977721">
          <w:rPr>
            <w:rFonts w:ascii="Arial" w:hAnsi="Arial" w:cs="Arial"/>
            <w:i/>
            <w:sz w:val="24"/>
            <w:szCs w:val="24"/>
          </w:rPr>
          <w:delText>______________________________________________________________________________</w:delText>
        </w:r>
      </w:del>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0A330A18" w14:textId="7A04CE36"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r w:rsidR="008820ED">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sidR="008820ED">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58" w:author="Kelly Kantack" w:date="2024-03-01T11:12:00Z">
            <w:rPr/>
          </w:rPrChange>
        </w:rPr>
        <w:fldChar w:fldCharType="begin"/>
      </w:r>
      <w:r w:rsidR="00BB48BE" w:rsidRPr="0079017C">
        <w:rPr>
          <w:rFonts w:ascii="Arial" w:hAnsi="Arial" w:cs="Arial"/>
          <w:i/>
          <w:color w:val="943634" w:themeColor="accent2" w:themeShade="BF"/>
          <w:sz w:val="24"/>
          <w:szCs w:val="24"/>
          <w:rPrChange w:id="159" w:author="Kelly Kantack" w:date="2024-03-01T11:12:00Z">
            <w:rPr/>
          </w:rPrChange>
        </w:rPr>
        <w:instrText xml:space="preserve"> HYPERLINK "https://catholicworldmission.org/important-catholic-saints/" </w:instrText>
      </w:r>
      <w:r w:rsidR="00BB48BE" w:rsidRPr="0079017C">
        <w:rPr>
          <w:rFonts w:ascii="Arial" w:hAnsi="Arial" w:cs="Arial"/>
          <w:i/>
          <w:color w:val="943634" w:themeColor="accent2" w:themeShade="BF"/>
          <w:sz w:val="24"/>
          <w:szCs w:val="24"/>
          <w:rPrChange w:id="160" w:author="Kelly Kantack" w:date="2024-03-01T11:12:00Z">
            <w:rPr/>
          </w:rPrChange>
        </w:rPr>
        <w:fldChar w:fldCharType="separate"/>
      </w:r>
      <w:r w:rsidRPr="0079017C">
        <w:rPr>
          <w:rFonts w:ascii="Arial" w:hAnsi="Arial" w:cs="Arial"/>
          <w:i/>
          <w:color w:val="943634" w:themeColor="accent2" w:themeShade="BF"/>
          <w:sz w:val="24"/>
          <w:szCs w:val="24"/>
          <w:rPrChange w:id="161" w:author="Kelly Kantack" w:date="2024-03-01T11:12:00Z">
            <w:rPr>
              <w:rStyle w:val="Hyperlink"/>
              <w:rFonts w:ascii="Arial" w:hAnsi="Arial" w:cs="Arial"/>
              <w:i/>
              <w:sz w:val="24"/>
              <w:szCs w:val="24"/>
            </w:rPr>
          </w:rPrChange>
        </w:rPr>
        <w:t>https://catholicworldmission.org/important-catholic-saints/</w:t>
      </w:r>
      <w:r w:rsidR="00BB48BE" w:rsidRPr="0079017C">
        <w:rPr>
          <w:rFonts w:ascii="Arial" w:hAnsi="Arial" w:cs="Arial"/>
          <w:i/>
          <w:color w:val="943634" w:themeColor="accent2" w:themeShade="BF"/>
          <w:sz w:val="24"/>
          <w:szCs w:val="24"/>
          <w:rPrChange w:id="162" w:author="Kelly Kantack" w:date="2024-03-01T11:12:00Z">
            <w:rPr>
              <w:rStyle w:val="Hyperlink"/>
              <w:rFonts w:ascii="Arial" w:hAnsi="Arial" w:cs="Arial"/>
              <w:i/>
              <w:sz w:val="24"/>
              <w:szCs w:val="24"/>
            </w:rPr>
          </w:rPrChange>
        </w:rPr>
        <w:fldChar w:fldCharType="end"/>
      </w:r>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79017C" w:rsidRDefault="00380EA0" w:rsidP="00380EA0">
      <w:pPr>
        <w:spacing w:after="0" w:line="240" w:lineRule="auto"/>
        <w:rPr>
          <w:rFonts w:ascii="Arial" w:hAnsi="Arial" w:cs="Arial"/>
          <w:i/>
          <w:color w:val="943634" w:themeColor="accent2" w:themeShade="BF"/>
          <w:sz w:val="24"/>
          <w:szCs w:val="24"/>
          <w:rPrChange w:id="163" w:author="Kelly Kantack" w:date="2024-03-01T11:12:00Z">
            <w:rPr>
              <w:rStyle w:val="Hyperlink"/>
            </w:rPr>
          </w:rPrChang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79017C" w:rsidRDefault="00BB48BE" w:rsidP="00380EA0">
      <w:pPr>
        <w:spacing w:after="0" w:line="240" w:lineRule="auto"/>
        <w:rPr>
          <w:rFonts w:ascii="Arial" w:hAnsi="Arial" w:cs="Arial"/>
          <w:i/>
          <w:color w:val="943634" w:themeColor="accent2" w:themeShade="BF"/>
          <w:sz w:val="24"/>
          <w:szCs w:val="24"/>
          <w:rPrChange w:id="164" w:author="Kelly Kantack" w:date="2024-03-01T11:12:00Z">
            <w:rPr>
              <w:rStyle w:val="Hyperlink"/>
            </w:rPr>
          </w:rPrChange>
        </w:rPr>
      </w:pPr>
      <w:r w:rsidRPr="0079017C">
        <w:rPr>
          <w:rFonts w:ascii="Arial" w:hAnsi="Arial" w:cs="Arial"/>
          <w:i/>
          <w:color w:val="943634" w:themeColor="accent2" w:themeShade="BF"/>
          <w:sz w:val="24"/>
          <w:szCs w:val="24"/>
          <w:rPrChange w:id="165" w:author="Kelly Kantack" w:date="2024-03-01T11:12:00Z">
            <w:rPr/>
          </w:rPrChange>
        </w:rPr>
        <w:fldChar w:fldCharType="begin"/>
      </w:r>
      <w:r w:rsidRPr="0079017C">
        <w:rPr>
          <w:rFonts w:ascii="Arial" w:hAnsi="Arial" w:cs="Arial"/>
          <w:i/>
          <w:color w:val="943634" w:themeColor="accent2" w:themeShade="BF"/>
          <w:sz w:val="24"/>
          <w:szCs w:val="24"/>
          <w:rPrChange w:id="166" w:author="Kelly Kantack" w:date="2024-03-01T11:12:00Z">
            <w:rPr/>
          </w:rPrChange>
        </w:rPr>
        <w:instrText xml:space="preserve"> HYPERLINK "https://www.catholic.org/saints/saint.php?saint_id=5611" </w:instrText>
      </w:r>
      <w:r w:rsidRPr="0079017C">
        <w:rPr>
          <w:rFonts w:ascii="Arial" w:hAnsi="Arial" w:cs="Arial"/>
          <w:i/>
          <w:color w:val="943634" w:themeColor="accent2" w:themeShade="BF"/>
          <w:sz w:val="24"/>
          <w:szCs w:val="24"/>
          <w:rPrChange w:id="167" w:author="Kelly Kantack" w:date="2024-03-01T11:12:00Z">
            <w:rPr/>
          </w:rPrChange>
        </w:rPr>
        <w:fldChar w:fldCharType="separate"/>
      </w:r>
      <w:r w:rsidR="00253C0A" w:rsidRPr="0079017C">
        <w:rPr>
          <w:rFonts w:ascii="Arial" w:hAnsi="Arial" w:cs="Arial"/>
          <w:i/>
          <w:color w:val="943634" w:themeColor="accent2" w:themeShade="BF"/>
          <w:sz w:val="24"/>
          <w:szCs w:val="24"/>
          <w:rPrChange w:id="168" w:author="Kelly Kantack" w:date="2024-03-01T11:12:00Z">
            <w:rPr>
              <w:rStyle w:val="Hyperlink"/>
              <w:rFonts w:ascii="Arial" w:hAnsi="Arial" w:cs="Arial"/>
              <w:i/>
              <w:sz w:val="24"/>
              <w:szCs w:val="24"/>
            </w:rPr>
          </w:rPrChange>
        </w:rPr>
        <w:t>https://www.catholic.org/saints/saint.php?saint_id=5611</w:t>
      </w:r>
      <w:r w:rsidRPr="0079017C">
        <w:rPr>
          <w:rFonts w:ascii="Arial" w:hAnsi="Arial" w:cs="Arial"/>
          <w:i/>
          <w:color w:val="943634" w:themeColor="accent2" w:themeShade="BF"/>
          <w:sz w:val="24"/>
          <w:szCs w:val="24"/>
          <w:rPrChange w:id="169" w:author="Kelly Kantack" w:date="2024-03-01T11:12:00Z">
            <w:rPr>
              <w:rStyle w:val="Hyperlink"/>
              <w:rFonts w:ascii="Arial" w:hAnsi="Arial" w:cs="Arial"/>
              <w:i/>
              <w:sz w:val="24"/>
              <w:szCs w:val="24"/>
            </w:rPr>
          </w:rPrChange>
        </w:rPr>
        <w:fldChar w:fldCharType="end"/>
      </w:r>
    </w:p>
    <w:p w14:paraId="00AC8067" w14:textId="199A847F" w:rsidR="00253C0A"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170" w:author="Kelly Kantack" w:date="2024-03-01T11:12:00Z">
            <w:rPr/>
          </w:rPrChange>
        </w:rPr>
        <w:fldChar w:fldCharType="begin"/>
      </w:r>
      <w:r w:rsidRPr="0079017C">
        <w:rPr>
          <w:rFonts w:ascii="Arial" w:hAnsi="Arial" w:cs="Arial"/>
          <w:i/>
          <w:color w:val="943634" w:themeColor="accent2" w:themeShade="BF"/>
          <w:sz w:val="24"/>
          <w:szCs w:val="24"/>
          <w:rPrChange w:id="171" w:author="Kelly Kantack" w:date="2024-03-01T11:12:00Z">
            <w:rPr/>
          </w:rPrChange>
        </w:rPr>
        <w:instrText xml:space="preserve"> HYPERLINK "https://www.britannica.com/summary/Mother-Teresa" </w:instrText>
      </w:r>
      <w:r w:rsidRPr="0079017C">
        <w:rPr>
          <w:rFonts w:ascii="Arial" w:hAnsi="Arial" w:cs="Arial"/>
          <w:i/>
          <w:color w:val="943634" w:themeColor="accent2" w:themeShade="BF"/>
          <w:sz w:val="24"/>
          <w:szCs w:val="24"/>
          <w:rPrChange w:id="172" w:author="Kelly Kantack" w:date="2024-03-01T11:12:00Z">
            <w:rPr/>
          </w:rPrChange>
        </w:rPr>
        <w:fldChar w:fldCharType="separate"/>
      </w:r>
      <w:r w:rsidR="00253C0A" w:rsidRPr="0079017C">
        <w:rPr>
          <w:rFonts w:ascii="Arial" w:hAnsi="Arial" w:cs="Arial"/>
          <w:i/>
          <w:color w:val="943634" w:themeColor="accent2" w:themeShade="BF"/>
          <w:sz w:val="24"/>
          <w:szCs w:val="24"/>
          <w:rPrChange w:id="173" w:author="Kelly Kantack" w:date="2024-03-01T11:12:00Z">
            <w:rPr>
              <w:rStyle w:val="Hyperlink"/>
              <w:rFonts w:ascii="Arial" w:hAnsi="Arial" w:cs="Arial"/>
              <w:i/>
              <w:sz w:val="24"/>
              <w:szCs w:val="24"/>
            </w:rPr>
          </w:rPrChange>
        </w:rPr>
        <w:t>https://www.britannica.com/summary/Mother-Teresa</w:t>
      </w:r>
      <w:r w:rsidRPr="0079017C">
        <w:rPr>
          <w:rFonts w:ascii="Arial" w:hAnsi="Arial" w:cs="Arial"/>
          <w:i/>
          <w:color w:val="943634" w:themeColor="accent2" w:themeShade="BF"/>
          <w:sz w:val="24"/>
          <w:szCs w:val="24"/>
          <w:rPrChange w:id="174" w:author="Kelly Kantack" w:date="2024-03-01T11:12:00Z">
            <w:rPr>
              <w:rStyle w:val="Hyperlink"/>
              <w:rFonts w:ascii="Arial" w:hAnsi="Arial" w:cs="Arial"/>
              <w:i/>
              <w:sz w:val="24"/>
              <w:szCs w:val="24"/>
            </w:rPr>
          </w:rPrChange>
        </w:rPr>
        <w:fldChar w:fldCharType="end"/>
      </w:r>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175" w:author="Kelly Kantack" w:date="2024-03-01T11:12:00Z">
            <w:rPr/>
          </w:rPrChange>
        </w:rPr>
        <w:fldChar w:fldCharType="begin"/>
      </w:r>
      <w:r w:rsidRPr="0079017C">
        <w:rPr>
          <w:rFonts w:ascii="Arial" w:hAnsi="Arial" w:cs="Arial"/>
          <w:i/>
          <w:color w:val="943634" w:themeColor="accent2" w:themeShade="BF"/>
          <w:sz w:val="24"/>
          <w:szCs w:val="24"/>
          <w:rPrChange w:id="176" w:author="Kelly Kantack" w:date="2024-03-01T11:12:00Z">
            <w:rPr/>
          </w:rPrChange>
        </w:rPr>
        <w:instrText xml:space="preserve"> HYPERLINK "https://www.catholic.org/saints/saint.php?saint_id=109" </w:instrText>
      </w:r>
      <w:r w:rsidRPr="0079017C">
        <w:rPr>
          <w:rFonts w:ascii="Arial" w:hAnsi="Arial" w:cs="Arial"/>
          <w:i/>
          <w:color w:val="943634" w:themeColor="accent2" w:themeShade="BF"/>
          <w:sz w:val="24"/>
          <w:szCs w:val="24"/>
          <w:rPrChange w:id="177" w:author="Kelly Kantack" w:date="2024-03-01T11:12:00Z">
            <w:rPr/>
          </w:rPrChange>
        </w:rPr>
        <w:fldChar w:fldCharType="separate"/>
      </w:r>
      <w:r w:rsidR="008369C0" w:rsidRPr="0079017C">
        <w:rPr>
          <w:rFonts w:ascii="Arial" w:hAnsi="Arial" w:cs="Arial"/>
          <w:i/>
          <w:color w:val="943634" w:themeColor="accent2" w:themeShade="BF"/>
          <w:sz w:val="24"/>
          <w:szCs w:val="24"/>
          <w:rPrChange w:id="178" w:author="Kelly Kantack" w:date="2024-03-01T11:12:00Z">
            <w:rPr>
              <w:rStyle w:val="Hyperlink"/>
              <w:rFonts w:ascii="Arial" w:hAnsi="Arial" w:cs="Arial"/>
              <w:i/>
              <w:sz w:val="24"/>
              <w:szCs w:val="24"/>
            </w:rPr>
          </w:rPrChange>
        </w:rPr>
        <w:t>https://www.catholic.org/saints/saint.php?saint_id=109</w:t>
      </w:r>
      <w:r w:rsidRPr="0079017C">
        <w:rPr>
          <w:rFonts w:ascii="Arial" w:hAnsi="Arial" w:cs="Arial"/>
          <w:i/>
          <w:color w:val="943634" w:themeColor="accent2" w:themeShade="BF"/>
          <w:sz w:val="24"/>
          <w:szCs w:val="24"/>
          <w:rPrChange w:id="179" w:author="Kelly Kantack" w:date="2024-03-01T11:12:00Z">
            <w:rPr>
              <w:rStyle w:val="Hyperlink"/>
              <w:rFonts w:ascii="Arial" w:hAnsi="Arial" w:cs="Arial"/>
              <w:i/>
              <w:sz w:val="24"/>
              <w:szCs w:val="24"/>
            </w:rPr>
          </w:rPrChange>
        </w:rPr>
        <w:fldChar w:fldCharType="end"/>
      </w:r>
    </w:p>
    <w:p w14:paraId="35407C5B" w14:textId="1A59208A" w:rsidR="00B45ACA"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180" w:author="Kelly Kantack" w:date="2024-03-01T11:12:00Z">
            <w:rPr/>
          </w:rPrChange>
        </w:rPr>
        <w:fldChar w:fldCharType="begin"/>
      </w:r>
      <w:r w:rsidRPr="0079017C">
        <w:rPr>
          <w:rFonts w:ascii="Arial" w:hAnsi="Arial" w:cs="Arial"/>
          <w:i/>
          <w:color w:val="943634" w:themeColor="accent2" w:themeShade="BF"/>
          <w:sz w:val="24"/>
          <w:szCs w:val="24"/>
          <w:rPrChange w:id="181" w:author="Kelly Kantack" w:date="2024-03-01T11:12:00Z">
            <w:rPr/>
          </w:rPrChange>
        </w:rPr>
        <w:instrText xml:space="preserve"> HYPERLINK "https://saintandrewmidmon.org/st-andrew-biography" \l ":~:text=Andrew%2C%20also%20known%20as%20Andrew,Andrew%20was%20also%20a%20fisherman" </w:instrText>
      </w:r>
      <w:r w:rsidRPr="0079017C">
        <w:rPr>
          <w:rFonts w:ascii="Arial" w:hAnsi="Arial" w:cs="Arial"/>
          <w:i/>
          <w:color w:val="943634" w:themeColor="accent2" w:themeShade="BF"/>
          <w:sz w:val="24"/>
          <w:szCs w:val="24"/>
          <w:rPrChange w:id="182" w:author="Kelly Kantack" w:date="2024-03-01T11:12:00Z">
            <w:rPr/>
          </w:rPrChange>
        </w:rPr>
        <w:fldChar w:fldCharType="separate"/>
      </w:r>
      <w:r w:rsidR="008369C0" w:rsidRPr="0079017C">
        <w:rPr>
          <w:rFonts w:ascii="Arial" w:hAnsi="Arial" w:cs="Arial"/>
          <w:i/>
          <w:color w:val="943634" w:themeColor="accent2" w:themeShade="BF"/>
          <w:sz w:val="24"/>
          <w:szCs w:val="24"/>
          <w:rPrChange w:id="183" w:author="Kelly Kantack" w:date="2024-03-01T11:12:00Z">
            <w:rPr>
              <w:rStyle w:val="Hyperlink"/>
              <w:rFonts w:ascii="Arial" w:hAnsi="Arial" w:cs="Arial"/>
              <w:i/>
              <w:sz w:val="24"/>
              <w:szCs w:val="24"/>
            </w:rPr>
          </w:rPrChange>
        </w:rPr>
        <w:t>https://saintandrewmidmon.org/st-andrew-biography#:~:text=Andrew%2C%20also%20known%20as%20Andrew,Andrew%20was%20also%20a%20fisherman</w:t>
      </w:r>
      <w:r w:rsidRPr="0079017C">
        <w:rPr>
          <w:rFonts w:ascii="Arial" w:hAnsi="Arial" w:cs="Arial"/>
          <w:i/>
          <w:color w:val="943634" w:themeColor="accent2" w:themeShade="BF"/>
          <w:sz w:val="24"/>
          <w:szCs w:val="24"/>
          <w:rPrChange w:id="184" w:author="Kelly Kantack" w:date="2024-03-01T11:12:00Z">
            <w:rPr>
              <w:rStyle w:val="Hyperlink"/>
              <w:rFonts w:ascii="Arial" w:hAnsi="Arial" w:cs="Arial"/>
              <w:i/>
              <w:sz w:val="24"/>
              <w:szCs w:val="24"/>
            </w:rPr>
          </w:rPrChange>
        </w:rPr>
        <w:fldChar w:fldCharType="end"/>
      </w:r>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85" w:author="Kelly Kantack" w:date="2024-03-01T11:12:00Z">
            <w:rPr/>
          </w:rPrChange>
        </w:rPr>
        <w:fldChar w:fldCharType="begin"/>
      </w:r>
      <w:r w:rsidR="00BB48BE" w:rsidRPr="0079017C">
        <w:rPr>
          <w:rFonts w:ascii="Arial" w:hAnsi="Arial" w:cs="Arial"/>
          <w:i/>
          <w:color w:val="943634" w:themeColor="accent2" w:themeShade="BF"/>
          <w:sz w:val="24"/>
          <w:szCs w:val="24"/>
          <w:rPrChange w:id="186" w:author="Kelly Kantack" w:date="2024-03-01T11:12:00Z">
            <w:rPr/>
          </w:rPrChange>
        </w:rPr>
        <w:instrText xml:space="preserve"> HYPERLINK "https://www.catholic.org/saints/saint.php?saint_id=83" </w:instrText>
      </w:r>
      <w:r w:rsidR="00BB48BE" w:rsidRPr="0079017C">
        <w:rPr>
          <w:rFonts w:ascii="Arial" w:hAnsi="Arial" w:cs="Arial"/>
          <w:i/>
          <w:color w:val="943634" w:themeColor="accent2" w:themeShade="BF"/>
          <w:sz w:val="24"/>
          <w:szCs w:val="24"/>
          <w:rPrChange w:id="187" w:author="Kelly Kantack" w:date="2024-03-01T11:12:00Z">
            <w:rPr/>
          </w:rPrChange>
        </w:rPr>
        <w:fldChar w:fldCharType="separate"/>
      </w:r>
      <w:r w:rsidR="008369C0" w:rsidRPr="0079017C">
        <w:rPr>
          <w:rFonts w:ascii="Arial" w:hAnsi="Arial" w:cs="Arial"/>
          <w:i/>
          <w:color w:val="943634" w:themeColor="accent2" w:themeShade="BF"/>
          <w:sz w:val="24"/>
          <w:szCs w:val="24"/>
          <w:rPrChange w:id="188" w:author="Kelly Kantack" w:date="2024-03-01T11:12:00Z">
            <w:rPr>
              <w:rStyle w:val="Hyperlink"/>
              <w:rFonts w:ascii="Arial" w:hAnsi="Arial" w:cs="Arial"/>
              <w:i/>
              <w:sz w:val="24"/>
              <w:szCs w:val="24"/>
            </w:rPr>
          </w:rPrChange>
        </w:rPr>
        <w:t>https://www.catholic.org/saints/saint.php?saint_id=83</w:t>
      </w:r>
      <w:r w:rsidR="00BB48BE" w:rsidRPr="0079017C">
        <w:rPr>
          <w:rFonts w:ascii="Arial" w:hAnsi="Arial" w:cs="Arial"/>
          <w:i/>
          <w:color w:val="943634" w:themeColor="accent2" w:themeShade="BF"/>
          <w:sz w:val="24"/>
          <w:szCs w:val="24"/>
          <w:rPrChange w:id="189" w:author="Kelly Kantack" w:date="2024-03-01T11:12:00Z">
            <w:rPr>
              <w:rStyle w:val="Hyperlink"/>
              <w:rFonts w:ascii="Arial" w:hAnsi="Arial" w:cs="Arial"/>
              <w:i/>
              <w:sz w:val="24"/>
              <w:szCs w:val="24"/>
            </w:rPr>
          </w:rPrChange>
        </w:rPr>
        <w:fldChar w:fldCharType="end"/>
      </w:r>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18759133" w:rsidR="00380EA0" w:rsidDel="00977721" w:rsidRDefault="00FD1FB6" w:rsidP="00977721">
      <w:pPr>
        <w:spacing w:after="0" w:line="240" w:lineRule="auto"/>
        <w:rPr>
          <w:del w:id="190" w:author="Kelly Kantack" w:date="2024-03-01T11:01:00Z"/>
          <w:rFonts w:ascii="Arial" w:hAnsi="Arial" w:cs="Arial"/>
          <w:i/>
          <w:color w:val="943634" w:themeColor="accent2" w:themeShade="BF"/>
          <w:sz w:val="24"/>
          <w:szCs w:val="24"/>
        </w:rPr>
        <w:pPrChange w:id="191" w:author="Kelly Kantack" w:date="2024-03-01T11:01: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192" w:author="Kelly Kantack" w:date="2024-03-01T11:12:00Z">
            <w:rPr/>
          </w:rPrChange>
        </w:rPr>
        <w:fldChar w:fldCharType="begin"/>
      </w:r>
      <w:r w:rsidR="00BB48BE" w:rsidRPr="0079017C">
        <w:rPr>
          <w:rFonts w:ascii="Arial" w:hAnsi="Arial" w:cs="Arial"/>
          <w:i/>
          <w:color w:val="943634" w:themeColor="accent2" w:themeShade="BF"/>
          <w:sz w:val="24"/>
          <w:szCs w:val="24"/>
          <w:rPrChange w:id="193" w:author="Kelly Kantack" w:date="2024-03-01T11:12:00Z">
            <w:rPr/>
          </w:rPrChange>
        </w:rPr>
        <w:instrText xml:space="preserve"> HYPERLINK "https://www.catholic.org/saints/saint.php?saint_id=370" </w:instrText>
      </w:r>
      <w:r w:rsidR="00BB48BE" w:rsidRPr="0079017C">
        <w:rPr>
          <w:rFonts w:ascii="Arial" w:hAnsi="Arial" w:cs="Arial"/>
          <w:i/>
          <w:color w:val="943634" w:themeColor="accent2" w:themeShade="BF"/>
          <w:sz w:val="24"/>
          <w:szCs w:val="24"/>
          <w:rPrChange w:id="194" w:author="Kelly Kantack" w:date="2024-03-01T11:12:00Z">
            <w:rPr/>
          </w:rPrChange>
        </w:rPr>
        <w:fldChar w:fldCharType="separate"/>
      </w:r>
      <w:r w:rsidR="008369C0" w:rsidRPr="0079017C">
        <w:rPr>
          <w:rFonts w:ascii="Arial" w:hAnsi="Arial" w:cs="Arial"/>
          <w:i/>
          <w:color w:val="943634" w:themeColor="accent2" w:themeShade="BF"/>
          <w:sz w:val="24"/>
          <w:szCs w:val="24"/>
          <w:rPrChange w:id="195" w:author="Kelly Kantack" w:date="2024-03-01T11:12:00Z">
            <w:rPr>
              <w:rStyle w:val="Hyperlink"/>
              <w:rFonts w:ascii="Arial" w:hAnsi="Arial" w:cs="Arial"/>
              <w:i/>
              <w:sz w:val="24"/>
              <w:szCs w:val="24"/>
            </w:rPr>
          </w:rPrChange>
        </w:rPr>
        <w:t>https://www.catholic.org/saints/saint.php?saint_id=370</w:t>
      </w:r>
      <w:r w:rsidR="00BB48BE" w:rsidRPr="0079017C">
        <w:rPr>
          <w:rFonts w:ascii="Arial" w:hAnsi="Arial" w:cs="Arial"/>
          <w:i/>
          <w:color w:val="943634" w:themeColor="accent2" w:themeShade="BF"/>
          <w:sz w:val="24"/>
          <w:szCs w:val="24"/>
          <w:rPrChange w:id="196" w:author="Kelly Kantack" w:date="2024-03-01T11:12:00Z">
            <w:rPr>
              <w:rStyle w:val="Hyperlink"/>
              <w:rFonts w:ascii="Arial" w:hAnsi="Arial" w:cs="Arial"/>
              <w:i/>
              <w:sz w:val="24"/>
              <w:szCs w:val="24"/>
            </w:rPr>
          </w:rPrChange>
        </w:rPr>
        <w:fldChar w:fldCharType="end"/>
      </w:r>
    </w:p>
    <w:p w14:paraId="58DC08F1" w14:textId="715009A5" w:rsidR="00380EA0" w:rsidRPr="006707BE" w:rsidRDefault="00380EA0" w:rsidP="00977721">
      <w:pPr>
        <w:spacing w:after="0" w:line="240" w:lineRule="auto"/>
        <w:rPr>
          <w:rFonts w:ascii="Arial" w:hAnsi="Arial" w:cs="Arial"/>
          <w:i/>
          <w:sz w:val="24"/>
          <w:szCs w:val="24"/>
        </w:rPr>
        <w:pPrChange w:id="197" w:author="Kelly Kantack" w:date="2024-03-01T11:01:00Z">
          <w:pPr>
            <w:spacing w:after="0" w:line="240" w:lineRule="auto"/>
          </w:pPr>
        </w:pPrChange>
      </w:pPr>
      <w:del w:id="198" w:author="Kelly Kantack" w:date="2024-03-01T11:01:00Z">
        <w:r w:rsidDel="00977721">
          <w:rPr>
            <w:rFonts w:ascii="Arial" w:hAnsi="Arial" w:cs="Arial"/>
            <w:i/>
            <w:sz w:val="24"/>
            <w:szCs w:val="24"/>
          </w:rPr>
          <w:delText>______________________________________________________________________________</w:delText>
        </w:r>
      </w:del>
    </w:p>
    <w:p w14:paraId="0A8BDACF" w14:textId="631E0CC2" w:rsidR="005A6279" w:rsidRPr="006707BE" w:rsidRDefault="00265909" w:rsidP="00380EA0">
      <w:pPr>
        <w:spacing w:after="0" w:line="240" w:lineRule="auto"/>
        <w:rPr>
          <w:rFonts w:ascii="Arial" w:hAnsi="Arial" w:cs="Arial"/>
          <w:sz w:val="24"/>
          <w:szCs w:val="24"/>
        </w:rPr>
      </w:pPr>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BB48BE" w:rsidP="00380EA0">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199" w:author="Kelly Kantack" w:date="2024-03-01T11:12:00Z">
            <w:rPr/>
          </w:rPrChange>
        </w:rPr>
        <w:fldChar w:fldCharType="begin"/>
      </w:r>
      <w:r w:rsidRPr="0079017C">
        <w:rPr>
          <w:rFonts w:ascii="Arial" w:hAnsi="Arial" w:cs="Arial"/>
          <w:i/>
          <w:color w:val="943634" w:themeColor="accent2" w:themeShade="BF"/>
          <w:sz w:val="24"/>
          <w:szCs w:val="24"/>
          <w:rPrChange w:id="200" w:author="Kelly Kantack" w:date="2024-03-01T11:12:00Z">
            <w:rPr/>
          </w:rPrChange>
        </w:rPr>
        <w:instrText xml:space="preserve"> HYPERLINK "https://www.catholic.org/saints/saint.php?saint_id=1" </w:instrText>
      </w:r>
      <w:r w:rsidRPr="0079017C">
        <w:rPr>
          <w:rFonts w:ascii="Arial" w:hAnsi="Arial" w:cs="Arial"/>
          <w:i/>
          <w:color w:val="943634" w:themeColor="accent2" w:themeShade="BF"/>
          <w:sz w:val="24"/>
          <w:szCs w:val="24"/>
          <w:rPrChange w:id="201" w:author="Kelly Kantack" w:date="2024-03-01T11:12:00Z">
            <w:rPr/>
          </w:rPrChange>
        </w:rPr>
        <w:fldChar w:fldCharType="separate"/>
      </w:r>
      <w:r w:rsidR="008369C0" w:rsidRPr="0079017C">
        <w:rPr>
          <w:rFonts w:ascii="Arial" w:hAnsi="Arial" w:cs="Arial"/>
          <w:i/>
          <w:color w:val="943634" w:themeColor="accent2" w:themeShade="BF"/>
          <w:sz w:val="24"/>
          <w:szCs w:val="24"/>
          <w:rPrChange w:id="202" w:author="Kelly Kantack" w:date="2024-03-01T11:13:00Z">
            <w:rPr>
              <w:rStyle w:val="Hyperlink"/>
              <w:rFonts w:ascii="Arial" w:hAnsi="Arial" w:cs="Arial"/>
              <w:i/>
              <w:sz w:val="24"/>
              <w:szCs w:val="24"/>
            </w:rPr>
          </w:rPrChange>
        </w:rPr>
        <w:t>https://www.catholic.org/saints/saint.php?saint_id=1</w:t>
      </w:r>
      <w:r w:rsidRPr="0079017C">
        <w:rPr>
          <w:rFonts w:ascii="Arial" w:hAnsi="Arial" w:cs="Arial"/>
          <w:i/>
          <w:color w:val="943634" w:themeColor="accent2" w:themeShade="BF"/>
          <w:sz w:val="24"/>
          <w:szCs w:val="24"/>
          <w:rPrChange w:id="203" w:author="Kelly Kantack" w:date="2024-03-01T11:13:00Z">
            <w:rPr>
              <w:rStyle w:val="Hyperlink"/>
              <w:rFonts w:ascii="Arial" w:hAnsi="Arial" w:cs="Arial"/>
              <w:i/>
              <w:sz w:val="24"/>
              <w:szCs w:val="24"/>
            </w:rPr>
          </w:rPrChange>
        </w:rPr>
        <w:fldChar w:fldCharType="end"/>
      </w:r>
    </w:p>
    <w:p w14:paraId="268F0105" w14:textId="77777777" w:rsidR="00977721" w:rsidRPr="0079017C" w:rsidRDefault="00BB48BE" w:rsidP="00DB0E70">
      <w:pPr>
        <w:spacing w:after="0" w:line="240" w:lineRule="auto"/>
        <w:rPr>
          <w:ins w:id="204" w:author="Kelly Kantack" w:date="2024-03-01T11:01:00Z"/>
          <w:rFonts w:ascii="Arial" w:hAnsi="Arial" w:cs="Arial"/>
          <w:i/>
          <w:color w:val="943634" w:themeColor="accent2" w:themeShade="BF"/>
          <w:sz w:val="24"/>
          <w:szCs w:val="24"/>
          <w:rPrChange w:id="205" w:author="Kelly Kantack" w:date="2024-03-01T11:13:00Z">
            <w:rPr>
              <w:ins w:id="206" w:author="Kelly Kantack" w:date="2024-03-01T11:01:00Z"/>
              <w:rStyle w:val="Hyperlink"/>
              <w:rFonts w:ascii="Arial" w:hAnsi="Arial" w:cs="Arial"/>
              <w:i/>
              <w:sz w:val="24"/>
              <w:szCs w:val="24"/>
            </w:rPr>
          </w:rPrChange>
        </w:rPr>
      </w:pPr>
      <w:r w:rsidRPr="0079017C">
        <w:rPr>
          <w:rFonts w:ascii="Arial" w:hAnsi="Arial" w:cs="Arial"/>
          <w:i/>
          <w:color w:val="943634" w:themeColor="accent2" w:themeShade="BF"/>
          <w:sz w:val="24"/>
          <w:szCs w:val="24"/>
          <w:rPrChange w:id="207" w:author="Kelly Kantack" w:date="2024-03-01T11:12:00Z">
            <w:rPr/>
          </w:rPrChange>
        </w:rPr>
        <w:fldChar w:fldCharType="begin"/>
      </w:r>
      <w:r w:rsidRPr="0079017C">
        <w:rPr>
          <w:rFonts w:ascii="Arial" w:hAnsi="Arial" w:cs="Arial"/>
          <w:i/>
          <w:color w:val="943634" w:themeColor="accent2" w:themeShade="BF"/>
          <w:sz w:val="24"/>
          <w:szCs w:val="24"/>
          <w:rPrChange w:id="208" w:author="Kelly Kantack" w:date="2024-03-01T11:12:00Z">
            <w:rPr/>
          </w:rPrChange>
        </w:rPr>
        <w:instrText xml:space="preserve"> HYPERLINK "https://www.franciscanmedia.org/saint-of-the-day/saint-monica/" </w:instrText>
      </w:r>
      <w:r w:rsidRPr="0079017C">
        <w:rPr>
          <w:rFonts w:ascii="Arial" w:hAnsi="Arial" w:cs="Arial"/>
          <w:i/>
          <w:color w:val="943634" w:themeColor="accent2" w:themeShade="BF"/>
          <w:sz w:val="24"/>
          <w:szCs w:val="24"/>
          <w:rPrChange w:id="209" w:author="Kelly Kantack" w:date="2024-03-01T11:12:00Z">
            <w:rPr/>
          </w:rPrChange>
        </w:rPr>
        <w:fldChar w:fldCharType="separate"/>
      </w:r>
      <w:r w:rsidR="00F43353" w:rsidRPr="0079017C">
        <w:rPr>
          <w:rFonts w:ascii="Arial" w:hAnsi="Arial" w:cs="Arial"/>
          <w:i/>
          <w:color w:val="943634" w:themeColor="accent2" w:themeShade="BF"/>
          <w:sz w:val="24"/>
          <w:szCs w:val="24"/>
          <w:rPrChange w:id="210" w:author="Kelly Kantack" w:date="2024-03-01T11:13:00Z">
            <w:rPr>
              <w:rStyle w:val="Hyperlink"/>
              <w:rFonts w:ascii="Arial" w:hAnsi="Arial" w:cs="Arial"/>
              <w:i/>
              <w:sz w:val="24"/>
              <w:szCs w:val="24"/>
            </w:rPr>
          </w:rPrChange>
        </w:rPr>
        <w:t>https://www.franciscanmedia.org/saint-of-the-day/saint-monica/</w:t>
      </w:r>
      <w:r w:rsidRPr="0079017C">
        <w:rPr>
          <w:rFonts w:ascii="Arial" w:hAnsi="Arial" w:cs="Arial"/>
          <w:i/>
          <w:color w:val="943634" w:themeColor="accent2" w:themeShade="BF"/>
          <w:sz w:val="24"/>
          <w:szCs w:val="24"/>
          <w:rPrChange w:id="211" w:author="Kelly Kantack" w:date="2024-03-01T11:13:00Z">
            <w:rPr>
              <w:rStyle w:val="Hyperlink"/>
              <w:rFonts w:ascii="Arial" w:hAnsi="Arial" w:cs="Arial"/>
              <w:i/>
              <w:sz w:val="24"/>
              <w:szCs w:val="24"/>
            </w:rPr>
          </w:rPrChange>
        </w:rPr>
        <w:fldChar w:fldCharType="end"/>
      </w:r>
    </w:p>
    <w:p w14:paraId="42E68468" w14:textId="5726DCE1" w:rsidR="00AE538A" w:rsidRPr="00AE538A" w:rsidRDefault="00AE538A" w:rsidP="00DB0E70">
      <w:pPr>
        <w:spacing w:after="0" w:line="240" w:lineRule="auto"/>
        <w:rPr>
          <w:rFonts w:ascii="Arial" w:hAnsi="Arial" w:cs="Arial"/>
          <w:i/>
          <w:sz w:val="24"/>
          <w:szCs w:val="24"/>
        </w:rPr>
      </w:pPr>
      <w:r>
        <w:rPr>
          <w:rStyle w:val="Hyperlink"/>
          <w:rFonts w:ascii="Arial" w:hAnsi="Arial" w:cs="Arial"/>
          <w:i/>
          <w:sz w:val="24"/>
          <w:szCs w:val="24"/>
        </w:rPr>
        <w:br/>
      </w:r>
      <w:r>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Founded in 1781 with a Spanish name meaning “The Town of Our Lady the Queen of the Angels of the River Porciúncula (por-see-OON-coo-lah),”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BA4C39">
        <w:rPr>
          <w:rFonts w:ascii="Arial" w:hAnsi="Arial" w:cs="Arial"/>
          <w:b/>
          <w:sz w:val="24"/>
          <w:szCs w:val="24"/>
        </w:rPr>
        <w:t xml:space="preserve"> </w:t>
      </w:r>
      <w:r w:rsidR="00B95918">
        <w:rPr>
          <w:rFonts w:ascii="Arial" w:hAnsi="Arial" w:cs="Arial"/>
          <w:sz w:val="24"/>
          <w:szCs w:val="24"/>
        </w:rPr>
        <w:t>What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r w:rsidR="00DB0E70">
        <w:rPr>
          <w:rFonts w:ascii="Arial" w:hAnsi="Arial" w:cs="Arial"/>
          <w:i/>
          <w:sz w:val="24"/>
          <w:szCs w:val="24"/>
        </w:rPr>
        <w:t>note…</w:t>
      </w:r>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B48BE" w:rsidRPr="0079017C">
        <w:rPr>
          <w:rFonts w:ascii="Arial" w:hAnsi="Arial" w:cs="Arial"/>
          <w:i/>
          <w:color w:val="943634" w:themeColor="accent2" w:themeShade="BF"/>
          <w:sz w:val="24"/>
          <w:szCs w:val="24"/>
          <w:rPrChange w:id="212" w:author="Kelly Kantack" w:date="2024-03-01T11:13:00Z">
            <w:rPr/>
          </w:rPrChange>
        </w:rPr>
        <w:fldChar w:fldCharType="begin"/>
      </w:r>
      <w:r w:rsidR="00BB48BE" w:rsidRPr="0079017C">
        <w:rPr>
          <w:rFonts w:ascii="Arial" w:hAnsi="Arial" w:cs="Arial"/>
          <w:i/>
          <w:color w:val="943634" w:themeColor="accent2" w:themeShade="BF"/>
          <w:sz w:val="24"/>
          <w:szCs w:val="24"/>
          <w:rPrChange w:id="213" w:author="Kelly Kantack" w:date="2024-03-01T11:13:00Z">
            <w:rPr/>
          </w:rPrChange>
        </w:rPr>
        <w:instrText xml:space="preserve"> HYPERLINK "https://www.answers.com/Q/What_us_capitals_are_named_after_saints" </w:instrText>
      </w:r>
      <w:r w:rsidR="00BB48BE" w:rsidRPr="0079017C">
        <w:rPr>
          <w:rFonts w:ascii="Arial" w:hAnsi="Arial" w:cs="Arial"/>
          <w:i/>
          <w:color w:val="943634" w:themeColor="accent2" w:themeShade="BF"/>
          <w:sz w:val="24"/>
          <w:szCs w:val="24"/>
          <w:rPrChange w:id="214" w:author="Kelly Kantack" w:date="2024-03-01T11:13:00Z">
            <w:rPr/>
          </w:rPrChange>
        </w:rPr>
        <w:fldChar w:fldCharType="separate"/>
      </w:r>
      <w:r w:rsidR="00F97FBB" w:rsidRPr="0079017C">
        <w:rPr>
          <w:rFonts w:ascii="Arial" w:hAnsi="Arial" w:cs="Arial"/>
          <w:i/>
          <w:color w:val="943634" w:themeColor="accent2" w:themeShade="BF"/>
          <w:sz w:val="24"/>
          <w:szCs w:val="24"/>
          <w:rPrChange w:id="215" w:author="Kelly Kantack" w:date="2024-03-01T11:13:00Z">
            <w:rPr>
              <w:rStyle w:val="Hyperlink"/>
              <w:rFonts w:ascii="Arial" w:hAnsi="Arial" w:cs="Arial"/>
              <w:i/>
              <w:sz w:val="24"/>
              <w:szCs w:val="24"/>
            </w:rPr>
          </w:rPrChange>
        </w:rPr>
        <w:t>https://www.answers.com/Q/What_us_capitals_are_named_after_saints</w:t>
      </w:r>
      <w:r w:rsidR="00BB48BE" w:rsidRPr="0079017C">
        <w:rPr>
          <w:rFonts w:ascii="Arial" w:hAnsi="Arial" w:cs="Arial"/>
          <w:i/>
          <w:color w:val="943634" w:themeColor="accent2" w:themeShade="BF"/>
          <w:sz w:val="24"/>
          <w:szCs w:val="24"/>
          <w:rPrChange w:id="216" w:author="Kelly Kantack" w:date="2024-03-01T11:13:00Z">
            <w:rPr>
              <w:rStyle w:val="Hyperlink"/>
              <w:rFonts w:ascii="Arial" w:hAnsi="Arial" w:cs="Arial"/>
              <w:i/>
              <w:sz w:val="24"/>
              <w:szCs w:val="24"/>
            </w:rPr>
          </w:rPrChange>
        </w:rPr>
        <w:fldChar w:fldCharType="end"/>
      </w: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0718EDBD" w:rsidR="00380EA0" w:rsidRPr="00962C1D" w:rsidRDefault="00380EA0" w:rsidP="00962C1D">
      <w:pPr>
        <w:spacing w:after="0" w:line="240" w:lineRule="auto"/>
        <w:rPr>
          <w:rFonts w:ascii="Arial" w:hAnsi="Arial" w:cs="Arial"/>
          <w:i/>
          <w:sz w:val="24"/>
          <w:szCs w:val="24"/>
        </w:rPr>
      </w:pPr>
      <w:del w:id="217" w:author="Kelly Kantack" w:date="2024-03-01T11:01:00Z">
        <w:r w:rsidDel="00977721">
          <w:rPr>
            <w:rFonts w:ascii="Arial" w:hAnsi="Arial" w:cs="Arial"/>
            <w:i/>
            <w:sz w:val="24"/>
            <w:szCs w:val="24"/>
          </w:rPr>
          <w:delText>______________________________________________________________________________</w:delText>
        </w:r>
      </w:del>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6535A361" w14:textId="77777777" w:rsidR="00977721" w:rsidRDefault="00977721" w:rsidP="00380EA0">
      <w:pPr>
        <w:spacing w:after="0" w:line="240" w:lineRule="auto"/>
        <w:rPr>
          <w:ins w:id="218" w:author="Kelly Kantack" w:date="2024-03-01T11:01:00Z"/>
          <w:rFonts w:ascii="Arial" w:hAnsi="Arial" w:cs="Arial"/>
          <w:b/>
          <w:sz w:val="24"/>
          <w:szCs w:val="24"/>
        </w:rPr>
      </w:pP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28A890C5" w:rsidR="00BB48BE" w:rsidRPr="005C3566" w:rsidRDefault="00BB48BE"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28A890C5" w:rsidR="00BB48BE" w:rsidRPr="005C3566" w:rsidRDefault="00BB48BE"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r>
        <w:rPr>
          <w:rFonts w:ascii="Arial" w:hAnsi="Arial" w:cs="Arial"/>
          <w:b/>
          <w:sz w:val="24"/>
          <w:szCs w:val="24"/>
          <w:u w:val="single"/>
        </w:rPr>
        <w:t>miracle</w:t>
      </w:r>
      <w:r w:rsidRPr="006707BE">
        <w:rPr>
          <w:rFonts w:ascii="Arial" w:hAnsi="Arial" w:cs="Arial"/>
          <w:b/>
          <w:i/>
          <w:sz w:val="24"/>
          <w:szCs w:val="24"/>
          <w:u w:val="single"/>
        </w:rPr>
        <w:t xml:space="preserve"> </w:t>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BB48BE" w:rsidP="00092222">
      <w:pPr>
        <w:spacing w:after="0" w:line="240" w:lineRule="auto"/>
        <w:rPr>
          <w:rFonts w:ascii="Arial" w:hAnsi="Arial" w:cs="Arial"/>
          <w:i/>
          <w:color w:val="943634" w:themeColor="accent2" w:themeShade="BF"/>
          <w:sz w:val="24"/>
          <w:szCs w:val="24"/>
        </w:rPr>
      </w:pPr>
      <w:r w:rsidRPr="0079017C">
        <w:rPr>
          <w:rFonts w:ascii="Arial" w:hAnsi="Arial" w:cs="Arial"/>
          <w:i/>
          <w:color w:val="943634" w:themeColor="accent2" w:themeShade="BF"/>
          <w:sz w:val="24"/>
          <w:szCs w:val="24"/>
          <w:rPrChange w:id="219" w:author="Kelly Kantack" w:date="2024-03-01T11:13:00Z">
            <w:rPr/>
          </w:rPrChange>
        </w:rPr>
        <w:fldChar w:fldCharType="begin"/>
      </w:r>
      <w:r w:rsidRPr="0079017C">
        <w:rPr>
          <w:rFonts w:ascii="Arial" w:hAnsi="Arial" w:cs="Arial"/>
          <w:i/>
          <w:color w:val="943634" w:themeColor="accent2" w:themeShade="BF"/>
          <w:sz w:val="24"/>
          <w:szCs w:val="24"/>
          <w:rPrChange w:id="220" w:author="Kelly Kantack" w:date="2024-03-01T11:13:00Z">
            <w:rPr/>
          </w:rPrChange>
        </w:rPr>
        <w:instrText xml:space="preserve"> HYPERLINK "http://www.seraphim.my/ccc/ccc-glossary.htm" </w:instrText>
      </w:r>
      <w:r w:rsidRPr="0079017C">
        <w:rPr>
          <w:rFonts w:ascii="Arial" w:hAnsi="Arial" w:cs="Arial"/>
          <w:i/>
          <w:color w:val="943634" w:themeColor="accent2" w:themeShade="BF"/>
          <w:sz w:val="24"/>
          <w:szCs w:val="24"/>
          <w:rPrChange w:id="221" w:author="Kelly Kantack" w:date="2024-03-01T11:13:00Z">
            <w:rPr/>
          </w:rPrChange>
        </w:rPr>
        <w:fldChar w:fldCharType="separate"/>
      </w:r>
      <w:r w:rsidR="00F35A9B" w:rsidRPr="0079017C">
        <w:rPr>
          <w:rFonts w:ascii="Arial" w:hAnsi="Arial" w:cs="Arial"/>
          <w:i/>
          <w:color w:val="943634" w:themeColor="accent2" w:themeShade="BF"/>
          <w:sz w:val="24"/>
          <w:szCs w:val="24"/>
          <w:rPrChange w:id="222" w:author="Kelly Kantack" w:date="2024-03-01T11:13:00Z">
            <w:rPr>
              <w:rStyle w:val="Hyperlink"/>
              <w:rFonts w:ascii="Arial" w:hAnsi="Arial" w:cs="Arial"/>
              <w:i/>
              <w:sz w:val="24"/>
              <w:szCs w:val="24"/>
            </w:rPr>
          </w:rPrChange>
        </w:rPr>
        <w:t>http://www.seraphim.my/ccc/ccc-glossary.htm</w:t>
      </w:r>
      <w:r w:rsidRPr="0079017C">
        <w:rPr>
          <w:rFonts w:ascii="Arial" w:hAnsi="Arial" w:cs="Arial"/>
          <w:i/>
          <w:color w:val="943634" w:themeColor="accent2" w:themeShade="BF"/>
          <w:sz w:val="24"/>
          <w:szCs w:val="24"/>
          <w:rPrChange w:id="223" w:author="Kelly Kantack" w:date="2024-03-01T11:13:00Z">
            <w:rPr>
              <w:rStyle w:val="Hyperlink"/>
              <w:rFonts w:ascii="Arial" w:hAnsi="Arial" w:cs="Arial"/>
              <w:i/>
              <w:sz w:val="24"/>
              <w:szCs w:val="24"/>
            </w:rPr>
          </w:rPrChange>
        </w:rPr>
        <w:fldChar w:fldCharType="end"/>
      </w:r>
      <w:r w:rsidR="00F35A9B">
        <w:rPr>
          <w:rFonts w:ascii="Arial" w:hAnsi="Arial" w:cs="Arial"/>
          <w:i/>
          <w:color w:val="943634" w:themeColor="accent2" w:themeShade="BF"/>
          <w:sz w:val="24"/>
          <w:szCs w:val="24"/>
        </w:rPr>
        <w:br/>
      </w:r>
      <w:r w:rsidRPr="0079017C">
        <w:rPr>
          <w:rFonts w:ascii="Arial" w:hAnsi="Arial" w:cs="Arial"/>
          <w:i/>
          <w:color w:val="943634" w:themeColor="accent2" w:themeShade="BF"/>
          <w:sz w:val="24"/>
          <w:szCs w:val="24"/>
          <w:rPrChange w:id="224" w:author="Kelly Kantack" w:date="2024-03-01T11:13:00Z">
            <w:rPr/>
          </w:rPrChange>
        </w:rPr>
        <w:fldChar w:fldCharType="begin"/>
      </w:r>
      <w:r w:rsidRPr="0079017C">
        <w:rPr>
          <w:rFonts w:ascii="Arial" w:hAnsi="Arial" w:cs="Arial"/>
          <w:i/>
          <w:color w:val="943634" w:themeColor="accent2" w:themeShade="BF"/>
          <w:sz w:val="24"/>
          <w:szCs w:val="24"/>
          <w:rPrChange w:id="225" w:author="Kelly Kantack" w:date="2024-03-01T11:13:00Z">
            <w:rPr/>
          </w:rPrChange>
        </w:rPr>
        <w:instrText xml:space="preserve"> HYPERLINK "https://www.usccb.org/sites/default/files/flipbooks/catechism/890" </w:instrText>
      </w:r>
      <w:r w:rsidRPr="0079017C">
        <w:rPr>
          <w:rFonts w:ascii="Arial" w:hAnsi="Arial" w:cs="Arial"/>
          <w:i/>
          <w:color w:val="943634" w:themeColor="accent2" w:themeShade="BF"/>
          <w:sz w:val="24"/>
          <w:szCs w:val="24"/>
          <w:rPrChange w:id="226" w:author="Kelly Kantack" w:date="2024-03-01T11:13:00Z">
            <w:rPr/>
          </w:rPrChange>
        </w:rPr>
        <w:fldChar w:fldCharType="separate"/>
      </w:r>
      <w:r w:rsidR="00F35A9B" w:rsidRPr="0079017C">
        <w:rPr>
          <w:rFonts w:ascii="Arial" w:hAnsi="Arial" w:cs="Arial"/>
          <w:i/>
          <w:color w:val="943634" w:themeColor="accent2" w:themeShade="BF"/>
          <w:sz w:val="24"/>
          <w:szCs w:val="24"/>
          <w:rPrChange w:id="227" w:author="Kelly Kantack" w:date="2024-03-01T11:13:00Z">
            <w:rPr>
              <w:rStyle w:val="Hyperlink"/>
              <w:rFonts w:ascii="Arial" w:hAnsi="Arial" w:cs="Arial"/>
              <w:i/>
              <w:sz w:val="24"/>
              <w:szCs w:val="24"/>
            </w:rPr>
          </w:rPrChange>
        </w:rPr>
        <w:t>https://www.usccb.org/sites/default/files/flipbooks/catechism/890</w:t>
      </w:r>
      <w:r w:rsidRPr="0079017C">
        <w:rPr>
          <w:rFonts w:ascii="Arial" w:hAnsi="Arial" w:cs="Arial"/>
          <w:i/>
          <w:color w:val="943634" w:themeColor="accent2" w:themeShade="BF"/>
          <w:sz w:val="24"/>
          <w:szCs w:val="24"/>
          <w:rPrChange w:id="228" w:author="Kelly Kantack" w:date="2024-03-01T11:13:00Z">
            <w:rPr>
              <w:rStyle w:val="Hyperlink"/>
              <w:rFonts w:ascii="Arial" w:hAnsi="Arial" w:cs="Arial"/>
              <w:i/>
              <w:sz w:val="24"/>
              <w:szCs w:val="24"/>
            </w:rPr>
          </w:rPrChange>
        </w:rPr>
        <w:fldChar w:fldCharType="end"/>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 xml:space="preserve">Jesus’ miracles showed that the kingdom is present in Him and attested that Jesus is the Messiah the Jewish nation was awaiting to come.  </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r w:rsidR="00BB48BE" w:rsidRPr="0079017C">
        <w:rPr>
          <w:rFonts w:ascii="Arial" w:hAnsi="Arial" w:cs="Arial"/>
          <w:i/>
          <w:color w:val="943634" w:themeColor="accent2" w:themeShade="BF"/>
          <w:sz w:val="24"/>
          <w:szCs w:val="24"/>
          <w:rPrChange w:id="229" w:author="Kelly Kantack" w:date="2024-03-01T11:13:00Z">
            <w:rPr/>
          </w:rPrChange>
        </w:rPr>
        <w:fldChar w:fldCharType="begin"/>
      </w:r>
      <w:r w:rsidR="00BB48BE" w:rsidRPr="0079017C">
        <w:rPr>
          <w:rFonts w:ascii="Arial" w:hAnsi="Arial" w:cs="Arial"/>
          <w:i/>
          <w:color w:val="943634" w:themeColor="accent2" w:themeShade="BF"/>
          <w:sz w:val="24"/>
          <w:szCs w:val="24"/>
          <w:rPrChange w:id="230" w:author="Kelly Kantack" w:date="2024-03-01T11:13:00Z">
            <w:rPr/>
          </w:rPrChange>
        </w:rPr>
        <w:instrText xml:space="preserve"> HYPERLINK "https://www.catholicculture.org/culture/library/dictionary/index.cfm?id=34853" </w:instrText>
      </w:r>
      <w:r w:rsidR="00BB48BE" w:rsidRPr="0079017C">
        <w:rPr>
          <w:rFonts w:ascii="Arial" w:hAnsi="Arial" w:cs="Arial"/>
          <w:i/>
          <w:color w:val="943634" w:themeColor="accent2" w:themeShade="BF"/>
          <w:sz w:val="24"/>
          <w:szCs w:val="24"/>
          <w:rPrChange w:id="231" w:author="Kelly Kantack" w:date="2024-03-01T11:13:00Z">
            <w:rPr/>
          </w:rPrChange>
        </w:rPr>
        <w:fldChar w:fldCharType="separate"/>
      </w:r>
      <w:r w:rsidR="00E628C6" w:rsidRPr="0079017C">
        <w:rPr>
          <w:rFonts w:ascii="Arial" w:hAnsi="Arial" w:cs="Arial"/>
          <w:i/>
          <w:color w:val="943634" w:themeColor="accent2" w:themeShade="BF"/>
          <w:sz w:val="24"/>
          <w:szCs w:val="24"/>
          <w:rPrChange w:id="232" w:author="Kelly Kantack" w:date="2024-03-01T11:13:00Z">
            <w:rPr>
              <w:rStyle w:val="Hyperlink"/>
              <w:rFonts w:ascii="Arial" w:hAnsi="Arial" w:cs="Arial"/>
              <w:i/>
              <w:sz w:val="24"/>
              <w:szCs w:val="24"/>
            </w:rPr>
          </w:rPrChange>
        </w:rPr>
        <w:t>https://www.catholicculture.org/culture/library/dictionary/index.cfm?id=34853</w:t>
      </w:r>
      <w:r w:rsidR="00BB48BE" w:rsidRPr="0079017C">
        <w:rPr>
          <w:rFonts w:ascii="Arial" w:hAnsi="Arial" w:cs="Arial"/>
          <w:i/>
          <w:color w:val="943634" w:themeColor="accent2" w:themeShade="BF"/>
          <w:sz w:val="24"/>
          <w:szCs w:val="24"/>
          <w:rPrChange w:id="233" w:author="Kelly Kantack" w:date="2024-03-01T11:13:00Z">
            <w:rPr>
              <w:rStyle w:val="Hyperlink"/>
              <w:rFonts w:ascii="Arial" w:hAnsi="Arial" w:cs="Arial"/>
              <w:i/>
              <w:sz w:val="24"/>
              <w:szCs w:val="24"/>
            </w:rPr>
          </w:rPrChange>
        </w:rPr>
        <w:fldChar w:fldCharType="end"/>
      </w:r>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r>
        <w:rPr>
          <w:rFonts w:ascii="Arial" w:hAnsi="Arial" w:cs="Arial"/>
          <w:b/>
          <w:sz w:val="24"/>
          <w:szCs w:val="24"/>
        </w:rPr>
        <w:t xml:space="preserve">2.4  </w:t>
      </w:r>
      <w:r w:rsidR="00CF7C03">
        <w:rPr>
          <w:rFonts w:ascii="Arial" w:hAnsi="Arial" w:cs="Arial"/>
          <w:sz w:val="24"/>
          <w:szCs w:val="24"/>
        </w:rPr>
        <w:t>Performed</w:t>
      </w:r>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r w:rsidR="00E628C6">
        <w:rPr>
          <w:rFonts w:ascii="Arial" w:hAnsi="Arial" w:cs="Arial"/>
          <w:b/>
          <w:sz w:val="24"/>
          <w:szCs w:val="24"/>
          <w:u w:val="single"/>
        </w:rPr>
        <w:t>turned</w:t>
      </w:r>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1A0625C8" w:rsidR="00380EA0" w:rsidRPr="00133765" w:rsidDel="00977721" w:rsidRDefault="00380EA0" w:rsidP="00977721">
      <w:pPr>
        <w:spacing w:after="0" w:line="240" w:lineRule="auto"/>
        <w:rPr>
          <w:del w:id="234" w:author="Kelly Kantack" w:date="2024-03-01T11:02:00Z"/>
          <w:rFonts w:ascii="Arial" w:hAnsi="Arial" w:cs="Arial"/>
          <w:i/>
          <w:color w:val="943634" w:themeColor="accent2" w:themeShade="BF"/>
          <w:sz w:val="24"/>
          <w:szCs w:val="24"/>
        </w:rPr>
        <w:pPrChange w:id="235" w:author="Kelly Kantack" w:date="2024-03-01T11:02: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r w:rsidR="00BB48BE">
        <w:fldChar w:fldCharType="begin"/>
      </w:r>
      <w:r w:rsidR="00BB48BE">
        <w:instrText xml:space="preserve"> HYPERLINK "http://www.usccb.org/bible/john/2" </w:instrText>
      </w:r>
      <w:r w:rsidR="00BB48BE">
        <w:fldChar w:fldCharType="separate"/>
      </w:r>
      <w:r w:rsidR="00E628C6" w:rsidRPr="00E628C6">
        <w:rPr>
          <w:rFonts w:ascii="Arial" w:hAnsi="Arial" w:cs="Arial"/>
          <w:i/>
          <w:color w:val="943634" w:themeColor="accent2" w:themeShade="BF"/>
          <w:sz w:val="24"/>
          <w:szCs w:val="24"/>
        </w:rPr>
        <w:t>2:1-12</w:t>
      </w:r>
      <w:r w:rsidR="00BB48BE">
        <w:rPr>
          <w:rFonts w:ascii="Arial" w:hAnsi="Arial" w:cs="Arial"/>
          <w:i/>
          <w:color w:val="943634" w:themeColor="accent2" w:themeShade="BF"/>
          <w:sz w:val="24"/>
          <w:szCs w:val="24"/>
        </w:rPr>
        <w:fldChar w:fldCharType="end"/>
      </w:r>
      <w:r>
        <w:rPr>
          <w:rFonts w:ascii="Arial" w:hAnsi="Arial" w:cs="Arial"/>
          <w:i/>
          <w:color w:val="943634" w:themeColor="accent2" w:themeShade="BF"/>
          <w:sz w:val="24"/>
          <w:szCs w:val="24"/>
        </w:rPr>
        <w:t xml:space="preserve">  </w:t>
      </w:r>
    </w:p>
    <w:p w14:paraId="5827D6BA" w14:textId="6638053D" w:rsidR="00380EA0" w:rsidRPr="006707BE" w:rsidDel="00977721" w:rsidRDefault="00380EA0" w:rsidP="00977721">
      <w:pPr>
        <w:spacing w:after="0" w:line="240" w:lineRule="auto"/>
        <w:rPr>
          <w:del w:id="236" w:author="Kelly Kantack" w:date="2024-03-01T11:02:00Z"/>
          <w:rFonts w:ascii="Arial" w:hAnsi="Arial" w:cs="Arial"/>
          <w:i/>
          <w:sz w:val="24"/>
          <w:szCs w:val="24"/>
        </w:rPr>
        <w:pPrChange w:id="237" w:author="Kelly Kantack" w:date="2024-03-01T11:02:00Z">
          <w:pPr>
            <w:spacing w:after="0" w:line="240" w:lineRule="auto"/>
          </w:pPr>
        </w:pPrChange>
      </w:pPr>
      <w:del w:id="238" w:author="Kelly Kantack" w:date="2024-03-01T11:02:00Z">
        <w:r w:rsidDel="00977721">
          <w:rPr>
            <w:rFonts w:ascii="Arial" w:hAnsi="Arial" w:cs="Arial"/>
            <w:i/>
            <w:sz w:val="24"/>
            <w:szCs w:val="24"/>
          </w:rPr>
          <w:delText>______________________________________________________________________________</w:delText>
        </w:r>
      </w:del>
    </w:p>
    <w:p w14:paraId="12020FDA" w14:textId="0E2DF3DE" w:rsidR="00DB0E70" w:rsidRDefault="00DB0E70" w:rsidP="00977721">
      <w:pPr>
        <w:spacing w:after="0" w:line="240" w:lineRule="auto"/>
        <w:rPr>
          <w:rFonts w:ascii="Arial" w:hAnsi="Arial" w:cs="Arial"/>
          <w:b/>
          <w:sz w:val="24"/>
          <w:szCs w:val="24"/>
        </w:rPr>
        <w:pPrChange w:id="239" w:author="Kelly Kantack" w:date="2024-03-01T11:02:00Z">
          <w:pPr/>
        </w:pPrChange>
      </w:pPr>
      <w:del w:id="240" w:author="Kelly Kantack" w:date="2024-03-01T11:02:00Z">
        <w:r w:rsidDel="00977721">
          <w:rPr>
            <w:rFonts w:ascii="Arial" w:hAnsi="Arial" w:cs="Arial"/>
            <w:b/>
            <w:sz w:val="24"/>
            <w:szCs w:val="24"/>
          </w:rPr>
          <w:br w:type="page"/>
        </w:r>
      </w:del>
    </w:p>
    <w:p w14:paraId="29F29615" w14:textId="77777777" w:rsidR="00977721" w:rsidRDefault="00977721">
      <w:pPr>
        <w:rPr>
          <w:ins w:id="241" w:author="Kelly Kantack" w:date="2024-03-01T11:02:00Z"/>
          <w:rFonts w:ascii="Arial" w:hAnsi="Arial" w:cs="Arial"/>
          <w:b/>
          <w:sz w:val="24"/>
          <w:szCs w:val="24"/>
        </w:rPr>
      </w:pPr>
      <w:ins w:id="242" w:author="Kelly Kantack" w:date="2024-03-01T11:02:00Z">
        <w:r>
          <w:rPr>
            <w:rFonts w:ascii="Arial" w:hAnsi="Arial" w:cs="Arial"/>
            <w:b/>
            <w:sz w:val="24"/>
            <w:szCs w:val="24"/>
          </w:rPr>
          <w:br w:type="page"/>
        </w:r>
      </w:ins>
    </w:p>
    <w:p w14:paraId="0B658CC4" w14:textId="13F1450C" w:rsidR="00380EA0"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2.5  </w:t>
      </w:r>
      <w:r w:rsidR="00CF7C03">
        <w:rPr>
          <w:rFonts w:ascii="Arial" w:hAnsi="Arial" w:cs="Arial"/>
          <w:sz w:val="24"/>
          <w:szCs w:val="24"/>
        </w:rPr>
        <w:t xml:space="preserve">Who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9"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2.6  </w:t>
      </w:r>
      <w:r w:rsidR="0087307B">
        <w:rPr>
          <w:rFonts w:ascii="Arial" w:hAnsi="Arial" w:cs="Arial"/>
          <w:sz w:val="24"/>
          <w:szCs w:val="24"/>
        </w:rPr>
        <w:t xml:space="preserve">While disembarking from a boat in the territory of </w:t>
      </w:r>
      <w:r w:rsidR="00B46AB2">
        <w:rPr>
          <w:rFonts w:ascii="Arial" w:hAnsi="Arial" w:cs="Arial"/>
          <w:sz w:val="24"/>
          <w:szCs w:val="24"/>
        </w:rPr>
        <w:t xml:space="preserve">the </w:t>
      </w:r>
      <w:r w:rsidR="0087307B">
        <w:rPr>
          <w:rFonts w:ascii="Arial" w:hAnsi="Arial" w:cs="Arial"/>
          <w:sz w:val="24"/>
          <w:szCs w:val="24"/>
        </w:rPr>
        <w:t>Gerasenes</w:t>
      </w:r>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r w:rsidR="00492A61">
        <w:rPr>
          <w:rFonts w:ascii="Arial" w:hAnsi="Arial" w:cs="Arial"/>
          <w:b/>
          <w:sz w:val="24"/>
          <w:szCs w:val="24"/>
          <w:u w:val="single"/>
        </w:rPr>
        <w:t>i</w:t>
      </w:r>
      <w:r w:rsidR="0087307B">
        <w:rPr>
          <w:rFonts w:ascii="Arial" w:hAnsi="Arial" w:cs="Arial"/>
          <w:b/>
          <w:sz w:val="24"/>
          <w:szCs w:val="24"/>
          <w:u w:val="single"/>
        </w:rPr>
        <w:t>nto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r>
        <w:rPr>
          <w:rFonts w:ascii="Arial" w:hAnsi="Arial" w:cs="Arial"/>
          <w:b/>
          <w:sz w:val="24"/>
          <w:szCs w:val="24"/>
        </w:rPr>
        <w:t xml:space="preserve">2.7  </w:t>
      </w:r>
      <w:r w:rsidR="00CF7C03">
        <w:rPr>
          <w:rFonts w:ascii="Arial" w:hAnsi="Arial" w:cs="Arial"/>
          <w:sz w:val="24"/>
          <w:szCs w:val="24"/>
        </w:rPr>
        <w:t xml:space="preserve">What </w:t>
      </w:r>
      <w:r w:rsidR="0011722E">
        <w:rPr>
          <w:rFonts w:ascii="Arial" w:hAnsi="Arial" w:cs="Arial"/>
          <w:sz w:val="24"/>
          <w:szCs w:val="24"/>
        </w:rPr>
        <w:t>was the name of the demons Jesus cast out of the possessed man in the land of the Gerasenes (“JAIR-uh-SEENS”), a name which means “many” and was also used to refer to a division Roman soldiers?</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r>
        <w:rPr>
          <w:rFonts w:ascii="Arial" w:hAnsi="Arial" w:cs="Arial"/>
          <w:b/>
          <w:sz w:val="24"/>
          <w:szCs w:val="24"/>
        </w:rPr>
        <w:t xml:space="preserve">2.8  </w:t>
      </w:r>
      <w:r>
        <w:rPr>
          <w:rFonts w:ascii="Arial" w:hAnsi="Arial" w:cs="Arial"/>
          <w:sz w:val="24"/>
          <w:szCs w:val="24"/>
        </w:rPr>
        <w:t xml:space="preserve">When Jesus was traveling, a synagogue official named Jairus came forward, fell at the feet of Jesus, and begged Jesus to come to his house to save his 12-year-old daughter who was dying.  On the way to Jairus’ house, word came that his daughter had already died.  Jesus told Jairus not to be afraid.  What was it that Jesus told Jairus to have for his daughter to be saved?  </w:t>
      </w:r>
    </w:p>
    <w:p w14:paraId="1453BE61"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faith</w:t>
      </w:r>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r>
        <w:rPr>
          <w:rFonts w:ascii="Arial" w:hAnsi="Arial" w:cs="Arial"/>
          <w:b/>
          <w:sz w:val="24"/>
          <w:szCs w:val="24"/>
        </w:rPr>
        <w:t>trust</w:t>
      </w:r>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8:49-50  “…</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6265111F" w:rsidR="00B8467E" w:rsidRPr="009C2904" w:rsidDel="00977721" w:rsidRDefault="00B8467E" w:rsidP="00977721">
      <w:pPr>
        <w:spacing w:after="0" w:line="240" w:lineRule="auto"/>
        <w:rPr>
          <w:del w:id="243" w:author="Kelly Kantack" w:date="2024-03-01T11:02:00Z"/>
          <w:rFonts w:ascii="Arial" w:hAnsi="Arial" w:cs="Arial"/>
          <w:i/>
          <w:color w:val="943634" w:themeColor="accent2" w:themeShade="BF"/>
          <w:sz w:val="24"/>
          <w:szCs w:val="24"/>
        </w:rPr>
        <w:pPrChange w:id="244" w:author="Kelly Kantack" w:date="2024-03-01T11:02: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1BE47CCE" w:rsidR="00380EA0" w:rsidRPr="006707BE" w:rsidDel="00977721" w:rsidRDefault="00380EA0" w:rsidP="00977721">
      <w:pPr>
        <w:spacing w:after="0" w:line="240" w:lineRule="auto"/>
        <w:rPr>
          <w:del w:id="245" w:author="Kelly Kantack" w:date="2024-03-01T11:02:00Z"/>
          <w:rFonts w:ascii="Arial" w:hAnsi="Arial" w:cs="Arial"/>
          <w:i/>
          <w:sz w:val="24"/>
          <w:szCs w:val="24"/>
        </w:rPr>
        <w:pPrChange w:id="246" w:author="Kelly Kantack" w:date="2024-03-01T11:02:00Z">
          <w:pPr>
            <w:spacing w:after="0" w:line="240" w:lineRule="auto"/>
          </w:pPr>
        </w:pPrChange>
      </w:pPr>
      <w:del w:id="247" w:author="Kelly Kantack" w:date="2024-03-01T11:02:00Z">
        <w:r w:rsidDel="00977721">
          <w:rPr>
            <w:rFonts w:ascii="Arial" w:hAnsi="Arial" w:cs="Arial"/>
            <w:i/>
            <w:sz w:val="24"/>
            <w:szCs w:val="24"/>
          </w:rPr>
          <w:delText>______________________________________________________________________________</w:delText>
        </w:r>
      </w:del>
    </w:p>
    <w:p w14:paraId="67DB3510" w14:textId="2794995E" w:rsidR="00DB0E70" w:rsidRDefault="00DB0E70" w:rsidP="00977721">
      <w:pPr>
        <w:spacing w:after="0" w:line="240" w:lineRule="auto"/>
        <w:rPr>
          <w:rFonts w:ascii="Arial" w:hAnsi="Arial" w:cs="Arial"/>
          <w:b/>
          <w:sz w:val="24"/>
          <w:szCs w:val="24"/>
        </w:rPr>
        <w:pPrChange w:id="248" w:author="Kelly Kantack" w:date="2024-03-01T11:02:00Z">
          <w:pPr/>
        </w:pPrChange>
      </w:pPr>
      <w:del w:id="249" w:author="Kelly Kantack" w:date="2024-03-01T11:02:00Z">
        <w:r w:rsidDel="00977721">
          <w:rPr>
            <w:rFonts w:ascii="Arial" w:hAnsi="Arial" w:cs="Arial"/>
            <w:b/>
            <w:sz w:val="24"/>
            <w:szCs w:val="24"/>
          </w:rPr>
          <w:br w:type="page"/>
        </w:r>
      </w:del>
    </w:p>
    <w:p w14:paraId="61EE9CE7" w14:textId="77777777" w:rsidR="00977721" w:rsidRDefault="00977721">
      <w:pPr>
        <w:rPr>
          <w:ins w:id="250" w:author="Kelly Kantack" w:date="2024-03-01T11:02:00Z"/>
          <w:rFonts w:ascii="Arial" w:hAnsi="Arial" w:cs="Arial"/>
          <w:b/>
          <w:sz w:val="24"/>
          <w:szCs w:val="24"/>
        </w:rPr>
      </w:pPr>
      <w:ins w:id="251" w:author="Kelly Kantack" w:date="2024-03-01T11:02:00Z">
        <w:r>
          <w:rPr>
            <w:rFonts w:ascii="Arial" w:hAnsi="Arial" w:cs="Arial"/>
            <w:b/>
            <w:sz w:val="24"/>
            <w:szCs w:val="24"/>
          </w:rPr>
          <w:br w:type="page"/>
        </w:r>
      </w:ins>
    </w:p>
    <w:p w14:paraId="61FCDF38" w14:textId="0ACC7D46" w:rsidR="0011722E" w:rsidRDefault="00EB06E4" w:rsidP="008F4067">
      <w:pPr>
        <w:spacing w:after="0" w:line="240" w:lineRule="auto"/>
        <w:rPr>
          <w:rFonts w:ascii="Arial" w:hAnsi="Arial" w:cs="Arial"/>
          <w:sz w:val="24"/>
          <w:szCs w:val="24"/>
        </w:rPr>
      </w:pPr>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 xml:space="preserve">On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r>
        <w:rPr>
          <w:rFonts w:ascii="Arial" w:hAnsi="Arial" w:cs="Arial"/>
          <w:b/>
          <w:sz w:val="24"/>
          <w:szCs w:val="24"/>
          <w:u w:val="single"/>
        </w:rPr>
        <w:t>touch</w:t>
      </w:r>
      <w:r w:rsidR="008108F1">
        <w:rPr>
          <w:rFonts w:ascii="Arial" w:hAnsi="Arial" w:cs="Arial"/>
          <w:b/>
          <w:sz w:val="24"/>
          <w:szCs w:val="24"/>
          <w:u w:val="single"/>
        </w:rPr>
        <w:t>ed</w:t>
      </w:r>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5A746A5C"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ins w:id="252" w:author="Kelly Kantack" w:date="2024-03-01T11:02:00Z">
        <w:r w:rsidR="00977721">
          <w:rPr>
            <w:rFonts w:ascii="Arial" w:hAnsi="Arial" w:cs="Arial"/>
            <w:i/>
            <w:color w:val="0033CC"/>
            <w:sz w:val="24"/>
            <w:szCs w:val="24"/>
          </w:rPr>
          <w:br/>
        </w:r>
      </w:ins>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he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Pr>
          <w:rFonts w:ascii="Arial" w:hAnsi="Arial" w:cs="Arial"/>
          <w:i/>
          <w:color w:val="0033CC"/>
          <w:sz w:val="24"/>
          <w:szCs w:val="24"/>
        </w:rPr>
        <w:t>Gospel of Mark 2:4-5…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r>
        <w:rPr>
          <w:rFonts w:ascii="Arial" w:hAnsi="Arial" w:cs="Arial"/>
          <w:b/>
          <w:sz w:val="24"/>
          <w:szCs w:val="24"/>
          <w:u w:val="single"/>
        </w:rPr>
        <w:t>one</w:t>
      </w:r>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 xml:space="preserve">Which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8:14-15</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r>
        <w:rPr>
          <w:rFonts w:ascii="Arial" w:hAnsi="Arial" w:cs="Arial"/>
          <w:b/>
          <w:sz w:val="24"/>
          <w:szCs w:val="24"/>
          <w:u w:val="single"/>
        </w:rPr>
        <w:t>a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F21373E" w:rsidR="00B45ACA" w:rsidRPr="006707BE" w:rsidDel="00977721" w:rsidRDefault="00380EA0" w:rsidP="00977721">
      <w:pPr>
        <w:spacing w:after="0" w:line="240" w:lineRule="auto"/>
        <w:rPr>
          <w:del w:id="253" w:author="Kelly Kantack" w:date="2024-03-01T11:02:00Z"/>
          <w:rFonts w:ascii="Arial" w:hAnsi="Arial" w:cs="Arial"/>
          <w:i/>
          <w:sz w:val="24"/>
          <w:szCs w:val="24"/>
        </w:rPr>
        <w:pPrChange w:id="254" w:author="Kelly Kantack" w:date="2024-03-01T11:02: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8512DF8" w:rsidR="00DB0E70" w:rsidRPr="00DB0E70" w:rsidRDefault="00380EA0" w:rsidP="00977721">
      <w:pPr>
        <w:spacing w:after="0" w:line="240" w:lineRule="auto"/>
        <w:rPr>
          <w:rFonts w:ascii="Arial" w:hAnsi="Arial" w:cs="Arial"/>
          <w:i/>
          <w:sz w:val="24"/>
          <w:szCs w:val="24"/>
        </w:rPr>
        <w:pPrChange w:id="255" w:author="Kelly Kantack" w:date="2024-03-01T11:02:00Z">
          <w:pPr>
            <w:spacing w:after="0" w:line="240" w:lineRule="auto"/>
          </w:pPr>
        </w:pPrChange>
      </w:pPr>
      <w:del w:id="256" w:author="Kelly Kantack" w:date="2024-03-01T11:02:00Z">
        <w:r w:rsidDel="00977721">
          <w:rPr>
            <w:rFonts w:ascii="Arial" w:hAnsi="Arial" w:cs="Arial"/>
            <w:i/>
            <w:sz w:val="24"/>
            <w:szCs w:val="24"/>
          </w:rPr>
          <w:delText>______________________________________________________________________________</w:delText>
        </w:r>
      </w:del>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 xml:space="preserve">How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r>
        <w:rPr>
          <w:rFonts w:ascii="Arial" w:hAnsi="Arial" w:cs="Arial"/>
          <w:b/>
          <w:sz w:val="24"/>
          <w:szCs w:val="24"/>
          <w:u w:val="single"/>
        </w:rPr>
        <w:t>five</w:t>
      </w:r>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 xml:space="preserve">ow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r>
        <w:rPr>
          <w:rFonts w:ascii="Arial" w:hAnsi="Arial" w:cs="Arial"/>
          <w:b/>
          <w:sz w:val="24"/>
          <w:szCs w:val="24"/>
          <w:u w:val="single"/>
        </w:rPr>
        <w:t>twelve</w:t>
      </w:r>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sidR="000200A7">
        <w:rPr>
          <w:rFonts w:ascii="Arial" w:hAnsi="Arial" w:cs="Arial"/>
          <w:sz w:val="24"/>
          <w:szCs w:val="24"/>
        </w:rPr>
        <w:t xml:space="preserve">What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r>
        <w:rPr>
          <w:rFonts w:ascii="Arial" w:hAnsi="Arial" w:cs="Arial"/>
          <w:i/>
          <w:color w:val="0033CC"/>
          <w:sz w:val="24"/>
          <w:szCs w:val="24"/>
        </w:rPr>
        <w:t xml:space="preserve">”  [and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r w:rsidR="00B157A9">
        <w:rPr>
          <w:rFonts w:ascii="Arial" w:hAnsi="Arial" w:cs="Arial"/>
          <w:i/>
          <w:color w:val="943634" w:themeColor="accent2" w:themeShade="BF"/>
          <w:sz w:val="24"/>
          <w:szCs w:val="24"/>
        </w:rPr>
        <w:t>,30</w:t>
      </w: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sidR="007823D0">
        <w:rPr>
          <w:rFonts w:ascii="Arial" w:hAnsi="Arial" w:cs="Arial"/>
          <w:sz w:val="24"/>
          <w:szCs w:val="24"/>
        </w:rPr>
        <w:t xml:space="preserve">What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r>
        <w:rPr>
          <w:rFonts w:ascii="Arial" w:hAnsi="Arial" w:cs="Arial"/>
          <w:b/>
          <w:sz w:val="24"/>
          <w:szCs w:val="24"/>
        </w:rPr>
        <w:t>d</w:t>
      </w:r>
      <w:r w:rsidR="007823D0">
        <w:rPr>
          <w:rFonts w:ascii="Arial" w:hAnsi="Arial" w:cs="Arial"/>
          <w:b/>
          <w:sz w:val="24"/>
          <w:szCs w:val="24"/>
        </w:rPr>
        <w:t>reaming</w:t>
      </w:r>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For it is through the holy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r>
        <w:rPr>
          <w:rFonts w:ascii="Arial" w:hAnsi="Arial" w:cs="Arial"/>
          <w:b/>
          <w:sz w:val="24"/>
          <w:szCs w:val="24"/>
        </w:rPr>
        <w:t xml:space="preserve">2.18  </w:t>
      </w:r>
      <w:r w:rsidR="00875A0B" w:rsidRPr="00875A0B">
        <w:rPr>
          <w:rFonts w:ascii="Arial" w:hAnsi="Arial" w:cs="Arial"/>
          <w:sz w:val="24"/>
          <w:szCs w:val="24"/>
        </w:rPr>
        <w:t xml:space="preserve">What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r>
        <w:rPr>
          <w:rFonts w:ascii="Arial" w:hAnsi="Arial" w:cs="Arial"/>
          <w:b/>
          <w:sz w:val="24"/>
          <w:szCs w:val="24"/>
          <w:u w:val="single"/>
        </w:rPr>
        <w:t>s</w:t>
      </w:r>
      <w:r w:rsidR="00875A0B">
        <w:rPr>
          <w:rFonts w:ascii="Arial" w:hAnsi="Arial" w:cs="Arial"/>
          <w:b/>
          <w:sz w:val="24"/>
          <w:szCs w:val="24"/>
          <w:u w:val="single"/>
        </w:rPr>
        <w:t>leeping</w:t>
      </w:r>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5958CCF7" w:rsidR="00B45ACA" w:rsidRPr="002067D7" w:rsidDel="000805EC" w:rsidRDefault="00380EA0" w:rsidP="000805EC">
      <w:pPr>
        <w:spacing w:after="0" w:line="240" w:lineRule="auto"/>
        <w:rPr>
          <w:del w:id="257" w:author="Kelly Kantack" w:date="2024-03-01T11:51:00Z"/>
          <w:rFonts w:ascii="Arial" w:hAnsi="Arial" w:cs="Arial"/>
          <w:i/>
          <w:color w:val="943634" w:themeColor="accent2" w:themeShade="BF"/>
          <w:sz w:val="24"/>
          <w:szCs w:val="24"/>
        </w:rPr>
        <w:pPrChange w:id="258" w:author="Kelly Kantack" w:date="2024-03-01T11:51: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EBC1777" w:rsidR="00DB0E70" w:rsidRDefault="00380EA0" w:rsidP="000805EC">
      <w:pPr>
        <w:spacing w:after="0" w:line="240" w:lineRule="auto"/>
        <w:rPr>
          <w:rFonts w:ascii="Arial" w:hAnsi="Arial" w:cs="Arial"/>
          <w:i/>
          <w:sz w:val="24"/>
          <w:szCs w:val="24"/>
        </w:rPr>
        <w:pPrChange w:id="259" w:author="Kelly Kantack" w:date="2024-03-01T11:51:00Z">
          <w:pPr>
            <w:spacing w:after="0" w:line="240" w:lineRule="auto"/>
          </w:pPr>
        </w:pPrChange>
      </w:pPr>
      <w:del w:id="260" w:author="Kelly Kantack" w:date="2024-03-01T11:51:00Z">
        <w:r w:rsidDel="000805EC">
          <w:rPr>
            <w:rFonts w:ascii="Arial" w:hAnsi="Arial" w:cs="Arial"/>
            <w:i/>
            <w:sz w:val="24"/>
            <w:szCs w:val="24"/>
          </w:rPr>
          <w:delText>______________________________________________________________________________</w:delText>
        </w:r>
      </w:del>
    </w:p>
    <w:p w14:paraId="4C5954E1" w14:textId="77777777" w:rsidR="000805EC" w:rsidRDefault="000805EC">
      <w:pPr>
        <w:rPr>
          <w:ins w:id="261" w:author="Kelly Kantack" w:date="2024-03-01T11:51:00Z"/>
          <w:rFonts w:ascii="Arial" w:hAnsi="Arial" w:cs="Arial"/>
          <w:b/>
          <w:sz w:val="24"/>
          <w:szCs w:val="24"/>
        </w:rPr>
      </w:pPr>
      <w:ins w:id="262" w:author="Kelly Kantack" w:date="2024-03-01T11:51:00Z">
        <w:r>
          <w:rPr>
            <w:rFonts w:ascii="Arial" w:hAnsi="Arial" w:cs="Arial"/>
            <w:b/>
            <w:sz w:val="24"/>
            <w:szCs w:val="24"/>
          </w:rPr>
          <w:br w:type="page"/>
        </w:r>
      </w:ins>
    </w:p>
    <w:p w14:paraId="49A9DCDB" w14:textId="50DD141C" w:rsidR="00380EA0" w:rsidRPr="00DB0E70" w:rsidRDefault="00380EA0" w:rsidP="00380EA0">
      <w:pPr>
        <w:spacing w:after="0" w:line="240" w:lineRule="auto"/>
        <w:rPr>
          <w:rFonts w:ascii="Arial" w:hAnsi="Arial" w:cs="Arial"/>
          <w:i/>
          <w:sz w:val="24"/>
          <w:szCs w:val="24"/>
        </w:rPr>
      </w:pPr>
      <w:r>
        <w:rPr>
          <w:rFonts w:ascii="Arial" w:hAnsi="Arial" w:cs="Arial"/>
          <w:b/>
          <w:sz w:val="24"/>
          <w:szCs w:val="24"/>
        </w:rPr>
        <w:lastRenderedPageBreak/>
        <w:t xml:space="preserve">2.19  </w:t>
      </w:r>
      <w:r w:rsidR="002E600B">
        <w:rPr>
          <w:rFonts w:ascii="Arial" w:hAnsi="Arial" w:cs="Arial"/>
          <w:sz w:val="24"/>
          <w:szCs w:val="24"/>
        </w:rPr>
        <w:t xml:space="preserve">What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r>
        <w:rPr>
          <w:rFonts w:ascii="Arial" w:hAnsi="Arial" w:cs="Arial"/>
          <w:b/>
          <w:sz w:val="24"/>
          <w:szCs w:val="24"/>
          <w:u w:val="single"/>
        </w:rPr>
        <w:t>water</w:t>
      </w:r>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r>
        <w:rPr>
          <w:rFonts w:ascii="Arial" w:hAnsi="Arial" w:cs="Arial"/>
          <w:b/>
          <w:sz w:val="24"/>
          <w:szCs w:val="24"/>
        </w:rPr>
        <w:t>a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 xml:space="preserve">How many of Jesus’s miracles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dead---1, 3, 5, or 7</w:t>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three</w:t>
      </w:r>
      <w:r w:rsidR="00380EA0" w:rsidRPr="006707BE">
        <w:rPr>
          <w:rFonts w:ascii="Arial" w:hAnsi="Arial" w:cs="Arial"/>
          <w:b/>
          <w:i/>
          <w:sz w:val="24"/>
          <w:szCs w:val="24"/>
          <w:u w:val="single"/>
        </w:rPr>
        <w:t xml:space="preserve"> </w:t>
      </w:r>
    </w:p>
    <w:p w14:paraId="42BFC734" w14:textId="7635E10B" w:rsidR="00380EA0" w:rsidRPr="00B32821" w:rsidRDefault="00380EA0" w:rsidP="00380EA0">
      <w:pPr>
        <w:spacing w:after="0" w:line="240" w:lineRule="auto"/>
        <w:rPr>
          <w:rFonts w:ascii="Arial" w:hAnsi="Arial" w:cs="Arial"/>
          <w:i/>
          <w:color w:val="0033CC"/>
          <w:sz w:val="24"/>
          <w:szCs w:val="24"/>
        </w:rPr>
      </w:pPr>
      <w:r w:rsidRPr="00B32821">
        <w:rPr>
          <w:rFonts w:ascii="Arial" w:hAnsi="Arial" w:cs="Arial"/>
          <w:i/>
          <w:color w:val="0033CC"/>
          <w:sz w:val="24"/>
          <w:szCs w:val="24"/>
        </w:rPr>
        <w:t>From the book of Genesis</w:t>
      </w:r>
      <w:r>
        <w:rPr>
          <w:rFonts w:ascii="Arial" w:hAnsi="Arial" w:cs="Arial"/>
          <w:i/>
          <w:color w:val="0033CC"/>
          <w:sz w:val="24"/>
          <w:szCs w:val="24"/>
        </w:rPr>
        <w:t xml:space="preserve"> </w:t>
      </w:r>
      <w:del w:id="263" w:author="Kelly Kantack" w:date="2024-03-01T12:09:00Z">
        <w:r w:rsidDel="00A604C9">
          <w:rPr>
            <w:rFonts w:ascii="Arial" w:hAnsi="Arial" w:cs="Arial"/>
            <w:i/>
            <w:color w:val="0033CC"/>
            <w:sz w:val="24"/>
            <w:szCs w:val="24"/>
          </w:rPr>
          <w:delText>Cathechi</w:delText>
        </w:r>
        <w:bookmarkStart w:id="264" w:name="_GoBack"/>
        <w:bookmarkEnd w:id="264"/>
        <w:r w:rsidDel="00A604C9">
          <w:rPr>
            <w:rFonts w:ascii="Arial" w:hAnsi="Arial" w:cs="Arial"/>
            <w:i/>
            <w:color w:val="0033CC"/>
            <w:sz w:val="24"/>
            <w:szCs w:val="24"/>
          </w:rPr>
          <w:delText>m</w:delText>
        </w:r>
      </w:del>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41BCCED6"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daughter of Jairus (Matthew 9; Mark 5; Luke 8)</w:t>
      </w:r>
      <w:ins w:id="265" w:author="Kelly Kantack" w:date="2024-03-01T11:04:00Z">
        <w:r w:rsidR="00977721">
          <w:rPr>
            <w:rFonts w:ascii="Arial" w:hAnsi="Arial" w:cs="Arial"/>
            <w:i/>
            <w:color w:val="943634" w:themeColor="accent2" w:themeShade="BF"/>
            <w:sz w:val="24"/>
            <w:szCs w:val="24"/>
          </w:rPr>
          <w:t xml:space="preserve">; </w:t>
        </w:r>
      </w:ins>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5D5D8B3D" w:rsidR="00D72556" w:rsidRPr="006707BE" w:rsidRDefault="00A971F3" w:rsidP="00977721">
      <w:pPr>
        <w:spacing w:after="0"/>
        <w:rPr>
          <w:rFonts w:ascii="Arial" w:hAnsi="Arial" w:cs="Arial"/>
          <w:sz w:val="24"/>
          <w:szCs w:val="24"/>
        </w:rPr>
        <w:pPrChange w:id="266" w:author="Kelly Kantack" w:date="2024-03-01T11:03:00Z">
          <w:pPr/>
        </w:pPrChange>
      </w:pPr>
      <w:r>
        <w:rPr>
          <w:rFonts w:ascii="Arial" w:hAnsi="Arial" w:cs="Arial"/>
          <w:b/>
          <w:sz w:val="24"/>
          <w:szCs w:val="24"/>
        </w:rPr>
        <w:t xml:space="preserve">2.22  </w:t>
      </w:r>
      <w:r w:rsidR="00D72556">
        <w:rPr>
          <w:rFonts w:ascii="Arial" w:hAnsi="Arial" w:cs="Arial"/>
          <w:sz w:val="24"/>
          <w:szCs w:val="24"/>
        </w:rPr>
        <w:t xml:space="preserve">Just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Malchus, who </w:t>
      </w:r>
      <w:r w:rsidR="00D13285">
        <w:rPr>
          <w:rFonts w:ascii="Arial" w:hAnsi="Arial" w:cs="Arial"/>
          <w:sz w:val="24"/>
          <w:szCs w:val="24"/>
        </w:rPr>
        <w:t>had just had what body part cut off with a sword by Peter?</w:t>
      </w:r>
    </w:p>
    <w:p w14:paraId="29A88FEC" w14:textId="69A2A0D0" w:rsidR="00A971F3" w:rsidRPr="006707BE" w:rsidRDefault="00D13285" w:rsidP="00977721">
      <w:pPr>
        <w:spacing w:after="0" w:line="240" w:lineRule="auto"/>
        <w:jc w:val="right"/>
        <w:rPr>
          <w:rFonts w:ascii="Arial" w:hAnsi="Arial" w:cs="Arial"/>
          <w:b/>
          <w:i/>
          <w:sz w:val="24"/>
          <w:szCs w:val="24"/>
          <w:u w:val="single"/>
        </w:rPr>
        <w:pPrChange w:id="267" w:author="Kelly Kantack" w:date="2024-03-01T11:03:00Z">
          <w:pPr>
            <w:spacing w:after="0" w:line="240" w:lineRule="auto"/>
            <w:jc w:val="right"/>
          </w:pPr>
        </w:pPrChange>
      </w:pPr>
      <w:r>
        <w:rPr>
          <w:rFonts w:ascii="Arial" w:hAnsi="Arial" w:cs="Arial"/>
          <w:b/>
          <w:sz w:val="24"/>
          <w:szCs w:val="24"/>
          <w:u w:val="single"/>
        </w:rPr>
        <w:t xml:space="preserve">(his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977721">
      <w:pPr>
        <w:spacing w:after="0" w:line="240" w:lineRule="auto"/>
        <w:jc w:val="right"/>
        <w:rPr>
          <w:rFonts w:ascii="Arial" w:hAnsi="Arial" w:cs="Arial"/>
          <w:i/>
          <w:sz w:val="24"/>
          <w:szCs w:val="24"/>
        </w:rPr>
        <w:pPrChange w:id="268" w:author="Kelly Kantack" w:date="2024-03-01T11:03:00Z">
          <w:pPr>
            <w:spacing w:after="0" w:line="240" w:lineRule="auto"/>
            <w:jc w:val="right"/>
          </w:pPr>
        </w:pPrChange>
      </w:pPr>
      <w:r>
        <w:rPr>
          <w:rFonts w:ascii="Arial" w:hAnsi="Arial" w:cs="Arial"/>
          <w:i/>
          <w:sz w:val="24"/>
          <w:szCs w:val="24"/>
        </w:rPr>
        <w:t>Alternate answers</w:t>
      </w:r>
    </w:p>
    <w:p w14:paraId="7999F3A5" w14:textId="2368A451" w:rsidR="00A971F3" w:rsidRDefault="0028040A" w:rsidP="00977721">
      <w:pPr>
        <w:spacing w:after="0" w:line="240" w:lineRule="auto"/>
        <w:jc w:val="right"/>
        <w:rPr>
          <w:rFonts w:ascii="Arial" w:hAnsi="Arial" w:cs="Arial"/>
          <w:b/>
          <w:sz w:val="24"/>
          <w:szCs w:val="24"/>
        </w:rPr>
        <w:pPrChange w:id="269" w:author="Kelly Kantack" w:date="2024-03-01T11:03:00Z">
          <w:pPr>
            <w:spacing w:after="0" w:line="240" w:lineRule="auto"/>
            <w:jc w:val="right"/>
          </w:pPr>
        </w:pPrChange>
      </w:pPr>
      <w:r>
        <w:rPr>
          <w:rFonts w:ascii="Arial" w:hAnsi="Arial" w:cs="Arial"/>
          <w:b/>
          <w:sz w:val="24"/>
          <w:szCs w:val="24"/>
        </w:rPr>
        <w:t>right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r w:rsidR="00557F6B">
        <w:rPr>
          <w:rFonts w:ascii="Arial" w:hAnsi="Arial" w:cs="Arial"/>
          <w:b/>
          <w:sz w:val="24"/>
          <w:szCs w:val="24"/>
          <w:u w:val="single"/>
        </w:rPr>
        <w:t>the)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13C1B73" w:rsidR="00B45ACA" w:rsidRPr="00B45ACA" w:rsidDel="00977721" w:rsidRDefault="00380EA0" w:rsidP="00977721">
      <w:pPr>
        <w:spacing w:after="0" w:line="240" w:lineRule="auto"/>
        <w:rPr>
          <w:del w:id="270" w:author="Kelly Kantack" w:date="2024-03-01T11:05:00Z"/>
          <w:rFonts w:ascii="Arial" w:hAnsi="Arial" w:cs="Arial"/>
          <w:i/>
          <w:color w:val="943634" w:themeColor="accent2" w:themeShade="BF"/>
          <w:sz w:val="24"/>
          <w:szCs w:val="24"/>
        </w:rPr>
        <w:pPrChange w:id="271" w:author="Kelly Kantack" w:date="2024-03-01T11:05: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 xml:space="preserve">Catholic Bible Dictionary, by Scott Hahn (general editor), “The </w:t>
      </w:r>
      <w:del w:id="272" w:author="Kelly Kantack" w:date="2024-03-01T12:09:00Z">
        <w:r w:rsidR="00557F6B" w:rsidDel="00A604C9">
          <w:rPr>
            <w:rFonts w:ascii="Arial" w:hAnsi="Arial" w:cs="Arial"/>
            <w:i/>
            <w:color w:val="943634" w:themeColor="accent2" w:themeShade="BF"/>
            <w:sz w:val="24"/>
            <w:szCs w:val="24"/>
          </w:rPr>
          <w:delText>Ressurection</w:delText>
        </w:r>
      </w:del>
      <w:ins w:id="273" w:author="Kelly Kantack" w:date="2024-03-01T12:09:00Z">
        <w:r w:rsidR="00A604C9">
          <w:rPr>
            <w:rFonts w:ascii="Arial" w:hAnsi="Arial" w:cs="Arial"/>
            <w:i/>
            <w:color w:val="943634" w:themeColor="accent2" w:themeShade="BF"/>
            <w:sz w:val="24"/>
            <w:szCs w:val="24"/>
          </w:rPr>
          <w:t>Resurrection</w:t>
        </w:r>
      </w:ins>
      <w:r w:rsidR="00557F6B">
        <w:rPr>
          <w:rFonts w:ascii="Arial" w:hAnsi="Arial" w:cs="Arial"/>
          <w:i/>
          <w:color w:val="943634" w:themeColor="accent2" w:themeShade="BF"/>
          <w:sz w:val="24"/>
          <w:szCs w:val="24"/>
        </w:rPr>
        <w:t xml:space="preserve"> of Christ” page 767.</w:t>
      </w:r>
    </w:p>
    <w:p w14:paraId="173DFB75" w14:textId="06F34E72" w:rsidR="00DB0E70" w:rsidRPr="00DB0E70" w:rsidRDefault="00380EA0" w:rsidP="00977721">
      <w:pPr>
        <w:spacing w:after="0" w:line="240" w:lineRule="auto"/>
        <w:rPr>
          <w:rFonts w:ascii="Arial" w:hAnsi="Arial" w:cs="Arial"/>
          <w:i/>
          <w:sz w:val="24"/>
          <w:szCs w:val="24"/>
        </w:rPr>
        <w:pPrChange w:id="274" w:author="Kelly Kantack" w:date="2024-03-01T11:05:00Z">
          <w:pPr>
            <w:spacing w:after="0" w:line="240" w:lineRule="auto"/>
          </w:pPr>
        </w:pPrChange>
      </w:pPr>
      <w:del w:id="275" w:author="Kelly Kantack" w:date="2024-03-01T11:05:00Z">
        <w:r w:rsidDel="00977721">
          <w:rPr>
            <w:rFonts w:ascii="Arial" w:hAnsi="Arial" w:cs="Arial"/>
            <w:i/>
            <w:sz w:val="24"/>
            <w:szCs w:val="24"/>
          </w:rPr>
          <w:delText>______________________________________________________________________________</w:delText>
        </w:r>
      </w:del>
    </w:p>
    <w:p w14:paraId="6D77F0AC" w14:textId="77777777" w:rsidR="00977721" w:rsidRDefault="00977721">
      <w:pPr>
        <w:rPr>
          <w:ins w:id="276" w:author="Kelly Kantack" w:date="2024-03-01T11:03:00Z"/>
          <w:rFonts w:ascii="Arial" w:hAnsi="Arial" w:cs="Arial"/>
          <w:b/>
          <w:sz w:val="24"/>
          <w:szCs w:val="24"/>
        </w:rPr>
      </w:pPr>
      <w:ins w:id="277" w:author="Kelly Kantack" w:date="2024-03-01T11:03:00Z">
        <w:r>
          <w:rPr>
            <w:rFonts w:ascii="Arial" w:hAnsi="Arial" w:cs="Arial"/>
            <w:b/>
            <w:sz w:val="24"/>
            <w:szCs w:val="24"/>
          </w:rPr>
          <w:br w:type="page"/>
        </w:r>
      </w:ins>
    </w:p>
    <w:p w14:paraId="18501E43" w14:textId="637DD597"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2.24  </w:t>
      </w:r>
      <w:r w:rsidR="00AA75CC">
        <w:rPr>
          <w:rFonts w:ascii="Arial" w:hAnsi="Arial" w:cs="Arial"/>
          <w:sz w:val="24"/>
          <w:szCs w:val="24"/>
        </w:rPr>
        <w:t xml:space="preserve">Roughly, how many </w:t>
      </w:r>
      <w:r w:rsidR="00C11CDB">
        <w:rPr>
          <w:rFonts w:ascii="Arial" w:hAnsi="Arial" w:cs="Arial"/>
          <w:sz w:val="24"/>
          <w:szCs w:val="24"/>
        </w:rPr>
        <w:t>of Jesus’ miracles are recorded in the bible?  15, 25, or 35?</w:t>
      </w:r>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p>
    <w:p w14:paraId="3F1519CC" w14:textId="575FA844" w:rsidR="00977721" w:rsidRDefault="00557F6B" w:rsidP="00557F6B">
      <w:pPr>
        <w:spacing w:after="0" w:line="240" w:lineRule="auto"/>
        <w:rPr>
          <w:ins w:id="278" w:author="Kelly Kantack" w:date="2024-03-01T11:05:00Z"/>
          <w:rFonts w:ascii="Arial" w:hAnsi="Arial" w:cs="Arial"/>
          <w:i/>
          <w:sz w:val="24"/>
          <w:szCs w:val="24"/>
        </w:rPr>
      </w:pPr>
      <w:del w:id="279" w:author="Kelly Kantack" w:date="2024-03-01T11:05:00Z">
        <w:r w:rsidDel="00977721">
          <w:rPr>
            <w:rFonts w:ascii="Arial" w:hAnsi="Arial" w:cs="Arial"/>
            <w:i/>
            <w:sz w:val="24"/>
            <w:szCs w:val="24"/>
          </w:rPr>
          <w:delText>______________________________________________________________________________</w:delText>
        </w:r>
      </w:del>
    </w:p>
    <w:p w14:paraId="0BC70DC0" w14:textId="77777777" w:rsidR="00977721" w:rsidRDefault="00977721" w:rsidP="00557F6B">
      <w:pPr>
        <w:spacing w:after="0" w:line="240" w:lineRule="auto"/>
        <w:rPr>
          <w:ins w:id="280" w:author="Kelly Kantack" w:date="2024-03-01T11:05:00Z"/>
          <w:rFonts w:ascii="Arial" w:hAnsi="Arial" w:cs="Arial"/>
          <w:i/>
          <w:sz w:val="24"/>
          <w:szCs w:val="24"/>
        </w:rPr>
      </w:pPr>
    </w:p>
    <w:p w14:paraId="6E673871" w14:textId="77777777" w:rsidR="00977721" w:rsidRDefault="00977721" w:rsidP="00557F6B">
      <w:pPr>
        <w:spacing w:after="0" w:line="240" w:lineRule="auto"/>
        <w:rPr>
          <w:ins w:id="281" w:author="Kelly Kantack" w:date="2024-03-01T11:05:00Z"/>
          <w:rFonts w:ascii="Arial" w:hAnsi="Arial" w:cs="Arial"/>
          <w:i/>
          <w:sz w:val="24"/>
          <w:szCs w:val="24"/>
        </w:rPr>
      </w:pPr>
    </w:p>
    <w:p w14:paraId="08ED4203" w14:textId="77777777" w:rsidR="00977721" w:rsidRPr="006707BE" w:rsidRDefault="00977721" w:rsidP="00557F6B">
      <w:pPr>
        <w:spacing w:after="0" w:line="240" w:lineRule="auto"/>
        <w:rPr>
          <w:rFonts w:ascii="Arial" w:hAnsi="Arial" w:cs="Arial"/>
          <w:i/>
          <w:sz w:val="24"/>
          <w:szCs w:val="24"/>
        </w:rPr>
      </w:pP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sidR="00C741E7">
        <w:rPr>
          <w:rFonts w:ascii="Arial" w:hAnsi="Arial" w:cs="Arial"/>
          <w:sz w:val="24"/>
          <w:szCs w:val="24"/>
        </w:rPr>
        <w:t>What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sidR="00C741E7">
        <w:rPr>
          <w:rFonts w:ascii="Arial" w:hAnsi="Arial" w:cs="Arial"/>
          <w:sz w:val="24"/>
          <w:szCs w:val="24"/>
        </w:rPr>
        <w:t>Which of the following words is most opposite to the word miracle—</w:t>
      </w:r>
      <w:r w:rsidR="00F326E4">
        <w:rPr>
          <w:rFonts w:ascii="Arial" w:hAnsi="Arial" w:cs="Arial"/>
          <w:sz w:val="24"/>
          <w:szCs w:val="24"/>
        </w:rPr>
        <w:br/>
        <w:t xml:space="preserve">             marvel, surprise, wonder, expectation, 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expectation</w:t>
      </w:r>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 xml:space="preserve">In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3016B3EF" w:rsidR="00557F6B" w:rsidRPr="006707BE" w:rsidDel="00977721" w:rsidRDefault="00557F6B" w:rsidP="00557F6B">
      <w:pPr>
        <w:spacing w:after="0" w:line="240" w:lineRule="auto"/>
        <w:rPr>
          <w:moveFrom w:id="282" w:author="Kelly Kantack" w:date="2024-03-01T11:05:00Z"/>
          <w:rFonts w:ascii="Arial" w:hAnsi="Arial" w:cs="Arial"/>
          <w:i/>
          <w:sz w:val="24"/>
          <w:szCs w:val="24"/>
        </w:rPr>
      </w:pPr>
      <w:moveFromRangeStart w:id="283" w:author="Kelly Kantack" w:date="2024-03-01T11:05:00Z" w:name="move160183575"/>
      <w:moveFrom w:id="284" w:author="Kelly Kantack" w:date="2024-03-01T11:05:00Z">
        <w:r w:rsidDel="00977721">
          <w:rPr>
            <w:rFonts w:ascii="Arial" w:hAnsi="Arial" w:cs="Arial"/>
            <w:i/>
            <w:sz w:val="24"/>
            <w:szCs w:val="24"/>
          </w:rPr>
          <w:t>______________________________________________________________________________</w:t>
        </w:r>
      </w:moveFrom>
    </w:p>
    <w:p w14:paraId="13860A7F" w14:textId="08D510BA" w:rsidR="00380EA0" w:rsidRPr="00557F6B" w:rsidDel="00977721" w:rsidRDefault="00380EA0" w:rsidP="00380EA0">
      <w:pPr>
        <w:spacing w:after="0" w:line="240" w:lineRule="auto"/>
        <w:rPr>
          <w:moveFrom w:id="285" w:author="Kelly Kantack" w:date="2024-03-01T11:05:00Z"/>
          <w:rFonts w:ascii="Arial" w:hAnsi="Arial" w:cs="Arial"/>
          <w:i/>
          <w:color w:val="943634" w:themeColor="accent2" w:themeShade="BF"/>
          <w:sz w:val="24"/>
          <w:szCs w:val="24"/>
        </w:rPr>
      </w:pPr>
      <w:moveFrom w:id="286" w:author="Kelly Kantack" w:date="2024-03-01T11:05:00Z">
        <w:r w:rsidDel="00977721">
          <w:rPr>
            <w:rFonts w:ascii="Arial" w:hAnsi="Arial" w:cs="Arial"/>
            <w:b/>
            <w:sz w:val="24"/>
            <w:szCs w:val="24"/>
            <w:highlight w:val="yellow"/>
          </w:rPr>
          <w:t>B</w:t>
        </w:r>
        <w:r w:rsidRPr="00BF589C" w:rsidDel="00977721">
          <w:rPr>
            <w:rFonts w:ascii="Arial" w:hAnsi="Arial" w:cs="Arial"/>
            <w:b/>
            <w:sz w:val="24"/>
            <w:szCs w:val="24"/>
            <w:highlight w:val="yellow"/>
          </w:rPr>
          <w:t>_</w:t>
        </w:r>
        <w:r w:rsidR="00557F6B" w:rsidDel="00977721">
          <w:rPr>
            <w:rFonts w:ascii="Arial" w:hAnsi="Arial" w:cs="Arial"/>
            <w:b/>
            <w:sz w:val="24"/>
            <w:szCs w:val="24"/>
            <w:highlight w:val="yellow"/>
          </w:rPr>
          <w:t>4</w:t>
        </w:r>
        <w:r w:rsidRPr="00BF589C" w:rsidDel="00977721">
          <w:rPr>
            <w:rFonts w:ascii="Arial" w:hAnsi="Arial" w:cs="Arial"/>
            <w:b/>
            <w:sz w:val="24"/>
            <w:szCs w:val="24"/>
            <w:highlight w:val="yellow"/>
          </w:rPr>
          <w:t xml:space="preserve">  </w:t>
        </w:r>
        <w:r w:rsidR="00C741E7" w:rsidDel="00977721">
          <w:rPr>
            <w:rFonts w:ascii="Arial" w:hAnsi="Arial" w:cs="Arial"/>
            <w:sz w:val="24"/>
            <w:szCs w:val="24"/>
          </w:rPr>
          <w:t>Which army was drowned in the Red Sea as they chased the Israelites</w:t>
        </w:r>
        <w:r w:rsidRPr="006707BE" w:rsidDel="00977721">
          <w:rPr>
            <w:rFonts w:ascii="Arial" w:hAnsi="Arial" w:cs="Arial"/>
            <w:sz w:val="24"/>
            <w:szCs w:val="24"/>
          </w:rPr>
          <w:t>?</w:t>
        </w:r>
      </w:moveFrom>
    </w:p>
    <w:p w14:paraId="184D730B" w14:textId="283C519D" w:rsidR="00380EA0" w:rsidRPr="006707BE" w:rsidDel="00977721" w:rsidRDefault="00F326E4" w:rsidP="00380EA0">
      <w:pPr>
        <w:spacing w:after="0" w:line="240" w:lineRule="auto"/>
        <w:jc w:val="right"/>
        <w:rPr>
          <w:moveFrom w:id="287" w:author="Kelly Kantack" w:date="2024-03-01T11:05:00Z"/>
          <w:rFonts w:ascii="Arial" w:hAnsi="Arial" w:cs="Arial"/>
          <w:b/>
          <w:i/>
          <w:sz w:val="24"/>
          <w:szCs w:val="24"/>
          <w:u w:val="single"/>
        </w:rPr>
      </w:pPr>
      <w:moveFrom w:id="288" w:author="Kelly Kantack" w:date="2024-03-01T11:05:00Z">
        <w:r w:rsidDel="00977721">
          <w:rPr>
            <w:rFonts w:ascii="Arial" w:hAnsi="Arial" w:cs="Arial"/>
            <w:b/>
            <w:sz w:val="24"/>
            <w:szCs w:val="24"/>
            <w:u w:val="single"/>
          </w:rPr>
          <w:t>Egyptian</w:t>
        </w:r>
        <w:r w:rsidR="00380EA0" w:rsidRPr="006707BE" w:rsidDel="00977721">
          <w:rPr>
            <w:rFonts w:ascii="Arial" w:hAnsi="Arial" w:cs="Arial"/>
            <w:b/>
            <w:i/>
            <w:sz w:val="24"/>
            <w:szCs w:val="24"/>
            <w:u w:val="single"/>
          </w:rPr>
          <w:t xml:space="preserve"> </w:t>
        </w:r>
      </w:moveFrom>
    </w:p>
    <w:p w14:paraId="6E433CB8" w14:textId="2D13C389" w:rsidR="00380EA0" w:rsidRPr="006707BE" w:rsidDel="00977721" w:rsidRDefault="00380EA0" w:rsidP="00380EA0">
      <w:pPr>
        <w:spacing w:after="0" w:line="240" w:lineRule="auto"/>
        <w:jc w:val="right"/>
        <w:rPr>
          <w:moveFrom w:id="289" w:author="Kelly Kantack" w:date="2024-03-01T11:05:00Z"/>
          <w:rFonts w:ascii="Arial" w:hAnsi="Arial" w:cs="Arial"/>
          <w:i/>
          <w:sz w:val="24"/>
          <w:szCs w:val="24"/>
        </w:rPr>
      </w:pPr>
      <w:moveFrom w:id="290" w:author="Kelly Kantack" w:date="2024-03-01T11:05:00Z">
        <w:r w:rsidRPr="006707BE" w:rsidDel="00977721">
          <w:rPr>
            <w:rFonts w:ascii="Arial" w:hAnsi="Arial" w:cs="Arial"/>
            <w:i/>
            <w:sz w:val="24"/>
            <w:szCs w:val="24"/>
          </w:rPr>
          <w:t>Alternate answers:</w:t>
        </w:r>
      </w:moveFrom>
    </w:p>
    <w:p w14:paraId="247D42E0" w14:textId="18E404FF" w:rsidR="00380EA0" w:rsidRPr="006707BE" w:rsidDel="00977721" w:rsidRDefault="00F326E4" w:rsidP="00380EA0">
      <w:pPr>
        <w:spacing w:after="0" w:line="240" w:lineRule="auto"/>
        <w:jc w:val="right"/>
        <w:rPr>
          <w:moveFrom w:id="291" w:author="Kelly Kantack" w:date="2024-03-01T11:05:00Z"/>
          <w:rFonts w:ascii="Arial" w:hAnsi="Arial" w:cs="Arial"/>
          <w:b/>
          <w:sz w:val="24"/>
          <w:szCs w:val="24"/>
        </w:rPr>
      </w:pPr>
      <w:moveFrom w:id="292" w:author="Kelly Kantack" w:date="2024-03-01T11:05:00Z">
        <w:r w:rsidDel="00977721">
          <w:rPr>
            <w:rFonts w:ascii="Arial" w:hAnsi="Arial" w:cs="Arial"/>
            <w:b/>
            <w:sz w:val="24"/>
            <w:szCs w:val="24"/>
          </w:rPr>
          <w:t>Pharoah’s</w:t>
        </w:r>
        <w:r w:rsidR="00557F6B" w:rsidDel="00977721">
          <w:rPr>
            <w:rFonts w:ascii="Arial" w:hAnsi="Arial" w:cs="Arial"/>
            <w:b/>
            <w:sz w:val="24"/>
            <w:szCs w:val="24"/>
          </w:rPr>
          <w:t xml:space="preserve"> Army</w:t>
        </w:r>
      </w:moveFrom>
    </w:p>
    <w:p w14:paraId="0DD0EB64" w14:textId="2D710B57" w:rsidR="00DB0E70" w:rsidDel="00977721" w:rsidRDefault="00C9609B" w:rsidP="00F96A76">
      <w:pPr>
        <w:spacing w:after="0" w:line="240" w:lineRule="auto"/>
        <w:rPr>
          <w:moveFrom w:id="293" w:author="Kelly Kantack" w:date="2024-03-01T11:05:00Z"/>
          <w:rFonts w:ascii="Arial" w:hAnsi="Arial" w:cs="Arial"/>
          <w:i/>
          <w:color w:val="943634" w:themeColor="accent2" w:themeShade="BF"/>
          <w:sz w:val="24"/>
          <w:szCs w:val="24"/>
        </w:rPr>
      </w:pPr>
      <w:moveFrom w:id="294" w:author="Kelly Kantack" w:date="2024-03-01T11:05:00Z">
        <w:r w:rsidDel="00977721">
          <w:rPr>
            <w:rFonts w:ascii="Arial" w:hAnsi="Arial" w:cs="Arial"/>
            <w:i/>
            <w:color w:val="943634" w:themeColor="accent2" w:themeShade="BF"/>
            <w:sz w:val="24"/>
            <w:szCs w:val="24"/>
          </w:rPr>
          <w:t xml:space="preserve"> </w:t>
        </w:r>
        <w:r w:rsidDel="00977721">
          <w:rPr>
            <w:rFonts w:ascii="Arial" w:hAnsi="Arial" w:cs="Arial"/>
            <w:i/>
            <w:color w:val="943634" w:themeColor="accent2" w:themeShade="BF"/>
            <w:sz w:val="24"/>
            <w:szCs w:val="24"/>
          </w:rPr>
          <w:tab/>
        </w:r>
        <w:r w:rsidR="00380EA0" w:rsidDel="00977721">
          <w:rPr>
            <w:rFonts w:ascii="Arial" w:hAnsi="Arial" w:cs="Arial"/>
            <w:i/>
            <w:color w:val="943634" w:themeColor="accent2" w:themeShade="BF"/>
            <w:sz w:val="24"/>
            <w:szCs w:val="24"/>
          </w:rPr>
          <w:t>*******</w:t>
        </w:r>
        <w:r w:rsidR="00380EA0" w:rsidRPr="002264DC" w:rsidDel="00977721">
          <w:rPr>
            <w:rFonts w:ascii="Arial" w:hAnsi="Arial" w:cs="Arial"/>
            <w:i/>
            <w:color w:val="943634" w:themeColor="accent2" w:themeShade="BF"/>
            <w:sz w:val="24"/>
            <w:szCs w:val="24"/>
          </w:rPr>
          <w:t xml:space="preserve"> </w:t>
        </w:r>
        <w:r w:rsidR="00380EA0" w:rsidDel="00977721">
          <w:rPr>
            <w:rFonts w:ascii="Arial" w:hAnsi="Arial" w:cs="Arial"/>
            <w:i/>
            <w:color w:val="943634" w:themeColor="accent2" w:themeShade="BF"/>
            <w:sz w:val="24"/>
            <w:szCs w:val="24"/>
          </w:rPr>
          <w:t xml:space="preserve">Reference:  </w:t>
        </w:r>
        <w:r w:rsidR="00F96A76" w:rsidDel="00977721">
          <w:rPr>
            <w:rFonts w:ascii="Arial" w:hAnsi="Arial" w:cs="Arial"/>
            <w:i/>
            <w:color w:val="943634" w:themeColor="accent2" w:themeShade="BF"/>
            <w:sz w:val="24"/>
            <w:szCs w:val="24"/>
          </w:rPr>
          <w:t>Exodus</w:t>
        </w:r>
      </w:moveFrom>
    </w:p>
    <w:moveFromRangeEnd w:id="283"/>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71831193" w14:textId="3B67CF4E" w:rsidR="00380EA0" w:rsidRPr="00E875ED" w:rsidRDefault="00E875ED" w:rsidP="00380EA0">
      <w:pPr>
        <w:spacing w:after="0" w:line="240" w:lineRule="auto"/>
        <w:rPr>
          <w:rFonts w:ascii="Arial" w:hAnsi="Arial" w:cs="Arial"/>
          <w:i/>
          <w:color w:val="943634" w:themeColor="accent2" w:themeShade="BF"/>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686D03EE">
                <wp:simplePos x="0" y="0"/>
                <wp:positionH relativeFrom="column">
                  <wp:posOffset>3371203</wp:posOffset>
                </wp:positionH>
                <wp:positionV relativeFrom="paragraph">
                  <wp:posOffset>-673699</wp:posOffset>
                </wp:positionV>
                <wp:extent cx="3369945" cy="982944"/>
                <wp:effectExtent l="0" t="0" r="20955" b="27305"/>
                <wp:wrapNone/>
                <wp:docPr id="3" name="Text Box 3"/>
                <wp:cNvGraphicFramePr/>
                <a:graphic xmlns:a="http://schemas.openxmlformats.org/drawingml/2006/main">
                  <a:graphicData uri="http://schemas.microsoft.com/office/word/2010/wordprocessingShape">
                    <wps:wsp>
                      <wps:cNvSpPr txBox="1"/>
                      <wps:spPr>
                        <a:xfrm>
                          <a:off x="0" y="0"/>
                          <a:ext cx="3369945" cy="982944"/>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103FDD66" w:rsidR="00BB48BE" w:rsidRPr="005C3566" w:rsidRDefault="00BB48BE"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65.45pt;margin-top:-53.05pt;width:265.3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" fillcolor="white [3201]" strokeweight="1.75pt">
                <v:textbox>
                  <w:txbxContent>
                    <w:p w14:paraId="45B71B9E" w14:textId="103FDD66" w:rsidR="00BB48BE" w:rsidRPr="005C3566" w:rsidRDefault="00BB48BE" w:rsidP="00380EA0">
                      <w:pPr>
                        <w:jc w:val="center"/>
                        <w:rPr>
                          <w:b/>
                          <w:sz w:val="96"/>
                        </w:rPr>
                      </w:pPr>
                      <w:r w:rsidRPr="005C3566">
                        <w:rPr>
                          <w:b/>
                          <w:sz w:val="48"/>
                        </w:rPr>
                        <w:t>ROUND</w:t>
                      </w:r>
                      <w:r>
                        <w:rPr>
                          <w:b/>
                          <w:sz w:val="96"/>
                        </w:rPr>
                        <w:t xml:space="preserve"> 3</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27913492" wp14:editId="1888B888">
                <wp:simplePos x="0" y="0"/>
                <wp:positionH relativeFrom="column">
                  <wp:posOffset>3412490</wp:posOffset>
                </wp:positionH>
                <wp:positionV relativeFrom="paragraph">
                  <wp:posOffset>-70533</wp:posOffset>
                </wp:positionV>
                <wp:extent cx="3139440" cy="379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94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53EE1CEA" w14:textId="2DCB1157" w:rsidR="00BB48BE" w:rsidRPr="005C3566" w:rsidRDefault="00BB48BE" w:rsidP="00342D94">
                            <w:pPr>
                              <w:rPr>
                                <w:b/>
                                <w:sz w:val="96"/>
                              </w:rPr>
                            </w:pPr>
                            <w:r>
                              <w:rPr>
                                <w:b/>
                                <w:sz w:val="28"/>
                              </w:rPr>
                              <w:t>(parts of the Mass / church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8.7pt;margin-top:-5.55pt;width:247.2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" filled="f" stroked="f" strokeweight="1.75pt">
                <v:textbox>
                  <w:txbxContent>
                    <w:p w14:paraId="53EE1CEA" w14:textId="2DCB1157" w:rsidR="00BB48BE" w:rsidRPr="005C3566" w:rsidRDefault="00BB48BE" w:rsidP="00342D94">
                      <w:pPr>
                        <w:rPr>
                          <w:b/>
                          <w:sz w:val="96"/>
                        </w:rPr>
                      </w:pPr>
                      <w:r>
                        <w:rPr>
                          <w:b/>
                          <w:sz w:val="28"/>
                        </w:rPr>
                        <w:t>(parts of the Mass / church building)</w:t>
                      </w:r>
                    </w:p>
                  </w:txbxContent>
                </v:textbox>
              </v:shape>
            </w:pict>
          </mc:Fallback>
        </mc:AlternateContent>
      </w:r>
      <w:r w:rsidR="00342D94">
        <w:rPr>
          <w:rFonts w:ascii="Arial" w:hAnsi="Arial" w:cs="Arial"/>
          <w:b/>
          <w:sz w:val="24"/>
          <w:szCs w:val="24"/>
        </w:rPr>
        <w:br/>
      </w:r>
      <w:r w:rsidR="00380EA0" w:rsidRPr="006707BE">
        <w:rPr>
          <w:rFonts w:ascii="Arial" w:hAnsi="Arial" w:cs="Arial"/>
          <w:b/>
          <w:sz w:val="24"/>
          <w:szCs w:val="24"/>
        </w:rPr>
        <w:t xml:space="preserve">++++++   Round </w:t>
      </w:r>
      <w:r w:rsidR="00E5628B">
        <w:rPr>
          <w:rFonts w:ascii="Arial" w:hAnsi="Arial" w:cs="Arial"/>
          <w:b/>
          <w:sz w:val="24"/>
          <w:szCs w:val="24"/>
        </w:rPr>
        <w:t>3</w:t>
      </w:r>
      <w:r w:rsidR="00380EA0" w:rsidRPr="006707BE">
        <w:rPr>
          <w:rFonts w:ascii="Arial" w:hAnsi="Arial" w:cs="Arial"/>
          <w:b/>
          <w:sz w:val="24"/>
          <w:szCs w:val="24"/>
        </w:rPr>
        <w:t xml:space="preserve">   +++++</w:t>
      </w:r>
    </w:p>
    <w:p w14:paraId="3A9C843B" w14:textId="77777777" w:rsidR="00380EA0" w:rsidRPr="006707BE" w:rsidRDefault="00380EA0" w:rsidP="00380EA0">
      <w:pPr>
        <w:spacing w:after="0" w:line="240" w:lineRule="auto"/>
        <w:rPr>
          <w:rFonts w:ascii="Arial" w:hAnsi="Arial" w:cs="Arial"/>
          <w:b/>
          <w:sz w:val="24"/>
          <w:szCs w:val="24"/>
        </w:rPr>
      </w:pPr>
    </w:p>
    <w:p w14:paraId="34030E69" w14:textId="37FE53FE" w:rsidR="00FA289D" w:rsidRDefault="00380EA0" w:rsidP="00FA289D">
      <w:pPr>
        <w:spacing w:after="0" w:line="240" w:lineRule="auto"/>
        <w:rPr>
          <w:rFonts w:ascii="Arial" w:hAnsi="Arial" w:cs="Arial"/>
          <w:sz w:val="24"/>
          <w:szCs w:val="24"/>
        </w:rPr>
      </w:pPr>
      <w:r>
        <w:rPr>
          <w:rFonts w:ascii="Arial" w:hAnsi="Arial" w:cs="Arial"/>
          <w:b/>
          <w:sz w:val="24"/>
          <w:szCs w:val="24"/>
        </w:rPr>
        <w:t>3.</w:t>
      </w:r>
      <w:r w:rsidR="00E875ED">
        <w:rPr>
          <w:rFonts w:ascii="Arial" w:hAnsi="Arial" w:cs="Arial"/>
          <w:b/>
          <w:sz w:val="24"/>
          <w:szCs w:val="24"/>
        </w:rPr>
        <w:t xml:space="preserve">1  </w:t>
      </w:r>
      <w:r w:rsidR="00FA289D">
        <w:rPr>
          <w:rFonts w:ascii="Arial" w:hAnsi="Arial" w:cs="Arial"/>
          <w:sz w:val="24"/>
          <w:szCs w:val="24"/>
        </w:rPr>
        <w:t>The celebration of the Mass begins with the Introductory Rites. Which of the following is not a part of the Introductory Rites: Greeting, Penitential Act, Lord’s Prayer, or Glory to God</w:t>
      </w:r>
      <w:r w:rsidR="00FA289D" w:rsidRPr="006707BE">
        <w:rPr>
          <w:rFonts w:ascii="Arial" w:hAnsi="Arial" w:cs="Arial"/>
          <w:sz w:val="24"/>
          <w:szCs w:val="24"/>
        </w:rPr>
        <w:t>?</w:t>
      </w:r>
    </w:p>
    <w:p w14:paraId="744C9EB8" w14:textId="77777777" w:rsidR="00FA289D" w:rsidRPr="006707BE" w:rsidRDefault="00FA289D" w:rsidP="00FA289D">
      <w:pPr>
        <w:spacing w:after="0" w:line="240" w:lineRule="auto"/>
        <w:rPr>
          <w:rFonts w:ascii="Arial" w:hAnsi="Arial" w:cs="Arial"/>
          <w:sz w:val="24"/>
          <w:szCs w:val="24"/>
        </w:rPr>
      </w:pPr>
    </w:p>
    <w:p w14:paraId="5213CCE2" w14:textId="57FB49D1" w:rsidR="00FA289D" w:rsidRDefault="00DE49A4" w:rsidP="00FA289D">
      <w:pPr>
        <w:spacing w:after="0" w:line="240" w:lineRule="auto"/>
        <w:jc w:val="right"/>
        <w:rPr>
          <w:rFonts w:ascii="Arial" w:hAnsi="Arial" w:cs="Arial"/>
          <w:b/>
          <w:sz w:val="24"/>
          <w:szCs w:val="24"/>
          <w:u w:val="single"/>
        </w:rPr>
      </w:pPr>
      <w:r>
        <w:rPr>
          <w:rFonts w:ascii="Arial" w:hAnsi="Arial" w:cs="Arial"/>
          <w:b/>
          <w:sz w:val="24"/>
          <w:szCs w:val="24"/>
          <w:u w:val="single"/>
        </w:rPr>
        <w:t>(</w:t>
      </w:r>
      <w:r w:rsidR="00FA289D">
        <w:rPr>
          <w:rFonts w:ascii="Arial" w:hAnsi="Arial" w:cs="Arial"/>
          <w:b/>
          <w:sz w:val="24"/>
          <w:szCs w:val="24"/>
          <w:u w:val="single"/>
        </w:rPr>
        <w:t>The</w:t>
      </w:r>
      <w:r>
        <w:rPr>
          <w:rFonts w:ascii="Arial" w:hAnsi="Arial" w:cs="Arial"/>
          <w:b/>
          <w:sz w:val="24"/>
          <w:szCs w:val="24"/>
          <w:u w:val="single"/>
        </w:rPr>
        <w:t>)</w:t>
      </w:r>
      <w:r w:rsidR="00FA289D">
        <w:rPr>
          <w:rFonts w:ascii="Arial" w:hAnsi="Arial" w:cs="Arial"/>
          <w:b/>
          <w:sz w:val="24"/>
          <w:szCs w:val="24"/>
          <w:u w:val="single"/>
        </w:rPr>
        <w:t xml:space="preserve"> Lord’s Prayer</w:t>
      </w:r>
    </w:p>
    <w:p w14:paraId="2DC832BB" w14:textId="77777777" w:rsidR="00FA289D" w:rsidRPr="00B32821" w:rsidRDefault="00FA289D" w:rsidP="00FA289D">
      <w:pPr>
        <w:spacing w:after="0" w:line="240" w:lineRule="auto"/>
        <w:rPr>
          <w:rFonts w:ascii="Arial" w:hAnsi="Arial" w:cs="Arial"/>
          <w:i/>
          <w:color w:val="0033CC"/>
          <w:sz w:val="24"/>
          <w:szCs w:val="24"/>
        </w:rPr>
      </w:pPr>
    </w:p>
    <w:p w14:paraId="3A71EB1C" w14:textId="17B81CC9"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24D23">
        <w:rPr>
          <w:rFonts w:ascii="Arial" w:hAnsi="Arial" w:cs="Arial"/>
          <w:i/>
          <w:color w:val="943634" w:themeColor="accent2" w:themeShade="BF"/>
          <w:sz w:val="24"/>
          <w:szCs w:val="24"/>
        </w:rPr>
        <w:t>https://www.usccb.org/prayer-and-worship/the-mass/order-of-mass</w:t>
      </w:r>
      <w:r w:rsidRPr="006707BE">
        <w:rPr>
          <w:rFonts w:ascii="Arial" w:hAnsi="Arial" w:cs="Arial"/>
          <w:b/>
          <w:i/>
          <w:sz w:val="24"/>
          <w:szCs w:val="24"/>
          <w:u w:val="single"/>
        </w:rPr>
        <w:t xml:space="preserve"> </w:t>
      </w: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3E1F01" w14:textId="1EC65416"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2  </w:t>
      </w:r>
      <w:r w:rsidR="00FA289D">
        <w:rPr>
          <w:rFonts w:ascii="Arial" w:hAnsi="Arial" w:cs="Arial"/>
          <w:sz w:val="24"/>
          <w:szCs w:val="24"/>
        </w:rPr>
        <w:t xml:space="preserve">Found in the main worship space of the church building, what </w:t>
      </w:r>
      <w:r w:rsidR="00FA289D" w:rsidRPr="00E875ED">
        <w:rPr>
          <w:rFonts w:ascii="Arial" w:hAnsi="Arial" w:cs="Arial"/>
          <w:sz w:val="24"/>
          <w:szCs w:val="24"/>
        </w:rPr>
        <w:t>sign of the heavenly banquet</w:t>
      </w:r>
      <w:r w:rsidR="00FA289D">
        <w:rPr>
          <w:rFonts w:ascii="Arial" w:hAnsi="Arial" w:cs="Arial"/>
          <w:sz w:val="24"/>
          <w:szCs w:val="24"/>
        </w:rPr>
        <w:t xml:space="preserve"> </w:t>
      </w:r>
      <w:r w:rsidR="00DE49A4">
        <w:rPr>
          <w:rFonts w:ascii="Arial" w:hAnsi="Arial" w:cs="Arial"/>
          <w:sz w:val="24"/>
          <w:szCs w:val="24"/>
        </w:rPr>
        <w:t xml:space="preserve">and </w:t>
      </w:r>
      <w:r w:rsidR="00FA289D" w:rsidRPr="00E875ED">
        <w:rPr>
          <w:rFonts w:ascii="Arial" w:hAnsi="Arial" w:cs="Arial"/>
          <w:sz w:val="24"/>
          <w:szCs w:val="24"/>
        </w:rPr>
        <w:t>symbol of Christ's presence</w:t>
      </w:r>
      <w:r w:rsidR="00FA289D">
        <w:rPr>
          <w:rFonts w:ascii="Arial" w:hAnsi="Arial" w:cs="Arial"/>
          <w:sz w:val="24"/>
          <w:szCs w:val="24"/>
        </w:rPr>
        <w:t xml:space="preserve"> </w:t>
      </w:r>
      <w:r w:rsidR="00DE49A4">
        <w:rPr>
          <w:rFonts w:ascii="Arial" w:hAnsi="Arial" w:cs="Arial"/>
          <w:sz w:val="24"/>
          <w:szCs w:val="24"/>
        </w:rPr>
        <w:t>does</w:t>
      </w:r>
      <w:r w:rsidR="00FA289D">
        <w:rPr>
          <w:rFonts w:ascii="Arial" w:hAnsi="Arial" w:cs="Arial"/>
          <w:sz w:val="24"/>
          <w:szCs w:val="24"/>
        </w:rPr>
        <w:t xml:space="preserve"> the priest greets with a kiss at the beginning of Mass?</w:t>
      </w:r>
    </w:p>
    <w:p w14:paraId="553848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altar</w:t>
      </w:r>
      <w:r w:rsidRPr="006707BE">
        <w:rPr>
          <w:rFonts w:ascii="Arial" w:hAnsi="Arial" w:cs="Arial"/>
          <w:b/>
          <w:i/>
          <w:sz w:val="24"/>
          <w:szCs w:val="24"/>
          <w:u w:val="single"/>
        </w:rPr>
        <w:t xml:space="preserve"> </w:t>
      </w:r>
    </w:p>
    <w:p w14:paraId="6B48CA1F" w14:textId="77777777" w:rsidR="00FA289D" w:rsidRDefault="00FA289D" w:rsidP="00FA289D">
      <w:pPr>
        <w:spacing w:after="0" w:line="240" w:lineRule="auto"/>
        <w:rPr>
          <w:rFonts w:ascii="Arial" w:hAnsi="Arial" w:cs="Arial"/>
          <w:i/>
          <w:color w:val="943634" w:themeColor="accent2" w:themeShade="BF"/>
          <w:sz w:val="24"/>
          <w:szCs w:val="24"/>
        </w:rPr>
      </w:pPr>
    </w:p>
    <w:p w14:paraId="627EE6B8" w14:textId="77777777" w:rsidR="00FA289D" w:rsidRPr="00E875E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875ED">
        <w:rPr>
          <w:rFonts w:ascii="Arial" w:hAnsi="Arial" w:cs="Arial"/>
          <w:i/>
          <w:color w:val="943634" w:themeColor="accent2" w:themeShade="BF"/>
          <w:sz w:val="24"/>
          <w:szCs w:val="24"/>
        </w:rPr>
        <w:t>https://quizlet.com/40727396/what-do-we-find-in-a-catholic-church-flash-cards/</w:t>
      </w: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971C69" w14:textId="16752B5D"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sidR="00FA289D">
        <w:rPr>
          <w:rFonts w:ascii="Arial" w:hAnsi="Arial" w:cs="Arial"/>
          <w:sz w:val="24"/>
          <w:szCs w:val="24"/>
        </w:rPr>
        <w:t xml:space="preserve">A “rite” (spelled r, i, t, e), is a ceremonial act or action. What word that begins with the letter L </w:t>
      </w:r>
      <w:r w:rsidR="00DE49A4">
        <w:rPr>
          <w:rFonts w:ascii="Arial" w:hAnsi="Arial" w:cs="Arial"/>
          <w:sz w:val="24"/>
          <w:szCs w:val="24"/>
        </w:rPr>
        <w:t xml:space="preserve">refers to a </w:t>
      </w:r>
      <w:r w:rsidR="00FA289D" w:rsidRPr="00FA289D">
        <w:rPr>
          <w:rFonts w:ascii="Arial" w:hAnsi="Arial" w:cs="Arial"/>
          <w:sz w:val="24"/>
          <w:szCs w:val="24"/>
        </w:rPr>
        <w:t>rite or body of rites prescribed for public worship</w:t>
      </w:r>
      <w:r w:rsidR="00FA289D">
        <w:rPr>
          <w:rFonts w:ascii="Arial" w:hAnsi="Arial" w:cs="Arial"/>
          <w:sz w:val="24"/>
          <w:szCs w:val="24"/>
        </w:rPr>
        <w:t xml:space="preserve">? </w:t>
      </w:r>
    </w:p>
    <w:p w14:paraId="2820F375" w14:textId="43C8AD92" w:rsidR="00FA289D" w:rsidRPr="007E772D" w:rsidRDefault="00FA289D" w:rsidP="007E772D">
      <w:pPr>
        <w:spacing w:after="0" w:line="240" w:lineRule="auto"/>
        <w:jc w:val="right"/>
        <w:rPr>
          <w:rFonts w:ascii="Arial" w:hAnsi="Arial" w:cs="Arial"/>
          <w:b/>
          <w:i/>
          <w:sz w:val="24"/>
          <w:szCs w:val="24"/>
          <w:u w:val="single"/>
        </w:rPr>
      </w:pPr>
      <w:r>
        <w:rPr>
          <w:rFonts w:ascii="Arial" w:hAnsi="Arial" w:cs="Arial"/>
          <w:b/>
          <w:sz w:val="24"/>
          <w:szCs w:val="24"/>
          <w:u w:val="single"/>
        </w:rPr>
        <w:t>liturgy</w:t>
      </w:r>
      <w:r w:rsidRPr="00C33D5A">
        <w:rPr>
          <w:rFonts w:ascii="Arial" w:hAnsi="Arial" w:cs="Arial"/>
          <w:b/>
          <w:i/>
          <w:sz w:val="24"/>
          <w:szCs w:val="24"/>
          <w:u w:val="single"/>
        </w:rPr>
        <w:t xml:space="preserve"> </w:t>
      </w:r>
    </w:p>
    <w:p w14:paraId="132899D6" w14:textId="77777777"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A2616A" w14:textId="77777777" w:rsidR="00FA289D" w:rsidRPr="00FA289D" w:rsidRDefault="00BB48BE" w:rsidP="00FA289D">
      <w:pPr>
        <w:spacing w:after="0" w:line="240" w:lineRule="auto"/>
        <w:rPr>
          <w:rFonts w:ascii="Arial" w:hAnsi="Arial" w:cs="Arial"/>
          <w:i/>
          <w:color w:val="943634" w:themeColor="accent2" w:themeShade="BF"/>
          <w:sz w:val="24"/>
          <w:szCs w:val="24"/>
        </w:rPr>
      </w:pPr>
      <w:hyperlink r:id="rId10" w:history="1">
        <w:r w:rsidR="00FA289D" w:rsidRPr="00FA289D">
          <w:rPr>
            <w:rFonts w:ascii="Arial" w:hAnsi="Arial" w:cs="Arial"/>
            <w:i/>
            <w:color w:val="943634" w:themeColor="accent2" w:themeShade="BF"/>
            <w:sz w:val="24"/>
            <w:szCs w:val="24"/>
          </w:rPr>
          <w:t>https://www.merriam-webster.com/dictionary/rite</w:t>
        </w:r>
      </w:hyperlink>
    </w:p>
    <w:p w14:paraId="4B7FDB9A" w14:textId="77777777" w:rsidR="00FA289D" w:rsidRPr="00FA289D" w:rsidRDefault="00BB48BE" w:rsidP="00FA289D">
      <w:pPr>
        <w:spacing w:after="0" w:line="240" w:lineRule="auto"/>
        <w:rPr>
          <w:rFonts w:ascii="Arial" w:hAnsi="Arial" w:cs="Arial"/>
          <w:i/>
          <w:color w:val="943634" w:themeColor="accent2" w:themeShade="BF"/>
          <w:sz w:val="24"/>
          <w:szCs w:val="24"/>
        </w:rPr>
      </w:pPr>
      <w:hyperlink r:id="rId11" w:history="1">
        <w:r w:rsidR="00FA289D" w:rsidRPr="00FA289D">
          <w:rPr>
            <w:rFonts w:ascii="Arial" w:hAnsi="Arial" w:cs="Arial"/>
            <w:i/>
            <w:color w:val="943634" w:themeColor="accent2" w:themeShade="BF"/>
            <w:sz w:val="24"/>
            <w:szCs w:val="24"/>
          </w:rPr>
          <w:t>https://www.merriam-webster.com/dictionary/liturgy</w:t>
        </w:r>
      </w:hyperlink>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0110AC" w14:textId="7FB8C9EE" w:rsidR="00FA289D" w:rsidRPr="006707BE" w:rsidRDefault="00380EA0" w:rsidP="00FA289D">
      <w:pPr>
        <w:spacing w:after="0" w:line="240" w:lineRule="auto"/>
        <w:rPr>
          <w:rFonts w:ascii="Arial" w:hAnsi="Arial" w:cs="Arial"/>
          <w:sz w:val="24"/>
          <w:szCs w:val="24"/>
        </w:rPr>
      </w:pPr>
      <w:r>
        <w:rPr>
          <w:rFonts w:ascii="Arial" w:hAnsi="Arial" w:cs="Arial"/>
          <w:b/>
          <w:sz w:val="24"/>
          <w:szCs w:val="24"/>
        </w:rPr>
        <w:t xml:space="preserve">3.4  </w:t>
      </w:r>
      <w:r w:rsidR="00FA289D">
        <w:rPr>
          <w:rFonts w:ascii="Arial" w:hAnsi="Arial" w:cs="Arial"/>
          <w:sz w:val="24"/>
          <w:szCs w:val="24"/>
        </w:rPr>
        <w:t xml:space="preserve">The portion of Mass that includes readings from the </w:t>
      </w:r>
      <w:r w:rsidR="00DE49A4">
        <w:rPr>
          <w:rFonts w:ascii="Arial" w:hAnsi="Arial" w:cs="Arial"/>
          <w:sz w:val="24"/>
          <w:szCs w:val="24"/>
        </w:rPr>
        <w:t>Bible</w:t>
      </w:r>
      <w:r w:rsidR="00FA289D">
        <w:rPr>
          <w:rFonts w:ascii="Arial" w:hAnsi="Arial" w:cs="Arial"/>
          <w:sz w:val="24"/>
          <w:szCs w:val="24"/>
        </w:rPr>
        <w:t xml:space="preserve">, a responsorial </w:t>
      </w:r>
      <w:r w:rsidR="00DE49A4">
        <w:rPr>
          <w:rFonts w:ascii="Arial" w:hAnsi="Arial" w:cs="Arial"/>
          <w:sz w:val="24"/>
          <w:szCs w:val="24"/>
        </w:rPr>
        <w:t>psalm</w:t>
      </w:r>
      <w:r w:rsidR="00FA289D">
        <w:rPr>
          <w:rFonts w:ascii="Arial" w:hAnsi="Arial" w:cs="Arial"/>
          <w:sz w:val="24"/>
          <w:szCs w:val="24"/>
        </w:rPr>
        <w:t xml:space="preserve">, a Gospel Acclamation, and a homily is referred to as the Liturgy of the </w:t>
      </w:r>
      <w:r w:rsidR="00FA289D">
        <w:rPr>
          <w:rFonts w:ascii="Arial" w:hAnsi="Arial" w:cs="Arial"/>
          <w:sz w:val="24"/>
          <w:szCs w:val="24"/>
          <w:u w:val="single"/>
        </w:rPr>
        <w:t xml:space="preserve">  “what”  </w:t>
      </w:r>
      <w:r w:rsidR="00FA289D">
        <w:rPr>
          <w:rFonts w:ascii="Arial" w:hAnsi="Arial" w:cs="Arial"/>
          <w:sz w:val="24"/>
          <w:szCs w:val="24"/>
        </w:rPr>
        <w:t xml:space="preserve"> </w:t>
      </w:r>
      <w:r w:rsidR="00FA289D" w:rsidRPr="006707BE">
        <w:rPr>
          <w:rFonts w:ascii="Arial" w:hAnsi="Arial" w:cs="Arial"/>
          <w:sz w:val="24"/>
          <w:szCs w:val="24"/>
        </w:rPr>
        <w:t>?</w:t>
      </w:r>
    </w:p>
    <w:p w14:paraId="48E97352"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Word</w:t>
      </w:r>
      <w:r w:rsidRPr="00C33D5A">
        <w:rPr>
          <w:rFonts w:ascii="Arial" w:hAnsi="Arial" w:cs="Arial"/>
          <w:b/>
          <w:i/>
          <w:sz w:val="24"/>
          <w:szCs w:val="24"/>
          <w:u w:val="single"/>
        </w:rPr>
        <w:t xml:space="preserve"> </w:t>
      </w:r>
    </w:p>
    <w:p w14:paraId="3EF9ECA7" w14:textId="77777777" w:rsidR="00FA289D" w:rsidRPr="006707BE" w:rsidRDefault="00FA289D" w:rsidP="00FA289D">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F890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Liturgy of the Word</w:t>
      </w:r>
      <w:r w:rsidRPr="00C33D5A">
        <w:rPr>
          <w:rFonts w:ascii="Arial" w:hAnsi="Arial" w:cs="Arial"/>
          <w:b/>
          <w:i/>
          <w:sz w:val="24"/>
          <w:szCs w:val="24"/>
          <w:u w:val="single"/>
        </w:rPr>
        <w:t xml:space="preserve"> </w:t>
      </w:r>
    </w:p>
    <w:p w14:paraId="1ED2CD56" w14:textId="77777777" w:rsidR="00FA289D" w:rsidRPr="006707BE" w:rsidRDefault="00FA289D" w:rsidP="00FA289D">
      <w:pPr>
        <w:spacing w:after="0" w:line="240" w:lineRule="auto"/>
        <w:jc w:val="right"/>
        <w:rPr>
          <w:rFonts w:ascii="Arial" w:hAnsi="Arial" w:cs="Arial"/>
          <w:b/>
          <w:sz w:val="24"/>
          <w:szCs w:val="24"/>
        </w:rPr>
      </w:pPr>
    </w:p>
    <w:p w14:paraId="27FF588A" w14:textId="37D68E38" w:rsid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2" w:history="1">
        <w:r w:rsidR="006138FB" w:rsidRPr="006138FB">
          <w:rPr>
            <w:rFonts w:ascii="Arial" w:hAnsi="Arial" w:cs="Arial"/>
            <w:i/>
            <w:color w:val="943634" w:themeColor="accent2" w:themeShade="BF"/>
            <w:sz w:val="24"/>
            <w:szCs w:val="24"/>
          </w:rPr>
          <w:t>https://www.usccb.org/prayer-and-worship/the-mass/order-of-mass</w:t>
        </w:r>
      </w:hyperlink>
    </w:p>
    <w:p w14:paraId="3D1ABCC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CA0918" w14:textId="6F27A2EC" w:rsidR="006138FB" w:rsidRPr="006707BE" w:rsidRDefault="006138FB" w:rsidP="006138FB">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During the Easter season, the first reading is taken from the Acts of the Apostles</w:t>
      </w:r>
      <w:r w:rsidR="00DE49A4">
        <w:rPr>
          <w:rFonts w:ascii="Arial" w:hAnsi="Arial" w:cs="Arial"/>
          <w:sz w:val="24"/>
          <w:szCs w:val="24"/>
        </w:rPr>
        <w:t>,</w:t>
      </w:r>
      <w:r>
        <w:rPr>
          <w:rFonts w:ascii="Arial" w:hAnsi="Arial" w:cs="Arial"/>
          <w:sz w:val="24"/>
          <w:szCs w:val="24"/>
        </w:rPr>
        <w:t xml:space="preserve"> which tells the story of the Church in its earliest days. But for most of the year, the first reading comes from what portion of the Bible?</w:t>
      </w:r>
    </w:p>
    <w:p w14:paraId="72CBCAE3" w14:textId="54265186" w:rsidR="006138FB" w:rsidRPr="006707BE" w:rsidRDefault="00DE49A4" w:rsidP="006138FB">
      <w:pPr>
        <w:spacing w:after="0" w:line="240" w:lineRule="auto"/>
        <w:jc w:val="right"/>
        <w:rPr>
          <w:rFonts w:ascii="Arial" w:hAnsi="Arial" w:cs="Arial"/>
          <w:b/>
          <w:sz w:val="24"/>
          <w:szCs w:val="24"/>
        </w:rPr>
      </w:pPr>
      <w:r>
        <w:rPr>
          <w:rFonts w:ascii="Arial" w:hAnsi="Arial" w:cs="Arial"/>
          <w:b/>
          <w:sz w:val="24"/>
          <w:szCs w:val="24"/>
          <w:u w:val="single"/>
        </w:rPr>
        <w:t>(</w:t>
      </w:r>
      <w:r w:rsidR="00B332CE">
        <w:rPr>
          <w:rFonts w:ascii="Arial" w:hAnsi="Arial" w:cs="Arial"/>
          <w:b/>
          <w:sz w:val="24"/>
          <w:szCs w:val="24"/>
          <w:u w:val="single"/>
        </w:rPr>
        <w:t>t</w:t>
      </w:r>
      <w:r w:rsidR="006138FB">
        <w:rPr>
          <w:rFonts w:ascii="Arial" w:hAnsi="Arial" w:cs="Arial"/>
          <w:b/>
          <w:sz w:val="24"/>
          <w:szCs w:val="24"/>
          <w:u w:val="single"/>
        </w:rPr>
        <w:t>he</w:t>
      </w:r>
      <w:r>
        <w:rPr>
          <w:rFonts w:ascii="Arial" w:hAnsi="Arial" w:cs="Arial"/>
          <w:b/>
          <w:sz w:val="24"/>
          <w:szCs w:val="24"/>
          <w:u w:val="single"/>
        </w:rPr>
        <w:t>)</w:t>
      </w:r>
      <w:r w:rsidR="006138FB">
        <w:rPr>
          <w:rFonts w:ascii="Arial" w:hAnsi="Arial" w:cs="Arial"/>
          <w:b/>
          <w:sz w:val="24"/>
          <w:szCs w:val="24"/>
          <w:u w:val="single"/>
        </w:rPr>
        <w:t xml:space="preserve"> Old Testament.</w:t>
      </w:r>
    </w:p>
    <w:p w14:paraId="0F335942" w14:textId="77777777" w:rsidR="006138FB" w:rsidRPr="00032BF1"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br/>
      </w: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D15AA">
        <w:rPr>
          <w:rFonts w:ascii="Arial" w:hAnsi="Arial" w:cs="Arial"/>
          <w:i/>
          <w:color w:val="943634" w:themeColor="accent2" w:themeShade="BF"/>
          <w:sz w:val="24"/>
          <w:szCs w:val="24"/>
        </w:rPr>
        <w:t>https://www.usccb.org/prayer-and-worship/the-mass/order-of-mass/liturgy-of-the-word</w:t>
      </w:r>
    </w:p>
    <w:p w14:paraId="3FF3F6F1"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D555DB6" w14:textId="6FAB26DD" w:rsidR="006138FB" w:rsidRPr="00B84331" w:rsidRDefault="006138FB" w:rsidP="006138FB">
      <w:pPr>
        <w:spacing w:after="0" w:line="240" w:lineRule="auto"/>
        <w:rPr>
          <w:rFonts w:ascii="Arial" w:hAnsi="Arial" w:cs="Arial"/>
          <w:sz w:val="24"/>
          <w:szCs w:val="24"/>
        </w:rPr>
      </w:pPr>
      <w:r>
        <w:rPr>
          <w:rFonts w:ascii="Arial" w:hAnsi="Arial" w:cs="Arial"/>
          <w:b/>
          <w:sz w:val="24"/>
          <w:szCs w:val="24"/>
        </w:rPr>
        <w:t xml:space="preserve">3.6  </w:t>
      </w:r>
      <w:r w:rsidR="00DE49A4">
        <w:rPr>
          <w:rFonts w:ascii="Arial" w:hAnsi="Arial" w:cs="Arial"/>
          <w:sz w:val="24"/>
          <w:szCs w:val="24"/>
        </w:rPr>
        <w:t xml:space="preserve">During what </w:t>
      </w:r>
      <w:r>
        <w:rPr>
          <w:rFonts w:ascii="Arial" w:hAnsi="Arial" w:cs="Arial"/>
          <w:sz w:val="24"/>
          <w:szCs w:val="24"/>
        </w:rPr>
        <w:t xml:space="preserve">part of the Mass </w:t>
      </w:r>
      <w:r w:rsidR="00DE49A4">
        <w:rPr>
          <w:rFonts w:ascii="Arial" w:hAnsi="Arial" w:cs="Arial"/>
          <w:sz w:val="24"/>
          <w:szCs w:val="24"/>
        </w:rPr>
        <w:t>does</w:t>
      </w:r>
      <w:r>
        <w:rPr>
          <w:rFonts w:ascii="Arial" w:hAnsi="Arial" w:cs="Arial"/>
          <w:sz w:val="24"/>
          <w:szCs w:val="24"/>
        </w:rPr>
        <w:t xml:space="preserve"> the </w:t>
      </w:r>
      <w:r w:rsidR="00DE49A4">
        <w:rPr>
          <w:rFonts w:ascii="Arial" w:hAnsi="Arial" w:cs="Arial"/>
          <w:sz w:val="24"/>
          <w:szCs w:val="24"/>
        </w:rPr>
        <w:t xml:space="preserve">priest </w:t>
      </w:r>
      <w:r w:rsidRPr="00B84331">
        <w:rPr>
          <w:rFonts w:ascii="Arial" w:hAnsi="Arial" w:cs="Arial"/>
          <w:sz w:val="24"/>
          <w:szCs w:val="24"/>
        </w:rPr>
        <w:t>expla</w:t>
      </w:r>
      <w:r>
        <w:rPr>
          <w:rFonts w:ascii="Arial" w:hAnsi="Arial" w:cs="Arial"/>
          <w:sz w:val="24"/>
          <w:szCs w:val="24"/>
        </w:rPr>
        <w:t xml:space="preserve">in </w:t>
      </w:r>
      <w:r w:rsidRPr="00B84331">
        <w:rPr>
          <w:rFonts w:ascii="Arial" w:hAnsi="Arial" w:cs="Arial"/>
          <w:sz w:val="24"/>
          <w:szCs w:val="24"/>
        </w:rPr>
        <w:t>the gospel</w:t>
      </w:r>
      <w:r>
        <w:rPr>
          <w:rFonts w:ascii="Arial" w:hAnsi="Arial" w:cs="Arial"/>
          <w:sz w:val="24"/>
          <w:szCs w:val="24"/>
        </w:rPr>
        <w:t xml:space="preserve"> and/or</w:t>
      </w:r>
      <w:r w:rsidRPr="00B84331">
        <w:rPr>
          <w:rFonts w:ascii="Arial" w:hAnsi="Arial" w:cs="Arial"/>
          <w:sz w:val="24"/>
          <w:szCs w:val="24"/>
        </w:rPr>
        <w:t xml:space="preserve"> other readings</w:t>
      </w:r>
      <w:r w:rsidRPr="002D15AA">
        <w:rPr>
          <w:rFonts w:ascii="Arial" w:hAnsi="Arial" w:cs="Arial"/>
          <w:sz w:val="24"/>
          <w:szCs w:val="24"/>
        </w:rPr>
        <w:t>, drawing from them lessons that may help us to live better lives</w:t>
      </w:r>
      <w:r>
        <w:rPr>
          <w:rFonts w:ascii="Arial" w:hAnsi="Arial" w:cs="Arial"/>
          <w:sz w:val="24"/>
          <w:szCs w:val="24"/>
        </w:rPr>
        <w:t>?</w:t>
      </w:r>
    </w:p>
    <w:p w14:paraId="1EF8C0A6" w14:textId="77777777" w:rsidR="006138FB" w:rsidRPr="006707BE" w:rsidRDefault="006138FB" w:rsidP="006138FB">
      <w:pPr>
        <w:spacing w:after="0" w:line="240" w:lineRule="auto"/>
        <w:jc w:val="right"/>
        <w:rPr>
          <w:rFonts w:ascii="Arial" w:hAnsi="Arial" w:cs="Arial"/>
          <w:b/>
          <w:sz w:val="24"/>
          <w:szCs w:val="24"/>
        </w:rPr>
      </w:pPr>
      <w:r>
        <w:rPr>
          <w:rFonts w:ascii="Arial" w:hAnsi="Arial" w:cs="Arial"/>
          <w:b/>
          <w:sz w:val="24"/>
          <w:szCs w:val="24"/>
          <w:u w:val="single"/>
        </w:rPr>
        <w:t>homily</w:t>
      </w:r>
      <w:r w:rsidRPr="006707BE">
        <w:rPr>
          <w:rFonts w:ascii="Arial" w:hAnsi="Arial" w:cs="Arial"/>
          <w:b/>
          <w:i/>
          <w:sz w:val="24"/>
          <w:szCs w:val="24"/>
          <w:u w:val="single"/>
        </w:rPr>
        <w:t xml:space="preserve"> </w:t>
      </w:r>
    </w:p>
    <w:p w14:paraId="6F7FB1F5" w14:textId="3C840D18" w:rsidR="007E772D" w:rsidRPr="007E772D" w:rsidDel="00977721" w:rsidRDefault="006138FB" w:rsidP="00977721">
      <w:pPr>
        <w:shd w:val="clear" w:color="auto" w:fill="FCFCFC"/>
        <w:spacing w:after="0" w:line="330" w:lineRule="atLeast"/>
        <w:outlineLvl w:val="2"/>
        <w:rPr>
          <w:del w:id="295" w:author="Kelly Kantack" w:date="2024-03-01T11:06:00Z"/>
          <w:rFonts w:ascii="Arial" w:hAnsi="Arial" w:cs="Arial"/>
          <w:i/>
          <w:color w:val="943634" w:themeColor="accent2" w:themeShade="BF"/>
          <w:sz w:val="24"/>
          <w:szCs w:val="24"/>
        </w:rPr>
        <w:pPrChange w:id="296" w:author="Kelly Kantack" w:date="2024-03-01T11:06:00Z">
          <w:pPr>
            <w:shd w:val="clear" w:color="auto" w:fill="FCFCFC"/>
            <w:spacing w:after="0" w:line="330" w:lineRule="atLeast"/>
            <w:outlineLvl w:val="2"/>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br/>
      </w:r>
      <w:r w:rsidR="00BB48BE">
        <w:fldChar w:fldCharType="begin"/>
      </w:r>
      <w:r w:rsidR="00BB48BE">
        <w:instrText xml:space="preserve"> HYPERLINK "https://www.usccb.org/prayer-and-worship/the-mass/order-of-mass/liturgy-of-the-word" </w:instrText>
      </w:r>
      <w:r w:rsidR="00BB48BE">
        <w:fldChar w:fldCharType="separate"/>
      </w:r>
      <w:r w:rsidRPr="00461859">
        <w:rPr>
          <w:rFonts w:ascii="Arial" w:hAnsi="Arial" w:cs="Arial"/>
          <w:i/>
          <w:color w:val="943634" w:themeColor="accent2" w:themeShade="BF"/>
          <w:sz w:val="24"/>
          <w:szCs w:val="24"/>
        </w:rPr>
        <w:t>https://www.usccb.org/prayer-and-worship/the-mass/order-of-mass/liturgy-of-the-word</w:t>
      </w:r>
      <w:r w:rsidR="00BB48BE">
        <w:rPr>
          <w:rFonts w:ascii="Arial" w:hAnsi="Arial" w:cs="Arial"/>
          <w:i/>
          <w:color w:val="943634" w:themeColor="accent2" w:themeShade="BF"/>
          <w:sz w:val="24"/>
          <w:szCs w:val="24"/>
        </w:rPr>
        <w:fldChar w:fldCharType="end"/>
      </w:r>
      <w:r w:rsidRPr="00461859">
        <w:rPr>
          <w:rFonts w:ascii="Arial" w:hAnsi="Arial" w:cs="Arial"/>
          <w:i/>
          <w:color w:val="943634" w:themeColor="accent2" w:themeShade="BF"/>
          <w:sz w:val="24"/>
          <w:szCs w:val="24"/>
        </w:rPr>
        <w:br/>
      </w:r>
      <w:r w:rsidR="00BB48BE">
        <w:fldChar w:fldCharType="begin"/>
      </w:r>
      <w:r w:rsidR="00BB48BE">
        <w:instrText xml:space="preserve"> HYPERLINK "https://quizizz.com/admin/presentation/5fa7d4a3ec53a5001bc1edbe/parts-of-the-holy-mass" </w:instrText>
      </w:r>
      <w:r w:rsidR="00BB48BE">
        <w:fldChar w:fldCharType="separate"/>
      </w:r>
      <w:r w:rsidRPr="00461859">
        <w:rPr>
          <w:rFonts w:ascii="Arial" w:hAnsi="Arial" w:cs="Arial"/>
          <w:i/>
          <w:color w:val="943634" w:themeColor="accent2" w:themeShade="BF"/>
          <w:sz w:val="24"/>
          <w:szCs w:val="24"/>
        </w:rPr>
        <w:t>https://quizizz.com/admin/presentation/5fa7d4a3ec53a5001bc1edbe/parts-of-the-holy-mass</w:t>
      </w:r>
      <w:r w:rsidR="00BB48BE">
        <w:rPr>
          <w:rFonts w:ascii="Arial" w:hAnsi="Arial" w:cs="Arial"/>
          <w:i/>
          <w:color w:val="943634" w:themeColor="accent2" w:themeShade="BF"/>
          <w:sz w:val="24"/>
          <w:szCs w:val="24"/>
        </w:rPr>
        <w:fldChar w:fldCharType="end"/>
      </w:r>
    </w:p>
    <w:p w14:paraId="10DB0256" w14:textId="30F73719" w:rsidR="007E772D" w:rsidRPr="006707BE" w:rsidRDefault="007E772D" w:rsidP="00977721">
      <w:pPr>
        <w:shd w:val="clear" w:color="auto" w:fill="FCFCFC"/>
        <w:spacing w:after="0" w:line="330" w:lineRule="atLeast"/>
        <w:outlineLvl w:val="2"/>
        <w:rPr>
          <w:rFonts w:ascii="Arial" w:hAnsi="Arial" w:cs="Arial"/>
          <w:i/>
          <w:sz w:val="24"/>
          <w:szCs w:val="24"/>
        </w:rPr>
        <w:pPrChange w:id="297" w:author="Kelly Kantack" w:date="2024-03-01T11:06:00Z">
          <w:pPr>
            <w:spacing w:after="0" w:line="240" w:lineRule="auto"/>
          </w:pPr>
        </w:pPrChange>
      </w:pPr>
      <w:del w:id="298" w:author="Kelly Kantack" w:date="2024-03-01T11:06:00Z">
        <w:r w:rsidDel="00977721">
          <w:rPr>
            <w:rFonts w:ascii="Arial" w:hAnsi="Arial" w:cs="Arial"/>
            <w:i/>
            <w:sz w:val="24"/>
            <w:szCs w:val="24"/>
          </w:rPr>
          <w:delText>______________________________________________________________________________</w:delText>
        </w:r>
      </w:del>
    </w:p>
    <w:p w14:paraId="33B7B4B6" w14:textId="13FEE6DF" w:rsidR="006138FB" w:rsidRPr="006138FB" w:rsidRDefault="00FA289D" w:rsidP="00E24A9B">
      <w:pPr>
        <w:spacing w:after="0" w:line="240" w:lineRule="auto"/>
        <w:rPr>
          <w:rFonts w:ascii="Arial" w:hAnsi="Arial" w:cs="Arial"/>
          <w:sz w:val="24"/>
          <w:szCs w:val="24"/>
        </w:rPr>
      </w:pPr>
      <w:r>
        <w:rPr>
          <w:rFonts w:ascii="Arial" w:hAnsi="Arial" w:cs="Arial"/>
          <w:b/>
          <w:sz w:val="24"/>
          <w:szCs w:val="24"/>
        </w:rPr>
        <w:lastRenderedPageBreak/>
        <w:t>3.</w:t>
      </w:r>
      <w:r w:rsidR="006138FB">
        <w:rPr>
          <w:rFonts w:ascii="Arial" w:hAnsi="Arial" w:cs="Arial"/>
          <w:b/>
          <w:sz w:val="24"/>
          <w:szCs w:val="24"/>
        </w:rPr>
        <w:t>7</w:t>
      </w:r>
      <w:r>
        <w:rPr>
          <w:rFonts w:ascii="Arial" w:hAnsi="Arial" w:cs="Arial"/>
          <w:b/>
          <w:sz w:val="24"/>
          <w:szCs w:val="24"/>
        </w:rPr>
        <w:t xml:space="preserve">  </w:t>
      </w:r>
      <w:r w:rsidR="006138FB">
        <w:rPr>
          <w:rFonts w:ascii="Arial" w:hAnsi="Arial" w:cs="Arial"/>
          <w:sz w:val="24"/>
          <w:szCs w:val="24"/>
        </w:rPr>
        <w:t xml:space="preserve">Immediately following the Liturgy of the Word is the Liturgy of the Eucharist. </w:t>
      </w:r>
      <w:r w:rsidR="00DE49A4">
        <w:rPr>
          <w:rFonts w:ascii="Arial" w:hAnsi="Arial" w:cs="Arial"/>
          <w:sz w:val="24"/>
          <w:szCs w:val="24"/>
        </w:rPr>
        <w:t>The word “Eucharist” comes from a Greek word meaning what?</w:t>
      </w:r>
    </w:p>
    <w:p w14:paraId="681B5947" w14:textId="77777777" w:rsidR="00DE49A4" w:rsidRDefault="006138FB" w:rsidP="00A77B27">
      <w:pPr>
        <w:spacing w:after="0" w:line="240" w:lineRule="auto"/>
        <w:jc w:val="right"/>
        <w:rPr>
          <w:rFonts w:ascii="Arial" w:hAnsi="Arial" w:cs="Arial"/>
          <w:b/>
          <w:sz w:val="24"/>
          <w:szCs w:val="24"/>
          <w:u w:val="single"/>
        </w:rPr>
      </w:pPr>
      <w:r>
        <w:rPr>
          <w:rFonts w:ascii="Arial" w:hAnsi="Arial" w:cs="Arial"/>
          <w:b/>
          <w:sz w:val="24"/>
          <w:szCs w:val="24"/>
          <w:u w:val="single"/>
        </w:rPr>
        <w:t>thanksgiving</w:t>
      </w:r>
    </w:p>
    <w:p w14:paraId="712F25D3" w14:textId="1EAD9CB7" w:rsidR="006138FB" w:rsidRDefault="00DE49A4" w:rsidP="00A77B27">
      <w:pPr>
        <w:spacing w:after="0" w:line="240" w:lineRule="auto"/>
        <w:jc w:val="right"/>
        <w:rPr>
          <w:rFonts w:ascii="Arial" w:hAnsi="Arial" w:cs="Arial"/>
          <w:sz w:val="24"/>
          <w:szCs w:val="24"/>
        </w:rPr>
      </w:pPr>
      <w:r w:rsidRPr="000D282A">
        <w:rPr>
          <w:rFonts w:ascii="Arial" w:hAnsi="Arial" w:cs="Arial"/>
          <w:i/>
          <w:sz w:val="24"/>
          <w:szCs w:val="24"/>
        </w:rPr>
        <w:t>Alternate answers:</w:t>
      </w:r>
      <w:r w:rsidR="006138FB" w:rsidRPr="000D282A">
        <w:rPr>
          <w:rFonts w:ascii="Arial" w:hAnsi="Arial" w:cs="Arial"/>
          <w:i/>
          <w:sz w:val="24"/>
          <w:szCs w:val="24"/>
        </w:rPr>
        <w:t xml:space="preserve"> </w:t>
      </w:r>
    </w:p>
    <w:p w14:paraId="0561DDDE" w14:textId="26B0794C" w:rsidR="00DE49A4" w:rsidRPr="000D282A" w:rsidRDefault="00DE49A4" w:rsidP="00A77B27">
      <w:pPr>
        <w:spacing w:after="0" w:line="240" w:lineRule="auto"/>
        <w:jc w:val="right"/>
        <w:rPr>
          <w:rFonts w:ascii="Arial" w:hAnsi="Arial" w:cs="Arial"/>
          <w:b/>
          <w:sz w:val="24"/>
          <w:szCs w:val="24"/>
          <w:u w:val="single"/>
        </w:rPr>
      </w:pPr>
      <w:r>
        <w:rPr>
          <w:rFonts w:ascii="Arial" w:hAnsi="Arial" w:cs="Arial"/>
          <w:b/>
          <w:sz w:val="24"/>
          <w:szCs w:val="24"/>
          <w:u w:val="single"/>
        </w:rPr>
        <w:t>giving thanks, gratitude</w:t>
      </w:r>
    </w:p>
    <w:p w14:paraId="41B3487C" w14:textId="77777777" w:rsidR="006138FB" w:rsidRPr="00FA289D"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C107D2" w14:textId="0C247FFB" w:rsidR="006138FB" w:rsidRPr="006138FB" w:rsidRDefault="00BB48BE" w:rsidP="00E24A9B">
      <w:pPr>
        <w:spacing w:after="0" w:line="240" w:lineRule="auto"/>
        <w:rPr>
          <w:rFonts w:ascii="Arial" w:hAnsi="Arial" w:cs="Arial"/>
          <w:i/>
          <w:color w:val="943634" w:themeColor="accent2" w:themeShade="BF"/>
          <w:sz w:val="24"/>
          <w:szCs w:val="24"/>
        </w:rPr>
      </w:pPr>
      <w:hyperlink r:id="rId13" w:anchor="1360" w:history="1">
        <w:r w:rsidR="006138FB" w:rsidRPr="006138FB">
          <w:rPr>
            <w:rFonts w:ascii="Arial" w:hAnsi="Arial" w:cs="Arial"/>
            <w:i/>
            <w:color w:val="943634" w:themeColor="accent2" w:themeShade="BF"/>
            <w:sz w:val="24"/>
            <w:szCs w:val="24"/>
          </w:rPr>
          <w:t>http://www.scborromeo.org/ccc/p2s2c1a3.htm#1360</w:t>
        </w:r>
      </w:hyperlink>
    </w:p>
    <w:p w14:paraId="420C1B5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5785F76" w14:textId="34EBB2C8" w:rsidR="007E772D" w:rsidRDefault="006138FB" w:rsidP="007E772D">
      <w:pPr>
        <w:spacing w:after="0"/>
        <w:rPr>
          <w:rFonts w:ascii="Arial" w:hAnsi="Arial" w:cs="Arial"/>
          <w:sz w:val="24"/>
          <w:szCs w:val="24"/>
        </w:rPr>
      </w:pPr>
      <w:r>
        <w:rPr>
          <w:rFonts w:ascii="Arial" w:hAnsi="Arial" w:cs="Arial"/>
          <w:b/>
          <w:sz w:val="24"/>
          <w:szCs w:val="24"/>
        </w:rPr>
        <w:t xml:space="preserve">3.8  </w:t>
      </w:r>
      <w:r w:rsidR="00E24A9B">
        <w:rPr>
          <w:rFonts w:ascii="Arial" w:hAnsi="Arial" w:cs="Arial"/>
          <w:sz w:val="24"/>
          <w:szCs w:val="24"/>
        </w:rPr>
        <w:t xml:space="preserve">Which of the following is not </w:t>
      </w:r>
      <w:r w:rsidR="00E24A9B" w:rsidRPr="00E24A9B">
        <w:rPr>
          <w:rFonts w:ascii="Arial" w:hAnsi="Arial" w:cs="Arial"/>
          <w:sz w:val="24"/>
          <w:szCs w:val="24"/>
        </w:rPr>
        <w:t xml:space="preserve">part </w:t>
      </w:r>
      <w:r w:rsidR="00E24A9B">
        <w:rPr>
          <w:rFonts w:ascii="Arial" w:hAnsi="Arial" w:cs="Arial"/>
          <w:sz w:val="24"/>
          <w:szCs w:val="24"/>
        </w:rPr>
        <w:t xml:space="preserve">of the Liturgy of the Eucharist: </w:t>
      </w:r>
      <w:r w:rsidR="00E24A9B" w:rsidRPr="00E24A9B">
        <w:rPr>
          <w:rFonts w:ascii="Arial" w:hAnsi="Arial" w:cs="Arial"/>
          <w:sz w:val="24"/>
          <w:szCs w:val="24"/>
        </w:rPr>
        <w:t>Gospel Reading</w:t>
      </w:r>
      <w:r w:rsidR="00E24A9B">
        <w:rPr>
          <w:rFonts w:ascii="Arial" w:hAnsi="Arial" w:cs="Arial"/>
          <w:sz w:val="24"/>
          <w:szCs w:val="24"/>
        </w:rPr>
        <w:t xml:space="preserve">, </w:t>
      </w:r>
      <w:r w:rsidR="00E24A9B" w:rsidRPr="00E24A9B">
        <w:rPr>
          <w:rFonts w:ascii="Arial" w:hAnsi="Arial" w:cs="Arial"/>
          <w:sz w:val="24"/>
          <w:szCs w:val="24"/>
        </w:rPr>
        <w:t>Offertory</w:t>
      </w:r>
      <w:r w:rsidR="00E24A9B">
        <w:rPr>
          <w:rFonts w:ascii="Arial" w:hAnsi="Arial" w:cs="Arial"/>
          <w:sz w:val="24"/>
          <w:szCs w:val="24"/>
        </w:rPr>
        <w:t xml:space="preserve">, </w:t>
      </w:r>
      <w:r w:rsidR="00E24A9B" w:rsidRPr="00E24A9B">
        <w:rPr>
          <w:rFonts w:ascii="Arial" w:hAnsi="Arial" w:cs="Arial"/>
          <w:sz w:val="24"/>
          <w:szCs w:val="24"/>
        </w:rPr>
        <w:t xml:space="preserve"> Communion Rite</w:t>
      </w:r>
      <w:r w:rsidR="00E24A9B">
        <w:rPr>
          <w:rFonts w:ascii="Arial" w:hAnsi="Arial" w:cs="Arial"/>
          <w:sz w:val="24"/>
          <w:szCs w:val="24"/>
        </w:rPr>
        <w:t xml:space="preserve">, or </w:t>
      </w:r>
      <w:r w:rsidR="00E24A9B" w:rsidRPr="00E24A9B">
        <w:rPr>
          <w:rFonts w:ascii="Arial" w:hAnsi="Arial" w:cs="Arial"/>
          <w:sz w:val="24"/>
          <w:szCs w:val="24"/>
        </w:rPr>
        <w:t>Eucharistic Prayer</w:t>
      </w:r>
      <w:r w:rsidR="00380EA0" w:rsidRPr="006707BE">
        <w:rPr>
          <w:rFonts w:ascii="Arial" w:hAnsi="Arial" w:cs="Arial"/>
          <w:sz w:val="24"/>
          <w:szCs w:val="24"/>
        </w:rPr>
        <w:t>?</w:t>
      </w:r>
    </w:p>
    <w:p w14:paraId="60F8829A" w14:textId="26BEDFD1" w:rsidR="00C33D5A" w:rsidRPr="007E772D" w:rsidRDefault="00E24A9B" w:rsidP="007E772D">
      <w:pPr>
        <w:spacing w:after="0"/>
        <w:jc w:val="right"/>
        <w:rPr>
          <w:rFonts w:ascii="Arial" w:hAnsi="Arial" w:cs="Arial"/>
          <w:b/>
          <w:sz w:val="24"/>
          <w:szCs w:val="24"/>
        </w:rPr>
      </w:pPr>
      <w:r>
        <w:rPr>
          <w:rFonts w:ascii="Arial" w:hAnsi="Arial" w:cs="Arial"/>
          <w:b/>
          <w:sz w:val="24"/>
          <w:szCs w:val="24"/>
          <w:u w:val="single"/>
        </w:rPr>
        <w:t>Gospel reading</w:t>
      </w:r>
      <w:r w:rsidR="00380EA0" w:rsidRPr="006707BE">
        <w:rPr>
          <w:rFonts w:ascii="Arial" w:hAnsi="Arial" w:cs="Arial"/>
          <w:b/>
          <w:i/>
          <w:sz w:val="24"/>
          <w:szCs w:val="24"/>
          <w:u w:val="single"/>
        </w:rPr>
        <w:t xml:space="preserve"> </w:t>
      </w:r>
      <w:r w:rsidR="006138FB">
        <w:rPr>
          <w:rFonts w:ascii="Arial" w:hAnsi="Arial" w:cs="Arial"/>
          <w:b/>
          <w:i/>
          <w:sz w:val="24"/>
          <w:szCs w:val="24"/>
          <w:u w:val="single"/>
        </w:rPr>
        <w:br/>
      </w:r>
    </w:p>
    <w:p w14:paraId="2A9524D2" w14:textId="77777777" w:rsidR="00E24A9B" w:rsidRPr="006707BE" w:rsidRDefault="00E24A9B" w:rsidP="00E24A9B">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0288FC89" w14:textId="77322320" w:rsidR="00380EA0" w:rsidRPr="006707BE" w:rsidDel="00362BDD" w:rsidRDefault="00380EA0" w:rsidP="00380EA0">
      <w:pPr>
        <w:spacing w:after="0" w:line="240" w:lineRule="auto"/>
        <w:rPr>
          <w:del w:id="299" w:author="Kelly Kantack" w:date="2024-03-01T10:58:00Z"/>
          <w:rFonts w:ascii="Arial" w:hAnsi="Arial" w:cs="Arial"/>
          <w:i/>
          <w:sz w:val="24"/>
          <w:szCs w:val="24"/>
        </w:rPr>
      </w:pPr>
      <w:del w:id="300" w:author="Kelly Kantack" w:date="2024-03-01T10:58:00Z">
        <w:r w:rsidDel="00362BDD">
          <w:rPr>
            <w:rFonts w:ascii="Arial" w:hAnsi="Arial" w:cs="Arial"/>
            <w:i/>
            <w:sz w:val="24"/>
            <w:szCs w:val="24"/>
          </w:rPr>
          <w:delText>______________________________________________________________________________</w:delText>
        </w:r>
      </w:del>
    </w:p>
    <w:p w14:paraId="2EA702AF" w14:textId="73DE5E33" w:rsidR="00FA289D" w:rsidRPr="006707BE" w:rsidDel="00362BDD" w:rsidRDefault="006138FB" w:rsidP="00FA289D">
      <w:pPr>
        <w:spacing w:after="0" w:line="240" w:lineRule="auto"/>
        <w:rPr>
          <w:del w:id="301" w:author="Kelly Kantack" w:date="2024-03-01T10:58:00Z"/>
          <w:rFonts w:ascii="Arial" w:hAnsi="Arial" w:cs="Arial"/>
          <w:sz w:val="24"/>
          <w:szCs w:val="24"/>
        </w:rPr>
      </w:pPr>
      <w:commentRangeStart w:id="302"/>
      <w:del w:id="303" w:author="Kelly Kantack" w:date="2024-03-01T10:58:00Z">
        <w:r w:rsidDel="00362BDD">
          <w:rPr>
            <w:rFonts w:ascii="Arial" w:hAnsi="Arial" w:cs="Arial"/>
            <w:b/>
            <w:sz w:val="24"/>
            <w:szCs w:val="24"/>
          </w:rPr>
          <w:delText>3.9</w:delText>
        </w:r>
        <w:r w:rsidR="00380EA0" w:rsidDel="00362BDD">
          <w:rPr>
            <w:rFonts w:ascii="Arial" w:hAnsi="Arial" w:cs="Arial"/>
            <w:b/>
            <w:sz w:val="24"/>
            <w:szCs w:val="24"/>
          </w:rPr>
          <w:delText xml:space="preserve">  </w:delText>
        </w:r>
        <w:r w:rsidR="00FA289D" w:rsidRPr="00E24A9B" w:rsidDel="00362BDD">
          <w:rPr>
            <w:rFonts w:ascii="Arial" w:hAnsi="Arial" w:cs="Arial"/>
            <w:sz w:val="24"/>
            <w:szCs w:val="24"/>
          </w:rPr>
          <w:delText xml:space="preserve">What is the part </w:delText>
        </w:r>
        <w:r w:rsidR="0025492B" w:rsidDel="00362BDD">
          <w:rPr>
            <w:rFonts w:ascii="Arial" w:hAnsi="Arial" w:cs="Arial"/>
            <w:sz w:val="24"/>
            <w:szCs w:val="24"/>
          </w:rPr>
          <w:delText xml:space="preserve">of Mass </w:delText>
        </w:r>
        <w:r w:rsidR="00FA289D" w:rsidRPr="00E24A9B" w:rsidDel="00362BDD">
          <w:rPr>
            <w:rFonts w:ascii="Arial" w:hAnsi="Arial" w:cs="Arial"/>
            <w:sz w:val="24"/>
            <w:szCs w:val="24"/>
          </w:rPr>
          <w:delText>wherein the priest blesses our offerings</w:delText>
        </w:r>
        <w:r w:rsidR="0025492B" w:rsidDel="00362BDD">
          <w:rPr>
            <w:rFonts w:ascii="Arial" w:hAnsi="Arial" w:cs="Arial"/>
            <w:sz w:val="24"/>
            <w:szCs w:val="24"/>
          </w:rPr>
          <w:delText>,</w:delText>
        </w:r>
        <w:r w:rsidR="00FA289D" w:rsidRPr="00E24A9B" w:rsidDel="00362BDD">
          <w:rPr>
            <w:rFonts w:ascii="Arial" w:hAnsi="Arial" w:cs="Arial"/>
            <w:sz w:val="24"/>
            <w:szCs w:val="24"/>
          </w:rPr>
          <w:delText xml:space="preserve"> such as fruits, canned goods, bread, wine, money, and </w:delText>
        </w:r>
        <w:r w:rsidR="0025492B" w:rsidDel="00362BDD">
          <w:rPr>
            <w:rFonts w:ascii="Arial" w:hAnsi="Arial" w:cs="Arial"/>
            <w:sz w:val="24"/>
            <w:szCs w:val="24"/>
          </w:rPr>
          <w:delText>ourselves,</w:delText>
        </w:r>
        <w:r w:rsidR="00FA289D" w:rsidRPr="00E24A9B" w:rsidDel="00362BDD">
          <w:rPr>
            <w:rFonts w:ascii="Arial" w:hAnsi="Arial" w:cs="Arial"/>
            <w:sz w:val="24"/>
            <w:szCs w:val="24"/>
          </w:rPr>
          <w:delText xml:space="preserve"> which we offer for the love of God?</w:delText>
        </w:r>
      </w:del>
    </w:p>
    <w:p w14:paraId="274A672F" w14:textId="4C4413A1" w:rsidR="0025492B" w:rsidDel="00362BDD" w:rsidRDefault="0025492B" w:rsidP="00FA289D">
      <w:pPr>
        <w:spacing w:after="0" w:line="240" w:lineRule="auto"/>
        <w:jc w:val="right"/>
        <w:rPr>
          <w:del w:id="304" w:author="Kelly Kantack" w:date="2024-03-01T10:58:00Z"/>
          <w:rFonts w:ascii="Arial" w:hAnsi="Arial" w:cs="Arial"/>
          <w:b/>
          <w:sz w:val="24"/>
          <w:szCs w:val="24"/>
          <w:u w:val="single"/>
        </w:rPr>
      </w:pPr>
      <w:del w:id="305" w:author="Kelly Kantack" w:date="2024-03-01T10:58:00Z">
        <w:r w:rsidDel="00362BDD">
          <w:rPr>
            <w:rFonts w:ascii="Arial" w:hAnsi="Arial" w:cs="Arial"/>
            <w:b/>
            <w:sz w:val="24"/>
            <w:szCs w:val="24"/>
            <w:u w:val="single"/>
          </w:rPr>
          <w:delText>O</w:delText>
        </w:r>
        <w:r w:rsidR="00FA289D" w:rsidDel="00362BDD">
          <w:rPr>
            <w:rFonts w:ascii="Arial" w:hAnsi="Arial" w:cs="Arial"/>
            <w:b/>
            <w:sz w:val="24"/>
            <w:szCs w:val="24"/>
            <w:u w:val="single"/>
          </w:rPr>
          <w:delText>ffertory</w:delText>
        </w:r>
      </w:del>
    </w:p>
    <w:p w14:paraId="581EB8F5" w14:textId="1157565C" w:rsidR="00FA289D" w:rsidRPr="00B32821" w:rsidDel="00362BDD" w:rsidRDefault="0025492B" w:rsidP="00FA289D">
      <w:pPr>
        <w:spacing w:after="0" w:line="240" w:lineRule="auto"/>
        <w:jc w:val="right"/>
        <w:rPr>
          <w:del w:id="306" w:author="Kelly Kantack" w:date="2024-03-01T10:58:00Z"/>
          <w:rFonts w:ascii="Arial" w:hAnsi="Arial" w:cs="Arial"/>
          <w:i/>
          <w:color w:val="0033CC"/>
          <w:sz w:val="24"/>
          <w:szCs w:val="24"/>
        </w:rPr>
      </w:pPr>
      <w:del w:id="307" w:author="Kelly Kantack" w:date="2024-03-01T10:58:00Z">
        <w:r w:rsidDel="00362BDD">
          <w:rPr>
            <w:rFonts w:ascii="Arial" w:hAnsi="Arial" w:cs="Arial"/>
            <w:i/>
            <w:sz w:val="24"/>
            <w:szCs w:val="24"/>
          </w:rPr>
          <w:delText>Alternate answers:</w:delText>
        </w:r>
        <w:r w:rsidDel="00362BDD">
          <w:rPr>
            <w:rFonts w:ascii="Arial" w:hAnsi="Arial" w:cs="Arial"/>
            <w:sz w:val="24"/>
            <w:szCs w:val="24"/>
          </w:rPr>
          <w:br/>
        </w:r>
        <w:r w:rsidDel="00362BDD">
          <w:rPr>
            <w:rFonts w:ascii="Arial" w:hAnsi="Arial" w:cs="Arial"/>
            <w:b/>
            <w:sz w:val="24"/>
            <w:szCs w:val="24"/>
            <w:u w:val="single"/>
          </w:rPr>
          <w:delText>offering</w:delText>
        </w:r>
        <w:r w:rsidR="00FA289D" w:rsidRPr="006707BE" w:rsidDel="00362BDD">
          <w:rPr>
            <w:rFonts w:ascii="Arial" w:hAnsi="Arial" w:cs="Arial"/>
            <w:b/>
            <w:i/>
            <w:sz w:val="24"/>
            <w:szCs w:val="24"/>
            <w:u w:val="single"/>
          </w:rPr>
          <w:delText xml:space="preserve"> </w:delText>
        </w:r>
        <w:commentRangeEnd w:id="302"/>
        <w:r w:rsidR="00E14BA2" w:rsidDel="00362BDD">
          <w:rPr>
            <w:rStyle w:val="CommentReference"/>
          </w:rPr>
          <w:commentReference w:id="302"/>
        </w:r>
      </w:del>
    </w:p>
    <w:p w14:paraId="5828A545" w14:textId="5E98B640" w:rsidR="00A77B27" w:rsidDel="00362BDD" w:rsidRDefault="00A77B27" w:rsidP="00FA289D">
      <w:pPr>
        <w:spacing w:after="0" w:line="240" w:lineRule="auto"/>
        <w:rPr>
          <w:del w:id="308" w:author="Kelly Kantack" w:date="2024-03-01T10:58:00Z"/>
          <w:rFonts w:ascii="Arial" w:hAnsi="Arial" w:cs="Arial"/>
          <w:i/>
          <w:color w:val="943634" w:themeColor="accent2" w:themeShade="BF"/>
          <w:sz w:val="24"/>
          <w:szCs w:val="24"/>
        </w:rPr>
      </w:pPr>
    </w:p>
    <w:p w14:paraId="0E7A8CEA" w14:textId="130F9F22" w:rsidR="00380EA0" w:rsidRPr="007E772D" w:rsidDel="00362BDD" w:rsidRDefault="00FA289D" w:rsidP="00FA289D">
      <w:pPr>
        <w:spacing w:after="0" w:line="240" w:lineRule="auto"/>
        <w:rPr>
          <w:del w:id="309" w:author="Kelly Kantack" w:date="2024-03-01T10:58:00Z"/>
          <w:rFonts w:ascii="Arial" w:hAnsi="Arial" w:cs="Arial"/>
          <w:i/>
          <w:sz w:val="24"/>
          <w:szCs w:val="24"/>
        </w:rPr>
      </w:pPr>
      <w:del w:id="310" w:author="Kelly Kantack" w:date="2024-03-01T10:58:00Z">
        <w:r w:rsidDel="00362BDD">
          <w:rPr>
            <w:rFonts w:ascii="Arial" w:hAnsi="Arial" w:cs="Arial"/>
            <w:i/>
            <w:color w:val="943634" w:themeColor="accent2" w:themeShade="BF"/>
            <w:sz w:val="24"/>
            <w:szCs w:val="24"/>
          </w:rPr>
          <w:delText>*******</w:delText>
        </w:r>
        <w:r w:rsidRPr="002264DC" w:rsidDel="00362BDD">
          <w:rPr>
            <w:rFonts w:ascii="Arial" w:hAnsi="Arial" w:cs="Arial"/>
            <w:i/>
            <w:color w:val="943634" w:themeColor="accent2" w:themeShade="BF"/>
            <w:sz w:val="24"/>
            <w:szCs w:val="24"/>
          </w:rPr>
          <w:delText xml:space="preserve"> </w:delText>
        </w:r>
        <w:r w:rsidDel="00362BDD">
          <w:rPr>
            <w:rFonts w:ascii="Arial" w:hAnsi="Arial" w:cs="Arial"/>
            <w:i/>
            <w:color w:val="943634" w:themeColor="accent2" w:themeShade="BF"/>
            <w:sz w:val="24"/>
            <w:szCs w:val="24"/>
          </w:rPr>
          <w:delText xml:space="preserve">Reference:  </w:delText>
        </w:r>
        <w:r w:rsidRPr="00E24A9B" w:rsidDel="00362BDD">
          <w:rPr>
            <w:rFonts w:ascii="Arial" w:hAnsi="Arial" w:cs="Arial"/>
            <w:i/>
            <w:color w:val="943634" w:themeColor="accent2" w:themeShade="BF"/>
            <w:sz w:val="24"/>
            <w:szCs w:val="24"/>
          </w:rPr>
          <w:delText>https://quizizz.com/admin/presentation/5fa7d4a3ec53a5001bc1edbe/parts-of-the-holy-mass</w:delText>
        </w:r>
      </w:del>
    </w:p>
    <w:p w14:paraId="5F255B35" w14:textId="350C482D" w:rsidR="00380EA0" w:rsidRPr="00C33D5A"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7EF52F" w14:textId="3743977B" w:rsidR="00FA289D" w:rsidRPr="006707BE" w:rsidRDefault="006138FB" w:rsidP="00FA289D">
      <w:pPr>
        <w:spacing w:after="0" w:line="240" w:lineRule="auto"/>
        <w:rPr>
          <w:rFonts w:ascii="Arial" w:hAnsi="Arial" w:cs="Arial"/>
          <w:sz w:val="24"/>
          <w:szCs w:val="24"/>
        </w:rPr>
      </w:pPr>
      <w:r>
        <w:rPr>
          <w:rFonts w:ascii="Arial" w:hAnsi="Arial" w:cs="Arial"/>
          <w:b/>
          <w:sz w:val="24"/>
          <w:szCs w:val="24"/>
        </w:rPr>
        <w:t>3.</w:t>
      </w:r>
      <w:ins w:id="311" w:author="Kelly Kantack" w:date="2024-03-01T10:58:00Z">
        <w:r w:rsidR="00362BDD">
          <w:rPr>
            <w:rFonts w:ascii="Arial" w:hAnsi="Arial" w:cs="Arial"/>
            <w:b/>
            <w:sz w:val="24"/>
            <w:szCs w:val="24"/>
          </w:rPr>
          <w:t>9</w:t>
        </w:r>
      </w:ins>
      <w:del w:id="312" w:author="Kelly Kantack" w:date="2024-03-01T10:58:00Z">
        <w:r w:rsidDel="00362BDD">
          <w:rPr>
            <w:rFonts w:ascii="Arial" w:hAnsi="Arial" w:cs="Arial"/>
            <w:b/>
            <w:sz w:val="24"/>
            <w:szCs w:val="24"/>
          </w:rPr>
          <w:delText>10</w:delText>
        </w:r>
      </w:del>
      <w:r w:rsidR="00380EA0">
        <w:rPr>
          <w:rFonts w:ascii="Arial" w:hAnsi="Arial" w:cs="Arial"/>
          <w:b/>
          <w:sz w:val="24"/>
          <w:szCs w:val="24"/>
        </w:rPr>
        <w:t xml:space="preserve">  </w:t>
      </w:r>
      <w:r w:rsidR="00FA289D">
        <w:rPr>
          <w:rFonts w:ascii="Arial" w:hAnsi="Arial" w:cs="Arial"/>
          <w:sz w:val="24"/>
          <w:szCs w:val="24"/>
        </w:rPr>
        <w:t xml:space="preserve">During Mass, what word is often said and sometimes sung by members of the </w:t>
      </w:r>
      <w:r w:rsidR="00B332CE">
        <w:rPr>
          <w:rFonts w:ascii="Arial" w:hAnsi="Arial" w:cs="Arial"/>
          <w:sz w:val="24"/>
          <w:szCs w:val="24"/>
        </w:rPr>
        <w:t>congregation</w:t>
      </w:r>
      <w:r w:rsidR="00FA289D">
        <w:rPr>
          <w:rFonts w:ascii="Arial" w:hAnsi="Arial" w:cs="Arial"/>
          <w:sz w:val="24"/>
          <w:szCs w:val="24"/>
        </w:rPr>
        <w:t xml:space="preserve"> to express agreement </w:t>
      </w:r>
      <w:r w:rsidR="0025492B">
        <w:rPr>
          <w:rFonts w:ascii="Arial" w:hAnsi="Arial" w:cs="Arial"/>
          <w:sz w:val="24"/>
          <w:szCs w:val="24"/>
        </w:rPr>
        <w:t xml:space="preserve">with </w:t>
      </w:r>
      <w:r w:rsidR="00FA289D">
        <w:rPr>
          <w:rFonts w:ascii="Arial" w:hAnsi="Arial" w:cs="Arial"/>
          <w:sz w:val="24"/>
          <w:szCs w:val="24"/>
        </w:rPr>
        <w:t>or belief in what has been said</w:t>
      </w:r>
      <w:r w:rsidR="00FA289D" w:rsidRPr="006707BE">
        <w:rPr>
          <w:rFonts w:ascii="Arial" w:hAnsi="Arial" w:cs="Arial"/>
          <w:sz w:val="24"/>
          <w:szCs w:val="24"/>
        </w:rPr>
        <w:t>?</w:t>
      </w:r>
    </w:p>
    <w:p w14:paraId="0F24F276" w14:textId="79A0084B" w:rsidR="00FA289D" w:rsidRPr="00B32821" w:rsidRDefault="00FA289D" w:rsidP="00BB48BE">
      <w:pPr>
        <w:spacing w:after="0" w:line="240" w:lineRule="auto"/>
        <w:jc w:val="right"/>
        <w:rPr>
          <w:rFonts w:ascii="Arial" w:hAnsi="Arial" w:cs="Arial"/>
          <w:i/>
          <w:color w:val="0033CC"/>
          <w:sz w:val="24"/>
          <w:szCs w:val="24"/>
        </w:rPr>
      </w:pPr>
      <w:r>
        <w:rPr>
          <w:rFonts w:ascii="Arial" w:hAnsi="Arial" w:cs="Arial"/>
          <w:b/>
          <w:sz w:val="24"/>
          <w:szCs w:val="24"/>
          <w:u w:val="single"/>
        </w:rPr>
        <w:t>amen</w:t>
      </w:r>
      <w:r w:rsidRPr="006707BE">
        <w:rPr>
          <w:rFonts w:ascii="Arial" w:hAnsi="Arial" w:cs="Arial"/>
          <w:b/>
          <w:i/>
          <w:sz w:val="24"/>
          <w:szCs w:val="24"/>
          <w:u w:val="single"/>
        </w:rPr>
        <w:t xml:space="preserve"> </w:t>
      </w:r>
    </w:p>
    <w:p w14:paraId="793C366A" w14:textId="7BA64B42" w:rsidR="00380EA0" w:rsidRPr="007E772D" w:rsidRDefault="00FA289D"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https://www.proprofs.com/quiz-school</w:t>
      </w:r>
      <w:r>
        <w:rPr>
          <w:rFonts w:ascii="Arial" w:hAnsi="Arial" w:cs="Arial"/>
          <w:i/>
          <w:color w:val="943634" w:themeColor="accent2" w:themeShade="BF"/>
          <w:sz w:val="24"/>
          <w:szCs w:val="24"/>
        </w:rPr>
        <w:t>/story.php?title=mtuxntewnqxe1v</w:t>
      </w: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37170B66"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006138FB">
        <w:rPr>
          <w:rFonts w:ascii="Arial" w:hAnsi="Arial" w:cs="Arial"/>
          <w:b/>
          <w:sz w:val="24"/>
          <w:szCs w:val="24"/>
        </w:rPr>
        <w:t>1</w:t>
      </w:r>
      <w:ins w:id="313" w:author="Kelly Kantack" w:date="2024-03-01T10:58:00Z">
        <w:r w:rsidR="00362BDD">
          <w:rPr>
            <w:rFonts w:ascii="Arial" w:hAnsi="Arial" w:cs="Arial"/>
            <w:b/>
            <w:sz w:val="24"/>
            <w:szCs w:val="24"/>
          </w:rPr>
          <w:t>0</w:t>
        </w:r>
      </w:ins>
      <w:del w:id="314" w:author="Kelly Kantack" w:date="2024-03-01T10:58:00Z">
        <w:r w:rsidR="006138FB" w:rsidDel="00362BDD">
          <w:rPr>
            <w:rFonts w:ascii="Arial" w:hAnsi="Arial" w:cs="Arial"/>
            <w:b/>
            <w:sz w:val="24"/>
            <w:szCs w:val="24"/>
          </w:rPr>
          <w:delText>1</w:delText>
        </w:r>
      </w:del>
      <w:r>
        <w:rPr>
          <w:rFonts w:ascii="Arial" w:hAnsi="Arial" w:cs="Arial"/>
          <w:b/>
          <w:sz w:val="24"/>
          <w:szCs w:val="24"/>
        </w:rPr>
        <w:t xml:space="preserve">  </w:t>
      </w:r>
      <w:r w:rsidR="00B84331">
        <w:rPr>
          <w:rFonts w:ascii="Arial" w:hAnsi="Arial" w:cs="Arial"/>
          <w:sz w:val="24"/>
          <w:szCs w:val="24"/>
        </w:rPr>
        <w:t xml:space="preserve">What is the name of the </w:t>
      </w:r>
      <w:r w:rsidR="0025492B">
        <w:rPr>
          <w:rFonts w:ascii="Arial" w:hAnsi="Arial" w:cs="Arial"/>
          <w:sz w:val="24"/>
          <w:szCs w:val="24"/>
        </w:rPr>
        <w:t>t</w:t>
      </w:r>
      <w:r w:rsidR="0025492B" w:rsidRPr="00B84331">
        <w:rPr>
          <w:rFonts w:ascii="Arial" w:hAnsi="Arial" w:cs="Arial"/>
          <w:sz w:val="24"/>
          <w:szCs w:val="24"/>
        </w:rPr>
        <w:t>hree</w:t>
      </w:r>
      <w:r w:rsidR="0025492B">
        <w:rPr>
          <w:rFonts w:ascii="Arial" w:hAnsi="Arial" w:cs="Arial"/>
          <w:sz w:val="24"/>
          <w:szCs w:val="24"/>
        </w:rPr>
        <w:t>-</w:t>
      </w:r>
      <w:r w:rsidR="00B84331" w:rsidRPr="00B84331">
        <w:rPr>
          <w:rFonts w:ascii="Arial" w:hAnsi="Arial" w:cs="Arial"/>
          <w:sz w:val="24"/>
          <w:szCs w:val="24"/>
        </w:rPr>
        <w:t>part prayer</w:t>
      </w:r>
      <w:r w:rsidR="00B84331">
        <w:rPr>
          <w:rFonts w:ascii="Arial" w:hAnsi="Arial" w:cs="Arial"/>
          <w:sz w:val="24"/>
          <w:szCs w:val="24"/>
        </w:rPr>
        <w:t xml:space="preserve"> to Jesus reminding us </w:t>
      </w:r>
      <w:r w:rsidR="00B84331" w:rsidRPr="00B84331">
        <w:rPr>
          <w:rFonts w:ascii="Arial" w:hAnsi="Arial" w:cs="Arial"/>
          <w:sz w:val="24"/>
          <w:szCs w:val="24"/>
        </w:rPr>
        <w:t xml:space="preserve">that </w:t>
      </w:r>
      <w:r w:rsidR="0025492B">
        <w:rPr>
          <w:rFonts w:ascii="Arial" w:hAnsi="Arial" w:cs="Arial"/>
          <w:sz w:val="24"/>
          <w:szCs w:val="24"/>
        </w:rPr>
        <w:t>He</w:t>
      </w:r>
      <w:r w:rsidR="0025492B" w:rsidRPr="00B84331">
        <w:rPr>
          <w:rFonts w:ascii="Arial" w:hAnsi="Arial" w:cs="Arial"/>
          <w:sz w:val="24"/>
          <w:szCs w:val="24"/>
        </w:rPr>
        <w:t xml:space="preserve"> </w:t>
      </w:r>
      <w:r w:rsidR="00B84331" w:rsidRPr="00B84331">
        <w:rPr>
          <w:rFonts w:ascii="Arial" w:hAnsi="Arial" w:cs="Arial"/>
          <w:sz w:val="24"/>
          <w:szCs w:val="24"/>
        </w:rPr>
        <w:t>is the sacrifice given at the altar</w:t>
      </w:r>
      <w:r w:rsidR="00B84331">
        <w:rPr>
          <w:rFonts w:ascii="Arial" w:hAnsi="Arial" w:cs="Arial"/>
          <w:sz w:val="24"/>
          <w:szCs w:val="24"/>
        </w:rPr>
        <w:t xml:space="preserve"> and asking </w:t>
      </w:r>
      <w:r w:rsidR="0025492B">
        <w:rPr>
          <w:rFonts w:ascii="Arial" w:hAnsi="Arial" w:cs="Arial"/>
          <w:sz w:val="24"/>
          <w:szCs w:val="24"/>
        </w:rPr>
        <w:t xml:space="preserve">Him </w:t>
      </w:r>
      <w:r w:rsidR="00B84331">
        <w:rPr>
          <w:rFonts w:ascii="Arial" w:hAnsi="Arial" w:cs="Arial"/>
          <w:sz w:val="24"/>
          <w:szCs w:val="24"/>
        </w:rPr>
        <w:t xml:space="preserve">for His </w:t>
      </w:r>
      <w:r w:rsidR="00B84331" w:rsidRPr="00B84331">
        <w:rPr>
          <w:rFonts w:ascii="Arial" w:hAnsi="Arial" w:cs="Arial"/>
          <w:sz w:val="24"/>
          <w:szCs w:val="24"/>
        </w:rPr>
        <w:t>mercy and peace</w:t>
      </w:r>
      <w:r w:rsidRPr="006707BE">
        <w:rPr>
          <w:rFonts w:ascii="Arial" w:hAnsi="Arial" w:cs="Arial"/>
          <w:sz w:val="24"/>
          <w:szCs w:val="24"/>
        </w:rPr>
        <w:t>?</w:t>
      </w:r>
    </w:p>
    <w:p w14:paraId="5A4B4460" w14:textId="05D96B3A" w:rsidR="00380EA0" w:rsidRPr="006707BE" w:rsidRDefault="00B84331" w:rsidP="00B84331">
      <w:pPr>
        <w:spacing w:after="0" w:line="240" w:lineRule="auto"/>
        <w:jc w:val="right"/>
        <w:rPr>
          <w:rFonts w:ascii="Arial" w:hAnsi="Arial" w:cs="Arial"/>
          <w:b/>
          <w:sz w:val="24"/>
          <w:szCs w:val="24"/>
        </w:rPr>
      </w:pPr>
      <w:r>
        <w:rPr>
          <w:rFonts w:ascii="Arial" w:hAnsi="Arial" w:cs="Arial"/>
          <w:b/>
          <w:sz w:val="24"/>
          <w:szCs w:val="24"/>
          <w:u w:val="single"/>
        </w:rPr>
        <w:t>Lamb of God</w:t>
      </w:r>
      <w:r w:rsidR="00380EA0" w:rsidRPr="006707BE">
        <w:rPr>
          <w:rFonts w:ascii="Arial" w:hAnsi="Arial" w:cs="Arial"/>
          <w:b/>
          <w:i/>
          <w:sz w:val="24"/>
          <w:szCs w:val="24"/>
          <w:u w:val="single"/>
        </w:rPr>
        <w:t xml:space="preserve"> </w:t>
      </w:r>
    </w:p>
    <w:p w14:paraId="2C3D56F0" w14:textId="77777777" w:rsidR="007E772D" w:rsidRDefault="007E772D" w:rsidP="00380EA0">
      <w:pPr>
        <w:spacing w:after="0" w:line="240" w:lineRule="auto"/>
        <w:rPr>
          <w:rFonts w:ascii="Arial" w:hAnsi="Arial" w:cs="Arial"/>
          <w:i/>
          <w:color w:val="943634" w:themeColor="accent2" w:themeShade="BF"/>
          <w:sz w:val="24"/>
          <w:szCs w:val="24"/>
        </w:rPr>
      </w:pPr>
    </w:p>
    <w:p w14:paraId="510A5AAA" w14:textId="35A227D3"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2BF1">
        <w:rPr>
          <w:rFonts w:ascii="Arial" w:hAnsi="Arial" w:cs="Arial"/>
          <w:i/>
          <w:color w:val="943634" w:themeColor="accent2" w:themeShade="BF"/>
          <w:sz w:val="24"/>
          <w:szCs w:val="24"/>
        </w:rPr>
        <w:t xml:space="preserve"> </w:t>
      </w:r>
      <w:r w:rsidR="00032BF1" w:rsidRPr="00032BF1">
        <w:rPr>
          <w:rFonts w:ascii="Arial" w:hAnsi="Arial" w:cs="Arial"/>
          <w:i/>
          <w:color w:val="943634" w:themeColor="accent2" w:themeShade="BF"/>
          <w:sz w:val="24"/>
          <w:szCs w:val="24"/>
        </w:rPr>
        <w:t>https://resources.quizalize.com/view/quiz/parts-of-the-mass-2c405263-d04e-46ce-9a4f-f940cbf83a5f</w:t>
      </w:r>
      <w:r>
        <w:rPr>
          <w:rFonts w:ascii="Arial" w:hAnsi="Arial" w:cs="Arial"/>
          <w:i/>
          <w:color w:val="943634" w:themeColor="accent2" w:themeShade="BF"/>
          <w:sz w:val="24"/>
          <w:szCs w:val="24"/>
        </w:rPr>
        <w:t xml:space="preserve"> </w:t>
      </w: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16A22E4B" w:rsidR="00380EA0" w:rsidRPr="00032BF1" w:rsidRDefault="00380EA0" w:rsidP="00032BF1">
      <w:pPr>
        <w:spacing w:after="0" w:line="240" w:lineRule="auto"/>
        <w:rPr>
          <w:rFonts w:ascii="Arial" w:hAnsi="Arial" w:cs="Arial"/>
          <w:sz w:val="24"/>
          <w:szCs w:val="24"/>
        </w:rPr>
      </w:pPr>
      <w:r>
        <w:rPr>
          <w:rFonts w:ascii="Arial" w:hAnsi="Arial" w:cs="Arial"/>
          <w:b/>
          <w:sz w:val="24"/>
          <w:szCs w:val="24"/>
        </w:rPr>
        <w:t>3.1</w:t>
      </w:r>
      <w:del w:id="315" w:author="Kelly Kantack" w:date="2024-03-01T10:58:00Z">
        <w:r w:rsidR="006138FB" w:rsidDel="00362BDD">
          <w:rPr>
            <w:rFonts w:ascii="Arial" w:hAnsi="Arial" w:cs="Arial"/>
            <w:b/>
            <w:sz w:val="24"/>
            <w:szCs w:val="24"/>
          </w:rPr>
          <w:delText>2</w:delText>
        </w:r>
      </w:del>
      <w:ins w:id="316" w:author="Kelly Kantack" w:date="2024-03-01T10:58:00Z">
        <w:r w:rsidR="00362BDD">
          <w:rPr>
            <w:rFonts w:ascii="Arial" w:hAnsi="Arial" w:cs="Arial"/>
            <w:b/>
            <w:sz w:val="24"/>
            <w:szCs w:val="24"/>
          </w:rPr>
          <w:t>1</w:t>
        </w:r>
      </w:ins>
      <w:r>
        <w:rPr>
          <w:rFonts w:ascii="Arial" w:hAnsi="Arial" w:cs="Arial"/>
          <w:b/>
          <w:sz w:val="24"/>
          <w:szCs w:val="24"/>
        </w:rPr>
        <w:t xml:space="preserve">  </w:t>
      </w:r>
      <w:r w:rsidR="00313B02">
        <w:rPr>
          <w:rFonts w:ascii="Arial" w:hAnsi="Arial" w:cs="Arial"/>
          <w:sz w:val="24"/>
          <w:szCs w:val="24"/>
        </w:rPr>
        <w:t xml:space="preserve"> Under normal circumstances, to receive communion, Catholics must be old enough to “understand the mystery of Christ according to their capacity.” These Catholics are said to have reached the age of what?</w:t>
      </w:r>
    </w:p>
    <w:p w14:paraId="0EE8585C" w14:textId="77777777" w:rsidR="00313B02" w:rsidRDefault="00616C31" w:rsidP="007E772D">
      <w:pPr>
        <w:spacing w:after="0" w:line="240" w:lineRule="auto"/>
        <w:jc w:val="right"/>
        <w:rPr>
          <w:rFonts w:ascii="Arial" w:hAnsi="Arial" w:cs="Arial"/>
          <w:b/>
          <w:sz w:val="24"/>
          <w:szCs w:val="24"/>
          <w:u w:val="single"/>
        </w:rPr>
      </w:pPr>
      <w:r>
        <w:rPr>
          <w:rFonts w:ascii="Arial" w:hAnsi="Arial" w:cs="Arial"/>
          <w:b/>
          <w:sz w:val="24"/>
          <w:szCs w:val="24"/>
          <w:u w:val="single"/>
        </w:rPr>
        <w:t>reason</w:t>
      </w:r>
    </w:p>
    <w:p w14:paraId="04DD47E8" w14:textId="1DA9A899" w:rsidR="00380EA0" w:rsidRPr="000D282A" w:rsidRDefault="00313B02" w:rsidP="007E772D">
      <w:pPr>
        <w:spacing w:after="0" w:line="240" w:lineRule="auto"/>
        <w:jc w:val="right"/>
        <w:rPr>
          <w:rFonts w:ascii="Arial" w:hAnsi="Arial" w:cs="Arial"/>
          <w:b/>
          <w:i/>
          <w:sz w:val="24"/>
          <w:szCs w:val="24"/>
        </w:rPr>
      </w:pPr>
      <w:r w:rsidRPr="00313B02">
        <w:rPr>
          <w:rFonts w:ascii="Arial" w:hAnsi="Arial" w:cs="Arial"/>
          <w:i/>
          <w:sz w:val="24"/>
          <w:szCs w:val="24"/>
        </w:rPr>
        <w:t>Alterna</w:t>
      </w:r>
      <w:r>
        <w:rPr>
          <w:rFonts w:ascii="Arial" w:hAnsi="Arial" w:cs="Arial"/>
          <w:i/>
          <w:sz w:val="24"/>
          <w:szCs w:val="24"/>
        </w:rPr>
        <w:t>te answer:</w:t>
      </w:r>
      <w:r>
        <w:rPr>
          <w:rFonts w:ascii="Arial" w:hAnsi="Arial" w:cs="Arial"/>
          <w:sz w:val="24"/>
          <w:szCs w:val="24"/>
        </w:rPr>
        <w:br/>
      </w:r>
      <w:r w:rsidRPr="000D282A">
        <w:rPr>
          <w:rFonts w:ascii="Arial" w:hAnsi="Arial" w:cs="Arial"/>
          <w:b/>
          <w:sz w:val="24"/>
          <w:szCs w:val="24"/>
          <w:u w:val="single"/>
        </w:rPr>
        <w:t>discretion</w:t>
      </w:r>
      <w:r w:rsidR="007E772D" w:rsidRPr="000D282A">
        <w:rPr>
          <w:rFonts w:ascii="Arial" w:hAnsi="Arial" w:cs="Arial"/>
          <w:b/>
          <w:i/>
          <w:sz w:val="24"/>
          <w:szCs w:val="24"/>
        </w:rPr>
        <w:t xml:space="preserve"> </w:t>
      </w:r>
    </w:p>
    <w:p w14:paraId="3E5F2BD5" w14:textId="77777777" w:rsidR="00616C31" w:rsidRPr="00BB48BE" w:rsidRDefault="00380EA0" w:rsidP="00380EA0">
      <w:pPr>
        <w:spacing w:after="0" w:line="240" w:lineRule="auto"/>
        <w:rPr>
          <w:rFonts w:ascii="Arial" w:hAnsi="Arial" w:cs="Arial"/>
          <w:i/>
          <w:color w:val="943634" w:themeColor="accent2" w:themeShade="BF"/>
          <w:szCs w:val="24"/>
        </w:rPr>
      </w:pPr>
      <w:r w:rsidRPr="00BB48BE">
        <w:rPr>
          <w:rFonts w:ascii="Arial" w:hAnsi="Arial" w:cs="Arial"/>
          <w:i/>
          <w:color w:val="943634" w:themeColor="accent2" w:themeShade="BF"/>
          <w:szCs w:val="24"/>
        </w:rPr>
        <w:t xml:space="preserve">******* Reference:  </w:t>
      </w:r>
    </w:p>
    <w:p w14:paraId="641B0650" w14:textId="7BCE0C9E" w:rsidR="00977721" w:rsidRPr="006707BE" w:rsidRDefault="0059391A" w:rsidP="00977721">
      <w:pPr>
        <w:spacing w:after="0" w:line="240" w:lineRule="auto"/>
        <w:rPr>
          <w:ins w:id="317" w:author="Kelly Kantack" w:date="2024-03-01T11:07:00Z"/>
          <w:rFonts w:ascii="Arial" w:hAnsi="Arial" w:cs="Arial"/>
          <w:i/>
          <w:sz w:val="24"/>
          <w:szCs w:val="24"/>
        </w:rPr>
      </w:pPr>
      <w:hyperlink r:id="rId15" w:anchor=":~:text=What%20Is%20the%20'Age%20of,as%20the%20age%20of%20reason" w:history="1">
        <w:r w:rsidR="00616C31" w:rsidRPr="00BB48BE">
          <w:rPr>
            <w:rFonts w:ascii="Arial" w:hAnsi="Arial" w:cs="Arial"/>
            <w:i/>
            <w:color w:val="943634" w:themeColor="accent2" w:themeShade="BF"/>
            <w:szCs w:val="24"/>
          </w:rPr>
          <w:t>https://www.scholastic.com/parents/family-life/social-emotional-learning/development-milestones/age-reason.html#:~:text=What%20Is%20the%20'Age%20of,as%20the%20age%20of%20reason</w:t>
        </w:r>
      </w:hyperlink>
      <w:r w:rsidR="00616C31" w:rsidRPr="00BB48BE">
        <w:rPr>
          <w:rFonts w:ascii="Arial" w:hAnsi="Arial" w:cs="Arial"/>
          <w:i/>
          <w:color w:val="943634" w:themeColor="accent2" w:themeShade="BF"/>
          <w:szCs w:val="24"/>
        </w:rPr>
        <w:br/>
        <w:t>https://resources.quizalize.com/view/quiz/parts-of-the-mass-2c405263-d04e-46ce-9a4f-f940cbf83a5f.</w:t>
      </w:r>
      <w:ins w:id="318" w:author="Kelly Kantack" w:date="2024-03-01T11:07:00Z">
        <w:r w:rsidR="00977721" w:rsidRPr="00977721">
          <w:rPr>
            <w:rFonts w:ascii="Arial" w:hAnsi="Arial" w:cs="Arial"/>
            <w:i/>
            <w:sz w:val="24"/>
            <w:szCs w:val="24"/>
          </w:rPr>
          <w:t xml:space="preserve"> </w:t>
        </w:r>
        <w:r w:rsidR="00977721">
          <w:rPr>
            <w:rFonts w:ascii="Arial" w:hAnsi="Arial" w:cs="Arial"/>
            <w:i/>
            <w:sz w:val="24"/>
            <w:szCs w:val="24"/>
          </w:rPr>
          <w:t>______________________________________________________________________________</w:t>
        </w:r>
      </w:ins>
    </w:p>
    <w:p w14:paraId="712747F7" w14:textId="071FAA24" w:rsidR="007E772D" w:rsidRDefault="007E772D" w:rsidP="00BB48BE">
      <w:pPr>
        <w:spacing w:after="0" w:line="240" w:lineRule="auto"/>
        <w:rPr>
          <w:rFonts w:ascii="Arial" w:hAnsi="Arial" w:cs="Arial"/>
          <w:b/>
          <w:sz w:val="24"/>
          <w:szCs w:val="24"/>
        </w:rPr>
      </w:pPr>
    </w:p>
    <w:p w14:paraId="2027E17C" w14:textId="56F45447" w:rsidR="00380EA0" w:rsidRPr="006707BE" w:rsidRDefault="006138FB" w:rsidP="00380EA0">
      <w:pPr>
        <w:spacing w:after="0" w:line="240" w:lineRule="auto"/>
        <w:rPr>
          <w:rFonts w:ascii="Arial" w:hAnsi="Arial" w:cs="Arial"/>
          <w:sz w:val="24"/>
          <w:szCs w:val="24"/>
        </w:rPr>
      </w:pPr>
      <w:r>
        <w:rPr>
          <w:rFonts w:ascii="Arial" w:hAnsi="Arial" w:cs="Arial"/>
          <w:b/>
          <w:sz w:val="24"/>
          <w:szCs w:val="24"/>
        </w:rPr>
        <w:t>3.1</w:t>
      </w:r>
      <w:del w:id="319" w:author="Kelly Kantack" w:date="2024-03-01T10:58:00Z">
        <w:r w:rsidDel="00362BDD">
          <w:rPr>
            <w:rFonts w:ascii="Arial" w:hAnsi="Arial" w:cs="Arial"/>
            <w:b/>
            <w:sz w:val="24"/>
            <w:szCs w:val="24"/>
          </w:rPr>
          <w:delText>3</w:delText>
        </w:r>
      </w:del>
      <w:ins w:id="320" w:author="Kelly Kantack" w:date="2024-03-01T10:58:00Z">
        <w:r w:rsidR="00362BDD">
          <w:rPr>
            <w:rFonts w:ascii="Arial" w:hAnsi="Arial" w:cs="Arial"/>
            <w:b/>
            <w:sz w:val="24"/>
            <w:szCs w:val="24"/>
          </w:rPr>
          <w:t>2</w:t>
        </w:r>
      </w:ins>
      <w:r w:rsidR="00380EA0">
        <w:rPr>
          <w:rFonts w:ascii="Arial" w:hAnsi="Arial" w:cs="Arial"/>
          <w:b/>
          <w:sz w:val="24"/>
          <w:szCs w:val="24"/>
        </w:rPr>
        <w:t xml:space="preserve">  </w:t>
      </w:r>
      <w:r w:rsidR="00A1287F">
        <w:rPr>
          <w:rFonts w:ascii="Arial" w:hAnsi="Arial" w:cs="Arial"/>
          <w:sz w:val="24"/>
          <w:szCs w:val="24"/>
        </w:rPr>
        <w:t xml:space="preserve">What is the name of </w:t>
      </w:r>
      <w:r w:rsidR="00427951">
        <w:rPr>
          <w:rFonts w:ascii="Arial" w:hAnsi="Arial" w:cs="Arial"/>
          <w:sz w:val="24"/>
          <w:szCs w:val="24"/>
        </w:rPr>
        <w:t xml:space="preserve">the </w:t>
      </w:r>
      <w:r w:rsidR="00A1287F">
        <w:rPr>
          <w:rFonts w:ascii="Arial" w:hAnsi="Arial" w:cs="Arial"/>
          <w:sz w:val="24"/>
          <w:szCs w:val="24"/>
        </w:rPr>
        <w:t xml:space="preserve">room in the church </w:t>
      </w:r>
      <w:r w:rsidR="00427951" w:rsidRPr="00427951">
        <w:rPr>
          <w:rFonts w:ascii="Arial" w:hAnsi="Arial" w:cs="Arial"/>
          <w:sz w:val="24"/>
          <w:szCs w:val="24"/>
        </w:rPr>
        <w:t>where the vestments, church furnishings</w:t>
      </w:r>
      <w:r w:rsidR="00427951">
        <w:rPr>
          <w:rFonts w:ascii="Arial" w:hAnsi="Arial" w:cs="Arial"/>
          <w:sz w:val="24"/>
          <w:szCs w:val="24"/>
        </w:rPr>
        <w:t>,</w:t>
      </w:r>
      <w:r w:rsidR="00427951" w:rsidRPr="00427951">
        <w:rPr>
          <w:rFonts w:ascii="Arial" w:hAnsi="Arial" w:cs="Arial"/>
          <w:sz w:val="24"/>
          <w:szCs w:val="24"/>
        </w:rPr>
        <w:t xml:space="preserve"> </w:t>
      </w:r>
      <w:r w:rsidR="00427951">
        <w:rPr>
          <w:rFonts w:ascii="Arial" w:hAnsi="Arial" w:cs="Arial"/>
          <w:sz w:val="24"/>
          <w:szCs w:val="24"/>
        </w:rPr>
        <w:t xml:space="preserve">and </w:t>
      </w:r>
      <w:r w:rsidR="00427951" w:rsidRPr="00427951">
        <w:rPr>
          <w:rFonts w:ascii="Arial" w:hAnsi="Arial" w:cs="Arial"/>
          <w:sz w:val="24"/>
          <w:szCs w:val="24"/>
        </w:rPr>
        <w:t>sacred vessels</w:t>
      </w:r>
      <w:r w:rsidR="00427951">
        <w:rPr>
          <w:rFonts w:ascii="Arial" w:hAnsi="Arial" w:cs="Arial"/>
          <w:sz w:val="24"/>
          <w:szCs w:val="24"/>
        </w:rPr>
        <w:t xml:space="preserve"> a</w:t>
      </w:r>
      <w:r w:rsidR="00427951" w:rsidRPr="00427951">
        <w:rPr>
          <w:rFonts w:ascii="Arial" w:hAnsi="Arial" w:cs="Arial"/>
          <w:sz w:val="24"/>
          <w:szCs w:val="24"/>
        </w:rPr>
        <w:t>re kept</w:t>
      </w:r>
      <w:r w:rsidR="00427951">
        <w:rPr>
          <w:rFonts w:ascii="Arial" w:hAnsi="Arial" w:cs="Arial"/>
          <w:sz w:val="24"/>
          <w:szCs w:val="24"/>
        </w:rPr>
        <w:t xml:space="preserve"> </w:t>
      </w:r>
      <w:r w:rsidR="00572B25">
        <w:rPr>
          <w:rFonts w:ascii="Arial" w:hAnsi="Arial" w:cs="Arial"/>
          <w:sz w:val="24"/>
          <w:szCs w:val="24"/>
        </w:rPr>
        <w:t>and</w:t>
      </w:r>
      <w:r w:rsidR="00427951">
        <w:rPr>
          <w:rFonts w:ascii="Arial" w:hAnsi="Arial" w:cs="Arial"/>
          <w:sz w:val="24"/>
          <w:szCs w:val="24"/>
        </w:rPr>
        <w:t xml:space="preserve"> where the priest vests for Mass?</w:t>
      </w:r>
    </w:p>
    <w:p w14:paraId="30782D52" w14:textId="1E2DE712" w:rsidR="00380EA0" w:rsidRPr="007E772D" w:rsidRDefault="00427951" w:rsidP="007E772D">
      <w:pPr>
        <w:spacing w:after="0" w:line="240" w:lineRule="auto"/>
        <w:jc w:val="right"/>
        <w:rPr>
          <w:rFonts w:ascii="Arial" w:hAnsi="Arial" w:cs="Arial"/>
          <w:b/>
          <w:i/>
          <w:sz w:val="24"/>
          <w:szCs w:val="24"/>
          <w:u w:val="single"/>
        </w:rPr>
      </w:pPr>
      <w:r>
        <w:rPr>
          <w:rFonts w:ascii="Arial" w:hAnsi="Arial" w:cs="Arial"/>
          <w:b/>
          <w:sz w:val="24"/>
          <w:szCs w:val="24"/>
          <w:u w:val="single"/>
        </w:rPr>
        <w:t>sacristy</w:t>
      </w:r>
      <w:r w:rsidR="00572B25">
        <w:rPr>
          <w:rFonts w:ascii="Arial" w:hAnsi="Arial" w:cs="Arial"/>
          <w:i/>
          <w:sz w:val="24"/>
          <w:szCs w:val="24"/>
        </w:rPr>
        <w:br/>
      </w:r>
      <w:r w:rsidR="00572B25" w:rsidRPr="000D282A">
        <w:rPr>
          <w:rFonts w:ascii="Arial" w:hAnsi="Arial" w:cs="Arial"/>
          <w:i/>
          <w:sz w:val="24"/>
          <w:szCs w:val="24"/>
        </w:rPr>
        <w:t>Al</w:t>
      </w:r>
      <w:r w:rsidR="00572B25">
        <w:rPr>
          <w:rFonts w:ascii="Arial" w:hAnsi="Arial" w:cs="Arial"/>
          <w:i/>
          <w:sz w:val="24"/>
          <w:szCs w:val="24"/>
        </w:rPr>
        <w:t>ternate answers:</w:t>
      </w:r>
      <w:r w:rsidR="00572B25">
        <w:rPr>
          <w:rFonts w:ascii="Arial" w:hAnsi="Arial" w:cs="Arial"/>
          <w:b/>
          <w:sz w:val="24"/>
          <w:szCs w:val="24"/>
          <w:u w:val="single"/>
        </w:rPr>
        <w:br/>
        <w:t>vestry, preparation room</w:t>
      </w:r>
    </w:p>
    <w:p w14:paraId="06E7F6DD" w14:textId="2AC6F645" w:rsidR="00380EA0" w:rsidRPr="006707BE" w:rsidDel="00977721" w:rsidRDefault="00380EA0" w:rsidP="00977721">
      <w:pPr>
        <w:spacing w:after="0" w:line="240" w:lineRule="auto"/>
        <w:rPr>
          <w:del w:id="321" w:author="Kelly Kantack" w:date="2024-03-01T11:07:00Z"/>
          <w:rFonts w:ascii="Arial" w:hAnsi="Arial" w:cs="Arial"/>
          <w:i/>
          <w:sz w:val="24"/>
          <w:szCs w:val="24"/>
        </w:rPr>
        <w:pPrChange w:id="322" w:author="Kelly Kantack" w:date="2024-03-01T11:07: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27951">
        <w:rPr>
          <w:rFonts w:ascii="Arial" w:hAnsi="Arial" w:cs="Arial"/>
          <w:i/>
          <w:color w:val="943634" w:themeColor="accent2" w:themeShade="BF"/>
          <w:sz w:val="24"/>
          <w:szCs w:val="24"/>
        </w:rPr>
        <w:t xml:space="preserve"> </w:t>
      </w:r>
      <w:r w:rsidR="00427951" w:rsidRPr="00427951">
        <w:rPr>
          <w:rFonts w:ascii="Arial" w:hAnsi="Arial" w:cs="Arial"/>
          <w:i/>
          <w:color w:val="943634" w:themeColor="accent2" w:themeShade="BF"/>
          <w:sz w:val="24"/>
          <w:szCs w:val="24"/>
        </w:rPr>
        <w:t>https://www.newadvent.org/cathen/13322b.htm</w:t>
      </w:r>
    </w:p>
    <w:p w14:paraId="0BF6432C" w14:textId="2DE28C0F" w:rsidR="00380EA0" w:rsidRPr="006707BE" w:rsidRDefault="00380EA0" w:rsidP="00977721">
      <w:pPr>
        <w:spacing w:after="0" w:line="240" w:lineRule="auto"/>
        <w:rPr>
          <w:rFonts w:ascii="Arial" w:hAnsi="Arial" w:cs="Arial"/>
          <w:i/>
          <w:sz w:val="24"/>
          <w:szCs w:val="24"/>
        </w:rPr>
        <w:pPrChange w:id="323" w:author="Kelly Kantack" w:date="2024-03-01T11:07:00Z">
          <w:pPr>
            <w:spacing w:after="0" w:line="240" w:lineRule="auto"/>
          </w:pPr>
        </w:pPrChange>
      </w:pPr>
      <w:del w:id="324" w:author="Kelly Kantack" w:date="2024-03-01T11:07:00Z">
        <w:r w:rsidDel="00977721">
          <w:rPr>
            <w:rFonts w:ascii="Arial" w:hAnsi="Arial" w:cs="Arial"/>
            <w:i/>
            <w:sz w:val="24"/>
            <w:szCs w:val="24"/>
          </w:rPr>
          <w:delText>______________________________________________________________________________</w:delText>
        </w:r>
      </w:del>
    </w:p>
    <w:p w14:paraId="017B9C05" w14:textId="4676AE99" w:rsidR="00380EA0" w:rsidRPr="006707BE" w:rsidRDefault="006138FB" w:rsidP="007E772D">
      <w:pPr>
        <w:spacing w:after="0" w:line="240" w:lineRule="auto"/>
        <w:rPr>
          <w:rFonts w:ascii="Arial" w:hAnsi="Arial" w:cs="Arial"/>
          <w:sz w:val="24"/>
          <w:szCs w:val="24"/>
        </w:rPr>
      </w:pPr>
      <w:r>
        <w:rPr>
          <w:rFonts w:ascii="Arial" w:hAnsi="Arial" w:cs="Arial"/>
          <w:b/>
          <w:sz w:val="24"/>
          <w:szCs w:val="24"/>
        </w:rPr>
        <w:lastRenderedPageBreak/>
        <w:t>3.1</w:t>
      </w:r>
      <w:del w:id="325" w:author="Kelly Kantack" w:date="2024-03-01T10:58:00Z">
        <w:r w:rsidDel="00362BDD">
          <w:rPr>
            <w:rFonts w:ascii="Arial" w:hAnsi="Arial" w:cs="Arial"/>
            <w:b/>
            <w:sz w:val="24"/>
            <w:szCs w:val="24"/>
          </w:rPr>
          <w:delText>4</w:delText>
        </w:r>
      </w:del>
      <w:ins w:id="326" w:author="Kelly Kantack" w:date="2024-03-01T10:58:00Z">
        <w:r w:rsidR="00362BDD">
          <w:rPr>
            <w:rFonts w:ascii="Arial" w:hAnsi="Arial" w:cs="Arial"/>
            <w:b/>
            <w:sz w:val="24"/>
            <w:szCs w:val="24"/>
          </w:rPr>
          <w:t>3</w:t>
        </w:r>
      </w:ins>
      <w:r w:rsidR="00380EA0">
        <w:rPr>
          <w:rFonts w:ascii="Arial" w:hAnsi="Arial" w:cs="Arial"/>
          <w:b/>
          <w:sz w:val="24"/>
          <w:szCs w:val="24"/>
        </w:rPr>
        <w:t xml:space="preserve">  </w:t>
      </w:r>
      <w:r w:rsidR="00031EB5">
        <w:rPr>
          <w:rFonts w:ascii="Arial" w:hAnsi="Arial" w:cs="Arial"/>
          <w:sz w:val="24"/>
          <w:szCs w:val="24"/>
        </w:rPr>
        <w:t xml:space="preserve">What is another name of Greek origin for the Lectern from where the </w:t>
      </w:r>
      <w:r w:rsidR="00031EB5" w:rsidRPr="00031EB5">
        <w:rPr>
          <w:rFonts w:ascii="Arial" w:hAnsi="Arial" w:cs="Arial"/>
          <w:sz w:val="24"/>
          <w:szCs w:val="24"/>
        </w:rPr>
        <w:t xml:space="preserve">readings are proclaimed </w:t>
      </w:r>
      <w:r w:rsidR="00031EB5">
        <w:rPr>
          <w:rFonts w:ascii="Arial" w:hAnsi="Arial" w:cs="Arial"/>
          <w:sz w:val="24"/>
          <w:szCs w:val="24"/>
        </w:rPr>
        <w:t>during the Liturgy of the Word</w:t>
      </w:r>
      <w:r w:rsidR="00380EA0" w:rsidRPr="006707BE">
        <w:rPr>
          <w:rFonts w:ascii="Arial" w:hAnsi="Arial" w:cs="Arial"/>
          <w:sz w:val="24"/>
          <w:szCs w:val="24"/>
        </w:rPr>
        <w:t>?</w:t>
      </w:r>
      <w:r w:rsidR="00427951">
        <w:rPr>
          <w:rFonts w:ascii="Arial" w:hAnsi="Arial" w:cs="Arial"/>
          <w:sz w:val="24"/>
          <w:szCs w:val="24"/>
        </w:rPr>
        <w:tab/>
      </w:r>
    </w:p>
    <w:p w14:paraId="7E1D25A8" w14:textId="714F6F5E" w:rsidR="00380EA0" w:rsidRPr="006707BE" w:rsidRDefault="00031EB5" w:rsidP="007E772D">
      <w:pPr>
        <w:spacing w:after="0" w:line="240" w:lineRule="auto"/>
        <w:jc w:val="right"/>
        <w:rPr>
          <w:rFonts w:ascii="Arial" w:hAnsi="Arial" w:cs="Arial"/>
          <w:b/>
          <w:i/>
          <w:sz w:val="24"/>
          <w:szCs w:val="24"/>
          <w:u w:val="single"/>
        </w:rPr>
      </w:pPr>
      <w:r>
        <w:rPr>
          <w:rFonts w:ascii="Arial" w:hAnsi="Arial" w:cs="Arial"/>
          <w:b/>
          <w:sz w:val="24"/>
          <w:szCs w:val="24"/>
          <w:u w:val="single"/>
        </w:rPr>
        <w:t>ambo</w:t>
      </w:r>
      <w:r w:rsidR="00EF0F96">
        <w:rPr>
          <w:rFonts w:ascii="Arial" w:hAnsi="Arial" w:cs="Arial"/>
          <w:b/>
          <w:sz w:val="24"/>
          <w:szCs w:val="24"/>
          <w:u w:val="single"/>
        </w:rPr>
        <w:br/>
      </w:r>
      <w:r w:rsidR="00EF0F96" w:rsidRPr="000D282A">
        <w:rPr>
          <w:rFonts w:ascii="Arial" w:hAnsi="Arial" w:cs="Arial"/>
          <w:i/>
          <w:sz w:val="24"/>
          <w:szCs w:val="24"/>
        </w:rPr>
        <w:t>Alternate answer:</w:t>
      </w:r>
      <w:r w:rsidR="00EF0F96">
        <w:rPr>
          <w:rFonts w:ascii="Arial" w:hAnsi="Arial" w:cs="Arial"/>
          <w:sz w:val="24"/>
          <w:szCs w:val="24"/>
          <w:u w:val="single"/>
        </w:rPr>
        <w:br/>
      </w:r>
      <w:r w:rsidR="00EF0F96">
        <w:rPr>
          <w:rFonts w:ascii="Arial" w:hAnsi="Arial" w:cs="Arial"/>
          <w:b/>
          <w:sz w:val="24"/>
          <w:szCs w:val="24"/>
          <w:u w:val="single"/>
        </w:rPr>
        <w:t>pulpit</w:t>
      </w:r>
      <w:r w:rsidR="00380EA0" w:rsidRPr="006707BE">
        <w:rPr>
          <w:rFonts w:ascii="Arial" w:hAnsi="Arial" w:cs="Arial"/>
          <w:b/>
          <w:i/>
          <w:sz w:val="24"/>
          <w:szCs w:val="24"/>
          <w:u w:val="single"/>
        </w:rPr>
        <w:t xml:space="preserve"> </w:t>
      </w:r>
    </w:p>
    <w:p w14:paraId="5A6FC7FD" w14:textId="56AFAAEE"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1EB5">
        <w:rPr>
          <w:rFonts w:ascii="Arial" w:hAnsi="Arial" w:cs="Arial"/>
          <w:i/>
          <w:color w:val="943634" w:themeColor="accent2" w:themeShade="BF"/>
          <w:sz w:val="24"/>
          <w:szCs w:val="24"/>
        </w:rPr>
        <w:t xml:space="preserve"> </w:t>
      </w:r>
      <w:r w:rsidR="00031EB5" w:rsidRPr="00031EB5">
        <w:rPr>
          <w:rFonts w:ascii="Arial" w:hAnsi="Arial" w:cs="Arial"/>
          <w:i/>
          <w:color w:val="943634" w:themeColor="accent2" w:themeShade="BF"/>
          <w:sz w:val="24"/>
          <w:szCs w:val="24"/>
        </w:rPr>
        <w:t>https://resources.ipsissima-verba.org/documents/church-symbols.pdf</w:t>
      </w: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085100AC" w:rsidR="00380EA0" w:rsidRPr="006707BE" w:rsidRDefault="00380EA0" w:rsidP="00380EA0">
      <w:pPr>
        <w:spacing w:after="0" w:line="240" w:lineRule="auto"/>
        <w:rPr>
          <w:rFonts w:ascii="Arial" w:hAnsi="Arial" w:cs="Arial"/>
          <w:sz w:val="24"/>
          <w:szCs w:val="24"/>
        </w:rPr>
      </w:pPr>
      <w:r>
        <w:rPr>
          <w:rFonts w:ascii="Arial" w:hAnsi="Arial" w:cs="Arial"/>
          <w:b/>
          <w:sz w:val="24"/>
          <w:szCs w:val="24"/>
        </w:rPr>
        <w:t>3.1</w:t>
      </w:r>
      <w:del w:id="327" w:author="Kelly Kantack" w:date="2024-03-01T10:58:00Z">
        <w:r w:rsidR="006138FB" w:rsidDel="00362BDD">
          <w:rPr>
            <w:rFonts w:ascii="Arial" w:hAnsi="Arial" w:cs="Arial"/>
            <w:b/>
            <w:sz w:val="24"/>
            <w:szCs w:val="24"/>
          </w:rPr>
          <w:delText>5</w:delText>
        </w:r>
      </w:del>
      <w:ins w:id="328" w:author="Kelly Kantack" w:date="2024-03-01T10:58:00Z">
        <w:r w:rsidR="00362BDD">
          <w:rPr>
            <w:rFonts w:ascii="Arial" w:hAnsi="Arial" w:cs="Arial"/>
            <w:b/>
            <w:sz w:val="24"/>
            <w:szCs w:val="24"/>
          </w:rPr>
          <w:t>4</w:t>
        </w:r>
      </w:ins>
      <w:r>
        <w:rPr>
          <w:rFonts w:ascii="Arial" w:hAnsi="Arial" w:cs="Arial"/>
          <w:b/>
          <w:sz w:val="24"/>
          <w:szCs w:val="24"/>
        </w:rPr>
        <w:t xml:space="preserve">  </w:t>
      </w:r>
      <w:r w:rsidR="00031EB5">
        <w:rPr>
          <w:rFonts w:ascii="Arial" w:hAnsi="Arial" w:cs="Arial"/>
          <w:sz w:val="24"/>
          <w:szCs w:val="24"/>
        </w:rPr>
        <w:t xml:space="preserve">What is the name of the </w:t>
      </w:r>
      <w:r w:rsidR="00031EB5" w:rsidRPr="00031EB5">
        <w:rPr>
          <w:rFonts w:ascii="Arial" w:hAnsi="Arial" w:cs="Arial"/>
          <w:sz w:val="24"/>
          <w:szCs w:val="24"/>
        </w:rPr>
        <w:t>chair on which the priest sits during Mass</w:t>
      </w:r>
      <w:r w:rsidRPr="006707BE">
        <w:rPr>
          <w:rFonts w:ascii="Arial" w:hAnsi="Arial" w:cs="Arial"/>
          <w:sz w:val="24"/>
          <w:szCs w:val="24"/>
        </w:rPr>
        <w:t>?</w:t>
      </w:r>
    </w:p>
    <w:p w14:paraId="35E0C5A7" w14:textId="62065D00" w:rsidR="00EF0F96" w:rsidRDefault="00EF0F96" w:rsidP="00380EA0">
      <w:pPr>
        <w:spacing w:after="0" w:line="240" w:lineRule="auto"/>
        <w:jc w:val="right"/>
        <w:rPr>
          <w:rFonts w:ascii="Arial" w:hAnsi="Arial" w:cs="Arial"/>
          <w:sz w:val="24"/>
          <w:szCs w:val="24"/>
        </w:rPr>
      </w:pPr>
      <w:r>
        <w:rPr>
          <w:rFonts w:ascii="Arial" w:hAnsi="Arial" w:cs="Arial"/>
          <w:b/>
          <w:sz w:val="24"/>
          <w:szCs w:val="24"/>
          <w:u w:val="single"/>
        </w:rPr>
        <w:t>(the)</w:t>
      </w:r>
      <w:r w:rsidR="00031EB5">
        <w:rPr>
          <w:rFonts w:ascii="Arial" w:hAnsi="Arial" w:cs="Arial"/>
          <w:b/>
          <w:sz w:val="24"/>
          <w:szCs w:val="24"/>
          <w:u w:val="single"/>
        </w:rPr>
        <w:t xml:space="preserve"> Presider’s chair</w:t>
      </w:r>
      <w:r>
        <w:rPr>
          <w:rFonts w:ascii="Arial" w:hAnsi="Arial" w:cs="Arial"/>
          <w:b/>
          <w:sz w:val="24"/>
          <w:szCs w:val="24"/>
          <w:u w:val="single"/>
        </w:rPr>
        <w:br/>
      </w:r>
      <w:r w:rsidRPr="00EF0F96">
        <w:rPr>
          <w:rFonts w:ascii="Arial" w:hAnsi="Arial" w:cs="Arial"/>
          <w:i/>
          <w:sz w:val="24"/>
          <w:szCs w:val="24"/>
        </w:rPr>
        <w:t>Alternate answers:</w:t>
      </w:r>
    </w:p>
    <w:p w14:paraId="668AAF8D" w14:textId="28EC021C" w:rsidR="00380EA0" w:rsidRPr="006707BE" w:rsidRDefault="00EF0F96" w:rsidP="00380EA0">
      <w:pPr>
        <w:spacing w:after="0" w:line="240" w:lineRule="auto"/>
        <w:jc w:val="right"/>
        <w:rPr>
          <w:rFonts w:ascii="Arial" w:hAnsi="Arial" w:cs="Arial"/>
          <w:b/>
          <w:i/>
          <w:sz w:val="24"/>
          <w:szCs w:val="24"/>
          <w:u w:val="single"/>
        </w:rPr>
      </w:pPr>
      <w:r>
        <w:rPr>
          <w:rFonts w:ascii="Arial" w:hAnsi="Arial" w:cs="Arial"/>
          <w:b/>
          <w:sz w:val="24"/>
          <w:szCs w:val="24"/>
          <w:u w:val="single"/>
        </w:rPr>
        <w:t>celebrant's chair, priest’s chair; chair of the priest celebrant</w:t>
      </w:r>
      <w:r w:rsidR="00380EA0" w:rsidRPr="006707BE">
        <w:rPr>
          <w:rFonts w:ascii="Arial" w:hAnsi="Arial" w:cs="Arial"/>
          <w:b/>
          <w:i/>
          <w:sz w:val="24"/>
          <w:szCs w:val="24"/>
          <w:u w:val="single"/>
        </w:rPr>
        <w:t xml:space="preserve"> </w:t>
      </w:r>
    </w:p>
    <w:p w14:paraId="3546A281" w14:textId="6FBA9B98" w:rsidR="00380EA0" w:rsidRPr="006707BE" w:rsidRDefault="00031EB5"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427951">
        <w:rPr>
          <w:rFonts w:ascii="Arial" w:hAnsi="Arial" w:cs="Arial"/>
          <w:i/>
          <w:color w:val="943634" w:themeColor="accent2" w:themeShade="BF"/>
          <w:sz w:val="24"/>
          <w:szCs w:val="24"/>
        </w:rPr>
        <w:t>https://www.newadvent.org/cathen/13322b.htm</w:t>
      </w: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57C08E" w14:textId="021F6B07" w:rsidR="00D77C67" w:rsidRDefault="00380EA0" w:rsidP="00D77C67">
      <w:pPr>
        <w:spacing w:after="0" w:line="240" w:lineRule="auto"/>
        <w:rPr>
          <w:rFonts w:ascii="Arial" w:hAnsi="Arial" w:cs="Arial"/>
          <w:sz w:val="24"/>
          <w:szCs w:val="24"/>
        </w:rPr>
      </w:pPr>
      <w:r>
        <w:rPr>
          <w:rFonts w:ascii="Arial" w:hAnsi="Arial" w:cs="Arial"/>
          <w:b/>
          <w:sz w:val="24"/>
          <w:szCs w:val="24"/>
        </w:rPr>
        <w:t>3.1</w:t>
      </w:r>
      <w:del w:id="329" w:author="Kelly Kantack" w:date="2024-03-01T10:58:00Z">
        <w:r w:rsidR="006138FB" w:rsidDel="00362BDD">
          <w:rPr>
            <w:rFonts w:ascii="Arial" w:hAnsi="Arial" w:cs="Arial"/>
            <w:b/>
            <w:sz w:val="24"/>
            <w:szCs w:val="24"/>
          </w:rPr>
          <w:delText>6</w:delText>
        </w:r>
      </w:del>
      <w:ins w:id="330" w:author="Kelly Kantack" w:date="2024-03-01T10:58:00Z">
        <w:r w:rsidR="00362BDD">
          <w:rPr>
            <w:rFonts w:ascii="Arial" w:hAnsi="Arial" w:cs="Arial"/>
            <w:b/>
            <w:sz w:val="24"/>
            <w:szCs w:val="24"/>
          </w:rPr>
          <w:t>5</w:t>
        </w:r>
      </w:ins>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 xml:space="preserve">he </w:t>
      </w:r>
      <w:r w:rsidR="0059391A">
        <w:rPr>
          <w:rFonts w:ascii="Arial" w:hAnsi="Arial" w:cs="Arial"/>
          <w:sz w:val="24"/>
          <w:szCs w:val="24"/>
        </w:rPr>
        <w:t xml:space="preserve">locked </w:t>
      </w:r>
      <w:r w:rsidR="004F14D5" w:rsidRPr="004F14D5">
        <w:rPr>
          <w:rFonts w:ascii="Arial" w:hAnsi="Arial" w:cs="Arial"/>
          <w:sz w:val="24"/>
          <w:szCs w:val="24"/>
        </w:rPr>
        <w:t>golden container</w:t>
      </w:r>
      <w:r w:rsidR="004F14D5">
        <w:rPr>
          <w:rFonts w:ascii="Arial" w:hAnsi="Arial" w:cs="Arial"/>
          <w:sz w:val="24"/>
          <w:szCs w:val="24"/>
        </w:rPr>
        <w:t xml:space="preserve"> </w:t>
      </w:r>
      <w:r w:rsidR="004F14D5" w:rsidRPr="004F14D5">
        <w:rPr>
          <w:rFonts w:ascii="Arial" w:hAnsi="Arial" w:cs="Arial"/>
          <w:sz w:val="24"/>
          <w:szCs w:val="24"/>
        </w:rPr>
        <w:t>in which th</w:t>
      </w:r>
      <w:r w:rsidR="004F14D5">
        <w:rPr>
          <w:rFonts w:ascii="Arial" w:hAnsi="Arial" w:cs="Arial"/>
          <w:sz w:val="24"/>
          <w:szCs w:val="24"/>
        </w:rPr>
        <w:t>e Blessed Sacrament is reserved?</w:t>
      </w:r>
      <w:r w:rsidR="0059391A" w:rsidDel="0059391A">
        <w:rPr>
          <w:rFonts w:ascii="Arial" w:hAnsi="Arial" w:cs="Arial"/>
          <w:sz w:val="24"/>
          <w:szCs w:val="24"/>
        </w:rPr>
        <w:t xml:space="preserve"> </w:t>
      </w:r>
    </w:p>
    <w:p w14:paraId="50C116CA" w14:textId="64CEE438" w:rsidR="004F14D5" w:rsidRDefault="00461859" w:rsidP="00BB48BE">
      <w:pPr>
        <w:spacing w:after="0" w:line="240" w:lineRule="auto"/>
        <w:jc w:val="right"/>
        <w:rPr>
          <w:rFonts w:ascii="Arial" w:hAnsi="Arial" w:cs="Arial"/>
          <w:i/>
          <w:color w:val="0033CC"/>
          <w:sz w:val="24"/>
          <w:szCs w:val="24"/>
        </w:rPr>
      </w:pPr>
      <w:r>
        <w:rPr>
          <w:rFonts w:ascii="Arial" w:hAnsi="Arial" w:cs="Arial"/>
          <w:b/>
          <w:sz w:val="24"/>
          <w:szCs w:val="24"/>
          <w:u w:val="single"/>
        </w:rPr>
        <w:t>tabern</w:t>
      </w:r>
      <w:r w:rsidR="004F14D5">
        <w:rPr>
          <w:rFonts w:ascii="Arial" w:hAnsi="Arial" w:cs="Arial"/>
          <w:b/>
          <w:sz w:val="24"/>
          <w:szCs w:val="24"/>
          <w:u w:val="single"/>
        </w:rPr>
        <w:t>acle</w:t>
      </w:r>
      <w:r w:rsidR="0076254A">
        <w:rPr>
          <w:rFonts w:ascii="Arial" w:hAnsi="Arial" w:cs="Arial"/>
          <w:b/>
          <w:sz w:val="24"/>
          <w:szCs w:val="24"/>
          <w:u w:val="single"/>
        </w:rPr>
        <w:br/>
      </w:r>
    </w:p>
    <w:p w14:paraId="45E8DC56" w14:textId="4798ECCC" w:rsidR="00380EA0" w:rsidRPr="00B32821" w:rsidRDefault="004F14D5" w:rsidP="004F14D5">
      <w:pPr>
        <w:spacing w:after="0" w:line="240" w:lineRule="auto"/>
        <w:rPr>
          <w:rFonts w:ascii="Arial" w:hAnsi="Arial" w:cs="Arial"/>
          <w:i/>
          <w:color w:val="0033CC"/>
          <w:sz w:val="24"/>
          <w:szCs w:val="24"/>
        </w:rPr>
      </w:pPr>
      <w:r>
        <w:rPr>
          <w:rFonts w:ascii="Arial" w:hAnsi="Arial" w:cs="Arial"/>
          <w:i/>
          <w:color w:val="0033CC"/>
          <w:sz w:val="24"/>
          <w:szCs w:val="24"/>
        </w:rPr>
        <w:t xml:space="preserve">The word </w:t>
      </w:r>
      <w:r w:rsidRPr="004F14D5">
        <w:rPr>
          <w:rFonts w:ascii="Arial" w:hAnsi="Arial" w:cs="Arial"/>
          <w:i/>
          <w:color w:val="0033CC"/>
          <w:sz w:val="24"/>
          <w:szCs w:val="24"/>
        </w:rPr>
        <w:t>Tabernacle</w:t>
      </w:r>
      <w:r>
        <w:rPr>
          <w:rFonts w:ascii="Arial" w:hAnsi="Arial" w:cs="Arial"/>
          <w:i/>
          <w:color w:val="0033CC"/>
          <w:sz w:val="24"/>
          <w:szCs w:val="24"/>
        </w:rPr>
        <w:t xml:space="preserve"> is derived from the Latin word,</w:t>
      </w:r>
      <w:r w:rsidRPr="004F14D5">
        <w:rPr>
          <w:rFonts w:ascii="Arial" w:hAnsi="Arial" w:cs="Arial"/>
          <w:i/>
          <w:color w:val="0033CC"/>
          <w:sz w:val="24"/>
          <w:szCs w:val="24"/>
        </w:rPr>
        <w:t xml:space="preserve"> tabernaculum</w:t>
      </w:r>
      <w:r>
        <w:rPr>
          <w:rFonts w:ascii="Arial" w:hAnsi="Arial" w:cs="Arial"/>
          <w:i/>
          <w:color w:val="0033CC"/>
          <w:sz w:val="24"/>
          <w:szCs w:val="24"/>
        </w:rPr>
        <w:t xml:space="preserve"> meaning tent.  </w:t>
      </w:r>
      <w:r w:rsidRPr="004F14D5">
        <w:rPr>
          <w:rFonts w:ascii="Arial" w:hAnsi="Arial" w:cs="Arial"/>
          <w:i/>
          <w:color w:val="0033CC"/>
          <w:sz w:val="24"/>
          <w:szCs w:val="24"/>
        </w:rPr>
        <w:t>The name</w:t>
      </w:r>
      <w:r>
        <w:rPr>
          <w:rFonts w:ascii="Arial" w:hAnsi="Arial" w:cs="Arial"/>
          <w:i/>
          <w:color w:val="0033CC"/>
          <w:sz w:val="24"/>
          <w:szCs w:val="24"/>
        </w:rPr>
        <w:t xml:space="preserve"> </w:t>
      </w:r>
      <w:r w:rsidRPr="004F14D5">
        <w:rPr>
          <w:rFonts w:ascii="Arial" w:hAnsi="Arial" w:cs="Arial"/>
          <w:i/>
          <w:color w:val="0033CC"/>
          <w:sz w:val="24"/>
          <w:szCs w:val="24"/>
        </w:rPr>
        <w:t>derives from</w:t>
      </w:r>
      <w:r>
        <w:rPr>
          <w:rFonts w:ascii="Arial" w:hAnsi="Arial" w:cs="Arial"/>
          <w:i/>
          <w:color w:val="0033CC"/>
          <w:sz w:val="24"/>
          <w:szCs w:val="24"/>
        </w:rPr>
        <w:t xml:space="preserve"> </w:t>
      </w:r>
      <w:r w:rsidRPr="004F14D5">
        <w:rPr>
          <w:rFonts w:ascii="Arial" w:hAnsi="Arial" w:cs="Arial"/>
          <w:i/>
          <w:color w:val="0033CC"/>
          <w:sz w:val="24"/>
          <w:szCs w:val="24"/>
        </w:rPr>
        <w:t>the Old Testament tent in which God dwelt among his people.</w:t>
      </w:r>
      <w:r w:rsidRPr="004F14D5">
        <w:rPr>
          <w:rFonts w:ascii="Arial" w:hAnsi="Arial" w:cs="Arial"/>
          <w:i/>
          <w:color w:val="0033CC"/>
          <w:sz w:val="24"/>
          <w:szCs w:val="24"/>
        </w:rPr>
        <w:cr/>
      </w:r>
      <w:r w:rsidR="00E875ED">
        <w:rPr>
          <w:rFonts w:ascii="Arial" w:hAnsi="Arial" w:cs="Arial"/>
          <w:i/>
          <w:color w:val="0033CC"/>
          <w:sz w:val="24"/>
          <w:szCs w:val="24"/>
        </w:rPr>
        <w:t xml:space="preserve">  </w:t>
      </w:r>
    </w:p>
    <w:p w14:paraId="36F4E519" w14:textId="64EFF7EC"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29FFE276"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del w:id="331" w:author="Kelly Kantack" w:date="2024-03-01T10:58:00Z">
        <w:r w:rsidR="006138FB" w:rsidDel="00362BDD">
          <w:rPr>
            <w:rFonts w:ascii="Arial" w:hAnsi="Arial" w:cs="Arial"/>
            <w:b/>
            <w:sz w:val="24"/>
            <w:szCs w:val="24"/>
          </w:rPr>
          <w:delText>7</w:delText>
        </w:r>
      </w:del>
      <w:ins w:id="332" w:author="Kelly Kantack" w:date="2024-03-01T10:58:00Z">
        <w:r w:rsidR="00362BDD">
          <w:rPr>
            <w:rFonts w:ascii="Arial" w:hAnsi="Arial" w:cs="Arial"/>
            <w:b/>
            <w:sz w:val="24"/>
            <w:szCs w:val="24"/>
          </w:rPr>
          <w:t>6</w:t>
        </w:r>
      </w:ins>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he elevated portion of the church where the clergy</w:t>
      </w:r>
      <w:r w:rsidR="004F14D5">
        <w:rPr>
          <w:rFonts w:ascii="Arial" w:hAnsi="Arial" w:cs="Arial"/>
          <w:sz w:val="24"/>
          <w:szCs w:val="24"/>
        </w:rPr>
        <w:t xml:space="preserve"> </w:t>
      </w:r>
      <w:r w:rsidR="004F14D5" w:rsidRPr="004F14D5">
        <w:rPr>
          <w:rFonts w:ascii="Arial" w:hAnsi="Arial" w:cs="Arial"/>
          <w:sz w:val="24"/>
          <w:szCs w:val="24"/>
        </w:rPr>
        <w:t>and other ministers perform their proper functions in the worship of</w:t>
      </w:r>
      <w:r w:rsidR="004F14D5">
        <w:rPr>
          <w:rFonts w:ascii="Arial" w:hAnsi="Arial" w:cs="Arial"/>
          <w:sz w:val="24"/>
          <w:szCs w:val="24"/>
        </w:rPr>
        <w:t xml:space="preserve"> God</w:t>
      </w:r>
      <w:r w:rsidR="00EF0F96">
        <w:rPr>
          <w:rFonts w:ascii="Arial" w:hAnsi="Arial" w:cs="Arial"/>
          <w:sz w:val="24"/>
          <w:szCs w:val="24"/>
        </w:rPr>
        <w:t>?</w:t>
      </w:r>
    </w:p>
    <w:p w14:paraId="023B45C6" w14:textId="77777777" w:rsidR="00871AB2" w:rsidRDefault="004F14D5" w:rsidP="00380EA0">
      <w:pPr>
        <w:spacing w:after="0" w:line="240" w:lineRule="auto"/>
        <w:jc w:val="right"/>
        <w:rPr>
          <w:rFonts w:ascii="Arial" w:hAnsi="Arial" w:cs="Arial"/>
          <w:b/>
          <w:sz w:val="24"/>
          <w:szCs w:val="24"/>
          <w:u w:val="single"/>
        </w:rPr>
      </w:pPr>
      <w:r>
        <w:rPr>
          <w:rFonts w:ascii="Arial" w:hAnsi="Arial" w:cs="Arial"/>
          <w:b/>
          <w:sz w:val="24"/>
          <w:szCs w:val="24"/>
          <w:u w:val="single"/>
        </w:rPr>
        <w:t>s</w:t>
      </w:r>
      <w:r w:rsidRPr="004F14D5">
        <w:rPr>
          <w:rFonts w:ascii="Arial" w:hAnsi="Arial" w:cs="Arial"/>
          <w:b/>
          <w:sz w:val="24"/>
          <w:szCs w:val="24"/>
          <w:u w:val="single"/>
        </w:rPr>
        <w:t>anctuary</w:t>
      </w:r>
    </w:p>
    <w:p w14:paraId="70A95F44" w14:textId="77777777" w:rsidR="00871AB2" w:rsidRPr="000D282A" w:rsidRDefault="00871AB2" w:rsidP="00380EA0">
      <w:pPr>
        <w:spacing w:after="0" w:line="240" w:lineRule="auto"/>
        <w:jc w:val="right"/>
        <w:rPr>
          <w:rFonts w:ascii="Arial" w:hAnsi="Arial" w:cs="Arial"/>
          <w:i/>
          <w:sz w:val="24"/>
          <w:szCs w:val="24"/>
        </w:rPr>
      </w:pPr>
      <w:r w:rsidRPr="000D282A">
        <w:rPr>
          <w:rFonts w:ascii="Arial" w:hAnsi="Arial" w:cs="Arial"/>
          <w:i/>
          <w:sz w:val="24"/>
          <w:szCs w:val="24"/>
        </w:rPr>
        <w:t>Alternate answers:</w:t>
      </w:r>
    </w:p>
    <w:p w14:paraId="3FF596C0" w14:textId="349A67B1" w:rsidR="00380EA0" w:rsidRPr="004F14D5" w:rsidRDefault="00871AB2" w:rsidP="00380EA0">
      <w:pPr>
        <w:spacing w:after="0" w:line="240" w:lineRule="auto"/>
        <w:jc w:val="right"/>
        <w:rPr>
          <w:rFonts w:ascii="Arial" w:hAnsi="Arial" w:cs="Arial"/>
          <w:b/>
          <w:i/>
          <w:sz w:val="24"/>
          <w:szCs w:val="24"/>
          <w:u w:val="single"/>
        </w:rPr>
      </w:pPr>
      <w:r>
        <w:rPr>
          <w:rFonts w:ascii="Arial" w:hAnsi="Arial" w:cs="Arial"/>
          <w:b/>
          <w:sz w:val="24"/>
          <w:szCs w:val="24"/>
          <w:u w:val="single"/>
        </w:rPr>
        <w:t>chancel; presbytery</w:t>
      </w:r>
    </w:p>
    <w:p w14:paraId="1D8F0B9B" w14:textId="422AD943"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4F14D5">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589F839A"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ins w:id="333" w:author="Kelly Kantack" w:date="2024-03-01T10:58:00Z">
        <w:r w:rsidR="00362BDD">
          <w:rPr>
            <w:rFonts w:ascii="Arial" w:hAnsi="Arial" w:cs="Arial"/>
            <w:b/>
            <w:sz w:val="24"/>
            <w:szCs w:val="24"/>
          </w:rPr>
          <w:t>7</w:t>
        </w:r>
      </w:ins>
      <w:del w:id="334" w:author="Kelly Kantack" w:date="2024-03-01T10:58:00Z">
        <w:r w:rsidR="006138FB" w:rsidDel="00362BDD">
          <w:rPr>
            <w:rFonts w:ascii="Arial" w:hAnsi="Arial" w:cs="Arial"/>
            <w:b/>
            <w:sz w:val="24"/>
            <w:szCs w:val="24"/>
          </w:rPr>
          <w:delText>8</w:delText>
        </w:r>
      </w:del>
      <w:r>
        <w:rPr>
          <w:rFonts w:ascii="Arial" w:hAnsi="Arial" w:cs="Arial"/>
          <w:b/>
          <w:sz w:val="24"/>
          <w:szCs w:val="24"/>
        </w:rPr>
        <w:t xml:space="preserve">  </w:t>
      </w:r>
      <w:r w:rsidR="00871AB2">
        <w:rPr>
          <w:rFonts w:ascii="Arial" w:hAnsi="Arial" w:cs="Arial"/>
          <w:sz w:val="24"/>
          <w:szCs w:val="24"/>
        </w:rPr>
        <w:t>Derived</w:t>
      </w:r>
      <w:r w:rsidR="00461859" w:rsidRPr="00461859">
        <w:rPr>
          <w:rFonts w:ascii="Arial" w:hAnsi="Arial" w:cs="Arial"/>
          <w:sz w:val="24"/>
          <w:szCs w:val="24"/>
        </w:rPr>
        <w:t xml:space="preserve"> from the Latin </w:t>
      </w:r>
      <w:r w:rsidR="00461859">
        <w:rPr>
          <w:rFonts w:ascii="Arial" w:hAnsi="Arial" w:cs="Arial"/>
          <w:sz w:val="24"/>
          <w:szCs w:val="24"/>
        </w:rPr>
        <w:t xml:space="preserve">word </w:t>
      </w:r>
      <w:r w:rsidR="00461859" w:rsidRPr="000D282A">
        <w:rPr>
          <w:rFonts w:ascii="Arial" w:hAnsi="Arial" w:cs="Arial"/>
          <w:i/>
          <w:sz w:val="24"/>
          <w:szCs w:val="24"/>
        </w:rPr>
        <w:t>navis</w:t>
      </w:r>
      <w:r w:rsidR="00461859" w:rsidRPr="00461859">
        <w:rPr>
          <w:rFonts w:ascii="Arial" w:hAnsi="Arial" w:cs="Arial"/>
          <w:sz w:val="24"/>
          <w:szCs w:val="24"/>
        </w:rPr>
        <w:t>, meaning "ship</w:t>
      </w:r>
      <w:r w:rsidR="00871AB2">
        <w:rPr>
          <w:rFonts w:ascii="Arial" w:hAnsi="Arial" w:cs="Arial"/>
          <w:sz w:val="24"/>
          <w:szCs w:val="24"/>
        </w:rPr>
        <w:t>,</w:t>
      </w:r>
      <w:r w:rsidR="00461859" w:rsidRPr="00461859">
        <w:rPr>
          <w:rFonts w:ascii="Arial" w:hAnsi="Arial" w:cs="Arial"/>
          <w:sz w:val="24"/>
          <w:szCs w:val="24"/>
        </w:rPr>
        <w:t xml:space="preserve">" </w:t>
      </w:r>
      <w:r w:rsidR="00871AB2">
        <w:rPr>
          <w:rFonts w:ascii="Arial" w:hAnsi="Arial" w:cs="Arial"/>
          <w:sz w:val="24"/>
          <w:szCs w:val="24"/>
        </w:rPr>
        <w:t xml:space="preserve">what </w:t>
      </w:r>
      <w:r w:rsidR="00461859">
        <w:rPr>
          <w:rFonts w:ascii="Arial" w:hAnsi="Arial" w:cs="Arial"/>
          <w:sz w:val="24"/>
          <w:szCs w:val="24"/>
        </w:rPr>
        <w:t xml:space="preserve">is the name of </w:t>
      </w:r>
      <w:r w:rsidR="00871AB2">
        <w:rPr>
          <w:rFonts w:ascii="Arial" w:hAnsi="Arial" w:cs="Arial"/>
          <w:sz w:val="24"/>
          <w:szCs w:val="24"/>
        </w:rPr>
        <w:t xml:space="preserve">the </w:t>
      </w:r>
      <w:r w:rsidR="00461859">
        <w:rPr>
          <w:rFonts w:ascii="Arial" w:hAnsi="Arial" w:cs="Arial"/>
          <w:sz w:val="24"/>
          <w:szCs w:val="24"/>
        </w:rPr>
        <w:t xml:space="preserve">area </w:t>
      </w:r>
      <w:r w:rsidR="004F14D5" w:rsidRPr="004F14D5">
        <w:rPr>
          <w:rFonts w:ascii="Arial" w:hAnsi="Arial" w:cs="Arial"/>
          <w:sz w:val="24"/>
          <w:szCs w:val="24"/>
        </w:rPr>
        <w:t>of the church where the</w:t>
      </w:r>
      <w:r w:rsidR="00B33BE4">
        <w:rPr>
          <w:rFonts w:ascii="Arial" w:hAnsi="Arial" w:cs="Arial"/>
          <w:sz w:val="24"/>
          <w:szCs w:val="24"/>
        </w:rPr>
        <w:t xml:space="preserve"> pews and </w:t>
      </w:r>
      <w:r w:rsidR="004F14D5" w:rsidRPr="004F14D5">
        <w:rPr>
          <w:rFonts w:ascii="Arial" w:hAnsi="Arial" w:cs="Arial"/>
          <w:sz w:val="24"/>
          <w:szCs w:val="24"/>
        </w:rPr>
        <w:t>congregation</w:t>
      </w:r>
      <w:r w:rsidR="00461859">
        <w:rPr>
          <w:rFonts w:ascii="Arial" w:hAnsi="Arial" w:cs="Arial"/>
          <w:sz w:val="24"/>
          <w:szCs w:val="24"/>
        </w:rPr>
        <w:t xml:space="preserve"> </w:t>
      </w:r>
      <w:r w:rsidR="00B33BE4">
        <w:rPr>
          <w:rFonts w:ascii="Arial" w:hAnsi="Arial" w:cs="Arial"/>
          <w:sz w:val="24"/>
          <w:szCs w:val="24"/>
        </w:rPr>
        <w:t xml:space="preserve">reside during </w:t>
      </w:r>
      <w:r w:rsidR="00461859">
        <w:rPr>
          <w:rFonts w:ascii="Arial" w:hAnsi="Arial" w:cs="Arial"/>
          <w:sz w:val="24"/>
          <w:szCs w:val="24"/>
        </w:rPr>
        <w:t>Mass?</w:t>
      </w:r>
    </w:p>
    <w:p w14:paraId="56C09E47" w14:textId="6CDEFC24" w:rsidR="00380EA0" w:rsidRPr="00A77B27" w:rsidRDefault="004F14D5" w:rsidP="00A77B27">
      <w:pPr>
        <w:spacing w:after="0" w:line="240" w:lineRule="auto"/>
        <w:jc w:val="right"/>
        <w:rPr>
          <w:rFonts w:ascii="Arial" w:hAnsi="Arial" w:cs="Arial"/>
          <w:b/>
          <w:i/>
          <w:sz w:val="24"/>
          <w:szCs w:val="24"/>
          <w:u w:val="single"/>
        </w:rPr>
      </w:pPr>
      <w:r>
        <w:rPr>
          <w:rFonts w:ascii="Arial" w:hAnsi="Arial" w:cs="Arial"/>
          <w:b/>
          <w:sz w:val="24"/>
          <w:szCs w:val="24"/>
          <w:u w:val="single"/>
        </w:rPr>
        <w:t>nave</w:t>
      </w:r>
      <w:r w:rsidR="00A77B27">
        <w:rPr>
          <w:rFonts w:ascii="Arial" w:hAnsi="Arial" w:cs="Arial"/>
          <w:b/>
          <w:i/>
          <w:sz w:val="24"/>
          <w:szCs w:val="24"/>
          <w:u w:val="single"/>
        </w:rPr>
        <w:t xml:space="preserve"> </w:t>
      </w:r>
    </w:p>
    <w:p w14:paraId="3684FC82" w14:textId="7777777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2A592B6C" w:rsidR="00380EA0" w:rsidRPr="00A77B27" w:rsidRDefault="00461859" w:rsidP="00380EA0">
      <w:pPr>
        <w:spacing w:after="0" w:line="240" w:lineRule="auto"/>
        <w:rPr>
          <w:rFonts w:ascii="Arial" w:hAnsi="Arial" w:cs="Arial"/>
          <w:i/>
          <w:color w:val="943634" w:themeColor="accent2" w:themeShade="BF"/>
          <w:sz w:val="24"/>
          <w:szCs w:val="24"/>
        </w:rPr>
      </w:pPr>
      <w:r w:rsidRPr="00461859">
        <w:rPr>
          <w:rFonts w:ascii="Arial" w:hAnsi="Arial" w:cs="Arial"/>
          <w:i/>
          <w:color w:val="943634" w:themeColor="accent2" w:themeShade="BF"/>
          <w:sz w:val="24"/>
          <w:szCs w:val="24"/>
        </w:rPr>
        <w:t>https://www.vocabulary.com/dictionary/nave#:~:text=The%20word%20nave%20comes%20from,ship%2C%20doesn't%20it%3F</w:t>
      </w: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3C2119" w14:textId="6267D412" w:rsidR="00871AB2" w:rsidRPr="00D77C67" w:rsidRDefault="00380EA0" w:rsidP="00BB48BE">
      <w:pPr>
        <w:spacing w:after="0" w:line="240" w:lineRule="auto"/>
        <w:rPr>
          <w:rFonts w:ascii="Arial" w:hAnsi="Arial" w:cs="Arial"/>
          <w:b/>
          <w:sz w:val="24"/>
          <w:szCs w:val="24"/>
          <w:u w:val="single"/>
        </w:rPr>
      </w:pPr>
      <w:r>
        <w:rPr>
          <w:rFonts w:ascii="Arial" w:hAnsi="Arial" w:cs="Arial"/>
          <w:b/>
          <w:sz w:val="24"/>
          <w:szCs w:val="24"/>
        </w:rPr>
        <w:t>3.1</w:t>
      </w:r>
      <w:del w:id="335" w:author="Kelly Kantack" w:date="2024-03-01T10:58:00Z">
        <w:r w:rsidR="006138FB" w:rsidDel="00362BDD">
          <w:rPr>
            <w:rFonts w:ascii="Arial" w:hAnsi="Arial" w:cs="Arial"/>
            <w:b/>
            <w:sz w:val="24"/>
            <w:szCs w:val="24"/>
          </w:rPr>
          <w:delText>9</w:delText>
        </w:r>
      </w:del>
      <w:ins w:id="336" w:author="Kelly Kantack" w:date="2024-03-01T10:58:00Z">
        <w:r w:rsidR="00362BDD">
          <w:rPr>
            <w:rFonts w:ascii="Arial" w:hAnsi="Arial" w:cs="Arial"/>
            <w:b/>
            <w:sz w:val="24"/>
            <w:szCs w:val="24"/>
          </w:rPr>
          <w:t>8</w:t>
        </w:r>
      </w:ins>
      <w:r>
        <w:rPr>
          <w:rFonts w:ascii="Arial" w:hAnsi="Arial" w:cs="Arial"/>
          <w:b/>
          <w:sz w:val="24"/>
          <w:szCs w:val="24"/>
        </w:rPr>
        <w:t xml:space="preserve">  </w:t>
      </w:r>
      <w:r w:rsidR="00AD4C38">
        <w:rPr>
          <w:rFonts w:ascii="Arial" w:hAnsi="Arial" w:cs="Arial"/>
          <w:sz w:val="24"/>
          <w:szCs w:val="24"/>
        </w:rPr>
        <w:t xml:space="preserve">On which Jewish holiday did </w:t>
      </w:r>
      <w:r w:rsidR="00AD4C38" w:rsidRPr="00AD4C38">
        <w:rPr>
          <w:rFonts w:ascii="Arial" w:hAnsi="Arial" w:cs="Arial"/>
          <w:sz w:val="24"/>
          <w:szCs w:val="24"/>
        </w:rPr>
        <w:t>Jesus institute the Eucharist</w:t>
      </w:r>
      <w:r w:rsidR="00AD4C38">
        <w:rPr>
          <w:rFonts w:ascii="Arial" w:hAnsi="Arial" w:cs="Arial"/>
          <w:sz w:val="24"/>
          <w:szCs w:val="24"/>
        </w:rPr>
        <w:t>?</w:t>
      </w:r>
      <w:r w:rsidR="00D77C67">
        <w:rPr>
          <w:rFonts w:ascii="Arial" w:hAnsi="Arial" w:cs="Arial"/>
          <w:b/>
          <w:sz w:val="24"/>
          <w:szCs w:val="24"/>
        </w:rPr>
        <w:t xml:space="preserve">                                       </w:t>
      </w:r>
      <w:r w:rsidR="00AD4C38" w:rsidRPr="00D77C67">
        <w:rPr>
          <w:rFonts w:ascii="Arial" w:hAnsi="Arial" w:cs="Arial"/>
          <w:b/>
          <w:sz w:val="24"/>
          <w:szCs w:val="24"/>
          <w:u w:val="single"/>
        </w:rPr>
        <w:t>Passover</w:t>
      </w:r>
    </w:p>
    <w:p w14:paraId="714A558C" w14:textId="06A8E21D" w:rsidR="00871AB2" w:rsidRPr="000D282A" w:rsidRDefault="00D77C67" w:rsidP="00BB48BE">
      <w:pPr>
        <w:spacing w:after="0" w:line="240" w:lineRule="auto"/>
        <w:jc w:val="center"/>
        <w:rPr>
          <w:rFonts w:ascii="Arial" w:hAnsi="Arial" w:cs="Arial"/>
          <w:i/>
          <w:sz w:val="24"/>
          <w:szCs w:val="24"/>
        </w:rPr>
      </w:pPr>
      <w:r>
        <w:rPr>
          <w:rFonts w:ascii="Arial" w:hAnsi="Arial" w:cs="Arial"/>
          <w:i/>
          <w:sz w:val="24"/>
          <w:szCs w:val="24"/>
        </w:rPr>
        <w:t xml:space="preserve">                                                                                                                           </w:t>
      </w:r>
      <w:r w:rsidR="00871AB2" w:rsidRPr="000D282A">
        <w:rPr>
          <w:rFonts w:ascii="Arial" w:hAnsi="Arial" w:cs="Arial"/>
          <w:i/>
          <w:sz w:val="24"/>
          <w:szCs w:val="24"/>
        </w:rPr>
        <w:t>Alternate answer:</w:t>
      </w:r>
    </w:p>
    <w:p w14:paraId="7F4BD35B" w14:textId="41EF81F7" w:rsidR="00977721" w:rsidRPr="00A77B27" w:rsidRDefault="00D77C67" w:rsidP="00977721">
      <w:pPr>
        <w:spacing w:after="0" w:line="240" w:lineRule="auto"/>
        <w:rPr>
          <w:ins w:id="337" w:author="Kelly Kantack" w:date="2024-03-01T11:07:00Z"/>
          <w:rFonts w:ascii="Arial" w:hAnsi="Arial" w:cs="Arial"/>
          <w:i/>
          <w:color w:val="943634" w:themeColor="accent2" w:themeShade="BF"/>
          <w:sz w:val="24"/>
          <w:szCs w:val="24"/>
        </w:rPr>
      </w:pPr>
      <w:r>
        <w:rPr>
          <w:rFonts w:ascii="Arial" w:hAnsi="Arial" w:cs="Arial"/>
          <w:b/>
          <w:sz w:val="24"/>
          <w:szCs w:val="24"/>
        </w:rPr>
        <w:t xml:space="preserve">                                                                                                                                     </w:t>
      </w:r>
      <w:ins w:id="338" w:author="Kelly Kantack" w:date="2024-03-01T11:07:00Z">
        <w:r w:rsidR="00977721">
          <w:rPr>
            <w:rFonts w:ascii="Arial" w:hAnsi="Arial" w:cs="Arial"/>
            <w:b/>
            <w:sz w:val="24"/>
            <w:szCs w:val="24"/>
          </w:rPr>
          <w:t xml:space="preserve">       </w:t>
        </w:r>
      </w:ins>
      <w:r>
        <w:rPr>
          <w:rFonts w:ascii="Arial" w:hAnsi="Arial" w:cs="Arial"/>
          <w:b/>
          <w:sz w:val="24"/>
          <w:szCs w:val="24"/>
        </w:rPr>
        <w:t xml:space="preserve">    </w:t>
      </w:r>
      <w:r w:rsidR="00A61271">
        <w:rPr>
          <w:rFonts w:ascii="Arial" w:hAnsi="Arial" w:cs="Arial"/>
          <w:b/>
          <w:sz w:val="24"/>
          <w:szCs w:val="24"/>
          <w:u w:val="single"/>
        </w:rPr>
        <w:t>P</w:t>
      </w:r>
      <w:r w:rsidR="00871AB2" w:rsidRPr="00A61271">
        <w:rPr>
          <w:rFonts w:ascii="Arial" w:hAnsi="Arial" w:cs="Arial"/>
          <w:b/>
          <w:sz w:val="24"/>
          <w:szCs w:val="24"/>
          <w:u w:val="single"/>
        </w:rPr>
        <w:t>esach</w:t>
      </w:r>
      <w:r w:rsidR="00380EA0" w:rsidRPr="00A61271">
        <w:rPr>
          <w:rFonts w:ascii="Arial" w:hAnsi="Arial" w:cs="Arial"/>
          <w:b/>
          <w:i/>
          <w:sz w:val="24"/>
          <w:szCs w:val="24"/>
          <w:u w:val="single"/>
        </w:rPr>
        <w:t xml:space="preserve"> </w:t>
      </w:r>
    </w:p>
    <w:p w14:paraId="1AF84804" w14:textId="77777777" w:rsidR="00977721" w:rsidRPr="006707BE" w:rsidRDefault="00977721" w:rsidP="00977721">
      <w:pPr>
        <w:spacing w:after="0" w:line="240" w:lineRule="auto"/>
        <w:rPr>
          <w:ins w:id="339" w:author="Kelly Kantack" w:date="2024-03-01T11:07:00Z"/>
          <w:rFonts w:ascii="Arial" w:hAnsi="Arial" w:cs="Arial"/>
          <w:i/>
          <w:sz w:val="24"/>
          <w:szCs w:val="24"/>
        </w:rPr>
      </w:pPr>
      <w:ins w:id="340" w:author="Kelly Kantack" w:date="2024-03-01T11:07:00Z">
        <w:r>
          <w:rPr>
            <w:rFonts w:ascii="Arial" w:hAnsi="Arial" w:cs="Arial"/>
            <w:i/>
            <w:sz w:val="24"/>
            <w:szCs w:val="24"/>
          </w:rPr>
          <w:t>______________________________________________________________________________</w:t>
        </w:r>
      </w:ins>
    </w:p>
    <w:p w14:paraId="2A01BC31" w14:textId="5D74DAAE" w:rsidR="00380EA0" w:rsidRPr="006707BE" w:rsidRDefault="00380EA0" w:rsidP="00BB48BE">
      <w:pPr>
        <w:spacing w:after="0" w:line="240" w:lineRule="auto"/>
        <w:jc w:val="center"/>
        <w:rPr>
          <w:rFonts w:ascii="Arial" w:hAnsi="Arial" w:cs="Arial"/>
          <w:i/>
          <w:sz w:val="24"/>
          <w:szCs w:val="24"/>
        </w:rPr>
      </w:pPr>
    </w:p>
    <w:p w14:paraId="1F9D7EFE" w14:textId="57F40F7E" w:rsidR="00380EA0" w:rsidRPr="006707BE" w:rsidRDefault="00787110" w:rsidP="00380EA0">
      <w:pPr>
        <w:spacing w:after="0" w:line="240" w:lineRule="auto"/>
        <w:rPr>
          <w:rFonts w:ascii="Arial" w:hAnsi="Arial" w:cs="Arial"/>
          <w:sz w:val="24"/>
          <w:szCs w:val="24"/>
        </w:rPr>
      </w:pPr>
      <w:r>
        <w:rPr>
          <w:rFonts w:ascii="Arial" w:hAnsi="Arial" w:cs="Arial"/>
          <w:b/>
          <w:sz w:val="24"/>
          <w:szCs w:val="24"/>
        </w:rPr>
        <w:t>3.</w:t>
      </w:r>
      <w:ins w:id="341" w:author="Kelly Kantack" w:date="2024-03-01T10:58:00Z">
        <w:r w:rsidR="00362BDD">
          <w:rPr>
            <w:rFonts w:ascii="Arial" w:hAnsi="Arial" w:cs="Arial"/>
            <w:b/>
            <w:sz w:val="24"/>
            <w:szCs w:val="24"/>
          </w:rPr>
          <w:t>19</w:t>
        </w:r>
      </w:ins>
      <w:del w:id="342" w:author="Kelly Kantack" w:date="2024-03-01T10:58:00Z">
        <w:r w:rsidDel="00362BDD">
          <w:rPr>
            <w:rFonts w:ascii="Arial" w:hAnsi="Arial" w:cs="Arial"/>
            <w:b/>
            <w:sz w:val="24"/>
            <w:szCs w:val="24"/>
          </w:rPr>
          <w:delText>20</w:delText>
        </w:r>
      </w:del>
      <w:r w:rsidR="00380EA0">
        <w:rPr>
          <w:rFonts w:ascii="Arial" w:hAnsi="Arial" w:cs="Arial"/>
          <w:b/>
          <w:sz w:val="24"/>
          <w:szCs w:val="24"/>
        </w:rPr>
        <w:t xml:space="preserve">  </w:t>
      </w:r>
      <w:r w:rsidR="00AD4C38">
        <w:rPr>
          <w:rFonts w:ascii="Arial" w:hAnsi="Arial" w:cs="Arial"/>
          <w:sz w:val="24"/>
          <w:szCs w:val="24"/>
        </w:rPr>
        <w:t xml:space="preserve">What word </w:t>
      </w:r>
      <w:r w:rsidR="00A61271">
        <w:rPr>
          <w:rFonts w:ascii="Arial" w:hAnsi="Arial" w:cs="Arial"/>
          <w:sz w:val="24"/>
          <w:szCs w:val="24"/>
        </w:rPr>
        <w:t>refers to</w:t>
      </w:r>
      <w:r w:rsidR="00AD4C38">
        <w:rPr>
          <w:rFonts w:ascii="Arial" w:hAnsi="Arial" w:cs="Arial"/>
          <w:sz w:val="24"/>
          <w:szCs w:val="24"/>
        </w:rPr>
        <w:t xml:space="preserve"> the c</w:t>
      </w:r>
      <w:r w:rsidR="00AD4C38" w:rsidRPr="00AD4C38">
        <w:rPr>
          <w:rFonts w:ascii="Arial" w:hAnsi="Arial" w:cs="Arial"/>
          <w:sz w:val="24"/>
          <w:szCs w:val="24"/>
        </w:rPr>
        <w:t>hange of the substance of bread and wine into the substance of Christ’s body and blood</w:t>
      </w:r>
      <w:r w:rsidR="00380EA0" w:rsidRPr="006707BE">
        <w:rPr>
          <w:rFonts w:ascii="Arial" w:hAnsi="Arial" w:cs="Arial"/>
          <w:sz w:val="24"/>
          <w:szCs w:val="24"/>
        </w:rPr>
        <w:t>?</w:t>
      </w:r>
    </w:p>
    <w:p w14:paraId="59451FFC" w14:textId="67235E6D" w:rsidR="00380EA0" w:rsidRPr="00622F10" w:rsidDel="00977721" w:rsidRDefault="00AD4C38" w:rsidP="00977721">
      <w:pPr>
        <w:spacing w:after="0" w:line="240" w:lineRule="auto"/>
        <w:jc w:val="right"/>
        <w:rPr>
          <w:del w:id="343" w:author="Kelly Kantack" w:date="2024-03-01T11:07:00Z"/>
          <w:rFonts w:ascii="Arial" w:hAnsi="Arial" w:cs="Arial"/>
          <w:b/>
          <w:i/>
          <w:sz w:val="24"/>
          <w:szCs w:val="24"/>
          <w:u w:val="single"/>
        </w:rPr>
        <w:pPrChange w:id="344" w:author="Kelly Kantack" w:date="2024-03-01T11:07:00Z">
          <w:pPr>
            <w:spacing w:after="0" w:line="240" w:lineRule="auto"/>
            <w:jc w:val="right"/>
          </w:pPr>
        </w:pPrChange>
      </w:pPr>
      <w:r>
        <w:rPr>
          <w:rFonts w:ascii="Arial" w:hAnsi="Arial" w:cs="Arial"/>
          <w:b/>
          <w:sz w:val="24"/>
          <w:szCs w:val="24"/>
          <w:u w:val="single"/>
        </w:rPr>
        <w:t>transubstantiation</w:t>
      </w:r>
      <w:r w:rsidR="00622F10">
        <w:rPr>
          <w:rFonts w:ascii="Arial" w:hAnsi="Arial" w:cs="Arial"/>
          <w:b/>
          <w:i/>
          <w:sz w:val="24"/>
          <w:szCs w:val="24"/>
          <w:u w:val="single"/>
        </w:rPr>
        <w:t xml:space="preserve"> </w:t>
      </w:r>
    </w:p>
    <w:p w14:paraId="4A882D0B" w14:textId="52EA5A15" w:rsidR="00A77B27" w:rsidRDefault="00380EA0" w:rsidP="00977721">
      <w:pPr>
        <w:spacing w:after="0" w:line="240" w:lineRule="auto"/>
        <w:jc w:val="right"/>
        <w:rPr>
          <w:rFonts w:ascii="Arial" w:hAnsi="Arial" w:cs="Arial"/>
          <w:b/>
          <w:sz w:val="24"/>
          <w:szCs w:val="24"/>
        </w:rPr>
        <w:pPrChange w:id="345" w:author="Kelly Kantack" w:date="2024-03-01T11:07:00Z">
          <w:pPr>
            <w:spacing w:after="0" w:line="240" w:lineRule="auto"/>
          </w:pPr>
        </w:pPrChange>
      </w:pPr>
      <w:del w:id="346" w:author="Kelly Kantack" w:date="2024-03-01T11:07:00Z">
        <w:r w:rsidDel="00977721">
          <w:rPr>
            <w:rFonts w:ascii="Arial" w:hAnsi="Arial" w:cs="Arial"/>
            <w:i/>
            <w:sz w:val="24"/>
            <w:szCs w:val="24"/>
          </w:rPr>
          <w:delText>______________________________________________________________________________</w:delText>
        </w:r>
      </w:del>
    </w:p>
    <w:p w14:paraId="68DC512F" w14:textId="77777777" w:rsidR="00977721" w:rsidRDefault="00977721">
      <w:pPr>
        <w:rPr>
          <w:ins w:id="347" w:author="Kelly Kantack" w:date="2024-03-01T11:07:00Z"/>
          <w:rFonts w:ascii="Arial" w:hAnsi="Arial" w:cs="Arial"/>
          <w:b/>
          <w:sz w:val="24"/>
          <w:szCs w:val="24"/>
        </w:rPr>
      </w:pPr>
      <w:ins w:id="348" w:author="Kelly Kantack" w:date="2024-03-01T11:07:00Z">
        <w:r>
          <w:rPr>
            <w:rFonts w:ascii="Arial" w:hAnsi="Arial" w:cs="Arial"/>
            <w:b/>
            <w:sz w:val="24"/>
            <w:szCs w:val="24"/>
          </w:rPr>
          <w:br w:type="page"/>
        </w:r>
      </w:ins>
    </w:p>
    <w:p w14:paraId="41A4343D" w14:textId="6723F0DE" w:rsidR="00380EA0" w:rsidRPr="006707BE" w:rsidRDefault="00787110" w:rsidP="00380EA0">
      <w:pPr>
        <w:spacing w:after="0" w:line="240" w:lineRule="auto"/>
        <w:rPr>
          <w:rFonts w:ascii="Arial" w:hAnsi="Arial" w:cs="Arial"/>
          <w:sz w:val="24"/>
          <w:szCs w:val="24"/>
        </w:rPr>
      </w:pPr>
      <w:r>
        <w:rPr>
          <w:rFonts w:ascii="Arial" w:hAnsi="Arial" w:cs="Arial"/>
          <w:b/>
          <w:sz w:val="24"/>
          <w:szCs w:val="24"/>
        </w:rPr>
        <w:lastRenderedPageBreak/>
        <w:t>3.2</w:t>
      </w:r>
      <w:del w:id="349" w:author="Kelly Kantack" w:date="2024-03-01T10:58:00Z">
        <w:r w:rsidDel="00362BDD">
          <w:rPr>
            <w:rFonts w:ascii="Arial" w:hAnsi="Arial" w:cs="Arial"/>
            <w:b/>
            <w:sz w:val="24"/>
            <w:szCs w:val="24"/>
          </w:rPr>
          <w:delText>1</w:delText>
        </w:r>
      </w:del>
      <w:ins w:id="350" w:author="Kelly Kantack" w:date="2024-03-01T10:58:00Z">
        <w:r w:rsidR="00362BDD">
          <w:rPr>
            <w:rFonts w:ascii="Arial" w:hAnsi="Arial" w:cs="Arial"/>
            <w:b/>
            <w:sz w:val="24"/>
            <w:szCs w:val="24"/>
          </w:rPr>
          <w:t>0</w:t>
        </w:r>
      </w:ins>
      <w:r w:rsidR="00380EA0">
        <w:rPr>
          <w:rFonts w:ascii="Arial" w:hAnsi="Arial" w:cs="Arial"/>
          <w:b/>
          <w:sz w:val="24"/>
          <w:szCs w:val="24"/>
        </w:rPr>
        <w:t xml:space="preserve">  </w:t>
      </w:r>
      <w:r w:rsidR="009E56B8">
        <w:rPr>
          <w:rFonts w:ascii="Arial" w:hAnsi="Arial" w:cs="Arial"/>
          <w:sz w:val="24"/>
          <w:szCs w:val="24"/>
        </w:rPr>
        <w:t>Fill in the blanks of this sentence</w:t>
      </w:r>
      <w:r w:rsidR="00A61271">
        <w:rPr>
          <w:rFonts w:ascii="Arial" w:hAnsi="Arial" w:cs="Arial"/>
          <w:sz w:val="24"/>
          <w:szCs w:val="24"/>
        </w:rPr>
        <w:t xml:space="preserve">:  </w:t>
      </w:r>
      <w:r w:rsidR="009E56B8">
        <w:rPr>
          <w:rFonts w:ascii="Arial" w:hAnsi="Arial" w:cs="Arial"/>
          <w:sz w:val="24"/>
          <w:szCs w:val="24"/>
        </w:rPr>
        <w:t>“</w:t>
      </w:r>
      <w:r w:rsidR="00BC2812" w:rsidRPr="00BC2812">
        <w:rPr>
          <w:rFonts w:ascii="Arial" w:hAnsi="Arial" w:cs="Arial"/>
          <w:sz w:val="24"/>
          <w:szCs w:val="24"/>
        </w:rPr>
        <w:t>In the c</w:t>
      </w:r>
      <w:r w:rsidR="009E56B8">
        <w:rPr>
          <w:rFonts w:ascii="Arial" w:hAnsi="Arial" w:cs="Arial"/>
          <w:sz w:val="24"/>
          <w:szCs w:val="24"/>
        </w:rPr>
        <w:t>elebration of the Eucharist…t</w:t>
      </w:r>
      <w:r w:rsidR="00BC2812" w:rsidRPr="00BC2812">
        <w:rPr>
          <w:rFonts w:ascii="Arial" w:hAnsi="Arial" w:cs="Arial"/>
          <w:sz w:val="24"/>
          <w:szCs w:val="24"/>
        </w:rPr>
        <w:t xml:space="preserve">he whole Christ is truly present -- body, blood,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and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w:t>
      </w:r>
    </w:p>
    <w:p w14:paraId="3AF198A0" w14:textId="6790525E" w:rsidR="00380EA0" w:rsidRPr="007E772D" w:rsidRDefault="009E56B8" w:rsidP="007E772D">
      <w:pPr>
        <w:spacing w:after="0" w:line="240" w:lineRule="auto"/>
        <w:jc w:val="right"/>
        <w:rPr>
          <w:rFonts w:ascii="Arial" w:hAnsi="Arial" w:cs="Arial"/>
          <w:b/>
          <w:i/>
          <w:sz w:val="24"/>
          <w:szCs w:val="24"/>
          <w:u w:val="single"/>
        </w:rPr>
      </w:pPr>
      <w:r>
        <w:rPr>
          <w:rFonts w:ascii="Arial" w:hAnsi="Arial" w:cs="Arial"/>
          <w:b/>
          <w:sz w:val="24"/>
          <w:szCs w:val="24"/>
          <w:u w:val="single"/>
        </w:rPr>
        <w:t xml:space="preserve">soul </w:t>
      </w:r>
      <w:r w:rsidR="00A61271">
        <w:rPr>
          <w:rFonts w:ascii="Arial" w:hAnsi="Arial" w:cs="Arial"/>
          <w:b/>
          <w:sz w:val="24"/>
          <w:szCs w:val="24"/>
          <w:u w:val="single"/>
        </w:rPr>
        <w:t>(</w:t>
      </w:r>
      <w:r>
        <w:rPr>
          <w:rFonts w:ascii="Arial" w:hAnsi="Arial" w:cs="Arial"/>
          <w:b/>
          <w:sz w:val="24"/>
          <w:szCs w:val="24"/>
          <w:u w:val="single"/>
        </w:rPr>
        <w:t>and</w:t>
      </w:r>
      <w:r w:rsidR="00A61271">
        <w:rPr>
          <w:rFonts w:ascii="Arial" w:hAnsi="Arial" w:cs="Arial"/>
          <w:b/>
          <w:sz w:val="24"/>
          <w:szCs w:val="24"/>
          <w:u w:val="single"/>
        </w:rPr>
        <w:t>)</w:t>
      </w:r>
      <w:r>
        <w:rPr>
          <w:rFonts w:ascii="Arial" w:hAnsi="Arial" w:cs="Arial"/>
          <w:b/>
          <w:sz w:val="24"/>
          <w:szCs w:val="24"/>
          <w:u w:val="single"/>
        </w:rPr>
        <w:t xml:space="preserve"> divinity</w:t>
      </w:r>
      <w:r w:rsidR="007E772D">
        <w:rPr>
          <w:rFonts w:ascii="Arial" w:hAnsi="Arial" w:cs="Arial"/>
          <w:b/>
          <w:i/>
          <w:sz w:val="24"/>
          <w:szCs w:val="24"/>
          <w:u w:val="single"/>
        </w:rPr>
        <w:t xml:space="preserve"> </w:t>
      </w:r>
    </w:p>
    <w:p w14:paraId="1CA3AFDB" w14:textId="77777777" w:rsidR="009E56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8C5EA1" w14:textId="50FA4F34" w:rsidR="009E56B8" w:rsidRDefault="009E56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729610DE" w14:textId="0B325B76" w:rsidR="000044FD" w:rsidRPr="000044FD" w:rsidRDefault="009E56B8"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00BC2812" w:rsidRPr="00BC2812">
        <w:rPr>
          <w:rFonts w:ascii="Arial" w:hAnsi="Arial" w:cs="Arial"/>
          <w:i/>
          <w:color w:val="943634" w:themeColor="accent2" w:themeShade="BF"/>
          <w:sz w:val="24"/>
          <w:szCs w:val="24"/>
        </w:rPr>
        <w:t>ttps://www.usccb.org/eucharist#:~:text=The%20whole%20Christ%20is%20truly,of%20Christ%20in%20the%20Eucharist.</w:t>
      </w:r>
      <w:r w:rsidR="00380EA0">
        <w:rPr>
          <w:rFonts w:ascii="Arial" w:hAnsi="Arial" w:cs="Arial"/>
          <w:i/>
          <w:color w:val="943634" w:themeColor="accent2" w:themeShade="BF"/>
          <w:sz w:val="24"/>
          <w:szCs w:val="24"/>
        </w:rPr>
        <w:t xml:space="preserve"> </w:t>
      </w:r>
    </w:p>
    <w:p w14:paraId="02121814" w14:textId="77777777" w:rsidR="000044FD" w:rsidRPr="006707BE" w:rsidRDefault="000044FD" w:rsidP="000044F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9057FF" w14:textId="71D942F8" w:rsidR="009B5D8C" w:rsidRDefault="000044FD" w:rsidP="00380EA0">
      <w:pPr>
        <w:spacing w:after="0" w:line="240" w:lineRule="auto"/>
        <w:rPr>
          <w:rFonts w:ascii="Arial" w:hAnsi="Arial" w:cs="Arial"/>
          <w:sz w:val="24"/>
          <w:szCs w:val="24"/>
        </w:rPr>
      </w:pPr>
      <w:r>
        <w:rPr>
          <w:rFonts w:ascii="Arial" w:hAnsi="Arial" w:cs="Arial"/>
          <w:b/>
          <w:sz w:val="24"/>
          <w:szCs w:val="24"/>
        </w:rPr>
        <w:t>3.2</w:t>
      </w:r>
      <w:del w:id="351" w:author="Kelly Kantack" w:date="2024-03-01T10:58:00Z">
        <w:r w:rsidDel="00362BDD">
          <w:rPr>
            <w:rFonts w:ascii="Arial" w:hAnsi="Arial" w:cs="Arial"/>
            <w:b/>
            <w:sz w:val="24"/>
            <w:szCs w:val="24"/>
          </w:rPr>
          <w:delText>2</w:delText>
        </w:r>
      </w:del>
      <w:ins w:id="352" w:author="Kelly Kantack" w:date="2024-03-01T10:58:00Z">
        <w:r w:rsidR="00362BDD">
          <w:rPr>
            <w:rFonts w:ascii="Arial" w:hAnsi="Arial" w:cs="Arial"/>
            <w:b/>
            <w:sz w:val="24"/>
            <w:szCs w:val="24"/>
          </w:rPr>
          <w:t>1</w:t>
        </w:r>
      </w:ins>
      <w:r>
        <w:rPr>
          <w:rFonts w:ascii="Arial" w:hAnsi="Arial" w:cs="Arial"/>
          <w:b/>
          <w:sz w:val="24"/>
          <w:szCs w:val="24"/>
        </w:rPr>
        <w:t xml:space="preserve">   </w:t>
      </w:r>
      <w:r>
        <w:rPr>
          <w:rFonts w:ascii="Arial" w:hAnsi="Arial" w:cs="Arial"/>
          <w:sz w:val="24"/>
          <w:szCs w:val="24"/>
        </w:rPr>
        <w:t>The tru</w:t>
      </w:r>
      <w:r w:rsidR="00E52750">
        <w:rPr>
          <w:rFonts w:ascii="Arial" w:hAnsi="Arial" w:cs="Arial"/>
          <w:sz w:val="24"/>
          <w:szCs w:val="24"/>
        </w:rPr>
        <w:t xml:space="preserve">e existence </w:t>
      </w:r>
      <w:r>
        <w:rPr>
          <w:rFonts w:ascii="Arial" w:hAnsi="Arial" w:cs="Arial"/>
          <w:sz w:val="24"/>
          <w:szCs w:val="24"/>
        </w:rPr>
        <w:t xml:space="preserve">of </w:t>
      </w:r>
      <w:r w:rsidR="00E52750">
        <w:rPr>
          <w:rFonts w:ascii="Arial" w:hAnsi="Arial" w:cs="Arial"/>
          <w:sz w:val="24"/>
          <w:szCs w:val="24"/>
        </w:rPr>
        <w:t xml:space="preserve">Jesus in the </w:t>
      </w:r>
      <w:r w:rsidR="00B332CE">
        <w:rPr>
          <w:rFonts w:ascii="Arial" w:hAnsi="Arial" w:cs="Arial"/>
          <w:sz w:val="24"/>
          <w:szCs w:val="24"/>
        </w:rPr>
        <w:t>Eucharis</w:t>
      </w:r>
      <w:r>
        <w:rPr>
          <w:rFonts w:ascii="Arial" w:hAnsi="Arial" w:cs="Arial"/>
          <w:sz w:val="24"/>
          <w:szCs w:val="24"/>
        </w:rPr>
        <w:t xml:space="preserve">t is often referred to as what? </w:t>
      </w:r>
    </w:p>
    <w:p w14:paraId="303874B7" w14:textId="2C60F6B7" w:rsidR="009B5D8C" w:rsidRDefault="009B5D8C" w:rsidP="009B5D8C">
      <w:pPr>
        <w:spacing w:after="0" w:line="240" w:lineRule="auto"/>
        <w:jc w:val="right"/>
        <w:rPr>
          <w:rFonts w:ascii="Arial" w:hAnsi="Arial" w:cs="Arial"/>
          <w:b/>
          <w:sz w:val="24"/>
          <w:szCs w:val="24"/>
          <w:u w:val="single"/>
        </w:rPr>
      </w:pPr>
      <w:r w:rsidRPr="009B5D8C">
        <w:rPr>
          <w:rFonts w:ascii="Arial" w:hAnsi="Arial" w:cs="Arial"/>
          <w:b/>
          <w:sz w:val="24"/>
          <w:szCs w:val="24"/>
          <w:u w:val="single"/>
        </w:rPr>
        <w:t>Real Presence</w:t>
      </w:r>
    </w:p>
    <w:p w14:paraId="00FC9A65"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BBC850"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39C97790" w14:textId="74AE54F4" w:rsidR="000044FD" w:rsidRP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Pr="00BC2812">
        <w:rPr>
          <w:rFonts w:ascii="Arial" w:hAnsi="Arial" w:cs="Arial"/>
          <w:i/>
          <w:color w:val="943634" w:themeColor="accent2" w:themeShade="BF"/>
          <w:sz w:val="24"/>
          <w:szCs w:val="24"/>
        </w:rPr>
        <w:t>ttps://www.usccb.org/eucharist#:~:text=The%20whole%20Christ%20is%20truly,of%20Christ%20in%20the%20Eucharist.</w:t>
      </w:r>
      <w:r>
        <w:rPr>
          <w:rFonts w:ascii="Arial" w:hAnsi="Arial" w:cs="Arial"/>
          <w:i/>
          <w:color w:val="943634" w:themeColor="accent2" w:themeShade="BF"/>
          <w:sz w:val="24"/>
          <w:szCs w:val="24"/>
        </w:rPr>
        <w:t xml:space="preserve"> </w:t>
      </w: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73302822"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w:t>
      </w:r>
      <w:del w:id="353" w:author="Kelly Kantack" w:date="2024-03-01T10:58:00Z">
        <w:r w:rsidR="00E52750" w:rsidDel="00362BDD">
          <w:rPr>
            <w:rFonts w:ascii="Arial" w:hAnsi="Arial" w:cs="Arial"/>
            <w:b/>
            <w:sz w:val="24"/>
            <w:szCs w:val="24"/>
          </w:rPr>
          <w:delText>3</w:delText>
        </w:r>
      </w:del>
      <w:ins w:id="354" w:author="Kelly Kantack" w:date="2024-03-01T10:58:00Z">
        <w:r w:rsidR="00362BDD">
          <w:rPr>
            <w:rFonts w:ascii="Arial" w:hAnsi="Arial" w:cs="Arial"/>
            <w:b/>
            <w:sz w:val="24"/>
            <w:szCs w:val="24"/>
          </w:rPr>
          <w:t>2</w:t>
        </w:r>
      </w:ins>
      <w:r w:rsidR="00380EA0">
        <w:rPr>
          <w:rFonts w:ascii="Arial" w:hAnsi="Arial" w:cs="Arial"/>
          <w:b/>
          <w:sz w:val="24"/>
          <w:szCs w:val="24"/>
        </w:rPr>
        <w:t xml:space="preserve">  </w:t>
      </w:r>
      <w:r w:rsidR="00AE27C7">
        <w:rPr>
          <w:rFonts w:ascii="Arial" w:hAnsi="Arial" w:cs="Arial"/>
          <w:sz w:val="24"/>
          <w:szCs w:val="24"/>
        </w:rPr>
        <w:t xml:space="preserve">John, Chapter 6, records a dialog </w:t>
      </w:r>
      <w:r w:rsidR="00AD4C38">
        <w:rPr>
          <w:rFonts w:ascii="Arial" w:hAnsi="Arial" w:cs="Arial"/>
          <w:sz w:val="24"/>
          <w:szCs w:val="24"/>
        </w:rPr>
        <w:t>between Jesus</w:t>
      </w:r>
      <w:r w:rsidR="00AE27C7">
        <w:rPr>
          <w:rFonts w:ascii="Arial" w:hAnsi="Arial" w:cs="Arial"/>
          <w:sz w:val="24"/>
          <w:szCs w:val="24"/>
        </w:rPr>
        <w:t xml:space="preserve"> and ma</w:t>
      </w:r>
      <w:r w:rsidR="00B332CE">
        <w:rPr>
          <w:rFonts w:ascii="Arial" w:hAnsi="Arial" w:cs="Arial"/>
          <w:sz w:val="24"/>
          <w:szCs w:val="24"/>
        </w:rPr>
        <w:t xml:space="preserve">ny others in which Jesus said, </w:t>
      </w:r>
      <w:r w:rsidR="00AE27C7" w:rsidRPr="00AE27C7">
        <w:rPr>
          <w:rFonts w:ascii="Arial" w:hAnsi="Arial" w:cs="Arial"/>
          <w:sz w:val="24"/>
          <w:szCs w:val="24"/>
        </w:rPr>
        <w:t>“I am the bread of life; whoever comes to me will never hunger, and whoever believes in me will never thirst.</w:t>
      </w:r>
      <w:r w:rsidR="00AE27C7">
        <w:rPr>
          <w:rFonts w:ascii="Arial" w:hAnsi="Arial" w:cs="Arial"/>
          <w:sz w:val="24"/>
          <w:szCs w:val="24"/>
        </w:rPr>
        <w:t>” What is the name given to this dialog?</w:t>
      </w:r>
    </w:p>
    <w:p w14:paraId="5C5DF9C5" w14:textId="35D7BBB4" w:rsidR="00380EA0" w:rsidRPr="00622F10" w:rsidRDefault="00A61271" w:rsidP="00622F10">
      <w:pPr>
        <w:spacing w:after="0" w:line="240" w:lineRule="auto"/>
        <w:jc w:val="right"/>
        <w:rPr>
          <w:rFonts w:ascii="Arial" w:hAnsi="Arial" w:cs="Arial"/>
          <w:b/>
          <w:i/>
          <w:sz w:val="24"/>
          <w:szCs w:val="24"/>
          <w:u w:val="single"/>
        </w:rPr>
      </w:pPr>
      <w:r>
        <w:rPr>
          <w:rFonts w:ascii="Arial" w:hAnsi="Arial" w:cs="Arial"/>
          <w:b/>
          <w:sz w:val="24"/>
          <w:szCs w:val="24"/>
          <w:u w:val="single"/>
        </w:rPr>
        <w:t>(</w:t>
      </w:r>
      <w:r w:rsidR="00AE27C7">
        <w:rPr>
          <w:rFonts w:ascii="Arial" w:hAnsi="Arial" w:cs="Arial"/>
          <w:b/>
          <w:sz w:val="24"/>
          <w:szCs w:val="24"/>
          <w:u w:val="single"/>
        </w:rPr>
        <w:t>The</w:t>
      </w:r>
      <w:r>
        <w:rPr>
          <w:rFonts w:ascii="Arial" w:hAnsi="Arial" w:cs="Arial"/>
          <w:b/>
          <w:sz w:val="24"/>
          <w:szCs w:val="24"/>
          <w:u w:val="single"/>
        </w:rPr>
        <w:t>)</w:t>
      </w:r>
      <w:r w:rsidR="00AE27C7">
        <w:rPr>
          <w:rFonts w:ascii="Arial" w:hAnsi="Arial" w:cs="Arial"/>
          <w:b/>
          <w:sz w:val="24"/>
          <w:szCs w:val="24"/>
          <w:u w:val="single"/>
        </w:rPr>
        <w:t xml:space="preserve"> Bread of Life Discourse</w:t>
      </w:r>
      <w:r w:rsidR="00622F10">
        <w:rPr>
          <w:rFonts w:ascii="Arial" w:hAnsi="Arial" w:cs="Arial"/>
          <w:b/>
          <w:i/>
          <w:sz w:val="24"/>
          <w:szCs w:val="24"/>
          <w:u w:val="single"/>
        </w:rPr>
        <w:t xml:space="preserve"> </w:t>
      </w: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75182AB7" w:rsidR="00380EA0" w:rsidRDefault="00380EA0" w:rsidP="00380EA0">
      <w:pPr>
        <w:spacing w:after="0" w:line="240" w:lineRule="auto"/>
        <w:rPr>
          <w:rFonts w:ascii="Arial" w:hAnsi="Arial" w:cs="Arial"/>
          <w:sz w:val="24"/>
          <w:szCs w:val="24"/>
        </w:rPr>
      </w:pPr>
      <w:r>
        <w:rPr>
          <w:rFonts w:ascii="Arial" w:hAnsi="Arial" w:cs="Arial"/>
          <w:b/>
          <w:sz w:val="24"/>
          <w:szCs w:val="24"/>
        </w:rPr>
        <w:t>3.2</w:t>
      </w:r>
      <w:del w:id="355" w:author="Kelly Kantack" w:date="2024-03-01T10:58:00Z">
        <w:r w:rsidR="00E52750" w:rsidDel="00362BDD">
          <w:rPr>
            <w:rFonts w:ascii="Arial" w:hAnsi="Arial" w:cs="Arial"/>
            <w:b/>
            <w:sz w:val="24"/>
            <w:szCs w:val="24"/>
          </w:rPr>
          <w:delText>4</w:delText>
        </w:r>
      </w:del>
      <w:ins w:id="356" w:author="Kelly Kantack" w:date="2024-03-01T10:58:00Z">
        <w:r w:rsidR="00362BDD">
          <w:rPr>
            <w:rFonts w:ascii="Arial" w:hAnsi="Arial" w:cs="Arial"/>
            <w:b/>
            <w:sz w:val="24"/>
            <w:szCs w:val="24"/>
          </w:rPr>
          <w:t>3</w:t>
        </w:r>
      </w:ins>
      <w:r>
        <w:rPr>
          <w:rFonts w:ascii="Arial" w:hAnsi="Arial" w:cs="Arial"/>
          <w:b/>
          <w:sz w:val="24"/>
          <w:szCs w:val="24"/>
        </w:rPr>
        <w:t xml:space="preserve">  </w:t>
      </w:r>
      <w:r w:rsidR="00622F10">
        <w:rPr>
          <w:rFonts w:ascii="Arial" w:hAnsi="Arial" w:cs="Arial"/>
          <w:sz w:val="24"/>
          <w:szCs w:val="24"/>
        </w:rPr>
        <w:t>During the Bread of Life Discourse, four times Jesus start</w:t>
      </w:r>
      <w:r w:rsidR="00BC2812">
        <w:rPr>
          <w:rFonts w:ascii="Arial" w:hAnsi="Arial" w:cs="Arial"/>
          <w:sz w:val="24"/>
          <w:szCs w:val="24"/>
        </w:rPr>
        <w:t xml:space="preserve">ed a </w:t>
      </w:r>
      <w:r w:rsidR="00A61271">
        <w:rPr>
          <w:rFonts w:ascii="Arial" w:hAnsi="Arial" w:cs="Arial"/>
          <w:sz w:val="24"/>
          <w:szCs w:val="24"/>
        </w:rPr>
        <w:t xml:space="preserve">sentence </w:t>
      </w:r>
      <w:r w:rsidR="00BC2812">
        <w:rPr>
          <w:rFonts w:ascii="Arial" w:hAnsi="Arial" w:cs="Arial"/>
          <w:sz w:val="24"/>
          <w:szCs w:val="24"/>
        </w:rPr>
        <w:t xml:space="preserve">with </w:t>
      </w:r>
      <w:r w:rsidR="00622F10">
        <w:rPr>
          <w:rFonts w:ascii="Arial" w:hAnsi="Arial" w:cs="Arial"/>
          <w:sz w:val="24"/>
          <w:szCs w:val="24"/>
        </w:rPr>
        <w:t>words to show the seriousness with which he was speaking.</w:t>
      </w:r>
      <w:r w:rsidR="00BC2812">
        <w:rPr>
          <w:rFonts w:ascii="Arial" w:hAnsi="Arial" w:cs="Arial"/>
          <w:sz w:val="24"/>
          <w:szCs w:val="24"/>
        </w:rPr>
        <w:t xml:space="preserve"> What were those words?</w:t>
      </w:r>
    </w:p>
    <w:p w14:paraId="6534C9C6" w14:textId="77777777" w:rsidR="00A77B27" w:rsidRPr="006707BE" w:rsidRDefault="00A77B27" w:rsidP="00380EA0">
      <w:pPr>
        <w:spacing w:after="0" w:line="240" w:lineRule="auto"/>
        <w:rPr>
          <w:rFonts w:ascii="Arial" w:hAnsi="Arial" w:cs="Arial"/>
          <w:sz w:val="24"/>
          <w:szCs w:val="24"/>
        </w:rPr>
      </w:pPr>
    </w:p>
    <w:p w14:paraId="002FC483" w14:textId="7255A7B4" w:rsidR="00BC2812" w:rsidRPr="006707BE" w:rsidRDefault="00BC2812" w:rsidP="00BC2812">
      <w:pPr>
        <w:spacing w:after="0" w:line="240" w:lineRule="auto"/>
        <w:jc w:val="right"/>
        <w:rPr>
          <w:rFonts w:ascii="Arial" w:hAnsi="Arial" w:cs="Arial"/>
          <w:b/>
          <w:i/>
          <w:sz w:val="24"/>
          <w:szCs w:val="24"/>
          <w:u w:val="single"/>
        </w:rPr>
      </w:pPr>
      <w:r>
        <w:rPr>
          <w:rFonts w:ascii="Arial" w:hAnsi="Arial" w:cs="Arial"/>
          <w:b/>
          <w:sz w:val="24"/>
          <w:szCs w:val="24"/>
          <w:u w:val="single"/>
        </w:rPr>
        <w:t>“Amen, amen, I say to you…”</w:t>
      </w:r>
      <w:r w:rsidR="00380EA0" w:rsidRPr="006707BE">
        <w:rPr>
          <w:rFonts w:ascii="Arial" w:hAnsi="Arial" w:cs="Arial"/>
          <w:b/>
          <w:i/>
          <w:sz w:val="24"/>
          <w:szCs w:val="24"/>
          <w:u w:val="single"/>
        </w:rPr>
        <w:t xml:space="preserve"> </w:t>
      </w:r>
    </w:p>
    <w:p w14:paraId="439286E5" w14:textId="775311E1" w:rsidR="00BC2812" w:rsidRDefault="00BC2812" w:rsidP="00BC281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E1E863" w14:textId="620483F9" w:rsidR="00BC2812" w:rsidRPr="00BC2812"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 I say to you…”</w:t>
      </w:r>
    </w:p>
    <w:p w14:paraId="2A0B6256" w14:textId="1596450C" w:rsidR="00BC2812" w:rsidRPr="00BC2812" w:rsidRDefault="00BC2812" w:rsidP="00BC2812">
      <w:pPr>
        <w:spacing w:after="0" w:line="240" w:lineRule="auto"/>
        <w:jc w:val="right"/>
        <w:rPr>
          <w:rFonts w:ascii="Arial" w:hAnsi="Arial" w:cs="Arial"/>
          <w:b/>
          <w:i/>
          <w:sz w:val="24"/>
          <w:szCs w:val="24"/>
        </w:rPr>
      </w:pPr>
      <w:r w:rsidRPr="00BC2812">
        <w:rPr>
          <w:rFonts w:ascii="Arial" w:hAnsi="Arial" w:cs="Arial"/>
          <w:b/>
          <w:sz w:val="24"/>
          <w:szCs w:val="24"/>
        </w:rPr>
        <w:t>“Amen, amen…”</w:t>
      </w:r>
      <w:r w:rsidRPr="00BC2812">
        <w:rPr>
          <w:rFonts w:ascii="Arial" w:hAnsi="Arial" w:cs="Arial"/>
          <w:b/>
          <w:i/>
          <w:sz w:val="24"/>
          <w:szCs w:val="24"/>
        </w:rPr>
        <w:t xml:space="preserve"> </w:t>
      </w:r>
    </w:p>
    <w:p w14:paraId="352D9569" w14:textId="556D3471" w:rsidR="00A77B27" w:rsidRPr="00BC2812" w:rsidRDefault="00BC2812">
      <w:pPr>
        <w:spacing w:after="0" w:line="240" w:lineRule="auto"/>
        <w:jc w:val="right"/>
        <w:rPr>
          <w:rFonts w:ascii="Arial" w:hAnsi="Arial" w:cs="Arial"/>
          <w:b/>
          <w:sz w:val="24"/>
          <w:szCs w:val="24"/>
        </w:rPr>
      </w:pPr>
      <w:r w:rsidRPr="00BC2812">
        <w:rPr>
          <w:rFonts w:ascii="Arial" w:hAnsi="Arial" w:cs="Arial"/>
          <w:b/>
          <w:sz w:val="24"/>
          <w:szCs w:val="24"/>
        </w:rPr>
        <w:t>“Truly, truly…”</w:t>
      </w:r>
    </w:p>
    <w:p w14:paraId="30945A4C" w14:textId="6E49B6C5" w:rsidR="00BC2812" w:rsidRDefault="00BC2812" w:rsidP="00380EA0">
      <w:pPr>
        <w:spacing w:after="0" w:line="240" w:lineRule="auto"/>
        <w:rPr>
          <w:rFonts w:ascii="Arial" w:hAnsi="Arial" w:cs="Arial"/>
          <w:i/>
          <w:color w:val="0033CC"/>
          <w:sz w:val="24"/>
          <w:szCs w:val="24"/>
        </w:rPr>
      </w:pPr>
      <w:r>
        <w:rPr>
          <w:rFonts w:ascii="Arial" w:hAnsi="Arial" w:cs="Arial"/>
          <w:i/>
          <w:color w:val="0033CC"/>
          <w:sz w:val="24"/>
          <w:szCs w:val="24"/>
        </w:rPr>
        <w:t>The following is f</w:t>
      </w:r>
      <w:r w:rsidR="00E875ED">
        <w:rPr>
          <w:rFonts w:ascii="Arial" w:hAnsi="Arial" w:cs="Arial"/>
          <w:i/>
          <w:color w:val="0033CC"/>
          <w:sz w:val="24"/>
          <w:szCs w:val="24"/>
        </w:rPr>
        <w:t>rom</w:t>
      </w:r>
      <w:r>
        <w:rPr>
          <w:rFonts w:ascii="Arial" w:hAnsi="Arial" w:cs="Arial"/>
          <w:i/>
          <w:color w:val="0033CC"/>
          <w:sz w:val="24"/>
          <w:szCs w:val="24"/>
        </w:rPr>
        <w:t xml:space="preserve"> a homily by </w:t>
      </w:r>
      <w:r w:rsidRPr="00BC2812">
        <w:rPr>
          <w:rFonts w:ascii="Arial" w:hAnsi="Arial" w:cs="Arial"/>
          <w:i/>
          <w:color w:val="0033CC"/>
          <w:sz w:val="24"/>
          <w:szCs w:val="24"/>
        </w:rPr>
        <w:t>BISHOP ANTHONY B. TAYLOR</w:t>
      </w:r>
      <w:r>
        <w:rPr>
          <w:rFonts w:ascii="Arial" w:hAnsi="Arial" w:cs="Arial"/>
          <w:i/>
          <w:color w:val="0033CC"/>
          <w:sz w:val="24"/>
          <w:szCs w:val="24"/>
        </w:rPr>
        <w:t xml:space="preserve"> in Arkansas</w:t>
      </w:r>
      <w:r w:rsidR="00E875ED">
        <w:rPr>
          <w:rFonts w:ascii="Arial" w:hAnsi="Arial" w:cs="Arial"/>
          <w:i/>
          <w:color w:val="0033CC"/>
          <w:sz w:val="24"/>
          <w:szCs w:val="24"/>
        </w:rPr>
        <w:t>…</w:t>
      </w:r>
    </w:p>
    <w:p w14:paraId="5CE40094" w14:textId="0FAE8D40"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[Jesus] starts out with "Amen, amen I say to you, you are not looking for me because you have seen signs, but because you have eaten your share of loaves." </w:t>
      </w:r>
    </w:p>
    <w:p w14:paraId="6D7870A4"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"Amen, amen I say to you, it was not Moses who gave you bread from the heavens; it is my Father who gives you the real heavenly bread..." </w:t>
      </w:r>
    </w:p>
    <w:p w14:paraId="784DD3B6"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"Amen, amen I say to you, he who believes has eternal life. I am the bread of life … the bread I will give is my flesh for the life of the world." </w:t>
      </w:r>
    </w:p>
    <w:p w14:paraId="73E17737"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finally, "Amen, amen I say to you, if you do not eat the flesh of the Son of Man and drink his blood, you have no life in you." </w:t>
      </w:r>
    </w:p>
    <w:p w14:paraId="73CC9BB7" w14:textId="0FAAEC79" w:rsidR="00380EA0"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Jesus says "Amen, amen I say to you" not once, not twice, but four times!  If there's anything to be taken literally in the Bible, this is it.”</w:t>
      </w:r>
    </w:p>
    <w:p w14:paraId="137A39E7" w14:textId="3074EC81" w:rsidR="00362BDD" w:rsidRDefault="00380EA0" w:rsidP="00977721">
      <w:pPr>
        <w:spacing w:after="0" w:line="240" w:lineRule="auto"/>
        <w:rPr>
          <w:ins w:id="357" w:author="Kelly Kantack" w:date="2024-03-01T10:57:00Z"/>
          <w:rFonts w:ascii="Arial" w:hAnsi="Arial" w:cs="Arial"/>
          <w:i/>
          <w:color w:val="943634" w:themeColor="accent2" w:themeShade="BF"/>
          <w:sz w:val="24"/>
          <w:szCs w:val="24"/>
        </w:rPr>
        <w:pPrChange w:id="358" w:author="Kelly Kantack" w:date="2024-03-01T11:08: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ins w:id="359" w:author="Kelly Kantack" w:date="2024-03-01T10:57:00Z">
        <w:r w:rsidR="00362BDD">
          <w:rPr>
            <w:rFonts w:ascii="Arial" w:hAnsi="Arial" w:cs="Arial"/>
            <w:i/>
            <w:color w:val="943634" w:themeColor="accent2" w:themeShade="BF"/>
            <w:sz w:val="24"/>
            <w:szCs w:val="24"/>
          </w:rPr>
          <w:fldChar w:fldCharType="begin"/>
        </w:r>
        <w:r w:rsidR="00362BDD">
          <w:rPr>
            <w:rFonts w:ascii="Arial" w:hAnsi="Arial" w:cs="Arial"/>
            <w:i/>
            <w:color w:val="943634" w:themeColor="accent2" w:themeShade="BF"/>
            <w:sz w:val="24"/>
            <w:szCs w:val="24"/>
          </w:rPr>
          <w:instrText xml:space="preserve"> HYPERLINK "</w:instrText>
        </w:r>
      </w:ins>
      <w:r w:rsidR="00362BDD" w:rsidRPr="00622F10">
        <w:rPr>
          <w:rFonts w:ascii="Arial" w:hAnsi="Arial" w:cs="Arial"/>
          <w:i/>
          <w:color w:val="943634" w:themeColor="accent2" w:themeShade="BF"/>
          <w:sz w:val="24"/>
          <w:szCs w:val="24"/>
        </w:rPr>
        <w:instrText>https://www.arkansas-catholic.org/news/article/7830/Believe-what-Jesus-said-about-the-Bread-of-Life</w:instrText>
      </w:r>
      <w:ins w:id="360" w:author="Kelly Kantack" w:date="2024-03-01T10:57:00Z">
        <w:r w:rsidR="00362BDD">
          <w:rPr>
            <w:rFonts w:ascii="Arial" w:hAnsi="Arial" w:cs="Arial"/>
            <w:i/>
            <w:color w:val="943634" w:themeColor="accent2" w:themeShade="BF"/>
            <w:sz w:val="24"/>
            <w:szCs w:val="24"/>
          </w:rPr>
          <w:instrText xml:space="preserve">" </w:instrText>
        </w:r>
        <w:r w:rsidR="00362BDD">
          <w:rPr>
            <w:rFonts w:ascii="Arial" w:hAnsi="Arial" w:cs="Arial"/>
            <w:i/>
            <w:color w:val="943634" w:themeColor="accent2" w:themeShade="BF"/>
            <w:sz w:val="24"/>
            <w:szCs w:val="24"/>
          </w:rPr>
          <w:fldChar w:fldCharType="separate"/>
        </w:r>
      </w:ins>
      <w:r w:rsidR="00362BDD" w:rsidRPr="00977721">
        <w:rPr>
          <w:rFonts w:ascii="Arial" w:hAnsi="Arial" w:cs="Arial"/>
          <w:i/>
          <w:color w:val="943634" w:themeColor="accent2" w:themeShade="BF"/>
          <w:sz w:val="24"/>
          <w:szCs w:val="24"/>
          <w:rPrChange w:id="361" w:author="Kelly Kantack" w:date="2024-03-01T11:08:00Z">
            <w:rPr>
              <w:rStyle w:val="Hyperlink"/>
              <w:rFonts w:ascii="Arial" w:hAnsi="Arial" w:cs="Arial"/>
              <w:i/>
              <w:sz w:val="24"/>
              <w:szCs w:val="24"/>
            </w:rPr>
          </w:rPrChange>
        </w:rPr>
        <w:t>https://www.arkansas-catholic.org/news/article/7830/Believe-what-Jesus-said-about-the-Bread-of-Life</w:t>
      </w:r>
      <w:ins w:id="362" w:author="Kelly Kantack" w:date="2024-03-01T10:57:00Z">
        <w:r w:rsidR="00362BDD">
          <w:rPr>
            <w:rFonts w:ascii="Arial" w:hAnsi="Arial" w:cs="Arial"/>
            <w:i/>
            <w:color w:val="943634" w:themeColor="accent2" w:themeShade="BF"/>
            <w:sz w:val="24"/>
            <w:szCs w:val="24"/>
          </w:rPr>
          <w:fldChar w:fldCharType="end"/>
        </w:r>
      </w:ins>
    </w:p>
    <w:p w14:paraId="3AFA4E3C" w14:textId="77777777" w:rsidR="00977721" w:rsidRDefault="00977721">
      <w:pPr>
        <w:rPr>
          <w:ins w:id="363" w:author="Kelly Kantack" w:date="2024-03-01T11:08:00Z"/>
          <w:rFonts w:ascii="Arial" w:hAnsi="Arial" w:cs="Arial"/>
          <w:b/>
          <w:sz w:val="24"/>
          <w:szCs w:val="24"/>
        </w:rPr>
      </w:pPr>
      <w:ins w:id="364" w:author="Kelly Kantack" w:date="2024-03-01T11:08:00Z">
        <w:r>
          <w:rPr>
            <w:rFonts w:ascii="Arial" w:hAnsi="Arial" w:cs="Arial"/>
            <w:b/>
            <w:sz w:val="24"/>
            <w:szCs w:val="24"/>
          </w:rPr>
          <w:br w:type="page"/>
        </w:r>
      </w:ins>
    </w:p>
    <w:p w14:paraId="530C04BF" w14:textId="5F2F7722" w:rsidR="00362BDD" w:rsidRPr="006707BE" w:rsidRDefault="00362BDD" w:rsidP="00362BDD">
      <w:pPr>
        <w:spacing w:after="0" w:line="240" w:lineRule="auto"/>
        <w:rPr>
          <w:moveTo w:id="365" w:author="Kelly Kantack" w:date="2024-03-01T10:57:00Z"/>
          <w:rFonts w:ascii="Arial" w:hAnsi="Arial" w:cs="Arial"/>
          <w:sz w:val="24"/>
          <w:szCs w:val="24"/>
        </w:rPr>
      </w:pPr>
      <w:ins w:id="366" w:author="Kelly Kantack" w:date="2024-03-01T10:59:00Z">
        <w:r>
          <w:rPr>
            <w:rFonts w:ascii="Arial" w:hAnsi="Arial" w:cs="Arial"/>
            <w:b/>
            <w:sz w:val="24"/>
            <w:szCs w:val="24"/>
          </w:rPr>
          <w:lastRenderedPageBreak/>
          <w:t>3.2</w:t>
        </w:r>
        <w:r>
          <w:rPr>
            <w:rFonts w:ascii="Arial" w:hAnsi="Arial" w:cs="Arial"/>
            <w:b/>
            <w:sz w:val="24"/>
            <w:szCs w:val="24"/>
          </w:rPr>
          <w:t>4</w:t>
        </w:r>
        <w:r>
          <w:rPr>
            <w:rFonts w:ascii="Arial" w:hAnsi="Arial" w:cs="Arial"/>
            <w:b/>
            <w:sz w:val="24"/>
            <w:szCs w:val="24"/>
          </w:rPr>
          <w:t xml:space="preserve">  </w:t>
        </w:r>
      </w:ins>
      <w:moveToRangeStart w:id="367" w:author="Kelly Kantack" w:date="2024-03-01T10:57:00Z" w:name="move160183050"/>
      <w:moveTo w:id="368" w:author="Kelly Kantack" w:date="2024-03-01T10:57:00Z">
        <w:r>
          <w:rPr>
            <w:rFonts w:ascii="Arial" w:hAnsi="Arial" w:cs="Arial"/>
            <w:sz w:val="24"/>
            <w:szCs w:val="24"/>
          </w:rPr>
          <w:t>What is the name of the city in Texas that means “Body of Christ</w:t>
        </w:r>
        <w:r w:rsidRPr="006707BE">
          <w:rPr>
            <w:rFonts w:ascii="Arial" w:hAnsi="Arial" w:cs="Arial"/>
            <w:sz w:val="24"/>
            <w:szCs w:val="24"/>
          </w:rPr>
          <w:t>?</w:t>
        </w:r>
        <w:r>
          <w:rPr>
            <w:rFonts w:ascii="Arial" w:hAnsi="Arial" w:cs="Arial"/>
            <w:sz w:val="24"/>
            <w:szCs w:val="24"/>
          </w:rPr>
          <w:t>”</w:t>
        </w:r>
      </w:moveTo>
    </w:p>
    <w:p w14:paraId="0F1EE536" w14:textId="77777777" w:rsidR="00362BDD" w:rsidRPr="006707BE" w:rsidRDefault="00362BDD" w:rsidP="00362BDD">
      <w:pPr>
        <w:spacing w:after="0" w:line="240" w:lineRule="auto"/>
        <w:jc w:val="right"/>
        <w:rPr>
          <w:moveTo w:id="369" w:author="Kelly Kantack" w:date="2024-03-01T10:57:00Z"/>
          <w:rFonts w:ascii="Arial" w:hAnsi="Arial" w:cs="Arial"/>
          <w:b/>
          <w:i/>
          <w:sz w:val="24"/>
          <w:szCs w:val="24"/>
          <w:u w:val="single"/>
        </w:rPr>
      </w:pPr>
      <w:moveTo w:id="370" w:author="Kelly Kantack" w:date="2024-03-01T10:57:00Z">
        <w:r>
          <w:rPr>
            <w:rFonts w:ascii="Arial" w:hAnsi="Arial" w:cs="Arial"/>
            <w:b/>
            <w:sz w:val="24"/>
            <w:szCs w:val="24"/>
            <w:u w:val="single"/>
          </w:rPr>
          <w:t>Corpus Christi</w:t>
        </w:r>
        <w:r w:rsidRPr="006707BE">
          <w:rPr>
            <w:rFonts w:ascii="Arial" w:hAnsi="Arial" w:cs="Arial"/>
            <w:b/>
            <w:i/>
            <w:sz w:val="24"/>
            <w:szCs w:val="24"/>
            <w:u w:val="single"/>
          </w:rPr>
          <w:t xml:space="preserve"> </w:t>
        </w:r>
      </w:moveTo>
    </w:p>
    <w:p w14:paraId="2F4C0995" w14:textId="77777777" w:rsidR="00362BDD" w:rsidRDefault="00362BDD" w:rsidP="00362BDD">
      <w:pPr>
        <w:spacing w:after="0" w:line="240" w:lineRule="auto"/>
        <w:rPr>
          <w:moveTo w:id="371" w:author="Kelly Kantack" w:date="2024-03-01T10:57:00Z"/>
          <w:rFonts w:ascii="Arial" w:hAnsi="Arial" w:cs="Arial"/>
          <w:i/>
          <w:color w:val="943634" w:themeColor="accent2" w:themeShade="BF"/>
          <w:sz w:val="24"/>
          <w:szCs w:val="24"/>
        </w:rPr>
      </w:pPr>
    </w:p>
    <w:p w14:paraId="13185F1D" w14:textId="10A1E8FB" w:rsidR="00362BDD" w:rsidRPr="00B332CE" w:rsidDel="00977721" w:rsidRDefault="00362BDD" w:rsidP="00977721">
      <w:pPr>
        <w:spacing w:after="0" w:line="240" w:lineRule="auto"/>
        <w:rPr>
          <w:del w:id="372" w:author="Kelly Kantack" w:date="2024-03-01T11:09:00Z"/>
          <w:moveTo w:id="373" w:author="Kelly Kantack" w:date="2024-03-01T10:57:00Z"/>
          <w:rFonts w:ascii="Arial" w:hAnsi="Arial" w:cs="Arial"/>
          <w:i/>
          <w:color w:val="943634" w:themeColor="accent2" w:themeShade="BF"/>
          <w:sz w:val="24"/>
          <w:szCs w:val="24"/>
        </w:rPr>
        <w:pPrChange w:id="374" w:author="Kelly Kantack" w:date="2024-03-01T11:09:00Z">
          <w:pPr>
            <w:spacing w:after="0" w:line="240" w:lineRule="auto"/>
          </w:pPr>
        </w:pPrChange>
      </w:pPr>
      <w:moveTo w:id="375" w:author="Kelly Kantack" w:date="2024-03-01T10:57:00Z">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756DC">
          <w:rPr>
            <w:rFonts w:ascii="Arial" w:hAnsi="Arial" w:cs="Arial"/>
            <w:i/>
            <w:color w:val="943634" w:themeColor="accent2" w:themeShade="BF"/>
            <w:sz w:val="24"/>
            <w:szCs w:val="24"/>
          </w:rPr>
          <w:t>https://news.cctexas.com/resources/facts/city-of-corpus-christi-history#:~:text=In%20the%20year%201519%2C%20on,the%20%E2%80%9CBody%20of%20Christ.%E2%80%9D</w:t>
        </w:r>
        <w:r>
          <w:rPr>
            <w:rFonts w:ascii="Arial" w:hAnsi="Arial" w:cs="Arial"/>
            <w:i/>
            <w:color w:val="943634" w:themeColor="accent2" w:themeShade="BF"/>
            <w:sz w:val="24"/>
            <w:szCs w:val="24"/>
          </w:rPr>
          <w:t xml:space="preserve">  </w:t>
        </w:r>
      </w:moveTo>
    </w:p>
    <w:p w14:paraId="2905A80A" w14:textId="2E73B00A" w:rsidR="00362BDD" w:rsidRPr="006707BE" w:rsidRDefault="00362BDD" w:rsidP="00977721">
      <w:pPr>
        <w:spacing w:after="0" w:line="240" w:lineRule="auto"/>
        <w:rPr>
          <w:moveTo w:id="376" w:author="Kelly Kantack" w:date="2024-03-01T10:57:00Z"/>
          <w:rFonts w:ascii="Arial" w:hAnsi="Arial" w:cs="Arial"/>
          <w:i/>
          <w:sz w:val="24"/>
          <w:szCs w:val="24"/>
        </w:rPr>
        <w:pPrChange w:id="377" w:author="Kelly Kantack" w:date="2024-03-01T11:09:00Z">
          <w:pPr>
            <w:spacing w:after="0" w:line="240" w:lineRule="auto"/>
          </w:pPr>
        </w:pPrChange>
      </w:pPr>
      <w:moveTo w:id="378" w:author="Kelly Kantack" w:date="2024-03-01T10:57:00Z">
        <w:del w:id="379" w:author="Kelly Kantack" w:date="2024-03-01T11:09:00Z">
          <w:r w:rsidDel="00977721">
            <w:rPr>
              <w:rFonts w:ascii="Arial" w:hAnsi="Arial" w:cs="Arial"/>
              <w:i/>
              <w:sz w:val="24"/>
              <w:szCs w:val="24"/>
            </w:rPr>
            <w:delText>______________________________________________________________________________</w:delText>
          </w:r>
        </w:del>
      </w:moveTo>
    </w:p>
    <w:moveToRangeEnd w:id="367"/>
    <w:p w14:paraId="64A16C8F" w14:textId="23ADFA17" w:rsidR="007E772D" w:rsidRDefault="007E772D" w:rsidP="00BB48BE">
      <w:pPr>
        <w:spacing w:after="0" w:line="240" w:lineRule="auto"/>
        <w:rPr>
          <w:rFonts w:ascii="Arial" w:hAnsi="Arial" w:cs="Arial"/>
          <w:i/>
          <w:sz w:val="24"/>
          <w:szCs w:val="24"/>
        </w:rPr>
      </w:pPr>
      <w:del w:id="380" w:author="Kelly Kantack" w:date="2024-03-01T11:08:00Z">
        <w:r w:rsidDel="00977721">
          <w:rPr>
            <w:rFonts w:ascii="Arial" w:hAnsi="Arial" w:cs="Arial"/>
            <w:i/>
            <w:sz w:val="24"/>
            <w:szCs w:val="24"/>
          </w:rPr>
          <w:br w:type="page"/>
        </w:r>
      </w:del>
    </w:p>
    <w:p w14:paraId="3538B384" w14:textId="219B79E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532AAD2D"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sidR="00B756DC">
        <w:rPr>
          <w:rFonts w:ascii="Arial" w:hAnsi="Arial" w:cs="Arial"/>
          <w:sz w:val="24"/>
          <w:szCs w:val="24"/>
        </w:rPr>
        <w:t xml:space="preserve">What is the ancient, prayerful devotion still practiced today when one or more come before the Real Presence of God to worship and pray?  </w:t>
      </w:r>
    </w:p>
    <w:p w14:paraId="2CF8B770" w14:textId="75889E27" w:rsidR="00380EA0" w:rsidRPr="006707BE" w:rsidRDefault="00A6127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756DC">
        <w:rPr>
          <w:rFonts w:ascii="Arial" w:hAnsi="Arial" w:cs="Arial"/>
          <w:b/>
          <w:sz w:val="24"/>
          <w:szCs w:val="24"/>
          <w:u w:val="single"/>
        </w:rPr>
        <w:t>Eucharistic</w:t>
      </w:r>
      <w:r>
        <w:rPr>
          <w:rFonts w:ascii="Arial" w:hAnsi="Arial" w:cs="Arial"/>
          <w:b/>
          <w:sz w:val="24"/>
          <w:szCs w:val="24"/>
          <w:u w:val="single"/>
        </w:rPr>
        <w:t>)</w:t>
      </w:r>
      <w:r w:rsidR="00B756DC">
        <w:rPr>
          <w:rFonts w:ascii="Arial" w:hAnsi="Arial" w:cs="Arial"/>
          <w:b/>
          <w:sz w:val="24"/>
          <w:szCs w:val="24"/>
          <w:u w:val="single"/>
        </w:rPr>
        <w:t xml:space="preserve"> a</w:t>
      </w:r>
      <w:r w:rsidR="00B756DC" w:rsidRPr="00B756DC">
        <w:rPr>
          <w:rFonts w:ascii="Arial" w:hAnsi="Arial" w:cs="Arial"/>
          <w:b/>
          <w:sz w:val="24"/>
          <w:szCs w:val="24"/>
          <w:u w:val="single"/>
        </w:rPr>
        <w:t>doration</w:t>
      </w:r>
      <w:r w:rsidR="00B756DC">
        <w:rPr>
          <w:rFonts w:ascii="Arial" w:hAnsi="Arial" w:cs="Arial"/>
          <w:b/>
          <w:sz w:val="24"/>
          <w:szCs w:val="24"/>
          <w:u w:val="single"/>
        </w:rPr>
        <w:br/>
      </w:r>
      <w:r w:rsidR="00380EA0" w:rsidRPr="006707BE">
        <w:rPr>
          <w:rFonts w:ascii="Arial" w:hAnsi="Arial" w:cs="Arial"/>
          <w:b/>
          <w:i/>
          <w:sz w:val="24"/>
          <w:szCs w:val="24"/>
          <w:u w:val="single"/>
        </w:rPr>
        <w:t xml:space="preserve"> </w:t>
      </w:r>
    </w:p>
    <w:p w14:paraId="78286083" w14:textId="7A1099CC"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32DC9" w:rsidRPr="00B32DC9">
        <w:rPr>
          <w:rFonts w:ascii="Arial" w:hAnsi="Arial" w:cs="Arial"/>
          <w:i/>
          <w:color w:val="943634" w:themeColor="accent2" w:themeShade="BF"/>
          <w:sz w:val="24"/>
          <w:szCs w:val="24"/>
        </w:rPr>
        <w:t>https://www.thewordiscatholic.com/the-monstrance</w:t>
      </w: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55752F0" w14:textId="77777777" w:rsidR="00B32DC9" w:rsidRPr="006707BE" w:rsidRDefault="00380EA0" w:rsidP="00B32DC9">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sidR="00B32DC9">
        <w:rPr>
          <w:rFonts w:ascii="Arial" w:hAnsi="Arial" w:cs="Arial"/>
          <w:sz w:val="24"/>
          <w:szCs w:val="24"/>
        </w:rPr>
        <w:t>During Eucharistic Adoration, what is the name of the vessel used to display the Real Presence of our Lord in the form of the Sacred Host</w:t>
      </w:r>
      <w:r w:rsidR="00B32DC9" w:rsidRPr="006707BE">
        <w:rPr>
          <w:rFonts w:ascii="Arial" w:hAnsi="Arial" w:cs="Arial"/>
          <w:sz w:val="24"/>
          <w:szCs w:val="24"/>
        </w:rPr>
        <w:t>?</w:t>
      </w:r>
    </w:p>
    <w:p w14:paraId="1356AB35" w14:textId="77777777" w:rsidR="00A61271" w:rsidRDefault="00B32DC9" w:rsidP="00B32DC9">
      <w:pPr>
        <w:spacing w:after="0" w:line="240" w:lineRule="auto"/>
        <w:jc w:val="right"/>
        <w:rPr>
          <w:rFonts w:ascii="Arial" w:hAnsi="Arial" w:cs="Arial"/>
          <w:b/>
          <w:sz w:val="24"/>
          <w:szCs w:val="24"/>
          <w:u w:val="single"/>
        </w:rPr>
      </w:pPr>
      <w:r>
        <w:rPr>
          <w:rFonts w:ascii="Arial" w:hAnsi="Arial" w:cs="Arial"/>
          <w:b/>
          <w:sz w:val="24"/>
          <w:szCs w:val="24"/>
          <w:u w:val="single"/>
        </w:rPr>
        <w:t>monstrance</w:t>
      </w:r>
    </w:p>
    <w:p w14:paraId="32645C2D" w14:textId="77777777" w:rsidR="00A61271" w:rsidRDefault="00A61271" w:rsidP="00A61271">
      <w:pPr>
        <w:spacing w:after="0" w:line="240" w:lineRule="auto"/>
        <w:jc w:val="right"/>
        <w:rPr>
          <w:rFonts w:ascii="Arial" w:hAnsi="Arial" w:cs="Arial"/>
          <w:i/>
          <w:sz w:val="24"/>
          <w:szCs w:val="24"/>
        </w:rPr>
      </w:pPr>
      <w:r>
        <w:rPr>
          <w:rFonts w:ascii="Arial" w:hAnsi="Arial" w:cs="Arial"/>
          <w:i/>
          <w:sz w:val="24"/>
          <w:szCs w:val="24"/>
        </w:rPr>
        <w:t>Alternate answer:</w:t>
      </w:r>
    </w:p>
    <w:p w14:paraId="4F30FF8A" w14:textId="647F2681" w:rsidR="00A61271" w:rsidRPr="006707BE" w:rsidRDefault="00A61271" w:rsidP="00A61271">
      <w:pPr>
        <w:spacing w:after="0" w:line="240" w:lineRule="auto"/>
        <w:jc w:val="right"/>
        <w:rPr>
          <w:rFonts w:ascii="Arial" w:hAnsi="Arial" w:cs="Arial"/>
          <w:b/>
          <w:i/>
          <w:sz w:val="24"/>
          <w:szCs w:val="24"/>
          <w:u w:val="single"/>
        </w:rPr>
      </w:pPr>
      <w:r>
        <w:rPr>
          <w:rFonts w:ascii="Arial" w:hAnsi="Arial" w:cs="Arial"/>
          <w:b/>
          <w:sz w:val="24"/>
          <w:szCs w:val="24"/>
          <w:u w:val="single"/>
        </w:rPr>
        <w:t>ostensorium; ostensory</w:t>
      </w:r>
    </w:p>
    <w:p w14:paraId="12159C27" w14:textId="274284AB" w:rsidR="00B32DC9" w:rsidRPr="006707BE" w:rsidRDefault="00B32DC9" w:rsidP="00B32DC9">
      <w:pPr>
        <w:spacing w:after="0" w:line="240" w:lineRule="auto"/>
        <w:jc w:val="right"/>
        <w:rPr>
          <w:rFonts w:ascii="Arial" w:hAnsi="Arial" w:cs="Arial"/>
          <w:b/>
          <w:i/>
          <w:sz w:val="24"/>
          <w:szCs w:val="24"/>
          <w:u w:val="single"/>
        </w:rPr>
      </w:pPr>
    </w:p>
    <w:p w14:paraId="16B5A0C5" w14:textId="58957E06" w:rsidR="00380EA0" w:rsidRPr="00B332CE" w:rsidRDefault="00B32DC9" w:rsidP="00B32DC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32DC9">
        <w:rPr>
          <w:rFonts w:ascii="Arial" w:hAnsi="Arial" w:cs="Arial"/>
          <w:i/>
          <w:color w:val="943634" w:themeColor="accent2" w:themeShade="BF"/>
          <w:sz w:val="24"/>
          <w:szCs w:val="24"/>
        </w:rPr>
        <w:t>https://www.thewordiscatholic.com/the-monstrance</w:t>
      </w: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58C4FDC0" w:rsidR="00380EA0" w:rsidRPr="006707BE" w:rsidDel="00362BDD" w:rsidRDefault="00380EA0" w:rsidP="00362BDD">
      <w:pPr>
        <w:spacing w:after="0" w:line="240" w:lineRule="auto"/>
        <w:rPr>
          <w:moveFrom w:id="381" w:author="Kelly Kantack" w:date="2024-03-01T10:57:00Z"/>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moveFromRangeStart w:id="382" w:author="Kelly Kantack" w:date="2024-03-01T10:57:00Z" w:name="move160183050"/>
      <w:moveFrom w:id="383" w:author="Kelly Kantack" w:date="2024-03-01T10:57:00Z">
        <w:r w:rsidR="00B756DC" w:rsidDel="00362BDD">
          <w:rPr>
            <w:rFonts w:ascii="Arial" w:hAnsi="Arial" w:cs="Arial"/>
            <w:sz w:val="24"/>
            <w:szCs w:val="24"/>
          </w:rPr>
          <w:t>What is the name of the city in Texas that means “Body of Christ</w:t>
        </w:r>
        <w:r w:rsidRPr="006707BE" w:rsidDel="00362BDD">
          <w:rPr>
            <w:rFonts w:ascii="Arial" w:hAnsi="Arial" w:cs="Arial"/>
            <w:sz w:val="24"/>
            <w:szCs w:val="24"/>
          </w:rPr>
          <w:t>?</w:t>
        </w:r>
        <w:r w:rsidR="00F3513A" w:rsidDel="00362BDD">
          <w:rPr>
            <w:rFonts w:ascii="Arial" w:hAnsi="Arial" w:cs="Arial"/>
            <w:sz w:val="24"/>
            <w:szCs w:val="24"/>
          </w:rPr>
          <w:t>”</w:t>
        </w:r>
      </w:moveFrom>
    </w:p>
    <w:p w14:paraId="5A5608A8" w14:textId="0D696259" w:rsidR="00380EA0" w:rsidRPr="006707BE" w:rsidDel="00362BDD" w:rsidRDefault="00B756DC" w:rsidP="00362BDD">
      <w:pPr>
        <w:spacing w:after="0" w:line="240" w:lineRule="auto"/>
        <w:rPr>
          <w:moveFrom w:id="384" w:author="Kelly Kantack" w:date="2024-03-01T10:57:00Z"/>
          <w:rFonts w:ascii="Arial" w:hAnsi="Arial" w:cs="Arial"/>
          <w:b/>
          <w:i/>
          <w:sz w:val="24"/>
          <w:szCs w:val="24"/>
          <w:u w:val="single"/>
        </w:rPr>
        <w:pPrChange w:id="385" w:author="Kelly Kantack" w:date="2024-03-01T10:57:00Z">
          <w:pPr>
            <w:spacing w:after="0" w:line="240" w:lineRule="auto"/>
            <w:jc w:val="right"/>
          </w:pPr>
        </w:pPrChange>
      </w:pPr>
      <w:moveFrom w:id="386" w:author="Kelly Kantack" w:date="2024-03-01T10:57:00Z">
        <w:r w:rsidDel="00362BDD">
          <w:rPr>
            <w:rFonts w:ascii="Arial" w:hAnsi="Arial" w:cs="Arial"/>
            <w:b/>
            <w:sz w:val="24"/>
            <w:szCs w:val="24"/>
            <w:u w:val="single"/>
          </w:rPr>
          <w:t>Corpus Christi</w:t>
        </w:r>
        <w:r w:rsidR="00380EA0" w:rsidRPr="006707BE" w:rsidDel="00362BDD">
          <w:rPr>
            <w:rFonts w:ascii="Arial" w:hAnsi="Arial" w:cs="Arial"/>
            <w:b/>
            <w:i/>
            <w:sz w:val="24"/>
            <w:szCs w:val="24"/>
            <w:u w:val="single"/>
          </w:rPr>
          <w:t xml:space="preserve"> </w:t>
        </w:r>
      </w:moveFrom>
    </w:p>
    <w:p w14:paraId="211CB768" w14:textId="1EEE9FFD" w:rsidR="00B756DC" w:rsidDel="00362BDD" w:rsidRDefault="00B756DC" w:rsidP="00362BDD">
      <w:pPr>
        <w:spacing w:after="0" w:line="240" w:lineRule="auto"/>
        <w:rPr>
          <w:moveFrom w:id="387" w:author="Kelly Kantack" w:date="2024-03-01T10:57:00Z"/>
          <w:rFonts w:ascii="Arial" w:hAnsi="Arial" w:cs="Arial"/>
          <w:i/>
          <w:color w:val="943634" w:themeColor="accent2" w:themeShade="BF"/>
          <w:sz w:val="24"/>
          <w:szCs w:val="24"/>
        </w:rPr>
      </w:pPr>
    </w:p>
    <w:p w14:paraId="53870D3C" w14:textId="65CBA9EB" w:rsidR="00380EA0" w:rsidRPr="00B332CE" w:rsidDel="00362BDD" w:rsidRDefault="00380EA0" w:rsidP="00362BDD">
      <w:pPr>
        <w:spacing w:after="0" w:line="240" w:lineRule="auto"/>
        <w:rPr>
          <w:moveFrom w:id="388" w:author="Kelly Kantack" w:date="2024-03-01T10:57:00Z"/>
          <w:rFonts w:ascii="Arial" w:hAnsi="Arial" w:cs="Arial"/>
          <w:i/>
          <w:color w:val="943634" w:themeColor="accent2" w:themeShade="BF"/>
          <w:sz w:val="24"/>
          <w:szCs w:val="24"/>
        </w:rPr>
      </w:pPr>
      <w:moveFrom w:id="389" w:author="Kelly Kantack" w:date="2024-03-01T10:57:00Z">
        <w:r w:rsidDel="00362BDD">
          <w:rPr>
            <w:rFonts w:ascii="Arial" w:hAnsi="Arial" w:cs="Arial"/>
            <w:i/>
            <w:color w:val="943634" w:themeColor="accent2" w:themeShade="BF"/>
            <w:sz w:val="24"/>
            <w:szCs w:val="24"/>
          </w:rPr>
          <w:t>*******</w:t>
        </w:r>
        <w:r w:rsidRPr="002264DC" w:rsidDel="00362BDD">
          <w:rPr>
            <w:rFonts w:ascii="Arial" w:hAnsi="Arial" w:cs="Arial"/>
            <w:i/>
            <w:color w:val="943634" w:themeColor="accent2" w:themeShade="BF"/>
            <w:sz w:val="24"/>
            <w:szCs w:val="24"/>
          </w:rPr>
          <w:t xml:space="preserve"> </w:t>
        </w:r>
        <w:r w:rsidDel="00362BDD">
          <w:rPr>
            <w:rFonts w:ascii="Arial" w:hAnsi="Arial" w:cs="Arial"/>
            <w:i/>
            <w:color w:val="943634" w:themeColor="accent2" w:themeShade="BF"/>
            <w:sz w:val="24"/>
            <w:szCs w:val="24"/>
          </w:rPr>
          <w:t>Reference:</w:t>
        </w:r>
        <w:r w:rsidR="00B756DC" w:rsidDel="00362BDD">
          <w:rPr>
            <w:rFonts w:ascii="Arial" w:hAnsi="Arial" w:cs="Arial"/>
            <w:i/>
            <w:color w:val="943634" w:themeColor="accent2" w:themeShade="BF"/>
            <w:sz w:val="24"/>
            <w:szCs w:val="24"/>
          </w:rPr>
          <w:t xml:space="preserve">  </w:t>
        </w:r>
        <w:r w:rsidR="00B756DC" w:rsidRPr="00B756DC" w:rsidDel="00362BDD">
          <w:rPr>
            <w:rFonts w:ascii="Arial" w:hAnsi="Arial" w:cs="Arial"/>
            <w:i/>
            <w:color w:val="943634" w:themeColor="accent2" w:themeShade="BF"/>
            <w:sz w:val="24"/>
            <w:szCs w:val="24"/>
          </w:rPr>
          <w:t>https://news.cctexas.com/resources/facts/city-of-corpus-christi-history#:~:text=In%20the%20year%201519%2C%20on,the%20%E2%80%9CBody%20of%20Christ.%E2%80%9D</w:t>
        </w:r>
        <w:r w:rsidDel="00362BDD">
          <w:rPr>
            <w:rFonts w:ascii="Arial" w:hAnsi="Arial" w:cs="Arial"/>
            <w:i/>
            <w:color w:val="943634" w:themeColor="accent2" w:themeShade="BF"/>
            <w:sz w:val="24"/>
            <w:szCs w:val="24"/>
          </w:rPr>
          <w:t xml:space="preserve">  </w:t>
        </w:r>
      </w:moveFrom>
    </w:p>
    <w:p w14:paraId="7F13A829" w14:textId="51427C81" w:rsidR="00380EA0" w:rsidRPr="006707BE" w:rsidDel="00977721" w:rsidRDefault="00380EA0" w:rsidP="00362BDD">
      <w:pPr>
        <w:spacing w:after="0" w:line="240" w:lineRule="auto"/>
        <w:rPr>
          <w:del w:id="390" w:author="Kelly Kantack" w:date="2024-03-01T11:06:00Z"/>
          <w:rFonts w:ascii="Arial" w:hAnsi="Arial" w:cs="Arial"/>
          <w:i/>
          <w:sz w:val="24"/>
          <w:szCs w:val="24"/>
        </w:rPr>
        <w:pPrChange w:id="391" w:author="Kelly Kantack" w:date="2024-03-01T10:57:00Z">
          <w:pPr>
            <w:spacing w:after="0" w:line="240" w:lineRule="auto"/>
          </w:pPr>
        </w:pPrChange>
      </w:pPr>
      <w:moveFrom w:id="392" w:author="Kelly Kantack" w:date="2024-03-01T10:57:00Z">
        <w:r w:rsidDel="00362BDD">
          <w:rPr>
            <w:rFonts w:ascii="Arial" w:hAnsi="Arial" w:cs="Arial"/>
            <w:i/>
            <w:sz w:val="24"/>
            <w:szCs w:val="24"/>
          </w:rPr>
          <w:t>______________________________________________________________________________</w:t>
        </w:r>
      </w:moveFrom>
      <w:moveFromRangeEnd w:id="382"/>
    </w:p>
    <w:p w14:paraId="64CCC811" w14:textId="166B18F0" w:rsidR="00977721" w:rsidRPr="006707BE" w:rsidDel="00977721" w:rsidRDefault="00977721" w:rsidP="00977721">
      <w:pPr>
        <w:spacing w:after="0" w:line="240" w:lineRule="auto"/>
        <w:rPr>
          <w:del w:id="393" w:author="Kelly Kantack" w:date="2024-03-01T11:06:00Z"/>
          <w:moveTo w:id="394" w:author="Kelly Kantack" w:date="2024-03-01T11:05:00Z"/>
          <w:rFonts w:ascii="Arial" w:hAnsi="Arial" w:cs="Arial"/>
          <w:i/>
          <w:sz w:val="24"/>
          <w:szCs w:val="24"/>
        </w:rPr>
      </w:pPr>
      <w:moveToRangeStart w:id="395" w:author="Kelly Kantack" w:date="2024-03-01T11:05:00Z" w:name="move160183575"/>
      <w:moveTo w:id="396" w:author="Kelly Kantack" w:date="2024-03-01T11:05:00Z">
        <w:del w:id="397" w:author="Kelly Kantack" w:date="2024-03-01T11:06:00Z">
          <w:r w:rsidDel="00977721">
            <w:rPr>
              <w:rFonts w:ascii="Arial" w:hAnsi="Arial" w:cs="Arial"/>
              <w:i/>
              <w:sz w:val="24"/>
              <w:szCs w:val="24"/>
            </w:rPr>
            <w:delText>______________________________________________________________________________</w:delText>
          </w:r>
        </w:del>
      </w:moveTo>
    </w:p>
    <w:p w14:paraId="1F242E9C" w14:textId="4DB09628" w:rsidR="00977721" w:rsidRPr="00557F6B" w:rsidRDefault="00977721" w:rsidP="00977721">
      <w:pPr>
        <w:spacing w:after="0" w:line="240" w:lineRule="auto"/>
        <w:rPr>
          <w:moveTo w:id="398" w:author="Kelly Kantack" w:date="2024-03-01T11:05:00Z"/>
          <w:rFonts w:ascii="Arial" w:hAnsi="Arial" w:cs="Arial"/>
          <w:i/>
          <w:color w:val="943634" w:themeColor="accent2" w:themeShade="BF"/>
          <w:sz w:val="24"/>
          <w:szCs w:val="24"/>
        </w:rPr>
      </w:pPr>
      <w:moveTo w:id="399" w:author="Kelly Kantack" w:date="2024-03-01T11:05:00Z">
        <w:del w:id="400" w:author="Kelly Kantack" w:date="2024-03-01T11:06:00Z">
          <w:r w:rsidDel="00977721">
            <w:rPr>
              <w:rFonts w:ascii="Arial" w:hAnsi="Arial" w:cs="Arial"/>
              <w:b/>
              <w:sz w:val="24"/>
              <w:szCs w:val="24"/>
              <w:highlight w:val="yellow"/>
            </w:rPr>
            <w:delText>B</w:delText>
          </w:r>
          <w:r w:rsidRPr="00BF589C" w:rsidDel="00977721">
            <w:rPr>
              <w:rFonts w:ascii="Arial" w:hAnsi="Arial" w:cs="Arial"/>
              <w:b/>
              <w:sz w:val="24"/>
              <w:szCs w:val="24"/>
              <w:highlight w:val="yellow"/>
            </w:rPr>
            <w:delText>_</w:delText>
          </w:r>
          <w:r w:rsidDel="00977721">
            <w:rPr>
              <w:rFonts w:ascii="Arial" w:hAnsi="Arial" w:cs="Arial"/>
              <w:b/>
              <w:sz w:val="24"/>
              <w:szCs w:val="24"/>
              <w:highlight w:val="yellow"/>
            </w:rPr>
            <w:delText>4</w:delText>
          </w:r>
          <w:r w:rsidRPr="00BF589C" w:rsidDel="00977721">
            <w:rPr>
              <w:rFonts w:ascii="Arial" w:hAnsi="Arial" w:cs="Arial"/>
              <w:b/>
              <w:sz w:val="24"/>
              <w:szCs w:val="24"/>
              <w:highlight w:val="yellow"/>
            </w:rPr>
            <w:delText xml:space="preserve">  </w:delText>
          </w:r>
        </w:del>
        <w:r>
          <w:rPr>
            <w:rFonts w:ascii="Arial" w:hAnsi="Arial" w:cs="Arial"/>
            <w:sz w:val="24"/>
            <w:szCs w:val="24"/>
          </w:rPr>
          <w:t>Which army was drowned in the Red Sea as they chased the Israelites</w:t>
        </w:r>
        <w:r w:rsidRPr="006707BE">
          <w:rPr>
            <w:rFonts w:ascii="Arial" w:hAnsi="Arial" w:cs="Arial"/>
            <w:sz w:val="24"/>
            <w:szCs w:val="24"/>
          </w:rPr>
          <w:t>?</w:t>
        </w:r>
      </w:moveTo>
    </w:p>
    <w:p w14:paraId="4A1CE8DE" w14:textId="77777777" w:rsidR="00977721" w:rsidRPr="006707BE" w:rsidRDefault="00977721" w:rsidP="00977721">
      <w:pPr>
        <w:spacing w:after="0" w:line="240" w:lineRule="auto"/>
        <w:jc w:val="right"/>
        <w:rPr>
          <w:moveTo w:id="401" w:author="Kelly Kantack" w:date="2024-03-01T11:05:00Z"/>
          <w:rFonts w:ascii="Arial" w:hAnsi="Arial" w:cs="Arial"/>
          <w:b/>
          <w:i/>
          <w:sz w:val="24"/>
          <w:szCs w:val="24"/>
          <w:u w:val="single"/>
        </w:rPr>
      </w:pPr>
      <w:moveTo w:id="402" w:author="Kelly Kantack" w:date="2024-03-01T11:05:00Z">
        <w:r>
          <w:rPr>
            <w:rFonts w:ascii="Arial" w:hAnsi="Arial" w:cs="Arial"/>
            <w:b/>
            <w:sz w:val="24"/>
            <w:szCs w:val="24"/>
            <w:u w:val="single"/>
          </w:rPr>
          <w:t>Egyptian</w:t>
        </w:r>
        <w:r w:rsidRPr="006707BE">
          <w:rPr>
            <w:rFonts w:ascii="Arial" w:hAnsi="Arial" w:cs="Arial"/>
            <w:b/>
            <w:i/>
            <w:sz w:val="24"/>
            <w:szCs w:val="24"/>
            <w:u w:val="single"/>
          </w:rPr>
          <w:t xml:space="preserve"> </w:t>
        </w:r>
      </w:moveTo>
    </w:p>
    <w:p w14:paraId="521E7074" w14:textId="77777777" w:rsidR="00977721" w:rsidRPr="006707BE" w:rsidRDefault="00977721" w:rsidP="00977721">
      <w:pPr>
        <w:spacing w:after="0" w:line="240" w:lineRule="auto"/>
        <w:jc w:val="right"/>
        <w:rPr>
          <w:moveTo w:id="403" w:author="Kelly Kantack" w:date="2024-03-01T11:05:00Z"/>
          <w:rFonts w:ascii="Arial" w:hAnsi="Arial" w:cs="Arial"/>
          <w:i/>
          <w:sz w:val="24"/>
          <w:szCs w:val="24"/>
        </w:rPr>
      </w:pPr>
      <w:moveTo w:id="404" w:author="Kelly Kantack" w:date="2024-03-01T11:05:00Z">
        <w:r w:rsidRPr="006707BE">
          <w:rPr>
            <w:rFonts w:ascii="Arial" w:hAnsi="Arial" w:cs="Arial"/>
            <w:i/>
            <w:sz w:val="24"/>
            <w:szCs w:val="24"/>
          </w:rPr>
          <w:t>Alternate answers:</w:t>
        </w:r>
      </w:moveTo>
    </w:p>
    <w:p w14:paraId="74CCE9E1" w14:textId="73E9B146" w:rsidR="00977721" w:rsidRPr="006707BE" w:rsidRDefault="00977721" w:rsidP="00977721">
      <w:pPr>
        <w:spacing w:after="0" w:line="240" w:lineRule="auto"/>
        <w:jc w:val="right"/>
        <w:rPr>
          <w:moveTo w:id="405" w:author="Kelly Kantack" w:date="2024-03-01T11:05:00Z"/>
          <w:rFonts w:ascii="Arial" w:hAnsi="Arial" w:cs="Arial"/>
          <w:b/>
          <w:sz w:val="24"/>
          <w:szCs w:val="24"/>
        </w:rPr>
      </w:pPr>
      <w:moveTo w:id="406" w:author="Kelly Kantack" w:date="2024-03-01T11:05:00Z">
        <w:del w:id="407" w:author="Kelly Kantack" w:date="2024-03-01T12:10:00Z">
          <w:r w:rsidDel="00A604C9">
            <w:rPr>
              <w:rFonts w:ascii="Arial" w:hAnsi="Arial" w:cs="Arial"/>
              <w:b/>
              <w:sz w:val="24"/>
              <w:szCs w:val="24"/>
            </w:rPr>
            <w:delText>Pharoah’s</w:delText>
          </w:r>
        </w:del>
        <w:ins w:id="408" w:author="Kelly Kantack" w:date="2024-03-01T12:10:00Z">
          <w:r w:rsidR="00A604C9">
            <w:rPr>
              <w:rFonts w:ascii="Arial" w:hAnsi="Arial" w:cs="Arial"/>
              <w:b/>
              <w:sz w:val="24"/>
              <w:szCs w:val="24"/>
            </w:rPr>
            <w:t>Pharaoh’s</w:t>
          </w:r>
        </w:ins>
        <w:r>
          <w:rPr>
            <w:rFonts w:ascii="Arial" w:hAnsi="Arial" w:cs="Arial"/>
            <w:b/>
            <w:sz w:val="24"/>
            <w:szCs w:val="24"/>
          </w:rPr>
          <w:t xml:space="preserve"> Army</w:t>
        </w:r>
      </w:moveTo>
    </w:p>
    <w:p w14:paraId="74355179" w14:textId="77777777" w:rsidR="00977721" w:rsidRDefault="00977721" w:rsidP="00977721">
      <w:pPr>
        <w:spacing w:after="0" w:line="240" w:lineRule="auto"/>
        <w:rPr>
          <w:moveTo w:id="409" w:author="Kelly Kantack" w:date="2024-03-01T11:05:00Z"/>
          <w:rFonts w:ascii="Arial" w:hAnsi="Arial" w:cs="Arial"/>
          <w:i/>
          <w:color w:val="943634" w:themeColor="accent2" w:themeShade="BF"/>
          <w:sz w:val="24"/>
          <w:szCs w:val="24"/>
        </w:rPr>
      </w:pPr>
      <w:moveTo w:id="410" w:author="Kelly Kantack" w:date="2024-03-01T11:05:00Z">
        <w:r>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ab/>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Exodus</w:t>
        </w:r>
      </w:moveTo>
    </w:p>
    <w:moveToRangeEnd w:id="395"/>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A925E82" w:rsidR="00380EA0" w:rsidRPr="006707BE" w:rsidRDefault="00906265"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1792" behindDoc="0" locked="0" layoutInCell="1" allowOverlap="1" wp14:anchorId="79DD6934" wp14:editId="6F2E7ED2">
                <wp:simplePos x="0" y="0"/>
                <wp:positionH relativeFrom="column">
                  <wp:posOffset>3353435</wp:posOffset>
                </wp:positionH>
                <wp:positionV relativeFrom="paragraph">
                  <wp:posOffset>-86995</wp:posOffset>
                </wp:positionV>
                <wp:extent cx="3157220" cy="37909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5722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11D10494" w14:textId="185B95DE" w:rsidR="00BB48BE" w:rsidRPr="005C3566" w:rsidRDefault="00BB48BE" w:rsidP="00DC03EF">
                            <w:pPr>
                              <w:jc w:val="center"/>
                              <w:rPr>
                                <w:b/>
                                <w:sz w:val="96"/>
                              </w:rPr>
                            </w:pPr>
                            <w:r>
                              <w:rPr>
                                <w:b/>
                                <w:sz w:val="28"/>
                              </w:rPr>
                              <w:t>(colors / numbers / seasons / symbols)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264.05pt;margin-top:-6.85pt;width:248.6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" filled="f" stroked="f" strokeweight="1.75pt">
                <v:textbox>
                  <w:txbxContent>
                    <w:p w14:paraId="11D10494" w14:textId="185B95DE" w:rsidR="00BB48BE" w:rsidRPr="005C3566" w:rsidRDefault="00BB48BE" w:rsidP="00DC03EF">
                      <w:pPr>
                        <w:jc w:val="center"/>
                        <w:rPr>
                          <w:b/>
                          <w:sz w:val="96"/>
                        </w:rPr>
                      </w:pPr>
                      <w:r>
                        <w:rPr>
                          <w:b/>
                          <w:sz w:val="28"/>
                        </w:rPr>
                        <w:t>(colors / numbers / seasons / symbols)</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1C3F2C85" wp14:editId="1C4070A7">
                <wp:simplePos x="0" y="0"/>
                <wp:positionH relativeFrom="column">
                  <wp:posOffset>3353435</wp:posOffset>
                </wp:positionH>
                <wp:positionV relativeFrom="paragraph">
                  <wp:posOffset>-734695</wp:posOffset>
                </wp:positionV>
                <wp:extent cx="3104515" cy="956945"/>
                <wp:effectExtent l="0" t="0" r="19685" b="14605"/>
                <wp:wrapNone/>
                <wp:docPr id="10" name="Text Box 10"/>
                <wp:cNvGraphicFramePr/>
                <a:graphic xmlns:a="http://schemas.openxmlformats.org/drawingml/2006/main">
                  <a:graphicData uri="http://schemas.microsoft.com/office/word/2010/wordprocessingShape">
                    <wps:wsp>
                      <wps:cNvSpPr txBox="1"/>
                      <wps:spPr>
                        <a:xfrm>
                          <a:off x="0" y="0"/>
                          <a:ext cx="3104515" cy="95694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63B0D465" w:rsidR="00BB48BE" w:rsidRPr="005C3566" w:rsidRDefault="00BB48BE"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264.05pt;margin-top:-57.85pt;width:244.45pt;height:7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" fillcolor="white [3201]" strokeweight="1.75pt">
                <v:textbox>
                  <w:txbxContent>
                    <w:p w14:paraId="5CD8FDD9" w14:textId="63B0D465" w:rsidR="00BB48BE" w:rsidRPr="005C3566" w:rsidRDefault="00BB48BE" w:rsidP="00380EA0">
                      <w:pPr>
                        <w:jc w:val="center"/>
                        <w:rPr>
                          <w:b/>
                          <w:sz w:val="96"/>
                        </w:rPr>
                      </w:pPr>
                      <w:r w:rsidRPr="005C3566">
                        <w:rPr>
                          <w:b/>
                          <w:sz w:val="48"/>
                        </w:rPr>
                        <w:t>ROUND</w:t>
                      </w:r>
                      <w:r>
                        <w:rPr>
                          <w:b/>
                          <w:sz w:val="96"/>
                        </w:rPr>
                        <w:t xml:space="preserve"> 4</w:t>
                      </w:r>
                    </w:p>
                  </w:txbxContent>
                </v:textbox>
              </v:shape>
            </w:pict>
          </mc:Fallback>
        </mc:AlternateContent>
      </w:r>
      <w:r w:rsidR="00380EA0" w:rsidRPr="006707BE">
        <w:rPr>
          <w:rFonts w:ascii="Arial" w:hAnsi="Arial" w:cs="Arial"/>
          <w:b/>
          <w:sz w:val="24"/>
          <w:szCs w:val="24"/>
        </w:rPr>
        <w:t xml:space="preserve">++++++   Round </w:t>
      </w:r>
      <w:r w:rsidR="00E5628B">
        <w:rPr>
          <w:rFonts w:ascii="Arial" w:hAnsi="Arial" w:cs="Arial"/>
          <w:b/>
          <w:sz w:val="24"/>
          <w:szCs w:val="24"/>
        </w:rPr>
        <w:t>4</w:t>
      </w:r>
      <w:r w:rsidR="00380EA0" w:rsidRPr="006707BE">
        <w:rPr>
          <w:rFonts w:ascii="Arial" w:hAnsi="Arial" w:cs="Arial"/>
          <w:b/>
          <w:sz w:val="24"/>
          <w:szCs w:val="24"/>
        </w:rPr>
        <w:t xml:space="preserve">   +++++</w:t>
      </w:r>
      <w:r w:rsidR="004E0380">
        <w:rPr>
          <w:rFonts w:ascii="Arial" w:hAnsi="Arial" w:cs="Arial"/>
          <w:b/>
          <w:sz w:val="24"/>
          <w:szCs w:val="24"/>
        </w:rPr>
        <w:br/>
      </w:r>
    </w:p>
    <w:p w14:paraId="5F48069A" w14:textId="031D8FA9" w:rsidR="004E0380" w:rsidRDefault="004E0380" w:rsidP="00380EA0">
      <w:pPr>
        <w:spacing w:after="0" w:line="240" w:lineRule="auto"/>
        <w:rPr>
          <w:rFonts w:ascii="Arial" w:hAnsi="Arial" w:cs="Arial"/>
          <w:sz w:val="24"/>
          <w:szCs w:val="24"/>
        </w:rPr>
      </w:pPr>
      <w:r>
        <w:rPr>
          <w:rFonts w:ascii="Arial" w:hAnsi="Arial" w:cs="Arial"/>
          <w:szCs w:val="24"/>
        </w:rPr>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 seasons</w:t>
      </w:r>
      <w:r>
        <w:rPr>
          <w:rFonts w:ascii="Arial" w:hAnsi="Arial" w:cs="Arial"/>
          <w:color w:val="0000FF"/>
          <w:sz w:val="24"/>
          <w:szCs w:val="24"/>
        </w:rPr>
        <w:t>.</w:t>
      </w:r>
      <w:r w:rsidRPr="004E0380">
        <w:rPr>
          <w:rFonts w:ascii="Arial" w:hAnsi="Arial" w:cs="Arial"/>
          <w:color w:val="0000FF"/>
          <w:sz w:val="24"/>
          <w:szCs w:val="24"/>
        </w:rPr>
        <w:t>”</w:t>
      </w:r>
    </w:p>
    <w:p w14:paraId="4249C0BA" w14:textId="77777777" w:rsidR="004E0380" w:rsidRDefault="004E0380" w:rsidP="00380EA0">
      <w:pPr>
        <w:spacing w:after="0" w:line="240" w:lineRule="auto"/>
        <w:rPr>
          <w:rFonts w:ascii="Arial" w:hAnsi="Arial" w:cs="Arial"/>
          <w:sz w:val="24"/>
          <w:szCs w:val="24"/>
        </w:rPr>
      </w:pPr>
    </w:p>
    <w:p w14:paraId="44648852" w14:textId="69321B2F" w:rsidR="00DC03EF"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sidR="00B71939">
        <w:rPr>
          <w:rFonts w:ascii="Arial" w:hAnsi="Arial" w:cs="Arial"/>
          <w:sz w:val="24"/>
          <w:szCs w:val="24"/>
        </w:rPr>
        <w:t>How many seasons are there in the Catholic Church’s liturgical year</w:t>
      </w:r>
      <w:r w:rsidRPr="006707BE">
        <w:rPr>
          <w:rFonts w:ascii="Arial" w:hAnsi="Arial" w:cs="Arial"/>
          <w:sz w:val="24"/>
          <w:szCs w:val="24"/>
        </w:rPr>
        <w:t>?</w:t>
      </w:r>
    </w:p>
    <w:p w14:paraId="19EE9861" w14:textId="47177D5C" w:rsidR="00380EA0" w:rsidRPr="006707BE" w:rsidRDefault="00B71939" w:rsidP="00380EA0">
      <w:pPr>
        <w:spacing w:after="0" w:line="240" w:lineRule="auto"/>
        <w:jc w:val="right"/>
        <w:rPr>
          <w:rFonts w:ascii="Arial" w:hAnsi="Arial" w:cs="Arial"/>
          <w:b/>
          <w:i/>
          <w:sz w:val="24"/>
          <w:szCs w:val="24"/>
          <w:u w:val="single"/>
        </w:rPr>
      </w:pPr>
      <w:r>
        <w:rPr>
          <w:rFonts w:ascii="Arial" w:hAnsi="Arial" w:cs="Arial"/>
          <w:b/>
          <w:sz w:val="24"/>
          <w:szCs w:val="24"/>
          <w:u w:val="single"/>
        </w:rPr>
        <w:t>six</w:t>
      </w:r>
      <w:r w:rsidR="00380EA0" w:rsidRPr="006707BE">
        <w:rPr>
          <w:rFonts w:ascii="Arial" w:hAnsi="Arial" w:cs="Arial"/>
          <w:b/>
          <w:i/>
          <w:sz w:val="24"/>
          <w:szCs w:val="24"/>
          <w:u w:val="single"/>
        </w:rPr>
        <w:t xml:space="preserve"> </w:t>
      </w:r>
    </w:p>
    <w:p w14:paraId="4F26A474" w14:textId="0CD579C0" w:rsidR="00380EA0" w:rsidRPr="00B719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1939" w:rsidRPr="00B71939">
        <w:t xml:space="preserve"> </w:t>
      </w:r>
      <w:r w:rsidR="00B71939"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72246709"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2  </w:t>
      </w:r>
      <w:r w:rsidR="00B71939">
        <w:rPr>
          <w:rFonts w:ascii="Arial" w:hAnsi="Arial" w:cs="Arial"/>
          <w:sz w:val="24"/>
          <w:szCs w:val="24"/>
        </w:rPr>
        <w:t>What is the name for the season comprising of the four weeks before the celebration of Jesus’ birth</w:t>
      </w:r>
      <w:r w:rsidRPr="006707BE">
        <w:rPr>
          <w:rFonts w:ascii="Arial" w:hAnsi="Arial" w:cs="Arial"/>
          <w:sz w:val="24"/>
          <w:szCs w:val="24"/>
        </w:rPr>
        <w:t>?</w:t>
      </w:r>
    </w:p>
    <w:p w14:paraId="095D7DFE" w14:textId="6D5BC1EF"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A</w:t>
      </w:r>
      <w:r w:rsidR="00B71939">
        <w:rPr>
          <w:rFonts w:ascii="Arial" w:hAnsi="Arial" w:cs="Arial"/>
          <w:b/>
          <w:sz w:val="24"/>
          <w:szCs w:val="24"/>
          <w:u w:val="single"/>
        </w:rPr>
        <w:t>dvent</w:t>
      </w:r>
      <w:r w:rsidR="00380EA0" w:rsidRPr="006707BE">
        <w:rPr>
          <w:rFonts w:ascii="Arial" w:hAnsi="Arial" w:cs="Arial"/>
          <w:b/>
          <w:i/>
          <w:sz w:val="24"/>
          <w:szCs w:val="24"/>
          <w:u w:val="single"/>
        </w:rPr>
        <w:t xml:space="preserve"> </w:t>
      </w:r>
    </w:p>
    <w:p w14:paraId="5B829E4B" w14:textId="0A6257A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CB3FB33" w14:textId="2779F21E" w:rsidR="00B71939"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sidR="00F3513A">
        <w:rPr>
          <w:rFonts w:ascii="Arial" w:hAnsi="Arial" w:cs="Arial"/>
          <w:sz w:val="24"/>
          <w:szCs w:val="24"/>
        </w:rPr>
        <w:t>What very short season, when Christians recall the suffering, death, and resurrection of Jesus, is considered the holiest three days of the liturgical year?</w:t>
      </w:r>
    </w:p>
    <w:p w14:paraId="79AC5600" w14:textId="2F17AB16" w:rsidR="00B71939" w:rsidRPr="006707BE" w:rsidRDefault="00B71939" w:rsidP="00B332CE">
      <w:pPr>
        <w:spacing w:after="0" w:line="240" w:lineRule="auto"/>
        <w:jc w:val="right"/>
        <w:rPr>
          <w:rFonts w:ascii="Arial" w:hAnsi="Arial" w:cs="Arial"/>
          <w:b/>
          <w:i/>
          <w:sz w:val="24"/>
          <w:szCs w:val="24"/>
          <w:u w:val="single"/>
        </w:rPr>
      </w:pPr>
      <w:r>
        <w:rPr>
          <w:rFonts w:ascii="Arial" w:hAnsi="Arial" w:cs="Arial"/>
          <w:b/>
          <w:sz w:val="24"/>
          <w:szCs w:val="24"/>
          <w:u w:val="single"/>
        </w:rPr>
        <w:t>Triduum</w:t>
      </w:r>
      <w:r w:rsidR="00B332CE">
        <w:rPr>
          <w:rFonts w:ascii="Arial" w:hAnsi="Arial" w:cs="Arial"/>
          <w:b/>
          <w:i/>
          <w:sz w:val="24"/>
          <w:szCs w:val="24"/>
          <w:u w:val="single"/>
        </w:rPr>
        <w:t xml:space="preserve"> </w:t>
      </w:r>
    </w:p>
    <w:p w14:paraId="6099E0FC" w14:textId="4759882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5013A7A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sidR="00933BD3">
        <w:rPr>
          <w:rFonts w:ascii="Arial" w:hAnsi="Arial" w:cs="Arial"/>
          <w:sz w:val="24"/>
          <w:szCs w:val="24"/>
        </w:rPr>
        <w:t xml:space="preserve">What is the name of the liturgical season that lasts for 50 days and is a </w:t>
      </w:r>
      <w:r w:rsidR="00933BD3" w:rsidRPr="00933BD3">
        <w:rPr>
          <w:rFonts w:ascii="Arial" w:hAnsi="Arial" w:cs="Arial"/>
          <w:sz w:val="24"/>
          <w:szCs w:val="24"/>
        </w:rPr>
        <w:t>joyful celebration of the Lord's resurrection from the dead and his sending forth of the Holy Spirit</w:t>
      </w:r>
      <w:r w:rsidRPr="006707BE">
        <w:rPr>
          <w:rFonts w:ascii="Arial" w:hAnsi="Arial" w:cs="Arial"/>
          <w:sz w:val="24"/>
          <w:szCs w:val="24"/>
        </w:rPr>
        <w:t>?</w:t>
      </w:r>
    </w:p>
    <w:p w14:paraId="29F9EB7A" w14:textId="1E82DAC9"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Easter</w:t>
      </w:r>
      <w:r w:rsidR="00380EA0" w:rsidRPr="006707BE">
        <w:rPr>
          <w:rFonts w:ascii="Arial" w:hAnsi="Arial" w:cs="Arial"/>
          <w:b/>
          <w:i/>
          <w:sz w:val="24"/>
          <w:szCs w:val="24"/>
          <w:u w:val="single"/>
        </w:rPr>
        <w:t xml:space="preserve"> </w:t>
      </w:r>
    </w:p>
    <w:p w14:paraId="6A090302" w14:textId="4AE60DDA"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0C4A3E1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sidR="00933BD3">
        <w:rPr>
          <w:rFonts w:ascii="Arial" w:hAnsi="Arial" w:cs="Arial"/>
          <w:sz w:val="24"/>
          <w:szCs w:val="24"/>
        </w:rPr>
        <w:t xml:space="preserve">What is the name of the season that is </w:t>
      </w:r>
      <w:r w:rsidR="00933BD3" w:rsidRPr="00933BD3">
        <w:rPr>
          <w:rFonts w:ascii="Arial" w:hAnsi="Arial" w:cs="Arial"/>
          <w:sz w:val="24"/>
          <w:szCs w:val="24"/>
        </w:rPr>
        <w:t>divided into two sections</w:t>
      </w:r>
      <w:r w:rsidR="00933BD3">
        <w:rPr>
          <w:rFonts w:ascii="Arial" w:hAnsi="Arial" w:cs="Arial"/>
          <w:sz w:val="24"/>
          <w:szCs w:val="24"/>
        </w:rPr>
        <w:t xml:space="preserve"> over the year and</w:t>
      </w:r>
      <w:r w:rsidR="00933BD3" w:rsidRPr="00933BD3">
        <w:rPr>
          <w:rFonts w:ascii="Arial" w:hAnsi="Arial" w:cs="Arial"/>
          <w:sz w:val="24"/>
          <w:szCs w:val="24"/>
        </w:rPr>
        <w:t xml:space="preserve"> wherein the faithful consider the fullness of Jesus' teachings and works among </w:t>
      </w:r>
      <w:r w:rsidR="00F3513A">
        <w:rPr>
          <w:rFonts w:ascii="Arial" w:hAnsi="Arial" w:cs="Arial"/>
          <w:sz w:val="24"/>
          <w:szCs w:val="24"/>
        </w:rPr>
        <w:t>H</w:t>
      </w:r>
      <w:r w:rsidR="00F3513A" w:rsidRPr="00933BD3">
        <w:rPr>
          <w:rFonts w:ascii="Arial" w:hAnsi="Arial" w:cs="Arial"/>
          <w:sz w:val="24"/>
          <w:szCs w:val="24"/>
        </w:rPr>
        <w:t xml:space="preserve">is </w:t>
      </w:r>
      <w:r w:rsidR="00933BD3" w:rsidRPr="00933BD3">
        <w:rPr>
          <w:rFonts w:ascii="Arial" w:hAnsi="Arial" w:cs="Arial"/>
          <w:sz w:val="24"/>
          <w:szCs w:val="24"/>
        </w:rPr>
        <w:t>people</w:t>
      </w:r>
    </w:p>
    <w:p w14:paraId="42031031" w14:textId="583ACA78"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Ordinary Time</w:t>
      </w:r>
      <w:r w:rsidR="00380EA0" w:rsidRPr="006707BE">
        <w:rPr>
          <w:rFonts w:ascii="Arial" w:hAnsi="Arial" w:cs="Arial"/>
          <w:b/>
          <w:i/>
          <w:sz w:val="24"/>
          <w:szCs w:val="24"/>
          <w:u w:val="single"/>
        </w:rPr>
        <w:t xml:space="preserve"> </w:t>
      </w:r>
    </w:p>
    <w:p w14:paraId="30F4C1C0" w14:textId="4F821619"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360D2C0" w14:textId="165DD70D" w:rsidR="00933BD3" w:rsidRPr="006707BE" w:rsidRDefault="00933BD3" w:rsidP="00933BD3">
      <w:pPr>
        <w:spacing w:after="0" w:line="240" w:lineRule="auto"/>
        <w:rPr>
          <w:rFonts w:ascii="Arial" w:hAnsi="Arial" w:cs="Arial"/>
          <w:sz w:val="24"/>
          <w:szCs w:val="24"/>
        </w:rPr>
      </w:pPr>
      <w:r>
        <w:rPr>
          <w:rFonts w:ascii="Arial" w:hAnsi="Arial" w:cs="Arial"/>
          <w:b/>
          <w:sz w:val="24"/>
          <w:szCs w:val="24"/>
        </w:rPr>
        <w:t xml:space="preserve">4.6  </w:t>
      </w:r>
      <w:r>
        <w:rPr>
          <w:rFonts w:ascii="Arial" w:hAnsi="Arial" w:cs="Arial"/>
          <w:sz w:val="24"/>
          <w:szCs w:val="24"/>
        </w:rPr>
        <w:t xml:space="preserve">What is the name of the </w:t>
      </w:r>
      <w:r w:rsidR="00F3513A">
        <w:rPr>
          <w:rFonts w:ascii="Arial" w:hAnsi="Arial" w:cs="Arial"/>
          <w:sz w:val="24"/>
          <w:szCs w:val="24"/>
        </w:rPr>
        <w:t>six-week-</w:t>
      </w:r>
      <w:r>
        <w:rPr>
          <w:rFonts w:ascii="Arial" w:hAnsi="Arial" w:cs="Arial"/>
          <w:sz w:val="24"/>
          <w:szCs w:val="24"/>
        </w:rPr>
        <w:t xml:space="preserve">long season before Easter? </w:t>
      </w:r>
    </w:p>
    <w:p w14:paraId="1481F13C" w14:textId="7BBAFCD3" w:rsidR="00933BD3" w:rsidRPr="006707BE" w:rsidRDefault="00933BD3" w:rsidP="00933BD3">
      <w:pPr>
        <w:spacing w:after="0" w:line="240" w:lineRule="auto"/>
        <w:jc w:val="right"/>
        <w:rPr>
          <w:rFonts w:ascii="Arial" w:hAnsi="Arial" w:cs="Arial"/>
          <w:b/>
          <w:i/>
          <w:sz w:val="24"/>
          <w:szCs w:val="24"/>
          <w:u w:val="single"/>
        </w:rPr>
      </w:pPr>
      <w:r>
        <w:rPr>
          <w:rFonts w:ascii="Arial" w:hAnsi="Arial" w:cs="Arial"/>
          <w:b/>
          <w:sz w:val="24"/>
          <w:szCs w:val="24"/>
          <w:u w:val="single"/>
        </w:rPr>
        <w:t>Lent</w:t>
      </w:r>
      <w:r w:rsidRPr="006707BE">
        <w:rPr>
          <w:rFonts w:ascii="Arial" w:hAnsi="Arial" w:cs="Arial"/>
          <w:b/>
          <w:i/>
          <w:sz w:val="24"/>
          <w:szCs w:val="24"/>
          <w:u w:val="single"/>
        </w:rPr>
        <w:t xml:space="preserve"> </w:t>
      </w:r>
    </w:p>
    <w:p w14:paraId="667182A2" w14:textId="593E3974" w:rsidR="00933BD3" w:rsidRPr="006707BE" w:rsidRDefault="00933BD3" w:rsidP="00933BD3">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8AAAFB" w14:textId="77777777" w:rsidR="00933BD3" w:rsidRPr="006707BE" w:rsidRDefault="00933BD3" w:rsidP="00933BD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CE4B01" w14:textId="290FC4B9" w:rsidR="00933BD3" w:rsidRPr="006707BE" w:rsidRDefault="00933BD3" w:rsidP="00933BD3">
      <w:pPr>
        <w:spacing w:after="0" w:line="240" w:lineRule="auto"/>
        <w:rPr>
          <w:rFonts w:ascii="Arial" w:hAnsi="Arial" w:cs="Arial"/>
          <w:sz w:val="24"/>
          <w:szCs w:val="24"/>
        </w:rPr>
      </w:pPr>
      <w:r>
        <w:rPr>
          <w:rFonts w:ascii="Arial" w:hAnsi="Arial" w:cs="Arial"/>
          <w:b/>
          <w:sz w:val="24"/>
          <w:szCs w:val="24"/>
        </w:rPr>
        <w:t>4.</w:t>
      </w:r>
      <w:r w:rsidR="007A51C4">
        <w:rPr>
          <w:rFonts w:ascii="Arial" w:hAnsi="Arial" w:cs="Arial"/>
          <w:b/>
          <w:sz w:val="24"/>
          <w:szCs w:val="24"/>
        </w:rPr>
        <w:t>7</w:t>
      </w:r>
      <w:r>
        <w:rPr>
          <w:rFonts w:ascii="Arial" w:hAnsi="Arial" w:cs="Arial"/>
          <w:b/>
          <w:sz w:val="24"/>
          <w:szCs w:val="24"/>
        </w:rPr>
        <w:t xml:space="preserve">  </w:t>
      </w:r>
      <w:r>
        <w:rPr>
          <w:rFonts w:ascii="Arial" w:hAnsi="Arial" w:cs="Arial"/>
          <w:sz w:val="24"/>
          <w:szCs w:val="24"/>
        </w:rPr>
        <w:t>Which of the six liturgical seasons is missing from this list</w:t>
      </w:r>
      <w:r w:rsidR="007A51C4">
        <w:rPr>
          <w:rFonts w:ascii="Arial" w:hAnsi="Arial" w:cs="Arial"/>
          <w:sz w:val="24"/>
          <w:szCs w:val="24"/>
        </w:rPr>
        <w:t xml:space="preserve">: Advent, Lent, Triduum, Easter, and </w:t>
      </w:r>
      <w:r w:rsidR="00B332CE">
        <w:rPr>
          <w:rFonts w:ascii="Arial" w:hAnsi="Arial" w:cs="Arial"/>
          <w:sz w:val="24"/>
          <w:szCs w:val="24"/>
        </w:rPr>
        <w:t>Ordinary</w:t>
      </w:r>
      <w:r w:rsidR="007A51C4">
        <w:rPr>
          <w:rFonts w:ascii="Arial" w:hAnsi="Arial" w:cs="Arial"/>
          <w:sz w:val="24"/>
          <w:szCs w:val="24"/>
        </w:rPr>
        <w:t xml:space="preserve"> Time?</w:t>
      </w:r>
      <w:r>
        <w:rPr>
          <w:rFonts w:ascii="Arial" w:hAnsi="Arial" w:cs="Arial"/>
          <w:sz w:val="24"/>
          <w:szCs w:val="24"/>
        </w:rPr>
        <w:t xml:space="preserve"> </w:t>
      </w:r>
    </w:p>
    <w:p w14:paraId="70204DD0" w14:textId="369409E6" w:rsidR="00933BD3" w:rsidRPr="006707BE" w:rsidRDefault="007A51C4" w:rsidP="00933BD3">
      <w:pPr>
        <w:spacing w:after="0" w:line="240" w:lineRule="auto"/>
        <w:jc w:val="right"/>
        <w:rPr>
          <w:rFonts w:ascii="Arial" w:hAnsi="Arial" w:cs="Arial"/>
          <w:b/>
          <w:i/>
          <w:sz w:val="24"/>
          <w:szCs w:val="24"/>
          <w:u w:val="single"/>
        </w:rPr>
      </w:pPr>
      <w:r>
        <w:rPr>
          <w:rFonts w:ascii="Arial" w:hAnsi="Arial" w:cs="Arial"/>
          <w:b/>
          <w:sz w:val="24"/>
          <w:szCs w:val="24"/>
          <w:u w:val="single"/>
        </w:rPr>
        <w:t>Christmas</w:t>
      </w:r>
      <w:r w:rsidR="00933BD3" w:rsidRPr="006707BE">
        <w:rPr>
          <w:rFonts w:ascii="Arial" w:hAnsi="Arial" w:cs="Arial"/>
          <w:b/>
          <w:i/>
          <w:sz w:val="24"/>
          <w:szCs w:val="24"/>
          <w:u w:val="single"/>
        </w:rPr>
        <w:t xml:space="preserve"> </w:t>
      </w:r>
    </w:p>
    <w:p w14:paraId="09097113" w14:textId="1A1A2C5C" w:rsidR="007A51C4" w:rsidRPr="006707BE" w:rsidDel="000805EC" w:rsidRDefault="00933BD3" w:rsidP="000805EC">
      <w:pPr>
        <w:spacing w:after="0" w:line="240" w:lineRule="auto"/>
        <w:rPr>
          <w:del w:id="411" w:author="Kelly Kantack" w:date="2024-03-01T11:52:00Z"/>
          <w:rFonts w:ascii="Arial" w:hAnsi="Arial" w:cs="Arial"/>
          <w:i/>
          <w:sz w:val="24"/>
          <w:szCs w:val="24"/>
        </w:rPr>
        <w:pPrChange w:id="412" w:author="Kelly Kantack" w:date="2024-03-01T11:52: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A43A478" w14:textId="7924791F" w:rsidR="007A51C4" w:rsidRPr="006707BE" w:rsidRDefault="007A51C4" w:rsidP="000805EC">
      <w:pPr>
        <w:spacing w:after="0" w:line="240" w:lineRule="auto"/>
        <w:rPr>
          <w:rFonts w:ascii="Arial" w:hAnsi="Arial" w:cs="Arial"/>
          <w:i/>
          <w:sz w:val="24"/>
          <w:szCs w:val="24"/>
        </w:rPr>
        <w:pPrChange w:id="413" w:author="Kelly Kantack" w:date="2024-03-01T11:52:00Z">
          <w:pPr>
            <w:spacing w:after="0" w:line="240" w:lineRule="auto"/>
          </w:pPr>
        </w:pPrChange>
      </w:pPr>
      <w:del w:id="414" w:author="Kelly Kantack" w:date="2024-03-01T11:52:00Z">
        <w:r w:rsidDel="000805EC">
          <w:rPr>
            <w:rFonts w:ascii="Arial" w:hAnsi="Arial" w:cs="Arial"/>
            <w:i/>
            <w:sz w:val="24"/>
            <w:szCs w:val="24"/>
          </w:rPr>
          <w:delText>______________________________________________________________________________</w:delText>
        </w:r>
      </w:del>
    </w:p>
    <w:p w14:paraId="5D5A3D55" w14:textId="77777777" w:rsidR="00780DE3" w:rsidRDefault="00780DE3">
      <w:pPr>
        <w:rPr>
          <w:rFonts w:ascii="Arial" w:hAnsi="Arial" w:cs="Arial"/>
          <w:szCs w:val="24"/>
        </w:rPr>
      </w:pPr>
      <w:r>
        <w:rPr>
          <w:rFonts w:ascii="Arial" w:hAnsi="Arial" w:cs="Arial"/>
          <w:szCs w:val="24"/>
        </w:rPr>
        <w:br w:type="page"/>
      </w:r>
    </w:p>
    <w:p w14:paraId="164C2549" w14:textId="795C19E4"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colors.</w:t>
      </w:r>
      <w:r w:rsidRPr="004E0380">
        <w:rPr>
          <w:rFonts w:ascii="Arial" w:hAnsi="Arial" w:cs="Arial"/>
          <w:color w:val="0000FF"/>
          <w:sz w:val="24"/>
          <w:szCs w:val="24"/>
        </w:rPr>
        <w:t>”</w:t>
      </w:r>
    </w:p>
    <w:p w14:paraId="20095CC6" w14:textId="17D055C8" w:rsidR="007A51C4" w:rsidRPr="006707BE" w:rsidRDefault="004E0380" w:rsidP="007A51C4">
      <w:pPr>
        <w:spacing w:after="0" w:line="240" w:lineRule="auto"/>
        <w:rPr>
          <w:rFonts w:ascii="Arial" w:hAnsi="Arial" w:cs="Arial"/>
          <w:sz w:val="24"/>
          <w:szCs w:val="24"/>
        </w:rPr>
      </w:pPr>
      <w:r>
        <w:rPr>
          <w:rFonts w:ascii="Arial" w:hAnsi="Arial" w:cs="Arial"/>
          <w:b/>
          <w:sz w:val="24"/>
          <w:szCs w:val="24"/>
        </w:rPr>
        <w:br/>
      </w:r>
      <w:r w:rsidR="007A51C4">
        <w:rPr>
          <w:rFonts w:ascii="Arial" w:hAnsi="Arial" w:cs="Arial"/>
          <w:b/>
          <w:sz w:val="24"/>
          <w:szCs w:val="24"/>
        </w:rPr>
        <w:t>4.</w:t>
      </w:r>
      <w:r w:rsidR="000D2778">
        <w:rPr>
          <w:rFonts w:ascii="Arial" w:hAnsi="Arial" w:cs="Arial"/>
          <w:b/>
          <w:sz w:val="24"/>
          <w:szCs w:val="24"/>
        </w:rPr>
        <w:t>8</w:t>
      </w:r>
      <w:r w:rsidR="007A51C4">
        <w:rPr>
          <w:rFonts w:ascii="Arial" w:hAnsi="Arial" w:cs="Arial"/>
          <w:b/>
          <w:sz w:val="24"/>
          <w:szCs w:val="24"/>
        </w:rPr>
        <w:t xml:space="preserve">  </w:t>
      </w:r>
      <w:r w:rsidR="007A51C4">
        <w:rPr>
          <w:rFonts w:ascii="Arial" w:hAnsi="Arial" w:cs="Arial"/>
          <w:sz w:val="24"/>
          <w:szCs w:val="24"/>
        </w:rPr>
        <w:t>What is the</w:t>
      </w:r>
      <w:r w:rsidR="000D2778">
        <w:rPr>
          <w:rFonts w:ascii="Arial" w:hAnsi="Arial" w:cs="Arial"/>
          <w:sz w:val="24"/>
          <w:szCs w:val="24"/>
        </w:rPr>
        <w:t xml:space="preserve"> usual color of the altar cloth and the priest’s vestments during the season of Easter—a color that represents l</w:t>
      </w:r>
      <w:r w:rsidR="000D2778" w:rsidRPr="000D2778">
        <w:rPr>
          <w:rFonts w:ascii="Arial" w:hAnsi="Arial" w:cs="Arial"/>
          <w:sz w:val="24"/>
          <w:szCs w:val="24"/>
        </w:rPr>
        <w:t xml:space="preserve">ight, innocence, purity, triumph, </w:t>
      </w:r>
      <w:r w:rsidR="000D2778">
        <w:rPr>
          <w:rFonts w:ascii="Arial" w:hAnsi="Arial" w:cs="Arial"/>
          <w:sz w:val="24"/>
          <w:szCs w:val="24"/>
        </w:rPr>
        <w:t xml:space="preserve">and </w:t>
      </w:r>
      <w:r w:rsidR="000D2778" w:rsidRPr="000D2778">
        <w:rPr>
          <w:rFonts w:ascii="Arial" w:hAnsi="Arial" w:cs="Arial"/>
          <w:sz w:val="24"/>
          <w:szCs w:val="24"/>
        </w:rPr>
        <w:t>glory</w:t>
      </w:r>
      <w:r w:rsidR="000D2778">
        <w:rPr>
          <w:rFonts w:ascii="Arial" w:hAnsi="Arial" w:cs="Arial"/>
          <w:sz w:val="24"/>
          <w:szCs w:val="24"/>
        </w:rPr>
        <w:t>?</w:t>
      </w:r>
      <w:r w:rsidR="007A51C4">
        <w:rPr>
          <w:rFonts w:ascii="Arial" w:hAnsi="Arial" w:cs="Arial"/>
          <w:sz w:val="24"/>
          <w:szCs w:val="24"/>
        </w:rPr>
        <w:t xml:space="preserve"> </w:t>
      </w:r>
    </w:p>
    <w:p w14:paraId="2238CEDB" w14:textId="2D53D169" w:rsidR="007A51C4" w:rsidRPr="006707BE" w:rsidRDefault="000D2778" w:rsidP="007A51C4">
      <w:pPr>
        <w:spacing w:after="0" w:line="240" w:lineRule="auto"/>
        <w:jc w:val="right"/>
        <w:rPr>
          <w:rFonts w:ascii="Arial" w:hAnsi="Arial" w:cs="Arial"/>
          <w:b/>
          <w:i/>
          <w:sz w:val="24"/>
          <w:szCs w:val="24"/>
          <w:u w:val="single"/>
        </w:rPr>
      </w:pPr>
      <w:r>
        <w:rPr>
          <w:rFonts w:ascii="Arial" w:hAnsi="Arial" w:cs="Arial"/>
          <w:b/>
          <w:sz w:val="24"/>
          <w:szCs w:val="24"/>
          <w:u w:val="single"/>
        </w:rPr>
        <w:t>white</w:t>
      </w:r>
      <w:r w:rsidR="007A51C4" w:rsidRPr="006707BE">
        <w:rPr>
          <w:rFonts w:ascii="Arial" w:hAnsi="Arial" w:cs="Arial"/>
          <w:b/>
          <w:i/>
          <w:sz w:val="24"/>
          <w:szCs w:val="24"/>
          <w:u w:val="single"/>
        </w:rPr>
        <w:t xml:space="preserve"> </w:t>
      </w:r>
    </w:p>
    <w:p w14:paraId="44526010" w14:textId="77777777" w:rsidR="000D2778" w:rsidRDefault="007A51C4" w:rsidP="007A51C4">
      <w:pPr>
        <w:spacing w:after="0" w:line="240" w:lineRule="auto"/>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p>
    <w:p w14:paraId="78646080" w14:textId="273C2892" w:rsidR="007A51C4" w:rsidRDefault="007A51C4" w:rsidP="007A51C4">
      <w:pPr>
        <w:spacing w:after="0" w:line="240" w:lineRule="auto"/>
        <w:rPr>
          <w:rFonts w:ascii="Arial" w:hAnsi="Arial" w:cs="Arial"/>
          <w:i/>
          <w:color w:val="943634" w:themeColor="accent2" w:themeShade="BF"/>
          <w:sz w:val="24"/>
          <w:szCs w:val="24"/>
        </w:rPr>
      </w:pP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ED2BF3" w14:textId="5E4A73F2" w:rsidR="000D2778" w:rsidRDefault="000D2778" w:rsidP="007A51C4">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63FF8CA5"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C385CF" w14:textId="683E7477" w:rsidR="000D2778" w:rsidRPr="006707BE" w:rsidRDefault="000D2778" w:rsidP="000D2778">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 xml:space="preserve">What is the usual color of the altar cloth and the priest’s vestments during the seasons of Advent and Lent—a color that </w:t>
      </w:r>
      <w:r w:rsidRPr="000D2778">
        <w:rPr>
          <w:rFonts w:ascii="Arial" w:hAnsi="Arial" w:cs="Arial"/>
          <w:sz w:val="24"/>
          <w:szCs w:val="24"/>
        </w:rPr>
        <w:t xml:space="preserve">represents </w:t>
      </w:r>
      <w:r>
        <w:rPr>
          <w:rFonts w:ascii="Arial" w:hAnsi="Arial" w:cs="Arial"/>
          <w:bCs/>
          <w:sz w:val="24"/>
          <w:szCs w:val="24"/>
        </w:rPr>
        <w:t>p</w:t>
      </w:r>
      <w:r w:rsidRPr="000D2778">
        <w:rPr>
          <w:rFonts w:ascii="Arial" w:hAnsi="Arial" w:cs="Arial"/>
          <w:bCs/>
          <w:sz w:val="24"/>
          <w:szCs w:val="24"/>
        </w:rPr>
        <w:t>enance, humility, and melancholy</w:t>
      </w:r>
      <w:r>
        <w:rPr>
          <w:rFonts w:ascii="Arial" w:hAnsi="Arial" w:cs="Arial"/>
          <w:sz w:val="24"/>
          <w:szCs w:val="24"/>
        </w:rPr>
        <w:t xml:space="preserve">?  </w:t>
      </w:r>
    </w:p>
    <w:p w14:paraId="30F1374F" w14:textId="3CF813CF" w:rsidR="000D2778" w:rsidRPr="006707BE" w:rsidRDefault="000D2778" w:rsidP="000D2778">
      <w:pPr>
        <w:spacing w:after="0" w:line="240" w:lineRule="auto"/>
        <w:jc w:val="right"/>
        <w:rPr>
          <w:rFonts w:ascii="Arial" w:hAnsi="Arial" w:cs="Arial"/>
          <w:b/>
          <w:i/>
          <w:sz w:val="24"/>
          <w:szCs w:val="24"/>
          <w:u w:val="single"/>
        </w:rPr>
      </w:pPr>
      <w:r>
        <w:rPr>
          <w:rFonts w:ascii="Arial" w:hAnsi="Arial" w:cs="Arial"/>
          <w:b/>
          <w:sz w:val="24"/>
          <w:szCs w:val="24"/>
          <w:u w:val="single"/>
        </w:rPr>
        <w:t>violet (purple)</w:t>
      </w:r>
      <w:r w:rsidRPr="006707BE">
        <w:rPr>
          <w:rFonts w:ascii="Arial" w:hAnsi="Arial" w:cs="Arial"/>
          <w:b/>
          <w:i/>
          <w:sz w:val="24"/>
          <w:szCs w:val="24"/>
          <w:u w:val="single"/>
        </w:rPr>
        <w:t xml:space="preserve"> </w:t>
      </w:r>
    </w:p>
    <w:p w14:paraId="3290EE23" w14:textId="77777777" w:rsidR="000D2778" w:rsidRDefault="000D2778" w:rsidP="000D277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A78C794" w14:textId="77777777" w:rsidR="000D2778" w:rsidRDefault="000D2778" w:rsidP="000D2778">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068D69D6"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E394C3" w14:textId="77777777" w:rsidR="000D2778" w:rsidRPr="006707BE" w:rsidRDefault="000D2778" w:rsidP="000D2778">
      <w:pPr>
        <w:spacing w:after="0" w:line="240" w:lineRule="auto"/>
        <w:rPr>
          <w:rFonts w:ascii="Arial" w:hAnsi="Arial" w:cs="Arial"/>
          <w:i/>
          <w:sz w:val="24"/>
          <w:szCs w:val="24"/>
        </w:rPr>
      </w:pPr>
    </w:p>
    <w:p w14:paraId="74E3CDB3" w14:textId="157949C6"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10</w:t>
      </w:r>
      <w:r>
        <w:rPr>
          <w:rFonts w:ascii="Arial" w:hAnsi="Arial" w:cs="Arial"/>
          <w:b/>
          <w:sz w:val="24"/>
          <w:szCs w:val="24"/>
        </w:rPr>
        <w:t xml:space="preserve">  </w:t>
      </w:r>
      <w:r w:rsidR="000D2778">
        <w:rPr>
          <w:rFonts w:ascii="Arial" w:hAnsi="Arial" w:cs="Arial"/>
          <w:sz w:val="24"/>
          <w:szCs w:val="24"/>
        </w:rPr>
        <w:t xml:space="preserve">What is the usual color of the altar cloth and the priest’s vestments during the season of Ordinary Time—a color that </w:t>
      </w:r>
      <w:r w:rsidR="000D2778" w:rsidRPr="000D2778">
        <w:rPr>
          <w:rFonts w:ascii="Arial" w:hAnsi="Arial" w:cs="Arial"/>
          <w:sz w:val="24"/>
          <w:szCs w:val="24"/>
        </w:rPr>
        <w:t xml:space="preserve">represents </w:t>
      </w:r>
      <w:r w:rsidR="001B3B66">
        <w:rPr>
          <w:rFonts w:ascii="Arial" w:hAnsi="Arial" w:cs="Arial"/>
          <w:sz w:val="24"/>
          <w:szCs w:val="24"/>
        </w:rPr>
        <w:t>t</w:t>
      </w:r>
      <w:r w:rsidR="000D2778" w:rsidRPr="000D2778">
        <w:rPr>
          <w:rFonts w:ascii="Arial" w:hAnsi="Arial" w:cs="Arial"/>
          <w:sz w:val="24"/>
          <w:szCs w:val="24"/>
        </w:rPr>
        <w:t xml:space="preserve">he Holy </w:t>
      </w:r>
      <w:r w:rsidR="001B3B66">
        <w:rPr>
          <w:rFonts w:ascii="Arial" w:hAnsi="Arial" w:cs="Arial"/>
          <w:sz w:val="24"/>
          <w:szCs w:val="24"/>
        </w:rPr>
        <w:t>Spirit</w:t>
      </w:r>
      <w:r w:rsidR="000D2778" w:rsidRPr="000D2778">
        <w:rPr>
          <w:rFonts w:ascii="Arial" w:hAnsi="Arial" w:cs="Arial"/>
          <w:sz w:val="24"/>
          <w:szCs w:val="24"/>
        </w:rPr>
        <w:t xml:space="preserve">, life eternal, </w:t>
      </w:r>
      <w:r w:rsidR="000D2778">
        <w:rPr>
          <w:rFonts w:ascii="Arial" w:hAnsi="Arial" w:cs="Arial"/>
          <w:sz w:val="24"/>
          <w:szCs w:val="24"/>
        </w:rPr>
        <w:t xml:space="preserve">and </w:t>
      </w:r>
      <w:r w:rsidR="000D2778" w:rsidRPr="000D2778">
        <w:rPr>
          <w:rFonts w:ascii="Arial" w:hAnsi="Arial" w:cs="Arial"/>
          <w:sz w:val="24"/>
          <w:szCs w:val="24"/>
        </w:rPr>
        <w:t>hope</w:t>
      </w:r>
      <w:r w:rsidR="000D2778">
        <w:rPr>
          <w:rFonts w:ascii="Arial" w:hAnsi="Arial" w:cs="Arial"/>
          <w:sz w:val="24"/>
          <w:szCs w:val="24"/>
        </w:rPr>
        <w:t>?</w:t>
      </w:r>
    </w:p>
    <w:p w14:paraId="6257488E" w14:textId="6359FEE9" w:rsidR="00380EA0" w:rsidRPr="006707BE" w:rsidRDefault="000D2778" w:rsidP="00380EA0">
      <w:pPr>
        <w:spacing w:after="0" w:line="240" w:lineRule="auto"/>
        <w:jc w:val="right"/>
        <w:rPr>
          <w:rFonts w:ascii="Arial" w:hAnsi="Arial" w:cs="Arial"/>
          <w:b/>
          <w:i/>
          <w:sz w:val="24"/>
          <w:szCs w:val="24"/>
          <w:u w:val="single"/>
        </w:rPr>
      </w:pPr>
      <w:r>
        <w:rPr>
          <w:rFonts w:ascii="Arial" w:hAnsi="Arial" w:cs="Arial"/>
          <w:b/>
          <w:sz w:val="24"/>
          <w:szCs w:val="24"/>
          <w:u w:val="single"/>
        </w:rPr>
        <w:t>green</w:t>
      </w:r>
      <w:r w:rsidR="00380EA0" w:rsidRPr="006707BE">
        <w:rPr>
          <w:rFonts w:ascii="Arial" w:hAnsi="Arial" w:cs="Arial"/>
          <w:b/>
          <w:i/>
          <w:sz w:val="24"/>
          <w:szCs w:val="24"/>
          <w:u w:val="single"/>
        </w:rPr>
        <w:t xml:space="preserve"> </w:t>
      </w:r>
    </w:p>
    <w:p w14:paraId="50F21A01" w14:textId="77777777" w:rsidR="001B3B66" w:rsidRDefault="000D2778"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0F49BD3" w14:textId="3A0B36F8"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2E779321"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11</w:t>
      </w:r>
      <w:r>
        <w:rPr>
          <w:rFonts w:ascii="Arial" w:hAnsi="Arial" w:cs="Arial"/>
          <w:b/>
          <w:sz w:val="24"/>
          <w:szCs w:val="24"/>
        </w:rPr>
        <w:t xml:space="preserve">  </w:t>
      </w:r>
      <w:r w:rsidR="001B3B66">
        <w:rPr>
          <w:rFonts w:ascii="Arial" w:hAnsi="Arial" w:cs="Arial"/>
          <w:sz w:val="24"/>
          <w:szCs w:val="24"/>
        </w:rPr>
        <w:t xml:space="preserve">Red is the color used for Palm Sunday, Pentecost, and for feasts of the Lord’s passion, Blood, and Cross. This is also the color used for the celebration of which type of saints? </w:t>
      </w:r>
    </w:p>
    <w:p w14:paraId="07BEBE1F" w14:textId="22A0BB8B"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martyrs</w:t>
      </w:r>
      <w:r w:rsidR="00380EA0" w:rsidRPr="006707BE">
        <w:rPr>
          <w:rFonts w:ascii="Arial" w:hAnsi="Arial" w:cs="Arial"/>
          <w:b/>
          <w:i/>
          <w:sz w:val="24"/>
          <w:szCs w:val="24"/>
          <w:u w:val="single"/>
        </w:rPr>
        <w:t xml:space="preserve"> </w:t>
      </w:r>
    </w:p>
    <w:p w14:paraId="6FB4D9FD" w14:textId="77777777" w:rsidR="001B3B66" w:rsidRDefault="001B3B66"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BE7782E" w14:textId="5B48A8FA"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5CBF897F"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12</w:t>
      </w:r>
      <w:r>
        <w:rPr>
          <w:rFonts w:ascii="Arial" w:hAnsi="Arial" w:cs="Arial"/>
          <w:b/>
          <w:sz w:val="24"/>
          <w:szCs w:val="24"/>
        </w:rPr>
        <w:t xml:space="preserve">  </w:t>
      </w:r>
      <w:r w:rsidR="001B3B66">
        <w:rPr>
          <w:rFonts w:ascii="Arial" w:hAnsi="Arial" w:cs="Arial"/>
          <w:sz w:val="24"/>
          <w:szCs w:val="24"/>
        </w:rPr>
        <w:t xml:space="preserve">If desired, the priest may </w:t>
      </w:r>
      <w:r w:rsidR="00B425BC">
        <w:rPr>
          <w:rFonts w:ascii="Arial" w:hAnsi="Arial" w:cs="Arial"/>
          <w:sz w:val="24"/>
          <w:szCs w:val="24"/>
        </w:rPr>
        <w:t xml:space="preserve">wear </w:t>
      </w:r>
      <w:r w:rsidR="001B3B66">
        <w:rPr>
          <w:rFonts w:ascii="Arial" w:hAnsi="Arial" w:cs="Arial"/>
          <w:sz w:val="24"/>
          <w:szCs w:val="24"/>
        </w:rPr>
        <w:t xml:space="preserve">vestments of </w:t>
      </w:r>
      <w:r w:rsidR="006C3EC5">
        <w:rPr>
          <w:rFonts w:ascii="Arial" w:hAnsi="Arial" w:cs="Arial"/>
          <w:sz w:val="24"/>
          <w:szCs w:val="24"/>
        </w:rPr>
        <w:t xml:space="preserve">what </w:t>
      </w:r>
      <w:r w:rsidR="001B3B66">
        <w:rPr>
          <w:rFonts w:ascii="Arial" w:hAnsi="Arial" w:cs="Arial"/>
          <w:sz w:val="24"/>
          <w:szCs w:val="24"/>
        </w:rPr>
        <w:t xml:space="preserve">particular color </w:t>
      </w:r>
      <w:r w:rsidR="006C3EC5">
        <w:rPr>
          <w:rFonts w:ascii="Arial" w:hAnsi="Arial" w:cs="Arial"/>
          <w:sz w:val="24"/>
          <w:szCs w:val="24"/>
        </w:rPr>
        <w:t xml:space="preserve">representing joy </w:t>
      </w:r>
      <w:r w:rsidR="001B3B66">
        <w:rPr>
          <w:rFonts w:ascii="Arial" w:hAnsi="Arial" w:cs="Arial"/>
          <w:sz w:val="24"/>
          <w:szCs w:val="24"/>
        </w:rPr>
        <w:t xml:space="preserve">on just two days of the church year, Gaudete </w:t>
      </w:r>
      <w:r w:rsidR="00F72C63">
        <w:rPr>
          <w:rFonts w:ascii="Arial" w:hAnsi="Arial" w:cs="Arial"/>
          <w:sz w:val="24"/>
          <w:szCs w:val="24"/>
        </w:rPr>
        <w:t xml:space="preserve">[gow-DAY-tay] </w:t>
      </w:r>
      <w:r w:rsidR="001B3B66">
        <w:rPr>
          <w:rFonts w:ascii="Arial" w:hAnsi="Arial" w:cs="Arial"/>
          <w:sz w:val="24"/>
          <w:szCs w:val="24"/>
        </w:rPr>
        <w:t xml:space="preserve">Sunday (the third Sunday of Advent) and Laetare </w:t>
      </w:r>
      <w:r w:rsidR="00F72C63">
        <w:rPr>
          <w:rFonts w:ascii="Arial" w:hAnsi="Arial" w:cs="Arial"/>
          <w:sz w:val="24"/>
          <w:szCs w:val="24"/>
        </w:rPr>
        <w:t xml:space="preserve">[lay-TAH-ray] </w:t>
      </w:r>
      <w:r w:rsidR="001B3B66">
        <w:rPr>
          <w:rFonts w:ascii="Arial" w:hAnsi="Arial" w:cs="Arial"/>
          <w:sz w:val="24"/>
          <w:szCs w:val="24"/>
        </w:rPr>
        <w:t>Sunday (the fourth Sunday of Lent)?</w:t>
      </w:r>
    </w:p>
    <w:p w14:paraId="24F18237" w14:textId="461192BC"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rose</w:t>
      </w:r>
      <w:r w:rsidR="00380EA0"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CFC9A29" w:rsidR="00380EA0" w:rsidRPr="006707BE" w:rsidRDefault="001B3B66" w:rsidP="00380EA0">
      <w:pPr>
        <w:spacing w:after="0" w:line="240" w:lineRule="auto"/>
        <w:jc w:val="right"/>
        <w:rPr>
          <w:rFonts w:ascii="Arial" w:hAnsi="Arial" w:cs="Arial"/>
          <w:b/>
          <w:sz w:val="24"/>
          <w:szCs w:val="24"/>
        </w:rPr>
      </w:pPr>
      <w:r>
        <w:rPr>
          <w:rFonts w:ascii="Arial" w:hAnsi="Arial" w:cs="Arial"/>
          <w:b/>
          <w:sz w:val="24"/>
          <w:szCs w:val="24"/>
        </w:rPr>
        <w:t>pink</w:t>
      </w:r>
    </w:p>
    <w:p w14:paraId="7E1CEA0A" w14:textId="6CAA50DD" w:rsidR="00380EA0" w:rsidRPr="006707BE" w:rsidRDefault="00380EA0" w:rsidP="00AD1AB6">
      <w:pPr>
        <w:spacing w:after="0" w:line="240" w:lineRule="auto"/>
        <w:rPr>
          <w:rFonts w:ascii="Arial" w:hAnsi="Arial" w:cs="Arial"/>
          <w:b/>
          <w:i/>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B3B66" w:rsidRPr="000D2778">
        <w:rPr>
          <w:rFonts w:ascii="Arial" w:hAnsi="Arial" w:cs="Arial"/>
          <w:i/>
          <w:color w:val="943634" w:themeColor="accent2" w:themeShade="BF"/>
          <w:sz w:val="24"/>
          <w:szCs w:val="24"/>
        </w:rPr>
        <w:t>https://www.catholic.org/clife/lcolors.php</w:t>
      </w:r>
      <w:r w:rsidRPr="006707BE">
        <w:rPr>
          <w:rFonts w:ascii="Arial" w:hAnsi="Arial" w:cs="Arial"/>
          <w:b/>
          <w:i/>
          <w:sz w:val="24"/>
          <w:szCs w:val="24"/>
          <w:u w:val="single"/>
        </w:rPr>
        <w:t xml:space="preserve"> </w:t>
      </w: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0AB6F7" w14:textId="1CC7AD13" w:rsidR="00780DE3" w:rsidRDefault="007817A8">
      <w:pPr>
        <w:rPr>
          <w:ins w:id="415" w:author="Kelly Kantack" w:date="2024-03-01T11:42:00Z"/>
          <w:rFonts w:ascii="Arial" w:hAnsi="Arial" w:cs="Arial"/>
          <w:szCs w:val="24"/>
        </w:rPr>
      </w:pPr>
      <w:ins w:id="416" w:author="Kelly Kantack" w:date="2024-03-01T11:42:00Z">
        <w:r w:rsidRPr="007817A8">
          <w:rPr>
            <w:rFonts w:ascii="Arial" w:hAnsi="Arial" w:cs="Arial"/>
            <w:b/>
            <w:szCs w:val="24"/>
            <w:rPrChange w:id="417" w:author="Kelly Kantack" w:date="2024-03-01T11:42:00Z">
              <w:rPr>
                <w:rFonts w:ascii="Arial" w:hAnsi="Arial" w:cs="Arial"/>
                <w:szCs w:val="24"/>
              </w:rPr>
            </w:rPrChange>
          </w:rPr>
          <w:t>4.13</w:t>
        </w:r>
        <w:r>
          <w:rPr>
            <w:rFonts w:ascii="Arial" w:hAnsi="Arial" w:cs="Arial"/>
            <w:szCs w:val="24"/>
          </w:rPr>
          <w:t xml:space="preserve">  What is the </w:t>
        </w:r>
      </w:ins>
      <w:del w:id="418" w:author="Kelly Kantack" w:date="2024-03-01T11:41:00Z">
        <w:r w:rsidR="00780DE3" w:rsidDel="007817A8">
          <w:rPr>
            <w:rFonts w:ascii="Arial" w:hAnsi="Arial" w:cs="Arial"/>
            <w:szCs w:val="24"/>
          </w:rPr>
          <w:br w:type="page"/>
        </w:r>
      </w:del>
      <w:ins w:id="419" w:author="Kelly Kantack" w:date="2024-03-01T11:41:00Z">
        <w:r>
          <w:rPr>
            <w:rFonts w:ascii="Arial" w:hAnsi="Arial" w:cs="Arial"/>
            <w:szCs w:val="24"/>
          </w:rPr>
          <w:t xml:space="preserve">color most commonly used in </w:t>
        </w:r>
        <w:r w:rsidRPr="007817A8">
          <w:rPr>
            <w:rFonts w:ascii="Arial" w:hAnsi="Arial" w:cs="Arial"/>
            <w:szCs w:val="24"/>
            <w:rPrChange w:id="420" w:author="Kelly Kantack" w:date="2024-03-01T11:44:00Z">
              <w:rPr>
                <w:rStyle w:val="Strong"/>
                <w:rFonts w:ascii="Arial" w:hAnsi="Arial" w:cs="Arial"/>
                <w:color w:val="3A3939"/>
                <w:sz w:val="27"/>
                <w:szCs w:val="27"/>
                <w:shd w:val="clear" w:color="auto" w:fill="FFFFFF"/>
              </w:rPr>
            </w:rPrChange>
          </w:rPr>
          <w:t>statuary and iconography for the Blessed Virgin Mary</w:t>
        </w:r>
      </w:ins>
      <w:ins w:id="421" w:author="Kelly Kantack" w:date="2024-03-01T11:44:00Z">
        <w:r>
          <w:rPr>
            <w:rFonts w:ascii="Arial" w:hAnsi="Arial" w:cs="Arial"/>
            <w:szCs w:val="24"/>
          </w:rPr>
          <w:t>?</w:t>
        </w:r>
      </w:ins>
      <w:ins w:id="422" w:author="Kelly Kantack" w:date="2024-03-01T11:41:00Z">
        <w:r w:rsidRPr="007817A8">
          <w:rPr>
            <w:rFonts w:ascii="Arial" w:hAnsi="Arial" w:cs="Arial"/>
            <w:szCs w:val="24"/>
            <w:rPrChange w:id="423" w:author="Kelly Kantack" w:date="2024-03-01T11:42:00Z">
              <w:rPr>
                <w:rFonts w:ascii="Arial" w:hAnsi="Arial" w:cs="Arial"/>
                <w:color w:val="3A3939"/>
                <w:sz w:val="27"/>
                <w:szCs w:val="27"/>
                <w:shd w:val="clear" w:color="auto" w:fill="FFFFFF"/>
              </w:rPr>
            </w:rPrChange>
          </w:rPr>
          <w:t> </w:t>
        </w:r>
      </w:ins>
    </w:p>
    <w:p w14:paraId="65A81137" w14:textId="3508C08C" w:rsidR="007817A8" w:rsidRPr="006707BE" w:rsidRDefault="007817A8" w:rsidP="007817A8">
      <w:pPr>
        <w:spacing w:after="0" w:line="240" w:lineRule="auto"/>
        <w:jc w:val="right"/>
        <w:rPr>
          <w:ins w:id="424" w:author="Kelly Kantack" w:date="2024-03-01T11:42:00Z"/>
          <w:rFonts w:ascii="Arial" w:hAnsi="Arial" w:cs="Arial"/>
          <w:b/>
          <w:i/>
          <w:sz w:val="24"/>
          <w:szCs w:val="24"/>
          <w:u w:val="single"/>
        </w:rPr>
      </w:pPr>
      <w:ins w:id="425" w:author="Kelly Kantack" w:date="2024-03-01T11:43:00Z">
        <w:r>
          <w:rPr>
            <w:rFonts w:ascii="Arial" w:hAnsi="Arial" w:cs="Arial"/>
            <w:b/>
            <w:sz w:val="24"/>
            <w:szCs w:val="24"/>
            <w:u w:val="single"/>
          </w:rPr>
          <w:t>blue</w:t>
        </w:r>
      </w:ins>
      <w:ins w:id="426" w:author="Kelly Kantack" w:date="2024-03-01T11:42:00Z">
        <w:r w:rsidRPr="006707BE">
          <w:rPr>
            <w:rFonts w:ascii="Arial" w:hAnsi="Arial" w:cs="Arial"/>
            <w:b/>
            <w:i/>
            <w:sz w:val="24"/>
            <w:szCs w:val="24"/>
            <w:u w:val="single"/>
          </w:rPr>
          <w:t xml:space="preserve"> </w:t>
        </w:r>
      </w:ins>
    </w:p>
    <w:p w14:paraId="4A4DD9BB" w14:textId="658C3585" w:rsidR="007817A8" w:rsidRPr="006707BE" w:rsidRDefault="007817A8" w:rsidP="007817A8">
      <w:pPr>
        <w:spacing w:after="0" w:line="240" w:lineRule="auto"/>
        <w:jc w:val="right"/>
        <w:rPr>
          <w:ins w:id="427" w:author="Kelly Kantack" w:date="2024-03-01T11:43:00Z"/>
          <w:rFonts w:ascii="Arial" w:hAnsi="Arial" w:cs="Arial"/>
          <w:b/>
          <w:sz w:val="24"/>
          <w:szCs w:val="24"/>
        </w:rPr>
      </w:pPr>
    </w:p>
    <w:p w14:paraId="27A6C99B" w14:textId="5E552B01" w:rsidR="007817A8" w:rsidRPr="006707BE" w:rsidRDefault="007817A8" w:rsidP="007817A8">
      <w:pPr>
        <w:spacing w:after="0" w:line="240" w:lineRule="auto"/>
        <w:rPr>
          <w:ins w:id="428" w:author="Kelly Kantack" w:date="2024-03-01T11:43:00Z"/>
          <w:rFonts w:ascii="Arial" w:hAnsi="Arial" w:cs="Arial"/>
          <w:b/>
          <w:i/>
          <w:sz w:val="24"/>
          <w:szCs w:val="24"/>
          <w:u w:val="single"/>
        </w:rPr>
      </w:pPr>
      <w:ins w:id="429" w:author="Kelly Kantack" w:date="2024-03-01T11:43:00Z">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7817A8">
          <w:rPr>
            <w:rFonts w:ascii="Arial" w:hAnsi="Arial" w:cs="Arial"/>
            <w:i/>
            <w:color w:val="943634" w:themeColor="accent2" w:themeShade="BF"/>
            <w:sz w:val="24"/>
            <w:szCs w:val="24"/>
          </w:rPr>
          <w:t>https://www.coraevans.com/blog/article/mary-and-the-importance-of-the-color-blue</w:t>
        </w:r>
      </w:ins>
    </w:p>
    <w:p w14:paraId="159A908C" w14:textId="77777777" w:rsidR="007817A8" w:rsidRDefault="007817A8">
      <w:pPr>
        <w:rPr>
          <w:rFonts w:ascii="Arial" w:hAnsi="Arial" w:cs="Arial"/>
          <w:szCs w:val="24"/>
        </w:rPr>
      </w:pPr>
    </w:p>
    <w:p w14:paraId="7AE51D2D" w14:textId="77777777" w:rsidR="007817A8" w:rsidRDefault="007817A8">
      <w:pPr>
        <w:rPr>
          <w:ins w:id="430" w:author="Kelly Kantack" w:date="2024-03-01T11:42:00Z"/>
          <w:rFonts w:ascii="Arial" w:hAnsi="Arial" w:cs="Arial"/>
          <w:szCs w:val="24"/>
        </w:rPr>
      </w:pPr>
      <w:ins w:id="431" w:author="Kelly Kantack" w:date="2024-03-01T11:42:00Z">
        <w:r>
          <w:rPr>
            <w:rFonts w:ascii="Arial" w:hAnsi="Arial" w:cs="Arial"/>
            <w:szCs w:val="24"/>
          </w:rPr>
          <w:br w:type="page"/>
        </w:r>
      </w:ins>
    </w:p>
    <w:p w14:paraId="057892A2" w14:textId="69C9B9AD"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numbers</w:t>
      </w:r>
      <w:del w:id="432" w:author="Kelly Kantack" w:date="2024-03-01T11:47:00Z">
        <w:r w:rsidR="00F66118" w:rsidDel="007817A8">
          <w:rPr>
            <w:rFonts w:ascii="Arial" w:hAnsi="Arial" w:cs="Arial"/>
            <w:color w:val="0000FF"/>
            <w:sz w:val="24"/>
            <w:szCs w:val="24"/>
          </w:rPr>
          <w:delText xml:space="preserve"> and some questions may be difficult</w:delText>
        </w:r>
      </w:del>
      <w:r>
        <w:rPr>
          <w:rFonts w:ascii="Arial" w:hAnsi="Arial" w:cs="Arial"/>
          <w:color w:val="0000FF"/>
          <w:sz w:val="24"/>
          <w:szCs w:val="24"/>
        </w:rPr>
        <w:t>.</w:t>
      </w:r>
      <w:r w:rsidRPr="004E0380">
        <w:rPr>
          <w:rFonts w:ascii="Arial" w:hAnsi="Arial" w:cs="Arial"/>
          <w:color w:val="0000FF"/>
          <w:sz w:val="24"/>
          <w:szCs w:val="24"/>
        </w:rPr>
        <w:t>”</w:t>
      </w:r>
    </w:p>
    <w:p w14:paraId="4902A4C9" w14:textId="77777777" w:rsidR="004E0380" w:rsidRDefault="004E0380" w:rsidP="00380EA0">
      <w:pPr>
        <w:spacing w:after="0" w:line="240" w:lineRule="auto"/>
        <w:rPr>
          <w:rFonts w:ascii="Arial" w:hAnsi="Arial" w:cs="Arial"/>
          <w:b/>
          <w:sz w:val="24"/>
          <w:szCs w:val="24"/>
        </w:rPr>
      </w:pPr>
    </w:p>
    <w:p w14:paraId="456A7F10" w14:textId="575EF102" w:rsidR="00380EA0" w:rsidRPr="006707BE" w:rsidRDefault="00380EA0" w:rsidP="00380EA0">
      <w:pPr>
        <w:spacing w:after="0" w:line="240" w:lineRule="auto"/>
        <w:rPr>
          <w:rFonts w:ascii="Arial" w:hAnsi="Arial" w:cs="Arial"/>
          <w:sz w:val="24"/>
          <w:szCs w:val="24"/>
        </w:rPr>
      </w:pPr>
      <w:r>
        <w:rPr>
          <w:rFonts w:ascii="Arial" w:hAnsi="Arial" w:cs="Arial"/>
          <w:b/>
          <w:sz w:val="24"/>
          <w:szCs w:val="24"/>
        </w:rPr>
        <w:t>4.1</w:t>
      </w:r>
      <w:del w:id="433" w:author="Kelly Kantack" w:date="2024-03-01T11:44:00Z">
        <w:r w:rsidDel="007817A8">
          <w:rPr>
            <w:rFonts w:ascii="Arial" w:hAnsi="Arial" w:cs="Arial"/>
            <w:b/>
            <w:sz w:val="24"/>
            <w:szCs w:val="24"/>
          </w:rPr>
          <w:delText>3</w:delText>
        </w:r>
      </w:del>
      <w:ins w:id="434" w:author="Kelly Kantack" w:date="2024-03-01T11:44:00Z">
        <w:r w:rsidR="007817A8">
          <w:rPr>
            <w:rFonts w:ascii="Arial" w:hAnsi="Arial" w:cs="Arial"/>
            <w:b/>
            <w:sz w:val="24"/>
            <w:szCs w:val="24"/>
          </w:rPr>
          <w:t>4</w:t>
        </w:r>
      </w:ins>
      <w:r>
        <w:rPr>
          <w:rFonts w:ascii="Arial" w:hAnsi="Arial" w:cs="Arial"/>
          <w:b/>
          <w:sz w:val="24"/>
          <w:szCs w:val="24"/>
        </w:rPr>
        <w:t xml:space="preserve">  </w:t>
      </w:r>
      <w:ins w:id="435" w:author="Kelly Kantack" w:date="2024-03-01T11:17:00Z">
        <w:r w:rsidR="006B3FC4" w:rsidRPr="006B3FC4">
          <w:rPr>
            <w:rFonts w:ascii="Arial" w:hAnsi="Arial" w:cs="Arial"/>
            <w:sz w:val="24"/>
            <w:szCs w:val="24"/>
            <w:rPrChange w:id="436" w:author="Kelly Kantack" w:date="2024-03-01T11:17:00Z">
              <w:rPr>
                <w:rFonts w:ascii="Arial" w:hAnsi="Arial" w:cs="Arial"/>
                <w:color w:val="222222"/>
                <w:shd w:val="clear" w:color="auto" w:fill="FFFFFF"/>
              </w:rPr>
            </w:rPrChange>
          </w:rPr>
          <w:t>What number symbolizing perfection, charity</w:t>
        </w:r>
        <w:r w:rsidR="006B3FC4">
          <w:rPr>
            <w:rFonts w:ascii="Arial" w:hAnsi="Arial" w:cs="Arial"/>
            <w:sz w:val="24"/>
            <w:szCs w:val="24"/>
          </w:rPr>
          <w:t>,</w:t>
        </w:r>
        <w:r w:rsidR="006B3FC4" w:rsidRPr="006B3FC4">
          <w:rPr>
            <w:rFonts w:ascii="Arial" w:hAnsi="Arial" w:cs="Arial"/>
            <w:sz w:val="24"/>
            <w:szCs w:val="24"/>
            <w:rPrChange w:id="437" w:author="Kelly Kantack" w:date="2024-03-01T11:17:00Z">
              <w:rPr>
                <w:rFonts w:ascii="Arial" w:hAnsi="Arial" w:cs="Arial"/>
                <w:color w:val="222222"/>
                <w:shd w:val="clear" w:color="auto" w:fill="FFFFFF"/>
              </w:rPr>
            </w:rPrChange>
          </w:rPr>
          <w:t xml:space="preserve"> and grace</w:t>
        </w:r>
        <w:r w:rsidR="006B3FC4">
          <w:rPr>
            <w:rFonts w:ascii="Arial" w:hAnsi="Arial" w:cs="Arial"/>
            <w:sz w:val="24"/>
            <w:szCs w:val="24"/>
          </w:rPr>
          <w:t>,</w:t>
        </w:r>
        <w:r w:rsidR="006B3FC4" w:rsidRPr="006B3FC4">
          <w:rPr>
            <w:rFonts w:ascii="Arial" w:hAnsi="Arial" w:cs="Arial"/>
            <w:sz w:val="24"/>
            <w:szCs w:val="24"/>
            <w:rPrChange w:id="438" w:author="Kelly Kantack" w:date="2024-03-01T11:17:00Z">
              <w:rPr>
                <w:rFonts w:ascii="Arial" w:hAnsi="Arial" w:cs="Arial"/>
                <w:color w:val="222222"/>
                <w:shd w:val="clear" w:color="auto" w:fill="FFFFFF"/>
              </w:rPr>
            </w:rPrChange>
          </w:rPr>
          <w:t xml:space="preserve"> is also the number of corporal works of mercy, the number of spiritual works of mercy, and the number of gifts of the Holy Spirit</w:t>
        </w:r>
      </w:ins>
      <w:del w:id="439" w:author="Kelly Kantack" w:date="2024-03-01T11:18:00Z">
        <w:r w:rsidR="004E0380" w:rsidDel="006B3FC4">
          <w:rPr>
            <w:rFonts w:ascii="Arial" w:hAnsi="Arial" w:cs="Arial"/>
            <w:sz w:val="24"/>
            <w:szCs w:val="24"/>
          </w:rPr>
          <w:delText xml:space="preserve">What </w:delText>
        </w:r>
        <w:r w:rsidR="00F66118" w:rsidDel="006B3FC4">
          <w:rPr>
            <w:rFonts w:ascii="Arial" w:hAnsi="Arial" w:cs="Arial"/>
            <w:sz w:val="24"/>
            <w:szCs w:val="24"/>
          </w:rPr>
          <w:delText xml:space="preserve">number less than 10 </w:delText>
        </w:r>
        <w:r w:rsidR="004E0380" w:rsidDel="006B3FC4">
          <w:rPr>
            <w:rFonts w:ascii="Arial" w:hAnsi="Arial" w:cs="Arial"/>
            <w:sz w:val="24"/>
            <w:szCs w:val="24"/>
          </w:rPr>
          <w:delText xml:space="preserve">is </w:delText>
        </w:r>
        <w:r w:rsidR="004E0380" w:rsidRPr="004E0380" w:rsidDel="006B3FC4">
          <w:rPr>
            <w:rFonts w:ascii="Arial" w:hAnsi="Arial" w:cs="Arial"/>
            <w:sz w:val="24"/>
            <w:szCs w:val="24"/>
          </w:rPr>
          <w:delText xml:space="preserve">symbolic of </w:delText>
        </w:r>
        <w:r w:rsidR="00CA732D" w:rsidDel="006B3FC4">
          <w:rPr>
            <w:rFonts w:ascii="Arial" w:hAnsi="Arial" w:cs="Arial"/>
            <w:sz w:val="24"/>
            <w:szCs w:val="24"/>
          </w:rPr>
          <w:delText xml:space="preserve">perfection, </w:delText>
        </w:r>
        <w:r w:rsidR="004E0380" w:rsidRPr="004E0380" w:rsidDel="006B3FC4">
          <w:rPr>
            <w:rFonts w:ascii="Arial" w:hAnsi="Arial" w:cs="Arial"/>
            <w:sz w:val="24"/>
            <w:szCs w:val="24"/>
          </w:rPr>
          <w:delText>charity, grace, and the Holy Spirit</w:delText>
        </w:r>
        <w:r w:rsidR="00CA732D" w:rsidDel="006B3FC4">
          <w:rPr>
            <w:rFonts w:ascii="Arial" w:hAnsi="Arial" w:cs="Arial"/>
            <w:sz w:val="24"/>
            <w:szCs w:val="24"/>
          </w:rPr>
          <w:delText>?</w:delText>
        </w:r>
      </w:del>
      <w:ins w:id="440" w:author="Kelly Kantack" w:date="2024-03-01T11:18:00Z">
        <w:r w:rsidR="006B3FC4">
          <w:rPr>
            <w:rFonts w:ascii="Arial" w:hAnsi="Arial" w:cs="Arial"/>
            <w:sz w:val="24"/>
            <w:szCs w:val="24"/>
          </w:rPr>
          <w:t>?</w:t>
        </w:r>
      </w:ins>
    </w:p>
    <w:p w14:paraId="550F196D" w14:textId="18394F82" w:rsidR="00CA732D" w:rsidRPr="00CA732D" w:rsidRDefault="00CA732D" w:rsidP="00CA732D">
      <w:pPr>
        <w:spacing w:after="0" w:line="240" w:lineRule="auto"/>
        <w:jc w:val="right"/>
        <w:rPr>
          <w:rFonts w:ascii="Arial" w:hAnsi="Arial" w:cs="Arial"/>
          <w:b/>
          <w:i/>
          <w:sz w:val="24"/>
          <w:szCs w:val="24"/>
          <w:u w:val="single"/>
        </w:rPr>
      </w:pPr>
      <w:r>
        <w:rPr>
          <w:rFonts w:ascii="Arial" w:hAnsi="Arial" w:cs="Arial"/>
          <w:b/>
          <w:sz w:val="24"/>
          <w:szCs w:val="24"/>
          <w:u w:val="single"/>
        </w:rPr>
        <w:t>seven</w:t>
      </w:r>
      <w:r>
        <w:rPr>
          <w:rFonts w:ascii="Arial" w:hAnsi="Arial" w:cs="Arial"/>
          <w:b/>
          <w:i/>
          <w:sz w:val="24"/>
          <w:szCs w:val="24"/>
          <w:u w:val="single"/>
        </w:rPr>
        <w:t xml:space="preserve"> </w:t>
      </w:r>
    </w:p>
    <w:p w14:paraId="72D8381B" w14:textId="22F997D8" w:rsidR="00CA732D" w:rsidDel="006B3FC4" w:rsidRDefault="00CA732D" w:rsidP="00CA732D">
      <w:pPr>
        <w:spacing w:after="0" w:line="240" w:lineRule="auto"/>
        <w:rPr>
          <w:del w:id="441" w:author="Kelly Kantack" w:date="2024-03-01T11:18:00Z"/>
          <w:rFonts w:ascii="Arial" w:hAnsi="Arial" w:cs="Arial"/>
          <w:color w:val="0000FF"/>
          <w:sz w:val="24"/>
          <w:szCs w:val="24"/>
        </w:rPr>
      </w:pPr>
      <w:del w:id="442" w:author="Kelly Kantack" w:date="2024-03-01T11:18:00Z">
        <w:r w:rsidDel="006B3FC4">
          <w:rPr>
            <w:rFonts w:ascii="Arial" w:hAnsi="Arial" w:cs="Arial"/>
            <w:color w:val="0000FF"/>
            <w:sz w:val="24"/>
            <w:szCs w:val="24"/>
          </w:rPr>
          <w:delText>7 sacraments</w:delText>
        </w:r>
      </w:del>
    </w:p>
    <w:p w14:paraId="0DC0B1CD" w14:textId="5C43091E" w:rsidR="00CA732D" w:rsidDel="006B3FC4" w:rsidRDefault="00CA732D" w:rsidP="00CA732D">
      <w:pPr>
        <w:spacing w:after="0" w:line="240" w:lineRule="auto"/>
        <w:rPr>
          <w:del w:id="443" w:author="Kelly Kantack" w:date="2024-03-01T11:18:00Z"/>
          <w:rFonts w:ascii="Arial" w:hAnsi="Arial" w:cs="Arial"/>
          <w:color w:val="0000FF"/>
          <w:sz w:val="24"/>
          <w:szCs w:val="24"/>
        </w:rPr>
      </w:pPr>
      <w:del w:id="444" w:author="Kelly Kantack" w:date="2024-03-01T11:18:00Z">
        <w:r w:rsidDel="006B3FC4">
          <w:rPr>
            <w:rFonts w:ascii="Arial" w:hAnsi="Arial" w:cs="Arial"/>
            <w:color w:val="0000FF"/>
            <w:sz w:val="24"/>
            <w:szCs w:val="24"/>
          </w:rPr>
          <w:delText>7 gifts of the Holy Spirit</w:delText>
        </w:r>
      </w:del>
    </w:p>
    <w:p w14:paraId="22594A5A" w14:textId="12C1A0F6" w:rsidR="00CA732D" w:rsidRDefault="00CA732D" w:rsidP="00CA732D">
      <w:pPr>
        <w:spacing w:after="0" w:line="240" w:lineRule="auto"/>
        <w:rPr>
          <w:rFonts w:ascii="Arial" w:hAnsi="Arial" w:cs="Arial"/>
          <w:i/>
          <w:color w:val="943634" w:themeColor="accent2" w:themeShade="BF"/>
          <w:sz w:val="24"/>
          <w:szCs w:val="24"/>
        </w:rPr>
      </w:pPr>
      <w:del w:id="445" w:author="Kelly Kantack" w:date="2024-03-01T11:18:00Z">
        <w:r w:rsidDel="006B3FC4">
          <w:rPr>
            <w:rFonts w:ascii="Arial" w:hAnsi="Arial" w:cs="Arial"/>
            <w:i/>
            <w:color w:val="943634" w:themeColor="accent2" w:themeShade="BF"/>
            <w:sz w:val="24"/>
            <w:szCs w:val="24"/>
          </w:rPr>
          <w:delText xml:space="preserve"> </w:delText>
        </w:r>
      </w:del>
    </w:p>
    <w:p w14:paraId="5FD39CB2" w14:textId="225E5ACC"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732D" w:rsidRPr="00CA732D">
        <w:rPr>
          <w:rFonts w:ascii="Arial" w:hAnsi="Arial" w:cs="Arial"/>
          <w:i/>
          <w:color w:val="943634" w:themeColor="accent2" w:themeShade="BF"/>
          <w:sz w:val="24"/>
          <w:szCs w:val="24"/>
        </w:rPr>
        <w:t>https://www.catholicculture.org/culture/library/dictionary/index.cfm?id=35179</w:t>
      </w:r>
    </w:p>
    <w:p w14:paraId="542F3B0B" w14:textId="77777777" w:rsidR="00380EA0" w:rsidRPr="006707BE" w:rsidDel="007817A8" w:rsidRDefault="00380EA0" w:rsidP="00380EA0">
      <w:pPr>
        <w:spacing w:after="0" w:line="240" w:lineRule="auto"/>
        <w:rPr>
          <w:del w:id="446" w:author="Kelly Kantack" w:date="2024-03-01T11:44:00Z"/>
          <w:rFonts w:ascii="Arial" w:hAnsi="Arial" w:cs="Arial"/>
          <w:i/>
          <w:sz w:val="24"/>
          <w:szCs w:val="24"/>
        </w:rPr>
      </w:pPr>
      <w:del w:id="447" w:author="Kelly Kantack" w:date="2024-03-01T11:44:00Z">
        <w:r w:rsidDel="007817A8">
          <w:rPr>
            <w:rFonts w:ascii="Arial" w:hAnsi="Arial" w:cs="Arial"/>
            <w:i/>
            <w:sz w:val="24"/>
            <w:szCs w:val="24"/>
          </w:rPr>
          <w:delText>______________________________________________________________________________</w:delText>
        </w:r>
      </w:del>
    </w:p>
    <w:p w14:paraId="1FCADF17" w14:textId="150C587A" w:rsidR="0040261F" w:rsidRPr="00F66118" w:rsidDel="007817A8" w:rsidRDefault="00CA732D" w:rsidP="0040261F">
      <w:pPr>
        <w:spacing w:after="0" w:line="240" w:lineRule="auto"/>
        <w:rPr>
          <w:del w:id="448" w:author="Kelly Kantack" w:date="2024-03-01T11:44:00Z"/>
          <w:rFonts w:ascii="Arial" w:hAnsi="Arial" w:cs="Arial"/>
          <w:sz w:val="24"/>
          <w:szCs w:val="24"/>
        </w:rPr>
      </w:pPr>
      <w:del w:id="449" w:author="Kelly Kantack" w:date="2024-03-01T11:44:00Z">
        <w:r w:rsidDel="007817A8">
          <w:rPr>
            <w:rFonts w:ascii="Arial" w:hAnsi="Arial" w:cs="Arial"/>
            <w:b/>
            <w:sz w:val="24"/>
            <w:szCs w:val="24"/>
          </w:rPr>
          <w:delText xml:space="preserve">4.14  </w:delText>
        </w:r>
        <w:r w:rsidR="00570758" w:rsidDel="007817A8">
          <w:rPr>
            <w:rFonts w:ascii="Arial" w:hAnsi="Arial" w:cs="Arial"/>
            <w:sz w:val="24"/>
            <w:szCs w:val="24"/>
          </w:rPr>
          <w:delText xml:space="preserve">What </w:delText>
        </w:r>
        <w:r w:rsidR="0040261F" w:rsidDel="007817A8">
          <w:rPr>
            <w:rFonts w:ascii="Arial" w:hAnsi="Arial" w:cs="Arial"/>
            <w:sz w:val="24"/>
            <w:szCs w:val="24"/>
          </w:rPr>
          <w:delText xml:space="preserve">number </w:delText>
        </w:r>
        <w:r w:rsidR="00F66118" w:rsidDel="007817A8">
          <w:rPr>
            <w:rFonts w:ascii="Arial" w:hAnsi="Arial" w:cs="Arial"/>
            <w:sz w:val="24"/>
            <w:szCs w:val="24"/>
          </w:rPr>
          <w:delText xml:space="preserve">within the Bible </w:delText>
        </w:r>
        <w:r w:rsidR="0040261F" w:rsidRPr="00115F1B" w:rsidDel="007817A8">
          <w:rPr>
            <w:rFonts w:ascii="Arial" w:hAnsi="Arial" w:cs="Arial"/>
            <w:sz w:val="24"/>
            <w:szCs w:val="24"/>
          </w:rPr>
          <w:delText>often means simply an immense number, too large to be counted</w:delText>
        </w:r>
        <w:r w:rsidR="00570758" w:rsidDel="007817A8">
          <w:rPr>
            <w:rFonts w:ascii="Arial" w:hAnsi="Arial" w:cs="Arial"/>
            <w:sz w:val="24"/>
            <w:szCs w:val="24"/>
          </w:rPr>
          <w:delText>, and</w:delText>
        </w:r>
        <w:r w:rsidR="0040261F" w:rsidDel="007817A8">
          <w:rPr>
            <w:rFonts w:ascii="Arial" w:hAnsi="Arial" w:cs="Arial"/>
            <w:sz w:val="24"/>
            <w:szCs w:val="24"/>
          </w:rPr>
          <w:delText xml:space="preserve"> has also </w:delText>
        </w:r>
        <w:r w:rsidR="0040261F" w:rsidRPr="00115F1B" w:rsidDel="007817A8">
          <w:rPr>
            <w:rFonts w:ascii="Arial" w:hAnsi="Arial" w:cs="Arial"/>
            <w:sz w:val="24"/>
            <w:szCs w:val="24"/>
          </w:rPr>
          <w:delText xml:space="preserve">come to </w:delText>
        </w:r>
        <w:r w:rsidR="0040261F" w:rsidRPr="00F66118" w:rsidDel="007817A8">
          <w:rPr>
            <w:rFonts w:ascii="Arial" w:hAnsi="Arial" w:cs="Arial"/>
            <w:sz w:val="24"/>
            <w:szCs w:val="24"/>
          </w:rPr>
          <w:delText>symbolize eternity?</w:delText>
        </w:r>
        <w:r w:rsidR="00F66118" w:rsidRPr="00F66118" w:rsidDel="007817A8">
          <w:rPr>
            <w:rFonts w:ascii="Arial" w:hAnsi="Arial" w:cs="Arial"/>
            <w:sz w:val="24"/>
            <w:szCs w:val="24"/>
          </w:rPr>
          <w:delText xml:space="preserve">  Hint:  </w:delText>
        </w:r>
        <w:r w:rsidR="00F66118" w:rsidRPr="00BB48BE" w:rsidDel="007817A8">
          <w:rPr>
            <w:rFonts w:ascii="Arial" w:hAnsi="Arial" w:cs="Arial"/>
            <w:sz w:val="24"/>
            <w:szCs w:val="24"/>
          </w:rPr>
          <w:delText>In finance and everyday language, the letter “K” is used as an abbreviation to represent this number.</w:delText>
        </w:r>
      </w:del>
    </w:p>
    <w:p w14:paraId="44DD3FD6" w14:textId="118DA1FD" w:rsidR="0040261F" w:rsidRPr="006707BE" w:rsidDel="007817A8" w:rsidRDefault="007879EC" w:rsidP="0040261F">
      <w:pPr>
        <w:spacing w:after="0" w:line="240" w:lineRule="auto"/>
        <w:jc w:val="right"/>
        <w:rPr>
          <w:del w:id="450" w:author="Kelly Kantack" w:date="2024-03-01T11:44:00Z"/>
          <w:rFonts w:ascii="Arial" w:hAnsi="Arial" w:cs="Arial"/>
          <w:b/>
          <w:i/>
          <w:sz w:val="24"/>
          <w:szCs w:val="24"/>
          <w:u w:val="single"/>
        </w:rPr>
      </w:pPr>
      <w:del w:id="451" w:author="Kelly Kantack" w:date="2024-03-01T11:44:00Z">
        <w:r w:rsidDel="007817A8">
          <w:rPr>
            <w:rFonts w:ascii="Arial" w:hAnsi="Arial" w:cs="Arial"/>
            <w:b/>
            <w:sz w:val="24"/>
            <w:szCs w:val="24"/>
            <w:u w:val="single"/>
          </w:rPr>
          <w:delText>o</w:delText>
        </w:r>
        <w:r w:rsidR="0040261F" w:rsidDel="007817A8">
          <w:rPr>
            <w:rFonts w:ascii="Arial" w:hAnsi="Arial" w:cs="Arial"/>
            <w:b/>
            <w:sz w:val="24"/>
            <w:szCs w:val="24"/>
            <w:u w:val="single"/>
          </w:rPr>
          <w:delText>ne thousand</w:delText>
        </w:r>
        <w:r w:rsidR="0040261F" w:rsidRPr="006707BE" w:rsidDel="007817A8">
          <w:rPr>
            <w:rFonts w:ascii="Arial" w:hAnsi="Arial" w:cs="Arial"/>
            <w:b/>
            <w:i/>
            <w:sz w:val="24"/>
            <w:szCs w:val="24"/>
            <w:u w:val="single"/>
          </w:rPr>
          <w:delText xml:space="preserve"> </w:delText>
        </w:r>
      </w:del>
    </w:p>
    <w:p w14:paraId="76E6BD58" w14:textId="018C313E" w:rsidR="0040261F" w:rsidRPr="006707BE" w:rsidDel="007817A8" w:rsidRDefault="0040261F" w:rsidP="0040261F">
      <w:pPr>
        <w:spacing w:after="0" w:line="240" w:lineRule="auto"/>
        <w:jc w:val="right"/>
        <w:rPr>
          <w:del w:id="452" w:author="Kelly Kantack" w:date="2024-03-01T11:44:00Z"/>
          <w:rFonts w:ascii="Arial" w:hAnsi="Arial" w:cs="Arial"/>
          <w:i/>
          <w:sz w:val="24"/>
          <w:szCs w:val="24"/>
        </w:rPr>
      </w:pPr>
      <w:del w:id="453" w:author="Kelly Kantack" w:date="2024-03-01T11:44:00Z">
        <w:r w:rsidRPr="006707BE" w:rsidDel="007817A8">
          <w:rPr>
            <w:rFonts w:ascii="Arial" w:hAnsi="Arial" w:cs="Arial"/>
            <w:i/>
            <w:sz w:val="24"/>
            <w:szCs w:val="24"/>
          </w:rPr>
          <w:delText>Alternate answers:</w:delText>
        </w:r>
      </w:del>
    </w:p>
    <w:p w14:paraId="0CFAD98D" w14:textId="7D118441" w:rsidR="0040261F" w:rsidDel="007817A8" w:rsidRDefault="007879EC" w:rsidP="0040261F">
      <w:pPr>
        <w:spacing w:after="0" w:line="240" w:lineRule="auto"/>
        <w:jc w:val="right"/>
        <w:rPr>
          <w:del w:id="454" w:author="Kelly Kantack" w:date="2024-03-01T11:44:00Z"/>
          <w:rFonts w:ascii="Arial" w:hAnsi="Arial" w:cs="Arial"/>
          <w:b/>
          <w:sz w:val="24"/>
          <w:szCs w:val="24"/>
        </w:rPr>
      </w:pPr>
      <w:del w:id="455" w:author="Kelly Kantack" w:date="2024-03-01T11:44:00Z">
        <w:r w:rsidDel="007817A8">
          <w:rPr>
            <w:rFonts w:ascii="Arial" w:hAnsi="Arial" w:cs="Arial"/>
            <w:b/>
            <w:sz w:val="24"/>
            <w:szCs w:val="24"/>
          </w:rPr>
          <w:delText>a</w:delText>
        </w:r>
        <w:r w:rsidR="0040261F" w:rsidDel="007817A8">
          <w:rPr>
            <w:rFonts w:ascii="Arial" w:hAnsi="Arial" w:cs="Arial"/>
            <w:b/>
            <w:sz w:val="24"/>
            <w:szCs w:val="24"/>
          </w:rPr>
          <w:delText xml:space="preserve"> thousand</w:delText>
        </w:r>
      </w:del>
    </w:p>
    <w:p w14:paraId="0E789E03" w14:textId="6F8EF239" w:rsidR="0040261F" w:rsidRPr="006707BE" w:rsidDel="007817A8" w:rsidRDefault="0040261F" w:rsidP="0040261F">
      <w:pPr>
        <w:spacing w:after="0" w:line="240" w:lineRule="auto"/>
        <w:jc w:val="right"/>
        <w:rPr>
          <w:del w:id="456" w:author="Kelly Kantack" w:date="2024-03-01T11:44:00Z"/>
          <w:rFonts w:ascii="Arial" w:hAnsi="Arial" w:cs="Arial"/>
          <w:b/>
          <w:sz w:val="24"/>
          <w:szCs w:val="24"/>
        </w:rPr>
      </w:pPr>
      <w:del w:id="457" w:author="Kelly Kantack" w:date="2024-03-01T11:44:00Z">
        <w:r w:rsidDel="007817A8">
          <w:rPr>
            <w:rFonts w:ascii="Arial" w:hAnsi="Arial" w:cs="Arial"/>
            <w:b/>
            <w:sz w:val="24"/>
            <w:szCs w:val="24"/>
          </w:rPr>
          <w:delText>thousand</w:delText>
        </w:r>
      </w:del>
    </w:p>
    <w:p w14:paraId="6AEA6001" w14:textId="59EF6027" w:rsidR="00B332CE" w:rsidDel="007817A8" w:rsidRDefault="00B332CE" w:rsidP="0040261F">
      <w:pPr>
        <w:spacing w:after="0" w:line="240" w:lineRule="auto"/>
        <w:rPr>
          <w:del w:id="458" w:author="Kelly Kantack" w:date="2024-03-01T11:44:00Z"/>
          <w:rFonts w:ascii="Arial" w:hAnsi="Arial" w:cs="Arial"/>
          <w:i/>
          <w:color w:val="0033CC"/>
          <w:sz w:val="24"/>
          <w:szCs w:val="24"/>
        </w:rPr>
      </w:pPr>
    </w:p>
    <w:p w14:paraId="307F6A7A" w14:textId="4FDF965D" w:rsidR="0040261F" w:rsidRPr="00341F99" w:rsidDel="007817A8" w:rsidRDefault="0040261F" w:rsidP="0040261F">
      <w:pPr>
        <w:spacing w:after="0" w:line="240" w:lineRule="auto"/>
        <w:rPr>
          <w:del w:id="459" w:author="Kelly Kantack" w:date="2024-03-01T11:44:00Z"/>
          <w:rFonts w:ascii="Arial" w:hAnsi="Arial" w:cs="Arial"/>
          <w:i/>
          <w:sz w:val="24"/>
          <w:szCs w:val="24"/>
        </w:rPr>
      </w:pPr>
      <w:del w:id="460" w:author="Kelly Kantack" w:date="2024-03-01T11:44:00Z">
        <w:r w:rsidDel="007817A8">
          <w:rPr>
            <w:rFonts w:ascii="Arial" w:hAnsi="Arial" w:cs="Arial"/>
            <w:i/>
            <w:color w:val="943634" w:themeColor="accent2" w:themeShade="BF"/>
            <w:sz w:val="24"/>
            <w:szCs w:val="24"/>
          </w:rPr>
          <w:delText>*******</w:delText>
        </w:r>
        <w:r w:rsidRPr="002264DC" w:rsidDel="007817A8">
          <w:rPr>
            <w:rFonts w:ascii="Arial" w:hAnsi="Arial" w:cs="Arial"/>
            <w:i/>
            <w:color w:val="943634" w:themeColor="accent2" w:themeShade="BF"/>
            <w:sz w:val="24"/>
            <w:szCs w:val="24"/>
          </w:rPr>
          <w:delText xml:space="preserve"> </w:delText>
        </w:r>
        <w:r w:rsidDel="007817A8">
          <w:rPr>
            <w:rFonts w:ascii="Arial" w:hAnsi="Arial" w:cs="Arial"/>
            <w:i/>
            <w:color w:val="943634" w:themeColor="accent2" w:themeShade="BF"/>
            <w:sz w:val="24"/>
            <w:szCs w:val="24"/>
          </w:rPr>
          <w:delText xml:space="preserve">Reference:  </w:delText>
        </w:r>
        <w:r w:rsidRPr="00CA732D" w:rsidDel="007817A8">
          <w:rPr>
            <w:rFonts w:ascii="Arial" w:hAnsi="Arial" w:cs="Arial"/>
            <w:i/>
            <w:color w:val="943634" w:themeColor="accent2" w:themeShade="BF"/>
            <w:sz w:val="24"/>
            <w:szCs w:val="24"/>
          </w:rPr>
          <w:delText>https://www.catholicculture.org/culture/library/dictionary/index.cfm?id=35179</w:delText>
        </w:r>
      </w:del>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4FB0DD90"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sidR="00CA732D">
        <w:rPr>
          <w:rFonts w:ascii="Arial" w:hAnsi="Arial" w:cs="Arial"/>
          <w:sz w:val="24"/>
          <w:szCs w:val="24"/>
        </w:rPr>
        <w:t xml:space="preserve">What number </w:t>
      </w:r>
      <w:r w:rsidR="00CA732D" w:rsidRPr="00CA732D">
        <w:rPr>
          <w:rFonts w:ascii="Arial" w:hAnsi="Arial" w:cs="Arial"/>
          <w:sz w:val="24"/>
          <w:szCs w:val="24"/>
        </w:rPr>
        <w:t>has come to mean incompleteness, as typified among the Apostles after the defection of Judas</w:t>
      </w:r>
      <w:r w:rsidRPr="006707BE">
        <w:rPr>
          <w:rFonts w:ascii="Arial" w:hAnsi="Arial" w:cs="Arial"/>
          <w:sz w:val="24"/>
          <w:szCs w:val="24"/>
        </w:rPr>
        <w:t>?</w:t>
      </w:r>
    </w:p>
    <w:p w14:paraId="286C31B9" w14:textId="6875E7B6" w:rsidR="00380EA0" w:rsidRPr="006707BE" w:rsidRDefault="00CA732D" w:rsidP="00380EA0">
      <w:pPr>
        <w:spacing w:after="0" w:line="240" w:lineRule="auto"/>
        <w:jc w:val="right"/>
        <w:rPr>
          <w:rFonts w:ascii="Arial" w:hAnsi="Arial" w:cs="Arial"/>
          <w:b/>
          <w:i/>
          <w:sz w:val="24"/>
          <w:szCs w:val="24"/>
          <w:u w:val="single"/>
        </w:rPr>
      </w:pPr>
      <w:r>
        <w:rPr>
          <w:rFonts w:ascii="Arial" w:hAnsi="Arial" w:cs="Arial"/>
          <w:b/>
          <w:sz w:val="24"/>
          <w:szCs w:val="24"/>
          <w:u w:val="single"/>
        </w:rPr>
        <w:t>eleven</w:t>
      </w:r>
      <w:r w:rsidR="00380EA0" w:rsidRPr="006707BE">
        <w:rPr>
          <w:rFonts w:ascii="Arial" w:hAnsi="Arial" w:cs="Arial"/>
          <w:b/>
          <w:i/>
          <w:sz w:val="24"/>
          <w:szCs w:val="24"/>
          <w:u w:val="single"/>
        </w:rPr>
        <w:t xml:space="preserve"> </w:t>
      </w:r>
    </w:p>
    <w:p w14:paraId="719E3B51" w14:textId="77777777" w:rsidR="00CA732D" w:rsidRDefault="00CA732D" w:rsidP="00CA732D">
      <w:pPr>
        <w:spacing w:after="0" w:line="240" w:lineRule="auto"/>
        <w:rPr>
          <w:rFonts w:ascii="Arial" w:hAnsi="Arial" w:cs="Arial"/>
          <w:i/>
          <w:color w:val="943634" w:themeColor="accent2" w:themeShade="BF"/>
          <w:sz w:val="24"/>
          <w:szCs w:val="24"/>
        </w:rPr>
      </w:pPr>
    </w:p>
    <w:p w14:paraId="5BEB6C15" w14:textId="77777777" w:rsidR="00CA732D" w:rsidRPr="006707BE" w:rsidRDefault="00CA732D" w:rsidP="00CA732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F125BE3" w14:textId="4A09848A"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w:t>
      </w:r>
    </w:p>
    <w:p w14:paraId="6C5DA7AE" w14:textId="65112155"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4.16  </w:t>
      </w:r>
      <w:r w:rsidR="000C519F">
        <w:rPr>
          <w:rFonts w:ascii="Arial" w:hAnsi="Arial" w:cs="Arial"/>
          <w:sz w:val="24"/>
          <w:szCs w:val="24"/>
        </w:rPr>
        <w:t>What number, related to the fulfillment of a divine promise, is the number of days between the giving of the Law to Moses and Pentecost, and the number of days between Easter and when the Holy Spirit descended upon the Apostles?</w:t>
      </w:r>
    </w:p>
    <w:p w14:paraId="142825F8" w14:textId="0F1FB5C9" w:rsidR="0040261F" w:rsidRDefault="0040261F" w:rsidP="00B332CE">
      <w:pPr>
        <w:spacing w:after="0" w:line="240" w:lineRule="auto"/>
        <w:jc w:val="right"/>
        <w:rPr>
          <w:rFonts w:ascii="Arial" w:hAnsi="Arial" w:cs="Arial"/>
          <w:b/>
          <w:i/>
          <w:sz w:val="24"/>
          <w:szCs w:val="24"/>
          <w:u w:val="single"/>
        </w:rPr>
      </w:pPr>
      <w:r>
        <w:rPr>
          <w:rFonts w:ascii="Arial" w:hAnsi="Arial" w:cs="Arial"/>
          <w:b/>
          <w:sz w:val="24"/>
          <w:szCs w:val="24"/>
          <w:u w:val="single"/>
        </w:rPr>
        <w:t>fifty</w:t>
      </w:r>
      <w:r w:rsidR="00B332CE">
        <w:rPr>
          <w:rFonts w:ascii="Arial" w:hAnsi="Arial" w:cs="Arial"/>
          <w:b/>
          <w:i/>
          <w:sz w:val="24"/>
          <w:szCs w:val="24"/>
          <w:u w:val="single"/>
        </w:rPr>
        <w:t xml:space="preserve"> </w:t>
      </w:r>
    </w:p>
    <w:p w14:paraId="4E8DA4BA" w14:textId="77777777" w:rsidR="00B332CE" w:rsidRPr="00B332CE" w:rsidRDefault="00B332CE" w:rsidP="00B332CE">
      <w:pPr>
        <w:spacing w:after="0" w:line="240" w:lineRule="auto"/>
        <w:jc w:val="right"/>
        <w:rPr>
          <w:rFonts w:ascii="Arial" w:hAnsi="Arial" w:cs="Arial"/>
          <w:b/>
          <w:i/>
          <w:sz w:val="24"/>
          <w:szCs w:val="24"/>
          <w:u w:val="single"/>
        </w:rPr>
      </w:pPr>
    </w:p>
    <w:p w14:paraId="634560ED"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6270DF" w14:textId="65A10FAF" w:rsidR="00380EA0" w:rsidRPr="006707BE" w:rsidRDefault="00380EA0" w:rsidP="00E86254">
      <w:pPr>
        <w:spacing w:after="0" w:line="240" w:lineRule="auto"/>
        <w:rPr>
          <w:rFonts w:ascii="Arial" w:hAnsi="Arial" w:cs="Arial"/>
          <w:b/>
          <w:i/>
          <w:sz w:val="24"/>
          <w:szCs w:val="24"/>
          <w:u w:val="single"/>
        </w:rPr>
      </w:pPr>
      <w:r>
        <w:rPr>
          <w:rFonts w:ascii="Arial" w:hAnsi="Arial" w:cs="Arial"/>
          <w:b/>
          <w:sz w:val="24"/>
          <w:szCs w:val="24"/>
        </w:rPr>
        <w:t xml:space="preserve">4.17  </w:t>
      </w:r>
      <w:r w:rsidR="00E86254">
        <w:rPr>
          <w:rFonts w:ascii="Arial" w:hAnsi="Arial" w:cs="Arial"/>
          <w:sz w:val="24"/>
          <w:szCs w:val="24"/>
        </w:rPr>
        <w:t xml:space="preserve">What </w:t>
      </w:r>
      <w:r w:rsidR="00E86254" w:rsidRPr="00E86254">
        <w:rPr>
          <w:rFonts w:ascii="Arial" w:hAnsi="Arial" w:cs="Arial"/>
          <w:sz w:val="24"/>
          <w:szCs w:val="24"/>
        </w:rPr>
        <w:t>number</w:t>
      </w:r>
      <w:r w:rsidR="006F0339">
        <w:rPr>
          <w:rFonts w:ascii="Arial" w:hAnsi="Arial" w:cs="Arial"/>
          <w:sz w:val="24"/>
          <w:szCs w:val="24"/>
        </w:rPr>
        <w:t>, recalling Noah’s journey on the ark and Jesus’ fasting in the desert,</w:t>
      </w:r>
      <w:r w:rsidR="00E86254" w:rsidRPr="00E86254">
        <w:rPr>
          <w:rFonts w:ascii="Arial" w:hAnsi="Arial" w:cs="Arial"/>
          <w:sz w:val="24"/>
          <w:szCs w:val="24"/>
        </w:rPr>
        <w:t xml:space="preserve"> </w:t>
      </w:r>
      <w:r w:rsidR="000C519F">
        <w:rPr>
          <w:rFonts w:ascii="Arial" w:hAnsi="Arial" w:cs="Arial"/>
          <w:sz w:val="24"/>
          <w:szCs w:val="24"/>
        </w:rPr>
        <w:t>represents</w:t>
      </w:r>
      <w:r w:rsidR="000C519F" w:rsidRPr="00E86254">
        <w:rPr>
          <w:rFonts w:ascii="Arial" w:hAnsi="Arial" w:cs="Arial"/>
          <w:sz w:val="24"/>
          <w:szCs w:val="24"/>
        </w:rPr>
        <w:t xml:space="preserve"> </w:t>
      </w:r>
      <w:r w:rsidR="00E86254" w:rsidRPr="00E86254">
        <w:rPr>
          <w:rFonts w:ascii="Arial" w:hAnsi="Arial" w:cs="Arial"/>
          <w:sz w:val="24"/>
          <w:szCs w:val="24"/>
        </w:rPr>
        <w:t>trial, testing, or waiting</w:t>
      </w:r>
      <w:r w:rsidR="000C519F">
        <w:rPr>
          <w:rFonts w:ascii="Arial" w:hAnsi="Arial" w:cs="Arial"/>
          <w:sz w:val="24"/>
          <w:szCs w:val="24"/>
        </w:rPr>
        <w:t>?</w:t>
      </w:r>
    </w:p>
    <w:p w14:paraId="1E5B91DE" w14:textId="093A8627" w:rsidR="00380EA0" w:rsidRPr="006707BE" w:rsidRDefault="00341F99" w:rsidP="00380EA0">
      <w:pPr>
        <w:spacing w:after="0" w:line="240" w:lineRule="auto"/>
        <w:jc w:val="right"/>
        <w:rPr>
          <w:rFonts w:ascii="Arial" w:hAnsi="Arial" w:cs="Arial"/>
          <w:b/>
          <w:sz w:val="24"/>
          <w:szCs w:val="24"/>
        </w:rPr>
      </w:pPr>
      <w:r>
        <w:rPr>
          <w:rFonts w:ascii="Arial" w:hAnsi="Arial" w:cs="Arial"/>
          <w:b/>
          <w:sz w:val="24"/>
          <w:szCs w:val="24"/>
          <w:u w:val="single"/>
        </w:rPr>
        <w:t>forty</w:t>
      </w:r>
    </w:p>
    <w:p w14:paraId="3807A0B3" w14:textId="19B745BC" w:rsidR="00341F99" w:rsidRPr="00E86254" w:rsidRDefault="00E86254" w:rsidP="00341F99">
      <w:pPr>
        <w:spacing w:after="0" w:line="240" w:lineRule="auto"/>
        <w:rPr>
          <w:rFonts w:ascii="Arial" w:hAnsi="Arial" w:cs="Arial"/>
          <w:color w:val="0000FF"/>
          <w:sz w:val="24"/>
          <w:szCs w:val="24"/>
        </w:rPr>
      </w:pPr>
      <w:r>
        <w:rPr>
          <w:rFonts w:ascii="Arial" w:hAnsi="Arial" w:cs="Arial"/>
          <w:color w:val="0000FF"/>
          <w:sz w:val="24"/>
          <w:szCs w:val="24"/>
        </w:rPr>
        <w:t>T</w:t>
      </w:r>
      <w:r w:rsidRPr="00E86254">
        <w:rPr>
          <w:rFonts w:ascii="Arial" w:hAnsi="Arial" w:cs="Arial"/>
          <w:color w:val="0000FF"/>
          <w:sz w:val="24"/>
          <w:szCs w:val="24"/>
        </w:rPr>
        <w:t xml:space="preserve">he Israelites wandered forty years in the wilderness; </w:t>
      </w:r>
      <w:r>
        <w:rPr>
          <w:rFonts w:ascii="Arial" w:hAnsi="Arial" w:cs="Arial"/>
          <w:color w:val="0000FF"/>
          <w:sz w:val="24"/>
          <w:szCs w:val="24"/>
        </w:rPr>
        <w:br/>
      </w:r>
      <w:r w:rsidRPr="00E86254">
        <w:rPr>
          <w:rFonts w:ascii="Arial" w:hAnsi="Arial" w:cs="Arial"/>
          <w:color w:val="0000FF"/>
          <w:sz w:val="24"/>
          <w:szCs w:val="24"/>
        </w:rPr>
        <w:t xml:space="preserve">Moses remained forty days on Mount Sinai. After his Resurrection, he appeared to the disciples for forty days before the Ascension. </w:t>
      </w:r>
    </w:p>
    <w:p w14:paraId="17ACC347" w14:textId="77777777" w:rsidR="00341F99" w:rsidRDefault="00341F99" w:rsidP="00341F99">
      <w:pPr>
        <w:spacing w:after="0" w:line="240" w:lineRule="auto"/>
        <w:rPr>
          <w:rFonts w:ascii="Arial" w:hAnsi="Arial" w:cs="Arial"/>
          <w:i/>
          <w:color w:val="943634" w:themeColor="accent2" w:themeShade="BF"/>
          <w:sz w:val="24"/>
          <w:szCs w:val="24"/>
        </w:rPr>
      </w:pPr>
    </w:p>
    <w:p w14:paraId="4F51817A" w14:textId="0C2E5B2D" w:rsidR="00380EA0" w:rsidRPr="006707BE" w:rsidRDefault="00341F99" w:rsidP="00341F99">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B04318" w14:textId="6253B3A7" w:rsidR="0040261F" w:rsidRPr="006707BE" w:rsidRDefault="00780DE3" w:rsidP="0040261F">
      <w:pPr>
        <w:spacing w:after="0" w:line="240" w:lineRule="auto"/>
        <w:rPr>
          <w:rFonts w:ascii="Arial" w:hAnsi="Arial" w:cs="Arial"/>
          <w:sz w:val="24"/>
          <w:szCs w:val="24"/>
        </w:rPr>
      </w:pPr>
      <w:del w:id="461" w:author="Kelly Kantack" w:date="2024-03-01T11:44:00Z">
        <w:r w:rsidDel="007817A8">
          <w:rPr>
            <w:rFonts w:ascii="Arial" w:hAnsi="Arial" w:cs="Arial"/>
            <w:b/>
            <w:sz w:val="24"/>
            <w:szCs w:val="24"/>
          </w:rPr>
          <w:br w:type="column"/>
        </w:r>
      </w:del>
      <w:r w:rsidR="00380EA0">
        <w:rPr>
          <w:rFonts w:ascii="Arial" w:hAnsi="Arial" w:cs="Arial"/>
          <w:b/>
          <w:sz w:val="24"/>
          <w:szCs w:val="24"/>
        </w:rPr>
        <w:t xml:space="preserve">4.18  </w:t>
      </w:r>
      <w:r w:rsidR="000C519F">
        <w:rPr>
          <w:rFonts w:ascii="Arial" w:hAnsi="Arial" w:cs="Arial"/>
          <w:sz w:val="24"/>
          <w:szCs w:val="24"/>
        </w:rPr>
        <w:t xml:space="preserve">What </w:t>
      </w:r>
      <w:r w:rsidR="0040261F">
        <w:rPr>
          <w:rFonts w:ascii="Arial" w:hAnsi="Arial" w:cs="Arial"/>
          <w:sz w:val="24"/>
          <w:szCs w:val="24"/>
        </w:rPr>
        <w:t xml:space="preserve">number </w:t>
      </w:r>
      <w:r w:rsidR="0040261F" w:rsidRPr="00F151EE">
        <w:rPr>
          <w:rFonts w:ascii="Arial" w:hAnsi="Arial" w:cs="Arial"/>
          <w:sz w:val="24"/>
          <w:szCs w:val="24"/>
        </w:rPr>
        <w:t>implies maturity or totality</w:t>
      </w:r>
      <w:r w:rsidR="000C519F">
        <w:rPr>
          <w:rFonts w:ascii="Arial" w:hAnsi="Arial" w:cs="Arial"/>
          <w:sz w:val="24"/>
          <w:szCs w:val="24"/>
        </w:rPr>
        <w:t xml:space="preserve"> and</w:t>
      </w:r>
      <w:r w:rsidR="0040261F">
        <w:rPr>
          <w:rFonts w:ascii="Arial" w:hAnsi="Arial" w:cs="Arial"/>
          <w:sz w:val="24"/>
          <w:szCs w:val="24"/>
        </w:rPr>
        <w:t xml:space="preserve"> is also the number of the </w:t>
      </w:r>
      <w:r w:rsidR="0040261F" w:rsidRPr="00F151EE">
        <w:rPr>
          <w:rFonts w:ascii="Arial" w:hAnsi="Arial" w:cs="Arial"/>
          <w:sz w:val="24"/>
          <w:szCs w:val="24"/>
        </w:rPr>
        <w:t>fruits of the Holy Spirit</w:t>
      </w:r>
      <w:r w:rsidR="000C519F">
        <w:rPr>
          <w:rFonts w:ascii="Arial" w:hAnsi="Arial" w:cs="Arial"/>
          <w:sz w:val="24"/>
          <w:szCs w:val="24"/>
        </w:rPr>
        <w:t>?</w:t>
      </w:r>
    </w:p>
    <w:p w14:paraId="400AD998"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twelve</w:t>
      </w:r>
      <w:r w:rsidRPr="006707BE">
        <w:rPr>
          <w:rFonts w:ascii="Arial" w:hAnsi="Arial" w:cs="Arial"/>
          <w:b/>
          <w:i/>
          <w:sz w:val="24"/>
          <w:szCs w:val="24"/>
          <w:u w:val="single"/>
        </w:rPr>
        <w:t xml:space="preserve"> </w:t>
      </w:r>
    </w:p>
    <w:p w14:paraId="7B4A6904"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The Book of Revelation is filled with imagery built around this number where the heavenly Jerusalem is described to…</w:t>
      </w:r>
    </w:p>
    <w:p w14:paraId="70ABC59F" w14:textId="4C23151B"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 xml:space="preserve">…be </w:t>
      </w:r>
      <w:r w:rsidR="006F0339">
        <w:rPr>
          <w:rFonts w:ascii="Arial" w:hAnsi="Arial" w:cs="Arial"/>
          <w:color w:val="0000FF"/>
          <w:sz w:val="24"/>
          <w:szCs w:val="24"/>
        </w:rPr>
        <w:t>12,000</w:t>
      </w:r>
      <w:r w:rsidRPr="00E86254">
        <w:rPr>
          <w:rFonts w:ascii="Arial" w:hAnsi="Arial" w:cs="Arial"/>
          <w:color w:val="0000FF"/>
          <w:sz w:val="24"/>
          <w:szCs w:val="24"/>
        </w:rPr>
        <w:t xml:space="preserve"> furlongs on all sides,</w:t>
      </w:r>
    </w:p>
    <w:p w14:paraId="08C958AE" w14:textId="78ED91E2"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 xml:space="preserve">…having </w:t>
      </w:r>
      <w:r w:rsidR="006F0339">
        <w:rPr>
          <w:rFonts w:ascii="Arial" w:hAnsi="Arial" w:cs="Arial"/>
          <w:color w:val="0000FF"/>
          <w:sz w:val="24"/>
          <w:szCs w:val="24"/>
        </w:rPr>
        <w:t>12</w:t>
      </w:r>
      <w:r w:rsidRPr="00E86254">
        <w:rPr>
          <w:rFonts w:ascii="Arial" w:hAnsi="Arial" w:cs="Arial"/>
          <w:color w:val="0000FF"/>
          <w:sz w:val="24"/>
          <w:szCs w:val="24"/>
        </w:rPr>
        <w:t xml:space="preserve"> jeweled foundations,</w:t>
      </w:r>
    </w:p>
    <w:p w14:paraId="6DAF379B" w14:textId="758B8B41" w:rsidR="0040261F" w:rsidRPr="00E86254" w:rsidRDefault="0040261F" w:rsidP="006F0339">
      <w:pPr>
        <w:spacing w:after="0" w:line="240" w:lineRule="auto"/>
        <w:rPr>
          <w:rFonts w:ascii="Arial" w:hAnsi="Arial" w:cs="Arial"/>
          <w:color w:val="0000FF"/>
          <w:sz w:val="24"/>
          <w:szCs w:val="24"/>
        </w:rPr>
      </w:pPr>
      <w:r w:rsidRPr="00E86254">
        <w:rPr>
          <w:rFonts w:ascii="Arial" w:hAnsi="Arial" w:cs="Arial"/>
          <w:color w:val="0000FF"/>
          <w:sz w:val="24"/>
          <w:szCs w:val="24"/>
        </w:rPr>
        <w:t xml:space="preserve">…with </w:t>
      </w:r>
      <w:r w:rsidR="006F0339">
        <w:rPr>
          <w:rFonts w:ascii="Arial" w:hAnsi="Arial" w:cs="Arial"/>
          <w:color w:val="0000FF"/>
          <w:sz w:val="24"/>
          <w:szCs w:val="24"/>
        </w:rPr>
        <w:t>12</w:t>
      </w:r>
      <w:r w:rsidRPr="00E86254">
        <w:rPr>
          <w:rFonts w:ascii="Arial" w:hAnsi="Arial" w:cs="Arial"/>
          <w:color w:val="0000FF"/>
          <w:sz w:val="24"/>
          <w:szCs w:val="24"/>
        </w:rPr>
        <w:t xml:space="preserve"> gates</w:t>
      </w:r>
      <w:r w:rsidR="006F0339">
        <w:rPr>
          <w:rFonts w:ascii="Arial" w:hAnsi="Arial" w:cs="Arial"/>
          <w:color w:val="0000FF"/>
          <w:sz w:val="24"/>
          <w:szCs w:val="24"/>
        </w:rPr>
        <w:t xml:space="preserve"> with 12 pearls each.</w:t>
      </w:r>
    </w:p>
    <w:p w14:paraId="75F5350F" w14:textId="77777777" w:rsidR="0040261F" w:rsidRDefault="0040261F" w:rsidP="0040261F">
      <w:pPr>
        <w:spacing w:after="0" w:line="240" w:lineRule="auto"/>
        <w:rPr>
          <w:rFonts w:ascii="Arial" w:hAnsi="Arial" w:cs="Arial"/>
          <w:i/>
          <w:color w:val="943634" w:themeColor="accent2" w:themeShade="BF"/>
          <w:sz w:val="24"/>
          <w:szCs w:val="24"/>
        </w:rPr>
      </w:pPr>
    </w:p>
    <w:p w14:paraId="432AF18B" w14:textId="0073D427" w:rsidR="00380EA0"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ABB7D8A" w14:textId="25BB2771"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4.19  </w:t>
      </w:r>
      <w:r w:rsidR="000C519F">
        <w:rPr>
          <w:rFonts w:ascii="Arial" w:hAnsi="Arial" w:cs="Arial"/>
          <w:sz w:val="24"/>
          <w:szCs w:val="24"/>
        </w:rPr>
        <w:t xml:space="preserve">What </w:t>
      </w:r>
      <w:r w:rsidR="0040261F">
        <w:rPr>
          <w:rFonts w:ascii="Arial" w:hAnsi="Arial" w:cs="Arial"/>
          <w:sz w:val="24"/>
          <w:szCs w:val="24"/>
        </w:rPr>
        <w:t>number associated with joy and the resurrection is also the number of Beatitudes and often the number of sides to a baptismal font?</w:t>
      </w:r>
    </w:p>
    <w:p w14:paraId="75CBDEE9"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eight</w:t>
      </w:r>
      <w:r w:rsidRPr="006707BE">
        <w:rPr>
          <w:rFonts w:ascii="Arial" w:hAnsi="Arial" w:cs="Arial"/>
          <w:b/>
          <w:i/>
          <w:sz w:val="24"/>
          <w:szCs w:val="24"/>
          <w:u w:val="single"/>
        </w:rPr>
        <w:t xml:space="preserve"> </w:t>
      </w:r>
    </w:p>
    <w:p w14:paraId="2933914C" w14:textId="77777777" w:rsidR="0040261F" w:rsidRDefault="0040261F" w:rsidP="0040261F">
      <w:pPr>
        <w:spacing w:after="0" w:line="240" w:lineRule="auto"/>
        <w:rPr>
          <w:rFonts w:ascii="Arial" w:hAnsi="Arial" w:cs="Arial"/>
          <w:i/>
          <w:color w:val="943634" w:themeColor="accent2" w:themeShade="BF"/>
          <w:sz w:val="24"/>
          <w:szCs w:val="24"/>
        </w:rPr>
      </w:pPr>
    </w:p>
    <w:p w14:paraId="37A7B003" w14:textId="2340750E" w:rsidR="00906265" w:rsidRPr="006707BE" w:rsidDel="007817A8" w:rsidRDefault="0040261F" w:rsidP="007817A8">
      <w:pPr>
        <w:spacing w:after="0" w:line="240" w:lineRule="auto"/>
        <w:rPr>
          <w:del w:id="462" w:author="Kelly Kantack" w:date="2024-03-01T11:45:00Z"/>
          <w:rFonts w:ascii="Arial" w:hAnsi="Arial" w:cs="Arial"/>
          <w:i/>
          <w:sz w:val="24"/>
          <w:szCs w:val="24"/>
        </w:rPr>
        <w:pPrChange w:id="463" w:author="Kelly Kantack" w:date="2024-03-01T11:45: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3A59E5CE" w14:textId="345F359A" w:rsidR="0040261F" w:rsidRPr="006707BE" w:rsidRDefault="00906265" w:rsidP="007817A8">
      <w:pPr>
        <w:spacing w:after="0" w:line="240" w:lineRule="auto"/>
        <w:rPr>
          <w:rFonts w:ascii="Arial" w:hAnsi="Arial" w:cs="Arial"/>
          <w:i/>
          <w:sz w:val="24"/>
          <w:szCs w:val="24"/>
        </w:rPr>
        <w:pPrChange w:id="464" w:author="Kelly Kantack" w:date="2024-03-01T11:45:00Z">
          <w:pPr>
            <w:spacing w:after="0" w:line="240" w:lineRule="auto"/>
          </w:pPr>
        </w:pPrChange>
      </w:pPr>
      <w:del w:id="465" w:author="Kelly Kantack" w:date="2024-03-01T11:45:00Z">
        <w:r w:rsidDel="007817A8">
          <w:rPr>
            <w:rFonts w:ascii="Arial" w:hAnsi="Arial" w:cs="Arial"/>
            <w:i/>
            <w:sz w:val="24"/>
            <w:szCs w:val="24"/>
          </w:rPr>
          <w:delText>______________________________________________________________________________</w:delText>
        </w:r>
      </w:del>
    </w:p>
    <w:p w14:paraId="34285EE6" w14:textId="43982019" w:rsidR="00906265" w:rsidRDefault="00906265" w:rsidP="00906265">
      <w:pPr>
        <w:spacing w:after="0" w:line="240" w:lineRule="auto"/>
        <w:rPr>
          <w:rFonts w:ascii="Arial" w:hAnsi="Arial" w:cs="Arial"/>
          <w:sz w:val="24"/>
          <w:szCs w:val="24"/>
        </w:rPr>
      </w:pPr>
      <w:r>
        <w:rPr>
          <w:rFonts w:ascii="Arial" w:hAnsi="Arial" w:cs="Arial"/>
          <w:szCs w:val="24"/>
        </w:rPr>
        <w:lastRenderedPageBreak/>
        <w:t>[say]…</w:t>
      </w:r>
      <w:r>
        <w:rPr>
          <w:rFonts w:ascii="Arial" w:hAnsi="Arial" w:cs="Arial"/>
          <w:color w:val="0000FF"/>
          <w:sz w:val="24"/>
          <w:szCs w:val="24"/>
        </w:rPr>
        <w:t xml:space="preserve">“The remaining </w:t>
      </w:r>
      <w:r w:rsidRPr="004E0380">
        <w:rPr>
          <w:rFonts w:ascii="Arial" w:hAnsi="Arial" w:cs="Arial"/>
          <w:color w:val="0000FF"/>
          <w:sz w:val="24"/>
          <w:szCs w:val="24"/>
        </w:rPr>
        <w:t>questions pertain to</w:t>
      </w:r>
      <w:r>
        <w:rPr>
          <w:rFonts w:ascii="Arial" w:hAnsi="Arial" w:cs="Arial"/>
          <w:color w:val="0000FF"/>
          <w:sz w:val="24"/>
          <w:szCs w:val="24"/>
        </w:rPr>
        <w:t xml:space="preserve"> symbols.</w:t>
      </w:r>
      <w:r w:rsidRPr="004E0380">
        <w:rPr>
          <w:rFonts w:ascii="Arial" w:hAnsi="Arial" w:cs="Arial"/>
          <w:color w:val="0000FF"/>
          <w:sz w:val="24"/>
          <w:szCs w:val="24"/>
        </w:rPr>
        <w:t>”</w:t>
      </w:r>
      <w:ins w:id="466" w:author="Kelly Kantack" w:date="2024-03-01T11:45:00Z">
        <w:r w:rsidR="007817A8">
          <w:rPr>
            <w:rFonts w:ascii="Arial" w:hAnsi="Arial" w:cs="Arial"/>
            <w:color w:val="0000FF"/>
            <w:sz w:val="24"/>
            <w:szCs w:val="24"/>
          </w:rPr>
          <w:br/>
        </w:r>
      </w:ins>
    </w:p>
    <w:p w14:paraId="10F89F56" w14:textId="6D0BD1AE" w:rsidR="00380EA0" w:rsidRPr="006707BE" w:rsidRDefault="00906265" w:rsidP="00906265">
      <w:pPr>
        <w:spacing w:after="0" w:line="240" w:lineRule="auto"/>
        <w:rPr>
          <w:rFonts w:ascii="Arial" w:hAnsi="Arial" w:cs="Arial"/>
          <w:sz w:val="24"/>
          <w:szCs w:val="24"/>
        </w:rPr>
      </w:pPr>
      <w:r>
        <w:rPr>
          <w:rFonts w:ascii="Arial" w:hAnsi="Arial" w:cs="Arial"/>
          <w:b/>
          <w:sz w:val="24"/>
          <w:szCs w:val="24"/>
        </w:rPr>
        <w:t xml:space="preserve">4.20  </w:t>
      </w:r>
      <w:r w:rsidR="000C519F">
        <w:rPr>
          <w:rFonts w:ascii="Arial" w:hAnsi="Arial" w:cs="Arial"/>
          <w:sz w:val="24"/>
          <w:szCs w:val="24"/>
        </w:rPr>
        <w:t>What two Greek</w:t>
      </w:r>
      <w:r>
        <w:rPr>
          <w:rFonts w:ascii="Arial" w:hAnsi="Arial" w:cs="Arial"/>
          <w:sz w:val="24"/>
          <w:szCs w:val="24"/>
        </w:rPr>
        <w:t xml:space="preserve"> letters </w:t>
      </w:r>
      <w:r w:rsidRPr="00906265">
        <w:rPr>
          <w:rFonts w:ascii="Arial" w:hAnsi="Arial" w:cs="Arial"/>
          <w:sz w:val="24"/>
          <w:szCs w:val="24"/>
        </w:rPr>
        <w:t>have been used by Catholics since the</w:t>
      </w:r>
      <w:r>
        <w:rPr>
          <w:rFonts w:ascii="Arial" w:hAnsi="Arial" w:cs="Arial"/>
          <w:sz w:val="24"/>
          <w:szCs w:val="24"/>
        </w:rPr>
        <w:t xml:space="preserve"> </w:t>
      </w:r>
      <w:r w:rsidRPr="00906265">
        <w:rPr>
          <w:rFonts w:ascii="Arial" w:hAnsi="Arial" w:cs="Arial"/>
          <w:sz w:val="24"/>
          <w:szCs w:val="24"/>
        </w:rPr>
        <w:t xml:space="preserve">fourth century </w:t>
      </w:r>
      <w:r w:rsidR="000C519F">
        <w:rPr>
          <w:rFonts w:ascii="Arial" w:hAnsi="Arial" w:cs="Arial"/>
          <w:sz w:val="24"/>
          <w:szCs w:val="24"/>
        </w:rPr>
        <w:t>to express</w:t>
      </w:r>
      <w:r w:rsidRPr="00906265">
        <w:rPr>
          <w:rFonts w:ascii="Arial" w:hAnsi="Arial" w:cs="Arial"/>
          <w:sz w:val="24"/>
          <w:szCs w:val="24"/>
        </w:rPr>
        <w:t xml:space="preserve"> that God</w:t>
      </w:r>
      <w:r>
        <w:rPr>
          <w:rFonts w:ascii="Arial" w:hAnsi="Arial" w:cs="Arial"/>
          <w:sz w:val="24"/>
          <w:szCs w:val="24"/>
        </w:rPr>
        <w:t xml:space="preserve"> </w:t>
      </w:r>
      <w:r w:rsidRPr="00906265">
        <w:rPr>
          <w:rFonts w:ascii="Arial" w:hAnsi="Arial" w:cs="Arial"/>
          <w:sz w:val="24"/>
          <w:szCs w:val="24"/>
        </w:rPr>
        <w:t>is infinite and eternal</w:t>
      </w:r>
      <w:r w:rsidR="00E64EDD">
        <w:rPr>
          <w:rFonts w:ascii="Arial" w:hAnsi="Arial" w:cs="Arial"/>
          <w:sz w:val="24"/>
          <w:szCs w:val="24"/>
        </w:rPr>
        <w:t xml:space="preserve"> </w:t>
      </w:r>
      <w:r w:rsidR="000C519F">
        <w:rPr>
          <w:rFonts w:ascii="Arial" w:hAnsi="Arial" w:cs="Arial"/>
          <w:sz w:val="24"/>
          <w:szCs w:val="24"/>
        </w:rPr>
        <w:t>and</w:t>
      </w:r>
      <w:r>
        <w:rPr>
          <w:rFonts w:ascii="Arial" w:hAnsi="Arial" w:cs="Arial"/>
          <w:sz w:val="24"/>
          <w:szCs w:val="24"/>
        </w:rPr>
        <w:t xml:space="preserve"> </w:t>
      </w:r>
      <w:r w:rsidRPr="00906265">
        <w:rPr>
          <w:rFonts w:ascii="Arial" w:hAnsi="Arial" w:cs="Arial"/>
          <w:sz w:val="24"/>
          <w:szCs w:val="24"/>
        </w:rPr>
        <w:t>that Christ is the beginning and the</w:t>
      </w:r>
      <w:r>
        <w:rPr>
          <w:rFonts w:ascii="Arial" w:hAnsi="Arial" w:cs="Arial"/>
          <w:sz w:val="24"/>
          <w:szCs w:val="24"/>
        </w:rPr>
        <w:t xml:space="preserve"> end of all creation</w:t>
      </w:r>
      <w:r w:rsidR="00380EA0" w:rsidRPr="006707BE">
        <w:rPr>
          <w:rFonts w:ascii="Arial" w:hAnsi="Arial" w:cs="Arial"/>
          <w:sz w:val="24"/>
          <w:szCs w:val="24"/>
        </w:rPr>
        <w:t>?</w:t>
      </w:r>
    </w:p>
    <w:p w14:paraId="2D0559F2" w14:textId="3EFADA3E" w:rsidR="00380EA0" w:rsidRPr="006707BE" w:rsidRDefault="00906265" w:rsidP="00380EA0">
      <w:pPr>
        <w:spacing w:after="0" w:line="240" w:lineRule="auto"/>
        <w:jc w:val="right"/>
        <w:rPr>
          <w:rFonts w:ascii="Arial" w:hAnsi="Arial" w:cs="Arial"/>
          <w:b/>
          <w:i/>
          <w:sz w:val="24"/>
          <w:szCs w:val="24"/>
          <w:u w:val="single"/>
        </w:rPr>
      </w:pPr>
      <w:r>
        <w:rPr>
          <w:rFonts w:ascii="Arial" w:hAnsi="Arial" w:cs="Arial"/>
          <w:b/>
          <w:sz w:val="24"/>
          <w:szCs w:val="24"/>
          <w:u w:val="single"/>
        </w:rPr>
        <w:t>alpha and omega</w:t>
      </w:r>
      <w:r w:rsidR="00380EA0" w:rsidRPr="006707BE">
        <w:rPr>
          <w:rFonts w:ascii="Arial" w:hAnsi="Arial" w:cs="Arial"/>
          <w:b/>
          <w:i/>
          <w:sz w:val="24"/>
          <w:szCs w:val="24"/>
          <w:u w:val="single"/>
        </w:rPr>
        <w:t xml:space="preserve"> </w:t>
      </w:r>
    </w:p>
    <w:p w14:paraId="54AF98F9" w14:textId="77777777" w:rsidR="00906265" w:rsidRDefault="00906265" w:rsidP="00380EA0">
      <w:pPr>
        <w:spacing w:after="0" w:line="240" w:lineRule="auto"/>
        <w:rPr>
          <w:rFonts w:ascii="Arial" w:hAnsi="Arial" w:cs="Arial"/>
          <w:i/>
          <w:color w:val="943634" w:themeColor="accent2" w:themeShade="BF"/>
          <w:sz w:val="24"/>
          <w:szCs w:val="24"/>
        </w:rPr>
      </w:pPr>
    </w:p>
    <w:p w14:paraId="0578CCF2" w14:textId="6F8C7CF8" w:rsidR="00380EA0" w:rsidRPr="009062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06265" w:rsidRPr="00906265">
        <w:rPr>
          <w:rFonts w:ascii="Arial" w:hAnsi="Arial" w:cs="Arial"/>
          <w:i/>
          <w:color w:val="943634" w:themeColor="accent2" w:themeShade="BF"/>
          <w:sz w:val="24"/>
          <w:szCs w:val="24"/>
        </w:rPr>
        <w:t>https://www.godwhospeaks.uk/wp-content/uploads/2020/10/10-symbols_Poster.pdf</w:t>
      </w: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D39964" w14:textId="34C9874F" w:rsidR="00906265" w:rsidRPr="00906265" w:rsidRDefault="00380EA0" w:rsidP="00906265">
      <w:pPr>
        <w:spacing w:after="0" w:line="240" w:lineRule="auto"/>
        <w:rPr>
          <w:rFonts w:ascii="Arial" w:hAnsi="Arial" w:cs="Arial"/>
          <w:sz w:val="24"/>
          <w:szCs w:val="24"/>
        </w:rPr>
      </w:pPr>
      <w:r>
        <w:rPr>
          <w:rFonts w:ascii="Arial" w:hAnsi="Arial" w:cs="Arial"/>
          <w:b/>
          <w:sz w:val="24"/>
          <w:szCs w:val="24"/>
        </w:rPr>
        <w:t xml:space="preserve">4.21  </w:t>
      </w:r>
      <w:r w:rsidR="00906265">
        <w:rPr>
          <w:rFonts w:ascii="Arial" w:hAnsi="Arial" w:cs="Arial"/>
          <w:sz w:val="24"/>
          <w:szCs w:val="24"/>
        </w:rPr>
        <w:t>This symbol is o</w:t>
      </w:r>
      <w:r w:rsidR="00906265" w:rsidRPr="00906265">
        <w:rPr>
          <w:rFonts w:ascii="Arial" w:hAnsi="Arial" w:cs="Arial"/>
          <w:sz w:val="24"/>
          <w:szCs w:val="24"/>
        </w:rPr>
        <w:t xml:space="preserve">ne of the oldest Christian symbols </w:t>
      </w:r>
      <w:r w:rsidR="00906265">
        <w:rPr>
          <w:rFonts w:ascii="Arial" w:hAnsi="Arial" w:cs="Arial"/>
          <w:sz w:val="24"/>
          <w:szCs w:val="24"/>
        </w:rPr>
        <w:t xml:space="preserve">and it was </w:t>
      </w:r>
      <w:r w:rsidR="00906265" w:rsidRPr="00906265">
        <w:rPr>
          <w:rFonts w:ascii="Arial" w:hAnsi="Arial" w:cs="Arial"/>
          <w:sz w:val="24"/>
          <w:szCs w:val="24"/>
        </w:rPr>
        <w:t xml:space="preserve">used by Christians to identify themselves and each other, often in times of persecution. </w:t>
      </w:r>
      <w:r w:rsidR="00906265">
        <w:rPr>
          <w:rFonts w:ascii="Arial" w:hAnsi="Arial" w:cs="Arial"/>
          <w:sz w:val="24"/>
          <w:szCs w:val="24"/>
        </w:rPr>
        <w:t xml:space="preserve">  This symbol </w:t>
      </w:r>
      <w:r w:rsidR="00906265" w:rsidRPr="00906265">
        <w:rPr>
          <w:rFonts w:ascii="Arial" w:hAnsi="Arial" w:cs="Arial"/>
          <w:sz w:val="24"/>
          <w:szCs w:val="24"/>
        </w:rPr>
        <w:t>was found in the Roman catacombs, a secret meeting place during the time when the Christians were persecuted</w:t>
      </w:r>
    </w:p>
    <w:p w14:paraId="6E0100A3" w14:textId="75758048" w:rsidR="00380EA0" w:rsidRPr="00906265" w:rsidRDefault="00906265" w:rsidP="00906265">
      <w:pPr>
        <w:spacing w:after="0" w:line="240" w:lineRule="auto"/>
        <w:rPr>
          <w:rFonts w:ascii="Arial" w:hAnsi="Arial" w:cs="Arial"/>
          <w:sz w:val="24"/>
          <w:szCs w:val="24"/>
        </w:rPr>
      </w:pPr>
      <w:r w:rsidRPr="00906265">
        <w:rPr>
          <w:rFonts w:ascii="Arial" w:hAnsi="Arial" w:cs="Arial"/>
          <w:sz w:val="24"/>
          <w:szCs w:val="24"/>
        </w:rPr>
        <w:t>for their faith by the Romans.</w:t>
      </w:r>
      <w:r>
        <w:rPr>
          <w:rFonts w:ascii="Arial" w:hAnsi="Arial" w:cs="Arial"/>
          <w:sz w:val="24"/>
          <w:szCs w:val="24"/>
        </w:rPr>
        <w:t xml:space="preserve">  What is this symbol</w:t>
      </w:r>
      <w:r w:rsidR="00380EA0" w:rsidRPr="00906265">
        <w:rPr>
          <w:rFonts w:ascii="Arial" w:hAnsi="Arial" w:cs="Arial"/>
          <w:sz w:val="24"/>
          <w:szCs w:val="24"/>
        </w:rPr>
        <w:t>?</w:t>
      </w:r>
    </w:p>
    <w:p w14:paraId="0AF8A7ED" w14:textId="77777777" w:rsidR="005946E0" w:rsidRDefault="008608B2" w:rsidP="008608B2">
      <w:pPr>
        <w:spacing w:after="0" w:line="240" w:lineRule="auto"/>
        <w:jc w:val="right"/>
        <w:rPr>
          <w:rFonts w:ascii="Arial" w:hAnsi="Arial" w:cs="Arial"/>
          <w:b/>
          <w:sz w:val="24"/>
          <w:szCs w:val="24"/>
          <w:u w:val="single"/>
        </w:rPr>
      </w:pPr>
      <w:r>
        <w:rPr>
          <w:rFonts w:ascii="Arial" w:hAnsi="Arial" w:cs="Arial"/>
          <w:b/>
          <w:sz w:val="24"/>
          <w:szCs w:val="24"/>
          <w:u w:val="single"/>
        </w:rPr>
        <w:t xml:space="preserve">the </w:t>
      </w:r>
      <w:r w:rsidR="00906265">
        <w:rPr>
          <w:rFonts w:ascii="Arial" w:hAnsi="Arial" w:cs="Arial"/>
          <w:b/>
          <w:sz w:val="24"/>
          <w:szCs w:val="24"/>
          <w:u w:val="single"/>
        </w:rPr>
        <w:t>fish</w:t>
      </w:r>
    </w:p>
    <w:p w14:paraId="033917AA" w14:textId="77777777" w:rsidR="005946E0" w:rsidRDefault="005946E0" w:rsidP="008608B2">
      <w:pPr>
        <w:spacing w:after="0" w:line="240" w:lineRule="auto"/>
        <w:jc w:val="right"/>
        <w:rPr>
          <w:rFonts w:ascii="Arial" w:hAnsi="Arial" w:cs="Arial"/>
          <w:i/>
          <w:sz w:val="24"/>
          <w:szCs w:val="24"/>
        </w:rPr>
      </w:pPr>
      <w:r>
        <w:rPr>
          <w:rFonts w:ascii="Arial" w:hAnsi="Arial" w:cs="Arial"/>
          <w:i/>
          <w:sz w:val="24"/>
          <w:szCs w:val="24"/>
        </w:rPr>
        <w:t>Alternate answers:</w:t>
      </w:r>
    </w:p>
    <w:p w14:paraId="657D3D9E" w14:textId="34293DFC" w:rsidR="008608B2" w:rsidRPr="000D282A" w:rsidRDefault="005946E0" w:rsidP="008608B2">
      <w:pPr>
        <w:spacing w:after="0" w:line="240" w:lineRule="auto"/>
        <w:jc w:val="right"/>
        <w:rPr>
          <w:rFonts w:ascii="Arial" w:hAnsi="Arial" w:cs="Arial"/>
          <w:b/>
          <w:sz w:val="24"/>
          <w:szCs w:val="24"/>
          <w:u w:val="single"/>
        </w:rPr>
      </w:pPr>
      <w:r>
        <w:rPr>
          <w:rFonts w:ascii="Arial" w:hAnsi="Arial" w:cs="Arial"/>
          <w:b/>
          <w:sz w:val="24"/>
          <w:szCs w:val="24"/>
          <w:u w:val="single"/>
        </w:rPr>
        <w:t>ichthys,</w:t>
      </w:r>
      <w:r w:rsidR="008608B2">
        <w:rPr>
          <w:rFonts w:ascii="Arial" w:hAnsi="Arial" w:cs="Arial"/>
          <w:b/>
          <w:i/>
          <w:sz w:val="24"/>
          <w:szCs w:val="24"/>
          <w:u w:val="single"/>
        </w:rPr>
        <w:t xml:space="preserve"> </w:t>
      </w:r>
      <w:r>
        <w:rPr>
          <w:rFonts w:ascii="Arial" w:hAnsi="Arial" w:cs="Arial"/>
          <w:b/>
          <w:sz w:val="24"/>
          <w:szCs w:val="24"/>
          <w:u w:val="single"/>
        </w:rPr>
        <w:t>ichthus</w:t>
      </w:r>
    </w:p>
    <w:p w14:paraId="5382ACE6" w14:textId="0CF0B842" w:rsidR="00380EA0" w:rsidRPr="008608B2"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7ECC0987" w:rsidR="00380EA0" w:rsidRPr="008608B2" w:rsidRDefault="00380EA0" w:rsidP="008608B2">
      <w:pPr>
        <w:spacing w:after="0" w:line="240" w:lineRule="auto"/>
        <w:rPr>
          <w:rFonts w:ascii="Arial" w:hAnsi="Arial" w:cs="Arial"/>
          <w:b/>
          <w:sz w:val="24"/>
          <w:szCs w:val="24"/>
        </w:rPr>
      </w:pPr>
      <w:r>
        <w:rPr>
          <w:rFonts w:ascii="Arial" w:hAnsi="Arial" w:cs="Arial"/>
          <w:b/>
          <w:sz w:val="24"/>
          <w:szCs w:val="24"/>
        </w:rPr>
        <w:t xml:space="preserve">4.22  </w:t>
      </w:r>
      <w:ins w:id="467" w:author="Kelly Kantack" w:date="2024-03-01T11:19:00Z">
        <w:r w:rsidR="006B3FC4">
          <w:rPr>
            <w:rFonts w:ascii="Arial" w:hAnsi="Arial" w:cs="Arial"/>
            <w:color w:val="222222"/>
            <w:shd w:val="clear" w:color="auto" w:fill="FFFFFF"/>
          </w:rPr>
          <w:t>"What animal completes this quote from Jesus? 'Behold, I am sending you like sheep in the midst of...'</w:t>
        </w:r>
      </w:ins>
      <w:del w:id="468" w:author="Kelly Kantack" w:date="2024-03-01T11:19:00Z">
        <w:r w:rsidR="003D3042" w:rsidDel="006B3FC4">
          <w:rPr>
            <w:rFonts w:ascii="Arial" w:hAnsi="Arial" w:cs="Arial"/>
            <w:sz w:val="24"/>
            <w:szCs w:val="24"/>
          </w:rPr>
          <w:delText xml:space="preserve">When warning of coming persercutions, Jesus said, “Behold, I am sending you like sheep in the midst of  [blank]” what animal to His disciples that He was sending them like sheep among this animal that symbolizes </w:delText>
        </w:r>
        <w:r w:rsidR="00DB6623" w:rsidDel="006B3FC4">
          <w:rPr>
            <w:rFonts w:ascii="Arial" w:hAnsi="Arial" w:cs="Arial"/>
            <w:sz w:val="24"/>
            <w:szCs w:val="24"/>
          </w:rPr>
          <w:delText>deceit and danger</w:delText>
        </w:r>
      </w:del>
    </w:p>
    <w:p w14:paraId="6DC88D38" w14:textId="5E0A1137" w:rsidR="00380EA0" w:rsidRPr="006707BE" w:rsidRDefault="00DF4288"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780DE3">
        <w:rPr>
          <w:rFonts w:ascii="Arial" w:hAnsi="Arial" w:cs="Arial"/>
          <w:b/>
          <w:sz w:val="24"/>
          <w:szCs w:val="24"/>
          <w:u w:val="single"/>
        </w:rPr>
        <w:t>t</w:t>
      </w:r>
      <w:r w:rsidR="008608B2">
        <w:rPr>
          <w:rFonts w:ascii="Arial" w:hAnsi="Arial" w:cs="Arial"/>
          <w:b/>
          <w:sz w:val="24"/>
          <w:szCs w:val="24"/>
          <w:u w:val="single"/>
        </w:rPr>
        <w:t>he</w:t>
      </w:r>
      <w:r w:rsidR="003D3042">
        <w:rPr>
          <w:rFonts w:ascii="Arial" w:hAnsi="Arial" w:cs="Arial"/>
          <w:b/>
          <w:sz w:val="24"/>
          <w:szCs w:val="24"/>
          <w:u w:val="single"/>
        </w:rPr>
        <w:t xml:space="preserve"> wolf</w:t>
      </w:r>
      <w:r>
        <w:rPr>
          <w:rFonts w:ascii="Arial" w:hAnsi="Arial" w:cs="Arial"/>
          <w:b/>
          <w:sz w:val="24"/>
          <w:szCs w:val="24"/>
          <w:u w:val="single"/>
        </w:rPr>
        <w:t>)</w:t>
      </w:r>
      <w:r w:rsidR="008608B2">
        <w:rPr>
          <w:rFonts w:ascii="Arial" w:hAnsi="Arial" w:cs="Arial"/>
          <w:b/>
          <w:sz w:val="24"/>
          <w:szCs w:val="24"/>
          <w:u w:val="single"/>
        </w:rPr>
        <w:t xml:space="preserve"> </w:t>
      </w:r>
      <w:r w:rsidR="003D3042">
        <w:rPr>
          <w:rFonts w:ascii="Arial" w:hAnsi="Arial" w:cs="Arial"/>
          <w:b/>
          <w:sz w:val="24"/>
          <w:szCs w:val="24"/>
          <w:u w:val="single"/>
        </w:rPr>
        <w:t>wolves</w:t>
      </w:r>
      <w:r w:rsidR="00380EA0" w:rsidRPr="006707BE">
        <w:rPr>
          <w:rFonts w:ascii="Arial" w:hAnsi="Arial" w:cs="Arial"/>
          <w:b/>
          <w:i/>
          <w:sz w:val="24"/>
          <w:szCs w:val="24"/>
          <w:u w:val="single"/>
        </w:rPr>
        <w:t xml:space="preserve"> </w:t>
      </w:r>
    </w:p>
    <w:p w14:paraId="0EB1BED2" w14:textId="5D37B0CA" w:rsidR="00380EA0" w:rsidRPr="007817A8" w:rsidDel="007817A8" w:rsidRDefault="008608B2" w:rsidP="007817A8">
      <w:pPr>
        <w:shd w:val="clear" w:color="auto" w:fill="FFFFFF"/>
        <w:rPr>
          <w:del w:id="469" w:author="Kelly Kantack" w:date="2024-03-01T11:45:00Z"/>
          <w:rFonts w:ascii="Arial" w:hAnsi="Arial" w:cs="Arial"/>
          <w:i/>
          <w:iCs/>
          <w:color w:val="943634"/>
          <w:rPrChange w:id="470" w:author="Kelly Kantack" w:date="2024-03-01T11:46:00Z">
            <w:rPr>
              <w:del w:id="471" w:author="Kelly Kantack" w:date="2024-03-01T11:45:00Z"/>
              <w:rFonts w:ascii="Arial" w:hAnsi="Arial" w:cs="Arial"/>
              <w:i/>
              <w:color w:val="943634" w:themeColor="accent2" w:themeShade="BF"/>
              <w:sz w:val="24"/>
              <w:szCs w:val="24"/>
            </w:rPr>
          </w:rPrChange>
        </w:rPr>
        <w:pPrChange w:id="472" w:author="Kelly Kantack" w:date="2024-03-01T11:46:00Z">
          <w:pPr>
            <w:spacing w:after="0" w:line="240" w:lineRule="auto"/>
          </w:pPr>
        </w:pPrChange>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B6623" w:rsidRPr="00DB6623">
        <w:rPr>
          <w:rFonts w:ascii="Arial" w:hAnsi="Arial" w:cs="Arial"/>
          <w:i/>
          <w:color w:val="943634" w:themeColor="accent2" w:themeShade="BF"/>
          <w:sz w:val="24"/>
          <w:szCs w:val="24"/>
        </w:rPr>
        <w:t>https://www.uniguide.com/animals-bible</w:t>
      </w:r>
      <w:ins w:id="473" w:author="Kelly Kantack" w:date="2024-03-01T11:45:00Z">
        <w:r w:rsidR="007817A8" w:rsidRPr="007817A8">
          <w:rPr>
            <w:rFonts w:ascii="Arial" w:hAnsi="Arial" w:cs="Arial"/>
            <w:i/>
            <w:iCs/>
            <w:color w:val="943634"/>
          </w:rPr>
          <w:t xml:space="preserve"> </w:t>
        </w:r>
        <w:r w:rsidR="007817A8">
          <w:rPr>
            <w:rFonts w:ascii="Arial" w:hAnsi="Arial" w:cs="Arial"/>
            <w:i/>
            <w:iCs/>
            <w:color w:val="943634"/>
          </w:rPr>
          <w:br/>
          <w:t xml:space="preserve">                                 </w:t>
        </w:r>
        <w:r w:rsidR="007817A8">
          <w:rPr>
            <w:rFonts w:ascii="Arial" w:hAnsi="Arial" w:cs="Arial"/>
            <w:i/>
            <w:iCs/>
            <w:color w:val="943634"/>
          </w:rPr>
          <w:t>Matthew 16:10</w:t>
        </w:r>
      </w:ins>
      <w:ins w:id="474" w:author="Kelly Kantack" w:date="2024-03-01T11:46:00Z">
        <w:r w:rsidR="007817A8">
          <w:rPr>
            <w:rFonts w:ascii="Arial" w:hAnsi="Arial" w:cs="Arial"/>
            <w:i/>
            <w:iCs/>
            <w:color w:val="943634"/>
          </w:rPr>
          <w:br/>
        </w:r>
      </w:ins>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3AC8B95" w14:textId="4BD78D57" w:rsidR="00380EA0" w:rsidRPr="00B332CE" w:rsidRDefault="00380EA0" w:rsidP="008608B2">
      <w:pPr>
        <w:spacing w:after="0" w:line="240" w:lineRule="auto"/>
        <w:rPr>
          <w:rFonts w:ascii="Arial" w:hAnsi="Arial" w:cs="Arial"/>
          <w:sz w:val="24"/>
          <w:szCs w:val="24"/>
        </w:rPr>
      </w:pPr>
      <w:r>
        <w:rPr>
          <w:rFonts w:ascii="Arial" w:hAnsi="Arial" w:cs="Arial"/>
          <w:b/>
          <w:sz w:val="24"/>
          <w:szCs w:val="24"/>
        </w:rPr>
        <w:t xml:space="preserve">4.23 </w:t>
      </w:r>
      <w:r w:rsidR="00DF4288">
        <w:rPr>
          <w:rFonts w:ascii="Arial" w:hAnsi="Arial" w:cs="Arial"/>
          <w:sz w:val="24"/>
          <w:szCs w:val="24"/>
        </w:rPr>
        <w:t>What animal, whose flesh the Ancient Greeks believed didn’t decompose after death, and whose tail feathers have eye-like markings, symbolizes immortality and the all-seeing God?</w:t>
      </w:r>
    </w:p>
    <w:p w14:paraId="59E85816" w14:textId="57D5BE7C" w:rsidR="00DF4288" w:rsidRDefault="00DF4288" w:rsidP="00780DE3">
      <w:pPr>
        <w:spacing w:after="0" w:line="240" w:lineRule="auto"/>
        <w:jc w:val="right"/>
        <w:rPr>
          <w:rFonts w:ascii="Arial" w:hAnsi="Arial" w:cs="Arial"/>
          <w:i/>
          <w:sz w:val="24"/>
          <w:szCs w:val="24"/>
        </w:rPr>
      </w:pPr>
      <w:r>
        <w:rPr>
          <w:rFonts w:ascii="Arial" w:hAnsi="Arial" w:cs="Arial"/>
          <w:b/>
          <w:sz w:val="24"/>
          <w:szCs w:val="24"/>
          <w:u w:val="single"/>
        </w:rPr>
        <w:t>(</w:t>
      </w:r>
      <w:r w:rsidR="00780DE3">
        <w:rPr>
          <w:rFonts w:ascii="Arial" w:hAnsi="Arial" w:cs="Arial"/>
          <w:b/>
          <w:sz w:val="24"/>
          <w:szCs w:val="24"/>
          <w:u w:val="single"/>
        </w:rPr>
        <w:t>the</w:t>
      </w:r>
      <w:r>
        <w:rPr>
          <w:rFonts w:ascii="Arial" w:hAnsi="Arial" w:cs="Arial"/>
          <w:b/>
          <w:sz w:val="24"/>
          <w:szCs w:val="24"/>
          <w:u w:val="single"/>
        </w:rPr>
        <w:t>)</w:t>
      </w:r>
      <w:r w:rsidR="00780DE3">
        <w:rPr>
          <w:rFonts w:ascii="Arial" w:hAnsi="Arial" w:cs="Arial"/>
          <w:b/>
          <w:sz w:val="24"/>
          <w:szCs w:val="24"/>
          <w:u w:val="single"/>
        </w:rPr>
        <w:t xml:space="preserve"> peacock</w:t>
      </w:r>
      <w:r>
        <w:rPr>
          <w:rFonts w:ascii="Arial" w:hAnsi="Arial" w:cs="Arial"/>
          <w:b/>
          <w:sz w:val="24"/>
          <w:szCs w:val="24"/>
          <w:u w:val="single"/>
        </w:rPr>
        <w:br/>
      </w:r>
      <w:r>
        <w:rPr>
          <w:rFonts w:ascii="Arial" w:hAnsi="Arial" w:cs="Arial"/>
          <w:i/>
          <w:sz w:val="24"/>
          <w:szCs w:val="24"/>
        </w:rPr>
        <w:t>Alternate answer:</w:t>
      </w:r>
    </w:p>
    <w:p w14:paraId="081C38EF" w14:textId="0D9508D9" w:rsidR="00780DE3" w:rsidRPr="006707BE" w:rsidRDefault="00DF4288" w:rsidP="00780DE3">
      <w:pPr>
        <w:spacing w:after="0" w:line="240" w:lineRule="auto"/>
        <w:jc w:val="right"/>
        <w:rPr>
          <w:rFonts w:ascii="Arial" w:hAnsi="Arial" w:cs="Arial"/>
          <w:b/>
          <w:i/>
          <w:sz w:val="24"/>
          <w:szCs w:val="24"/>
          <w:u w:val="single"/>
        </w:rPr>
      </w:pPr>
      <w:r>
        <w:rPr>
          <w:rFonts w:ascii="Arial" w:hAnsi="Arial" w:cs="Arial"/>
          <w:b/>
          <w:sz w:val="24"/>
          <w:szCs w:val="24"/>
          <w:u w:val="single"/>
        </w:rPr>
        <w:t>peafowl</w:t>
      </w:r>
      <w:r w:rsidR="00780DE3" w:rsidRPr="006707BE">
        <w:rPr>
          <w:rFonts w:ascii="Arial" w:hAnsi="Arial" w:cs="Arial"/>
          <w:b/>
          <w:i/>
          <w:sz w:val="24"/>
          <w:szCs w:val="24"/>
          <w:u w:val="single"/>
        </w:rPr>
        <w:t xml:space="preserve"> </w:t>
      </w:r>
    </w:p>
    <w:p w14:paraId="2539B71B" w14:textId="4CDB0553"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5C838C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sidR="002D6AFE">
        <w:rPr>
          <w:rFonts w:ascii="Arial" w:hAnsi="Arial" w:cs="Arial"/>
          <w:sz w:val="24"/>
          <w:szCs w:val="24"/>
        </w:rPr>
        <w:t xml:space="preserve">The whiteness of what animal, commonly used to represent Jesus Christ, symbolizes innocence and purity </w:t>
      </w:r>
    </w:p>
    <w:p w14:paraId="17291D02" w14:textId="24545B1C" w:rsidR="00380EA0" w:rsidRPr="00B32821" w:rsidRDefault="00780DE3" w:rsidP="00780DE3">
      <w:pPr>
        <w:spacing w:after="0" w:line="240" w:lineRule="auto"/>
        <w:jc w:val="right"/>
        <w:rPr>
          <w:rFonts w:ascii="Arial" w:hAnsi="Arial" w:cs="Arial"/>
          <w:i/>
          <w:color w:val="0033CC"/>
          <w:sz w:val="24"/>
          <w:szCs w:val="24"/>
        </w:rPr>
      </w:pPr>
      <w:r>
        <w:rPr>
          <w:rFonts w:ascii="Arial" w:hAnsi="Arial" w:cs="Arial"/>
          <w:b/>
          <w:sz w:val="24"/>
          <w:szCs w:val="24"/>
          <w:u w:val="single"/>
        </w:rPr>
        <w:t>the lamb</w:t>
      </w:r>
      <w:r w:rsidR="00380EA0" w:rsidRPr="006707BE">
        <w:rPr>
          <w:rFonts w:ascii="Arial" w:hAnsi="Arial" w:cs="Arial"/>
          <w:b/>
          <w:i/>
          <w:sz w:val="24"/>
          <w:szCs w:val="24"/>
          <w:u w:val="single"/>
        </w:rPr>
        <w:t xml:space="preserve"> </w:t>
      </w:r>
    </w:p>
    <w:p w14:paraId="0D7513EA" w14:textId="0968178C"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29E99B1F" w14:textId="77777777" w:rsidR="007817A8" w:rsidRDefault="007817A8">
      <w:pPr>
        <w:rPr>
          <w:ins w:id="475" w:author="Kelly Kantack" w:date="2024-03-01T11:45:00Z"/>
          <w:rFonts w:ascii="Arial" w:hAnsi="Arial" w:cs="Arial"/>
          <w:b/>
          <w:sz w:val="24"/>
          <w:szCs w:val="24"/>
          <w:highlight w:val="yellow"/>
        </w:rPr>
      </w:pPr>
      <w:ins w:id="476" w:author="Kelly Kantack" w:date="2024-03-01T11:45:00Z">
        <w:r>
          <w:rPr>
            <w:rFonts w:ascii="Arial" w:hAnsi="Arial" w:cs="Arial"/>
            <w:b/>
            <w:sz w:val="24"/>
            <w:szCs w:val="24"/>
            <w:highlight w:val="yellow"/>
          </w:rPr>
          <w:br w:type="page"/>
        </w:r>
      </w:ins>
    </w:p>
    <w:p w14:paraId="5A04CC65" w14:textId="3E14400A"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52322CA7"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_1  </w:t>
      </w:r>
      <w:r w:rsidR="00FC5011" w:rsidRPr="00FC5011">
        <w:rPr>
          <w:rFonts w:ascii="Arial" w:hAnsi="Arial" w:cs="Arial"/>
          <w:sz w:val="24"/>
          <w:szCs w:val="24"/>
        </w:rPr>
        <w:t>Th</w:t>
      </w:r>
      <w:r w:rsidR="00E16028">
        <w:rPr>
          <w:rFonts w:ascii="Arial" w:hAnsi="Arial" w:cs="Arial"/>
          <w:sz w:val="24"/>
          <w:szCs w:val="24"/>
        </w:rPr>
        <w:t>is is perhaps th</w:t>
      </w:r>
      <w:r w:rsidR="00FC5011" w:rsidRPr="00FC5011">
        <w:rPr>
          <w:rFonts w:ascii="Arial" w:hAnsi="Arial" w:cs="Arial"/>
          <w:sz w:val="24"/>
          <w:szCs w:val="24"/>
        </w:rPr>
        <w:t>e most common symbol of our faith</w:t>
      </w:r>
      <w:r w:rsidR="00E16028">
        <w:rPr>
          <w:rFonts w:ascii="Arial" w:hAnsi="Arial" w:cs="Arial"/>
          <w:sz w:val="24"/>
          <w:szCs w:val="24"/>
        </w:rPr>
        <w:t xml:space="preserve"> and is a </w:t>
      </w:r>
      <w:r w:rsidR="00FC5011" w:rsidRPr="00FC5011">
        <w:rPr>
          <w:rFonts w:ascii="Arial" w:hAnsi="Arial" w:cs="Arial"/>
          <w:sz w:val="24"/>
          <w:szCs w:val="24"/>
        </w:rPr>
        <w:t>symbol of sacrifice</w:t>
      </w:r>
      <w:r w:rsidR="00FC5011">
        <w:rPr>
          <w:rFonts w:ascii="Arial" w:hAnsi="Arial" w:cs="Arial"/>
          <w:sz w:val="24"/>
          <w:szCs w:val="24"/>
        </w:rPr>
        <w:t xml:space="preserve"> </w:t>
      </w:r>
      <w:r w:rsidR="00FC5011" w:rsidRPr="00FC5011">
        <w:rPr>
          <w:rFonts w:ascii="Arial" w:hAnsi="Arial" w:cs="Arial"/>
          <w:sz w:val="24"/>
          <w:szCs w:val="24"/>
        </w:rPr>
        <w:t>and atonement</w:t>
      </w:r>
      <w:r w:rsidR="00E16028">
        <w:rPr>
          <w:rFonts w:ascii="Arial" w:hAnsi="Arial" w:cs="Arial"/>
          <w:sz w:val="24"/>
          <w:szCs w:val="24"/>
        </w:rPr>
        <w:t>.</w:t>
      </w:r>
    </w:p>
    <w:p w14:paraId="29C07FB4" w14:textId="72F672DC"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crucifix</w:t>
      </w:r>
      <w:r w:rsidR="00380EA0"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435CD9B1"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u w:val="single"/>
        </w:rPr>
        <w:t>cross</w:t>
      </w:r>
    </w:p>
    <w:p w14:paraId="35EBB3A7" w14:textId="0BEEE1D0" w:rsidR="00380EA0" w:rsidRPr="00E16028" w:rsidRDefault="00E1602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3DC0044E"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sidR="00FC5011">
        <w:rPr>
          <w:rFonts w:ascii="Arial" w:hAnsi="Arial" w:cs="Arial"/>
          <w:sz w:val="24"/>
          <w:szCs w:val="24"/>
        </w:rPr>
        <w:t xml:space="preserve"> </w:t>
      </w:r>
      <w:r w:rsidR="00FC5011" w:rsidRPr="00FC5011">
        <w:rPr>
          <w:rFonts w:ascii="Arial" w:hAnsi="Arial" w:cs="Arial"/>
          <w:sz w:val="24"/>
          <w:szCs w:val="24"/>
        </w:rPr>
        <w:t>In Christian art</w:t>
      </w:r>
      <w:r w:rsidR="00E16028">
        <w:rPr>
          <w:rFonts w:ascii="Arial" w:hAnsi="Arial" w:cs="Arial"/>
          <w:sz w:val="24"/>
          <w:szCs w:val="24"/>
        </w:rPr>
        <w:t xml:space="preserve">, what symbol is often found near St. Peter and is </w:t>
      </w:r>
      <w:r w:rsidR="00E16028" w:rsidRPr="00FC5011">
        <w:rPr>
          <w:rFonts w:ascii="Arial" w:hAnsi="Arial" w:cs="Arial"/>
          <w:sz w:val="24"/>
          <w:szCs w:val="24"/>
        </w:rPr>
        <w:t>a symbol of the</w:t>
      </w:r>
      <w:r w:rsidR="00E16028">
        <w:rPr>
          <w:rFonts w:ascii="Arial" w:hAnsi="Arial" w:cs="Arial"/>
          <w:sz w:val="24"/>
          <w:szCs w:val="24"/>
        </w:rPr>
        <w:t xml:space="preserve"> </w:t>
      </w:r>
      <w:r w:rsidR="00E16028" w:rsidRPr="00FC5011">
        <w:rPr>
          <w:rFonts w:ascii="Arial" w:hAnsi="Arial" w:cs="Arial"/>
          <w:sz w:val="24"/>
          <w:szCs w:val="24"/>
        </w:rPr>
        <w:t>Pope’s authority</w:t>
      </w:r>
      <w:r w:rsidR="00E16028">
        <w:rPr>
          <w:rFonts w:ascii="Arial" w:hAnsi="Arial" w:cs="Arial"/>
          <w:sz w:val="24"/>
          <w:szCs w:val="24"/>
        </w:rPr>
        <w:t xml:space="preserve"> to take </w:t>
      </w:r>
      <w:r w:rsidR="00FC5011" w:rsidRPr="00FC5011">
        <w:rPr>
          <w:rFonts w:ascii="Arial" w:hAnsi="Arial" w:cs="Arial"/>
          <w:sz w:val="24"/>
          <w:szCs w:val="24"/>
        </w:rPr>
        <w:t>binding</w:t>
      </w:r>
      <w:r w:rsidR="00FC5011">
        <w:rPr>
          <w:rFonts w:ascii="Arial" w:hAnsi="Arial" w:cs="Arial"/>
          <w:sz w:val="24"/>
          <w:szCs w:val="24"/>
        </w:rPr>
        <w:t xml:space="preserve"> </w:t>
      </w:r>
      <w:r w:rsidR="00FC5011" w:rsidRPr="00FC5011">
        <w:rPr>
          <w:rFonts w:ascii="Arial" w:hAnsi="Arial" w:cs="Arial"/>
          <w:sz w:val="24"/>
          <w:szCs w:val="24"/>
        </w:rPr>
        <w:t>actions in leading the institution of</w:t>
      </w:r>
      <w:r w:rsidR="00FC5011">
        <w:rPr>
          <w:rFonts w:ascii="Arial" w:hAnsi="Arial" w:cs="Arial"/>
          <w:sz w:val="24"/>
          <w:szCs w:val="24"/>
        </w:rPr>
        <w:t xml:space="preserve"> </w:t>
      </w:r>
      <w:r w:rsidR="00FC5011" w:rsidRPr="00FC5011">
        <w:rPr>
          <w:rFonts w:ascii="Arial" w:hAnsi="Arial" w:cs="Arial"/>
          <w:sz w:val="24"/>
          <w:szCs w:val="24"/>
        </w:rPr>
        <w:t>the Church</w:t>
      </w:r>
      <w:r w:rsidR="00E671D0">
        <w:rPr>
          <w:rFonts w:ascii="Arial" w:hAnsi="Arial" w:cs="Arial"/>
          <w:sz w:val="24"/>
          <w:szCs w:val="24"/>
        </w:rPr>
        <w:t>?</w:t>
      </w:r>
      <w:r w:rsidR="00E671D0" w:rsidRPr="00FC5011">
        <w:rPr>
          <w:rFonts w:ascii="Arial" w:hAnsi="Arial" w:cs="Arial"/>
          <w:sz w:val="24"/>
          <w:szCs w:val="24"/>
        </w:rPr>
        <w:t xml:space="preserve"> </w:t>
      </w:r>
    </w:p>
    <w:p w14:paraId="2C4A3717" w14:textId="1AB66407"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crossed keys</w:t>
      </w:r>
      <w:r w:rsidR="00380EA0"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4726D64C"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rPr>
        <w:t>keys</w:t>
      </w:r>
    </w:p>
    <w:p w14:paraId="694F2DD6" w14:textId="1B4C8F3E" w:rsidR="00380EA0" w:rsidRPr="00E1602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16028" w:rsidRPr="00E16028">
        <w:rPr>
          <w:rFonts w:ascii="Arial" w:hAnsi="Arial" w:cs="Arial"/>
          <w:i/>
          <w:color w:val="943634" w:themeColor="accent2" w:themeShade="BF"/>
          <w:sz w:val="24"/>
          <w:szCs w:val="24"/>
        </w:rPr>
        <w:t>https://www.godwhospeaks.uk/wp-content/uploads/2020/10/10-symbols_Poster.pdf</w:t>
      </w: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4FC9B1B2"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E16028">
        <w:rPr>
          <w:rFonts w:ascii="Arial" w:hAnsi="Arial" w:cs="Arial"/>
          <w:sz w:val="24"/>
          <w:szCs w:val="24"/>
        </w:rPr>
        <w:t xml:space="preserve">In Catholic art, what </w:t>
      </w:r>
      <w:r w:rsidR="00541362">
        <w:rPr>
          <w:rFonts w:ascii="Arial" w:hAnsi="Arial" w:cs="Arial"/>
          <w:sz w:val="24"/>
          <w:szCs w:val="24"/>
        </w:rPr>
        <w:t xml:space="preserve">body part </w:t>
      </w:r>
      <w:r w:rsidR="00E16028">
        <w:rPr>
          <w:rFonts w:ascii="Arial" w:hAnsi="Arial" w:cs="Arial"/>
          <w:sz w:val="24"/>
          <w:szCs w:val="24"/>
        </w:rPr>
        <w:t xml:space="preserve">is depicted as </w:t>
      </w:r>
      <w:r w:rsidR="00E16028" w:rsidRPr="00E16028">
        <w:rPr>
          <w:rFonts w:ascii="Arial" w:hAnsi="Arial" w:cs="Arial"/>
          <w:sz w:val="24"/>
          <w:szCs w:val="24"/>
        </w:rPr>
        <w:t>shining with divine light,</w:t>
      </w:r>
      <w:r w:rsidR="00E16028">
        <w:rPr>
          <w:rFonts w:ascii="Arial" w:hAnsi="Arial" w:cs="Arial"/>
          <w:sz w:val="24"/>
          <w:szCs w:val="24"/>
        </w:rPr>
        <w:t xml:space="preserve"> </w:t>
      </w:r>
      <w:r w:rsidR="00E16028" w:rsidRPr="00E16028">
        <w:rPr>
          <w:rFonts w:ascii="Arial" w:hAnsi="Arial" w:cs="Arial"/>
          <w:sz w:val="24"/>
          <w:szCs w:val="24"/>
        </w:rPr>
        <w:t>pierced from a lance, encircled by a</w:t>
      </w:r>
      <w:r w:rsidR="00E16028">
        <w:rPr>
          <w:rFonts w:ascii="Arial" w:hAnsi="Arial" w:cs="Arial"/>
          <w:sz w:val="24"/>
          <w:szCs w:val="24"/>
        </w:rPr>
        <w:t xml:space="preserve"> </w:t>
      </w:r>
      <w:r w:rsidR="00E16028" w:rsidRPr="00E16028">
        <w:rPr>
          <w:rFonts w:ascii="Arial" w:hAnsi="Arial" w:cs="Arial"/>
          <w:sz w:val="24"/>
          <w:szCs w:val="24"/>
        </w:rPr>
        <w:t>crown of thorns, surmounted by a</w:t>
      </w:r>
      <w:r w:rsidR="00E16028">
        <w:rPr>
          <w:rFonts w:ascii="Arial" w:hAnsi="Arial" w:cs="Arial"/>
          <w:sz w:val="24"/>
          <w:szCs w:val="24"/>
        </w:rPr>
        <w:t xml:space="preserve"> cross, and bleeding?</w:t>
      </w:r>
    </w:p>
    <w:p w14:paraId="3283B140" w14:textId="3D1F202E" w:rsidR="00380EA0" w:rsidRPr="006707BE" w:rsidRDefault="00E671D0"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E16028">
        <w:rPr>
          <w:rFonts w:ascii="Arial" w:hAnsi="Arial" w:cs="Arial"/>
          <w:b/>
          <w:sz w:val="24"/>
          <w:szCs w:val="24"/>
          <w:u w:val="single"/>
        </w:rPr>
        <w:t>the Sacred</w:t>
      </w:r>
      <w:r w:rsidR="00541362">
        <w:rPr>
          <w:rFonts w:ascii="Arial" w:hAnsi="Arial" w:cs="Arial"/>
          <w:b/>
          <w:sz w:val="24"/>
          <w:szCs w:val="24"/>
          <w:u w:val="single"/>
        </w:rPr>
        <w:t>)</w:t>
      </w:r>
      <w:r w:rsidR="00E16028">
        <w:rPr>
          <w:rFonts w:ascii="Arial" w:hAnsi="Arial" w:cs="Arial"/>
          <w:b/>
          <w:sz w:val="24"/>
          <w:szCs w:val="24"/>
          <w:u w:val="single"/>
        </w:rPr>
        <w:t xml:space="preserve"> Heart</w:t>
      </w:r>
      <w:r w:rsidR="00380EA0" w:rsidRPr="006707BE">
        <w:rPr>
          <w:rFonts w:ascii="Arial" w:hAnsi="Arial" w:cs="Arial"/>
          <w:b/>
          <w:i/>
          <w:sz w:val="24"/>
          <w:szCs w:val="24"/>
          <w:u w:val="single"/>
        </w:rPr>
        <w:t xml:space="preserve"> </w:t>
      </w:r>
    </w:p>
    <w:p w14:paraId="4920230B" w14:textId="77777777" w:rsidR="00B332CE" w:rsidRDefault="00B332CE" w:rsidP="00B332CE">
      <w:pPr>
        <w:spacing w:after="0" w:line="240" w:lineRule="auto"/>
        <w:rPr>
          <w:rFonts w:ascii="Arial" w:hAnsi="Arial" w:cs="Arial"/>
          <w:i/>
          <w:color w:val="943634" w:themeColor="accent2" w:themeShade="BF"/>
          <w:sz w:val="24"/>
          <w:szCs w:val="24"/>
        </w:rPr>
      </w:pPr>
    </w:p>
    <w:p w14:paraId="19F0E223" w14:textId="77777777" w:rsidR="00B332CE" w:rsidRPr="00E16028" w:rsidRDefault="00B332CE" w:rsidP="00B332C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55DF264" w14:textId="074780D8" w:rsidR="00380EA0" w:rsidRPr="006707BE" w:rsidDel="000805EC" w:rsidRDefault="00380EA0" w:rsidP="00380EA0">
      <w:pPr>
        <w:spacing w:after="0" w:line="240" w:lineRule="auto"/>
        <w:rPr>
          <w:del w:id="477" w:author="Kelly Kantack" w:date="2024-03-01T11:53:00Z"/>
          <w:rFonts w:ascii="Arial" w:hAnsi="Arial" w:cs="Arial"/>
          <w:i/>
          <w:sz w:val="24"/>
          <w:szCs w:val="24"/>
        </w:rPr>
      </w:pPr>
    </w:p>
    <w:p w14:paraId="2028B1DC" w14:textId="29D11893" w:rsidR="00380EA0" w:rsidRPr="006707BE" w:rsidDel="000805EC" w:rsidRDefault="00380EA0" w:rsidP="00380EA0">
      <w:pPr>
        <w:spacing w:after="0" w:line="240" w:lineRule="auto"/>
        <w:rPr>
          <w:del w:id="478" w:author="Kelly Kantack" w:date="2024-03-01T11:53:00Z"/>
          <w:rFonts w:ascii="Arial" w:hAnsi="Arial" w:cs="Arial"/>
          <w:i/>
          <w:sz w:val="24"/>
          <w:szCs w:val="24"/>
        </w:rPr>
      </w:pPr>
      <w:del w:id="479" w:author="Kelly Kantack" w:date="2024-03-01T11:53:00Z">
        <w:r w:rsidDel="000805EC">
          <w:rPr>
            <w:rFonts w:ascii="Arial" w:hAnsi="Arial" w:cs="Arial"/>
            <w:i/>
            <w:sz w:val="24"/>
            <w:szCs w:val="24"/>
          </w:rPr>
          <w:delText>______________________________________________________________________________</w:delText>
        </w:r>
      </w:del>
    </w:p>
    <w:p w14:paraId="543BFBFE" w14:textId="55A87C78" w:rsidR="00380EA0" w:rsidDel="000805EC" w:rsidRDefault="00380EA0" w:rsidP="00380EA0">
      <w:pPr>
        <w:spacing w:after="0" w:line="240" w:lineRule="auto"/>
        <w:rPr>
          <w:del w:id="480" w:author="Kelly Kantack" w:date="2024-03-01T11:53:00Z"/>
          <w:rFonts w:ascii="Arial" w:hAnsi="Arial" w:cs="Arial"/>
          <w:sz w:val="24"/>
          <w:szCs w:val="24"/>
        </w:rPr>
      </w:pPr>
      <w:del w:id="481" w:author="Kelly Kantack" w:date="2024-03-01T11:53:00Z">
        <w:r w:rsidDel="000805EC">
          <w:rPr>
            <w:rFonts w:ascii="Arial" w:hAnsi="Arial" w:cs="Arial"/>
            <w:sz w:val="24"/>
            <w:szCs w:val="24"/>
          </w:rPr>
          <w:br w:type="page"/>
        </w:r>
      </w:del>
    </w:p>
    <w:p w14:paraId="169E9579" w14:textId="3BBBE2DB" w:rsidR="000805EC" w:rsidRDefault="000805EC">
      <w:pPr>
        <w:rPr>
          <w:ins w:id="482" w:author="Kelly Kantack" w:date="2024-03-01T11:53:00Z"/>
          <w:rFonts w:ascii="Arial" w:hAnsi="Arial" w:cs="Arial"/>
          <w:sz w:val="24"/>
          <w:szCs w:val="24"/>
        </w:rPr>
      </w:pPr>
      <w:ins w:id="483" w:author="Kelly Kantack" w:date="2024-03-01T11:53:00Z">
        <w:r>
          <w:rPr>
            <w:rFonts w:ascii="Arial" w:hAnsi="Arial" w:cs="Arial"/>
            <w:sz w:val="24"/>
            <w:szCs w:val="24"/>
          </w:rPr>
          <w:br w:type="page"/>
        </w:r>
      </w:ins>
    </w:p>
    <w:p w14:paraId="31FACE8A"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BB48BE" w:rsidRPr="005C3566" w:rsidRDefault="00BB48BE"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ywtA4ZYCAAC6BQAADgAAAAAAAAAAAAAAAAAuAgAAZHJzL2Uyb0Rv&#10;Yy54bWxQSwECLQAUAAYACAAAACEAbw7fKOAAAAAMAQAADwAAAAAAAAAAAAAAAADwBAAAZHJzL2Rv&#10;d25yZXYueG1sUEsFBgAAAAAEAAQA8wAAAP0FAAAAAA==&#10;" fillcolor="white [3201]" strokeweight="1.75pt">
                <v:textbox>
                  <w:txbxContent>
                    <w:p w14:paraId="7F446CBE" w14:textId="475CDAE6" w:rsidR="00BB48BE" w:rsidRPr="005C3566" w:rsidRDefault="00BB48BE"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Del="00045F8D" w:rsidRDefault="00003726">
      <w:pPr>
        <w:spacing w:after="0" w:line="240" w:lineRule="auto"/>
        <w:rPr>
          <w:del w:id="484" w:author="Kelly Kantack" w:date="2024-03-01T11:59:00Z"/>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88ACDF5" w14:textId="77777777" w:rsidR="000805EC" w:rsidRPr="00E16028" w:rsidRDefault="000805EC" w:rsidP="000805EC">
      <w:pPr>
        <w:spacing w:after="0" w:line="240" w:lineRule="auto"/>
        <w:rPr>
          <w:ins w:id="485" w:author="Kelly Kantack" w:date="2024-03-01T11:54:00Z"/>
          <w:rFonts w:ascii="Arial" w:hAnsi="Arial" w:cs="Arial"/>
          <w:i/>
          <w:color w:val="943634" w:themeColor="accent2" w:themeShade="BF"/>
          <w:sz w:val="24"/>
          <w:szCs w:val="24"/>
        </w:rPr>
      </w:pPr>
    </w:p>
    <w:p w14:paraId="43BD2858" w14:textId="38D6F5A9" w:rsidR="00283F19" w:rsidRPr="000805EC" w:rsidRDefault="000805EC">
      <w:pPr>
        <w:spacing w:after="0" w:line="240" w:lineRule="auto"/>
        <w:rPr>
          <w:rFonts w:ascii="Arial" w:hAnsi="Arial" w:cs="Arial"/>
          <w:i/>
          <w:sz w:val="24"/>
          <w:szCs w:val="24"/>
          <w:rPrChange w:id="486" w:author="Kelly Kantack" w:date="2024-03-01T11:54:00Z">
            <w:rPr>
              <w:rFonts w:ascii="Arial" w:hAnsi="Arial" w:cs="Arial"/>
              <w:sz w:val="24"/>
              <w:szCs w:val="24"/>
            </w:rPr>
          </w:rPrChange>
        </w:rPr>
      </w:pPr>
      <w:ins w:id="487" w:author="Kelly Kantack" w:date="2024-03-01T11:54:00Z">
        <w:r>
          <w:rPr>
            <w:rFonts w:ascii="Arial" w:hAnsi="Arial" w:cs="Arial"/>
            <w:i/>
            <w:sz w:val="24"/>
            <w:szCs w:val="24"/>
          </w:rPr>
          <w:t>______________________________________________________________________________</w:t>
        </w:r>
      </w:ins>
    </w:p>
    <w:p w14:paraId="4AC193E8" w14:textId="4BD1E8E9" w:rsidR="00AB138C" w:rsidRPr="00B32821" w:rsidDel="000805EC" w:rsidRDefault="00946D6D">
      <w:pPr>
        <w:spacing w:after="0" w:line="240" w:lineRule="auto"/>
        <w:rPr>
          <w:del w:id="488" w:author="Kelly Kantack" w:date="2024-03-01T11:53:00Z"/>
          <w:rFonts w:ascii="Arial" w:hAnsi="Arial" w:cs="Arial"/>
          <w:color w:val="A6A6A6" w:themeColor="background1" w:themeShade="A6"/>
          <w:sz w:val="16"/>
          <w:szCs w:val="24"/>
        </w:rPr>
      </w:pPr>
      <w:del w:id="489" w:author="Kelly Kantack" w:date="2024-03-01T11:53: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1118 </w:delText>
        </w:r>
      </w:del>
    </w:p>
    <w:p w14:paraId="4EE11254" w14:textId="77777777" w:rsidR="000805EC" w:rsidRDefault="000805EC">
      <w:pPr>
        <w:spacing w:after="0" w:line="240" w:lineRule="auto"/>
        <w:rPr>
          <w:ins w:id="490" w:author="Kelly Kantack" w:date="2024-03-01T11:53:00Z"/>
          <w:rFonts w:ascii="Arial" w:hAnsi="Arial" w:cs="Arial"/>
          <w:color w:val="A6A6A6" w:themeColor="background1" w:themeShade="A6"/>
          <w:sz w:val="16"/>
          <w:szCs w:val="24"/>
        </w:rPr>
      </w:pP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Del="00045F8D" w:rsidRDefault="00800414">
      <w:pPr>
        <w:spacing w:after="0" w:line="240" w:lineRule="auto"/>
        <w:rPr>
          <w:del w:id="491" w:author="Kelly Kantack" w:date="2024-03-01T12:00: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17AF7C9C" w:rsidR="00AB138C" w:rsidDel="00045F8D" w:rsidRDefault="00AB138C">
      <w:pPr>
        <w:spacing w:after="0" w:line="240" w:lineRule="auto"/>
        <w:rPr>
          <w:del w:id="492" w:author="Kelly Kantack" w:date="2024-03-01T12:00:00Z"/>
          <w:rFonts w:ascii="Arial" w:hAnsi="Arial" w:cs="Arial"/>
          <w:sz w:val="24"/>
          <w:szCs w:val="24"/>
        </w:rPr>
      </w:pPr>
    </w:p>
    <w:p w14:paraId="4716EFCB" w14:textId="2B88F8A2" w:rsidR="00AB138C" w:rsidDel="000805EC" w:rsidRDefault="00AB138C">
      <w:pPr>
        <w:spacing w:after="0" w:line="240" w:lineRule="auto"/>
        <w:rPr>
          <w:del w:id="493" w:author="Kelly Kantack" w:date="2024-03-01T11:53:00Z"/>
          <w:rFonts w:ascii="Arial" w:hAnsi="Arial" w:cs="Arial"/>
          <w:sz w:val="24"/>
          <w:szCs w:val="24"/>
        </w:rPr>
      </w:pPr>
    </w:p>
    <w:p w14:paraId="55FA17D6" w14:textId="4DC7C9D6" w:rsidR="00AB138C" w:rsidRPr="00B32821" w:rsidDel="000805EC" w:rsidRDefault="00946D6D">
      <w:pPr>
        <w:spacing w:after="0" w:line="240" w:lineRule="auto"/>
        <w:rPr>
          <w:del w:id="494" w:author="Kelly Kantack" w:date="2024-03-01T11:53:00Z"/>
          <w:rFonts w:ascii="Arial" w:hAnsi="Arial" w:cs="Arial"/>
          <w:color w:val="A6A6A6" w:themeColor="background1" w:themeShade="A6"/>
          <w:sz w:val="16"/>
          <w:szCs w:val="24"/>
        </w:rPr>
      </w:pPr>
      <w:del w:id="495" w:author="Kelly Kantack" w:date="2024-03-01T11:53: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1137 </w:delText>
        </w:r>
      </w:del>
    </w:p>
    <w:p w14:paraId="299B17E8" w14:textId="77777777" w:rsidR="000805EC" w:rsidRPr="00E16028" w:rsidRDefault="000805EC" w:rsidP="000805EC">
      <w:pPr>
        <w:spacing w:after="0" w:line="240" w:lineRule="auto"/>
        <w:rPr>
          <w:ins w:id="496" w:author="Kelly Kantack" w:date="2024-03-01T11:54:00Z"/>
          <w:rFonts w:ascii="Arial" w:hAnsi="Arial" w:cs="Arial"/>
          <w:i/>
          <w:color w:val="943634" w:themeColor="accent2" w:themeShade="BF"/>
          <w:sz w:val="24"/>
          <w:szCs w:val="24"/>
        </w:rPr>
      </w:pPr>
    </w:p>
    <w:p w14:paraId="3DF0EC02" w14:textId="21B71769" w:rsidR="000805EC" w:rsidRPr="006707BE" w:rsidRDefault="00045F8D" w:rsidP="000805EC">
      <w:pPr>
        <w:spacing w:after="0" w:line="240" w:lineRule="auto"/>
        <w:rPr>
          <w:ins w:id="497" w:author="Kelly Kantack" w:date="2024-03-01T11:54:00Z"/>
          <w:rFonts w:ascii="Arial" w:hAnsi="Arial" w:cs="Arial"/>
          <w:i/>
          <w:sz w:val="24"/>
          <w:szCs w:val="24"/>
        </w:rPr>
      </w:pPr>
      <w:ins w:id="498" w:author="Kelly Kantack" w:date="2024-03-01T11:54:00Z">
        <w:r>
          <w:rPr>
            <w:rFonts w:ascii="Arial" w:hAnsi="Arial" w:cs="Arial"/>
            <w:i/>
            <w:sz w:val="24"/>
            <w:szCs w:val="24"/>
          </w:rPr>
          <w:t>_____</w:t>
        </w:r>
        <w:r w:rsidR="000805EC">
          <w:rPr>
            <w:rFonts w:ascii="Arial" w:hAnsi="Arial" w:cs="Arial"/>
            <w:i/>
            <w:sz w:val="24"/>
            <w:szCs w:val="24"/>
          </w:rPr>
          <w:t>_______________________________________________________________________</w:t>
        </w:r>
      </w:ins>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Del="00045F8D" w:rsidRDefault="00800414">
      <w:pPr>
        <w:spacing w:after="0" w:line="240" w:lineRule="auto"/>
        <w:rPr>
          <w:del w:id="499" w:author="Kelly Kantack" w:date="2024-03-01T12:00:00Z"/>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2E57C3FE" w:rsidR="00AB138C" w:rsidDel="00045F8D" w:rsidRDefault="00AB138C">
      <w:pPr>
        <w:spacing w:after="0" w:line="240" w:lineRule="auto"/>
        <w:rPr>
          <w:del w:id="500" w:author="Kelly Kantack" w:date="2024-03-01T12:00:00Z"/>
          <w:rFonts w:ascii="Arial" w:hAnsi="Arial" w:cs="Arial"/>
          <w:sz w:val="24"/>
          <w:szCs w:val="24"/>
        </w:rPr>
      </w:pPr>
      <w:r>
        <w:rPr>
          <w:rFonts w:ascii="Arial" w:hAnsi="Arial" w:cs="Arial"/>
          <w:sz w:val="24"/>
          <w:szCs w:val="24"/>
        </w:rPr>
        <w:br/>
      </w:r>
    </w:p>
    <w:p w14:paraId="69AC6C39" w14:textId="06B08C68" w:rsidR="00AB138C" w:rsidRPr="00B32821" w:rsidDel="000805EC" w:rsidRDefault="00946D6D">
      <w:pPr>
        <w:spacing w:after="0" w:line="240" w:lineRule="auto"/>
        <w:rPr>
          <w:del w:id="501" w:author="Kelly Kantack" w:date="2024-03-01T11:53:00Z"/>
          <w:rFonts w:ascii="Arial" w:hAnsi="Arial" w:cs="Arial"/>
          <w:color w:val="A6A6A6" w:themeColor="background1" w:themeShade="A6"/>
          <w:sz w:val="16"/>
          <w:szCs w:val="24"/>
        </w:rPr>
      </w:pPr>
      <w:del w:id="502" w:author="Kelly Kantack" w:date="2024-03-01T11:53: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1208 </w:delText>
        </w:r>
      </w:del>
    </w:p>
    <w:p w14:paraId="76F2A658" w14:textId="77777777" w:rsidR="000805EC" w:rsidRPr="006707BE" w:rsidRDefault="000805EC" w:rsidP="000805EC">
      <w:pPr>
        <w:spacing w:after="0" w:line="240" w:lineRule="auto"/>
        <w:rPr>
          <w:ins w:id="503" w:author="Kelly Kantack" w:date="2024-03-01T11:54:00Z"/>
          <w:rFonts w:ascii="Arial" w:hAnsi="Arial" w:cs="Arial"/>
          <w:i/>
          <w:sz w:val="24"/>
          <w:szCs w:val="24"/>
        </w:rPr>
      </w:pPr>
      <w:ins w:id="504" w:author="Kelly Kantack" w:date="2024-03-01T11:54:00Z">
        <w:r>
          <w:rPr>
            <w:rFonts w:ascii="Arial" w:hAnsi="Arial" w:cs="Arial"/>
            <w:i/>
            <w:sz w:val="24"/>
            <w:szCs w:val="24"/>
          </w:rPr>
          <w:t>______________________________________________________________________________</w:t>
        </w:r>
      </w:ins>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19DD5114" w:rsidR="008C12C0" w:rsidDel="00045F8D" w:rsidRDefault="008C12C0">
      <w:pPr>
        <w:spacing w:after="0" w:line="240" w:lineRule="auto"/>
        <w:rPr>
          <w:del w:id="505" w:author="Kelly Kantack" w:date="2024-03-01T12:00:00Z"/>
          <w:rFonts w:ascii="Arial" w:hAnsi="Arial" w:cs="Arial"/>
          <w:sz w:val="24"/>
          <w:szCs w:val="24"/>
        </w:rPr>
      </w:pPr>
      <w:del w:id="506" w:author="Kelly Kantack" w:date="2024-03-01T12:00:00Z">
        <w:r w:rsidDel="00045F8D">
          <w:rPr>
            <w:rFonts w:ascii="Arial" w:hAnsi="Arial" w:cs="Arial"/>
            <w:sz w:val="24"/>
            <w:szCs w:val="24"/>
          </w:rPr>
          <w:br/>
        </w:r>
      </w:del>
    </w:p>
    <w:p w14:paraId="726A1D68" w14:textId="40B75A4E" w:rsidR="008C12C0" w:rsidRPr="00B32821" w:rsidDel="000805EC" w:rsidRDefault="00946D6D">
      <w:pPr>
        <w:spacing w:after="0" w:line="240" w:lineRule="auto"/>
        <w:rPr>
          <w:del w:id="507" w:author="Kelly Kantack" w:date="2024-03-01T11:53:00Z"/>
          <w:rFonts w:ascii="Arial" w:hAnsi="Arial" w:cs="Arial"/>
          <w:color w:val="A6A6A6" w:themeColor="background1" w:themeShade="A6"/>
          <w:sz w:val="16"/>
          <w:szCs w:val="24"/>
        </w:rPr>
      </w:pPr>
      <w:del w:id="508" w:author="Kelly Kantack" w:date="2024-03-01T11:53:00Z">
        <w:r w:rsidRPr="00946D6D" w:rsidDel="000805EC">
          <w:rPr>
            <w:rFonts w:ascii="Arial" w:hAnsi="Arial" w:cs="Arial"/>
            <w:color w:val="A6A6A6" w:themeColor="background1" w:themeShade="A6"/>
            <w:sz w:val="16"/>
            <w:szCs w:val="24"/>
          </w:rPr>
          <w:delText xml:space="preserve">DATABASE NUM: </w:delText>
        </w:r>
        <w:r w:rsidR="008C12C0" w:rsidRPr="00B32821" w:rsidDel="000805EC">
          <w:rPr>
            <w:rFonts w:ascii="Arial" w:hAnsi="Arial" w:cs="Arial"/>
            <w:color w:val="A6A6A6" w:themeColor="background1" w:themeShade="A6"/>
            <w:sz w:val="16"/>
            <w:szCs w:val="24"/>
          </w:rPr>
          <w:delText xml:space="preserve">1208 </w:delText>
        </w:r>
      </w:del>
    </w:p>
    <w:p w14:paraId="39B7F082" w14:textId="77777777" w:rsidR="000805EC" w:rsidRPr="006707BE" w:rsidRDefault="000805EC" w:rsidP="000805EC">
      <w:pPr>
        <w:spacing w:after="0" w:line="240" w:lineRule="auto"/>
        <w:rPr>
          <w:ins w:id="509" w:author="Kelly Kantack" w:date="2024-03-01T11:54:00Z"/>
          <w:rFonts w:ascii="Arial" w:hAnsi="Arial" w:cs="Arial"/>
          <w:i/>
          <w:sz w:val="24"/>
          <w:szCs w:val="24"/>
        </w:rPr>
      </w:pPr>
      <w:ins w:id="510" w:author="Kelly Kantack" w:date="2024-03-01T11:54:00Z">
        <w:r>
          <w:rPr>
            <w:rFonts w:ascii="Arial" w:hAnsi="Arial" w:cs="Arial"/>
            <w:i/>
            <w:sz w:val="24"/>
            <w:szCs w:val="24"/>
          </w:rPr>
          <w:t>______________________________________________________________________________</w:t>
        </w:r>
      </w:ins>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5A7C2F1A" w:rsidR="001250D8" w:rsidDel="00045F8D" w:rsidRDefault="001250D8">
      <w:pPr>
        <w:spacing w:after="0" w:line="240" w:lineRule="auto"/>
        <w:rPr>
          <w:del w:id="511" w:author="Kelly Kantack" w:date="2024-03-01T12:00:00Z"/>
          <w:rFonts w:ascii="Arial" w:hAnsi="Arial" w:cs="Arial"/>
          <w:i/>
          <w:color w:val="943634" w:themeColor="accent2" w:themeShade="BF"/>
          <w:sz w:val="24"/>
          <w:szCs w:val="24"/>
        </w:rPr>
      </w:pPr>
    </w:p>
    <w:p w14:paraId="6424433F" w14:textId="6927D32E" w:rsidR="001250D8" w:rsidDel="00045F8D" w:rsidRDefault="001250D8">
      <w:pPr>
        <w:spacing w:after="0" w:line="240" w:lineRule="auto"/>
        <w:rPr>
          <w:del w:id="512" w:author="Kelly Kantack" w:date="2024-03-01T12:00:00Z"/>
          <w:rFonts w:ascii="Arial" w:hAnsi="Arial" w:cs="Arial"/>
          <w:sz w:val="24"/>
          <w:szCs w:val="24"/>
        </w:rPr>
      </w:pPr>
    </w:p>
    <w:p w14:paraId="5C855D4B" w14:textId="62940534" w:rsidR="00AB138C" w:rsidRPr="00B32821" w:rsidDel="000805EC" w:rsidRDefault="00946D6D">
      <w:pPr>
        <w:spacing w:after="0" w:line="240" w:lineRule="auto"/>
        <w:rPr>
          <w:del w:id="513" w:author="Kelly Kantack" w:date="2024-03-01T11:54:00Z"/>
          <w:rFonts w:ascii="Arial" w:hAnsi="Arial" w:cs="Arial"/>
          <w:color w:val="A6A6A6" w:themeColor="background1" w:themeShade="A6"/>
          <w:sz w:val="16"/>
          <w:szCs w:val="24"/>
        </w:rPr>
      </w:pPr>
      <w:del w:id="514"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1124 </w:delText>
        </w:r>
      </w:del>
    </w:p>
    <w:p w14:paraId="6EF69B22" w14:textId="77777777" w:rsidR="000805EC" w:rsidRPr="006707BE" w:rsidRDefault="000805EC" w:rsidP="000805EC">
      <w:pPr>
        <w:spacing w:after="0" w:line="240" w:lineRule="auto"/>
        <w:rPr>
          <w:ins w:id="515" w:author="Kelly Kantack" w:date="2024-03-01T11:54:00Z"/>
          <w:rFonts w:ascii="Arial" w:hAnsi="Arial" w:cs="Arial"/>
          <w:i/>
          <w:sz w:val="24"/>
          <w:szCs w:val="24"/>
        </w:rPr>
      </w:pPr>
      <w:ins w:id="516" w:author="Kelly Kantack" w:date="2024-03-01T11:54:00Z">
        <w:r>
          <w:rPr>
            <w:rFonts w:ascii="Arial" w:hAnsi="Arial" w:cs="Arial"/>
            <w:i/>
            <w:sz w:val="24"/>
            <w:szCs w:val="24"/>
          </w:rPr>
          <w:t>______________________________________________________________________________</w:t>
        </w:r>
      </w:ins>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65FC2175" w:rsidR="005F05D5" w:rsidDel="00045F8D" w:rsidRDefault="00AB138C">
      <w:pPr>
        <w:spacing w:after="0" w:line="240" w:lineRule="auto"/>
        <w:rPr>
          <w:del w:id="517" w:author="Kelly Kantack" w:date="2024-03-01T12:00:00Z"/>
          <w:rFonts w:ascii="Arial" w:hAnsi="Arial" w:cs="Arial"/>
          <w:sz w:val="24"/>
          <w:szCs w:val="24"/>
        </w:rPr>
      </w:pPr>
      <w:del w:id="518" w:author="Kelly Kantack" w:date="2024-03-01T12:00:00Z">
        <w:r w:rsidDel="00045F8D">
          <w:rPr>
            <w:rFonts w:ascii="Arial" w:hAnsi="Arial" w:cs="Arial"/>
            <w:sz w:val="24"/>
            <w:szCs w:val="24"/>
          </w:rPr>
          <w:br/>
        </w:r>
      </w:del>
    </w:p>
    <w:p w14:paraId="2862CE23" w14:textId="491C83E1" w:rsidR="005F05D5" w:rsidDel="00045F8D" w:rsidRDefault="005F05D5">
      <w:pPr>
        <w:spacing w:after="0" w:line="240" w:lineRule="auto"/>
        <w:rPr>
          <w:del w:id="519" w:author="Kelly Kantack" w:date="2024-03-01T12:00:00Z"/>
          <w:rFonts w:ascii="Arial" w:hAnsi="Arial" w:cs="Arial"/>
          <w:sz w:val="24"/>
          <w:szCs w:val="24"/>
        </w:rPr>
      </w:pPr>
    </w:p>
    <w:p w14:paraId="718ACA10" w14:textId="149C73BA" w:rsidR="005F05D5" w:rsidDel="00045F8D" w:rsidRDefault="005F05D5">
      <w:pPr>
        <w:spacing w:after="0" w:line="240" w:lineRule="auto"/>
        <w:rPr>
          <w:del w:id="520" w:author="Kelly Kantack" w:date="2024-03-01T12:00:00Z"/>
          <w:rFonts w:ascii="Arial" w:hAnsi="Arial" w:cs="Arial"/>
          <w:sz w:val="24"/>
          <w:szCs w:val="24"/>
        </w:rPr>
      </w:pPr>
    </w:p>
    <w:p w14:paraId="266EF440" w14:textId="7C77E339" w:rsidR="001250D8" w:rsidDel="00045F8D" w:rsidRDefault="001250D8" w:rsidP="00B32821">
      <w:pPr>
        <w:spacing w:line="240" w:lineRule="auto"/>
        <w:rPr>
          <w:del w:id="521" w:author="Kelly Kantack" w:date="2024-03-01T12:00:00Z"/>
          <w:rFonts w:ascii="Arial" w:hAnsi="Arial" w:cs="Arial"/>
          <w:sz w:val="24"/>
          <w:szCs w:val="24"/>
        </w:rPr>
      </w:pPr>
      <w:del w:id="522" w:author="Kelly Kantack" w:date="2024-03-01T12:00:00Z">
        <w:r w:rsidDel="00045F8D">
          <w:rPr>
            <w:rFonts w:ascii="Arial" w:hAnsi="Arial" w:cs="Arial"/>
            <w:sz w:val="24"/>
            <w:szCs w:val="24"/>
          </w:rPr>
          <w:br w:type="page"/>
        </w:r>
      </w:del>
    </w:p>
    <w:p w14:paraId="7476AE3D" w14:textId="4B71208E" w:rsidR="005F05D5" w:rsidRPr="00B32821" w:rsidDel="000805EC" w:rsidRDefault="00946D6D" w:rsidP="00045F8D">
      <w:pPr>
        <w:spacing w:line="240" w:lineRule="auto"/>
        <w:rPr>
          <w:del w:id="523" w:author="Kelly Kantack" w:date="2024-03-01T11:54:00Z"/>
          <w:rFonts w:ascii="Arial" w:hAnsi="Arial" w:cs="Arial"/>
          <w:color w:val="A6A6A6" w:themeColor="background1" w:themeShade="A6"/>
          <w:sz w:val="16"/>
          <w:szCs w:val="24"/>
        </w:rPr>
        <w:pPrChange w:id="524" w:author="Kelly Kantack" w:date="2024-03-01T12:00:00Z">
          <w:pPr>
            <w:spacing w:after="0" w:line="240" w:lineRule="auto"/>
          </w:pPr>
        </w:pPrChange>
      </w:pPr>
      <w:del w:id="525" w:author="Kelly Kantack" w:date="2024-03-01T11:54:00Z">
        <w:r w:rsidRPr="00946D6D" w:rsidDel="000805EC">
          <w:rPr>
            <w:rFonts w:ascii="Arial" w:hAnsi="Arial" w:cs="Arial"/>
            <w:color w:val="A6A6A6" w:themeColor="background1" w:themeShade="A6"/>
            <w:sz w:val="16"/>
            <w:szCs w:val="24"/>
          </w:rPr>
          <w:delText xml:space="preserve">DATABASE NUM: </w:delText>
        </w:r>
        <w:r w:rsidR="005F05D5" w:rsidRPr="00B32821" w:rsidDel="000805EC">
          <w:rPr>
            <w:rFonts w:ascii="Arial" w:hAnsi="Arial" w:cs="Arial"/>
            <w:color w:val="A6A6A6" w:themeColor="background1" w:themeShade="A6"/>
            <w:sz w:val="16"/>
            <w:szCs w:val="24"/>
          </w:rPr>
          <w:delText xml:space="preserve">42 </w:delText>
        </w:r>
      </w:del>
    </w:p>
    <w:p w14:paraId="70B059D1" w14:textId="77777777" w:rsidR="000805EC" w:rsidRPr="006707BE" w:rsidRDefault="000805EC" w:rsidP="000805EC">
      <w:pPr>
        <w:spacing w:after="0" w:line="240" w:lineRule="auto"/>
        <w:rPr>
          <w:ins w:id="526" w:author="Kelly Kantack" w:date="2024-03-01T11:54:00Z"/>
          <w:rFonts w:ascii="Arial" w:hAnsi="Arial" w:cs="Arial"/>
          <w:i/>
          <w:sz w:val="24"/>
          <w:szCs w:val="24"/>
        </w:rPr>
      </w:pPr>
      <w:ins w:id="527" w:author="Kelly Kantack" w:date="2024-03-01T11:54:00Z">
        <w:r>
          <w:rPr>
            <w:rFonts w:ascii="Arial" w:hAnsi="Arial" w:cs="Arial"/>
            <w:i/>
            <w:sz w:val="24"/>
            <w:szCs w:val="24"/>
          </w:rPr>
          <w:t>______________________________________________________________________________</w:t>
        </w:r>
      </w:ins>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r w:rsidRPr="005C38FB">
        <w:rPr>
          <w:rFonts w:ascii="Arial" w:hAnsi="Arial" w:cs="Arial"/>
          <w:i/>
          <w:color w:val="0033CC"/>
          <w:sz w:val="24"/>
          <w:szCs w:val="24"/>
        </w:rPr>
        <w:t>From the Gospel of Luke…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1E550F79" w:rsidR="001250D8" w:rsidDel="00045F8D" w:rsidRDefault="001250D8">
      <w:pPr>
        <w:spacing w:after="0" w:line="240" w:lineRule="auto"/>
        <w:rPr>
          <w:del w:id="528" w:author="Kelly Kantack" w:date="2024-03-01T12:00:00Z"/>
          <w:rFonts w:ascii="Arial" w:hAnsi="Arial" w:cs="Arial"/>
          <w:sz w:val="24"/>
          <w:szCs w:val="24"/>
        </w:rPr>
      </w:pPr>
    </w:p>
    <w:p w14:paraId="757B890E" w14:textId="35584186" w:rsidR="00AB138C" w:rsidRPr="00B32821" w:rsidDel="000805EC" w:rsidRDefault="00946D6D">
      <w:pPr>
        <w:spacing w:after="0" w:line="240" w:lineRule="auto"/>
        <w:rPr>
          <w:del w:id="529" w:author="Kelly Kantack" w:date="2024-03-01T11:54:00Z"/>
          <w:rFonts w:ascii="Arial" w:hAnsi="Arial" w:cs="Arial"/>
          <w:color w:val="A6A6A6" w:themeColor="background1" w:themeShade="A6"/>
          <w:sz w:val="16"/>
          <w:szCs w:val="24"/>
        </w:rPr>
      </w:pPr>
      <w:del w:id="530"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1128 </w:delText>
        </w:r>
      </w:del>
    </w:p>
    <w:p w14:paraId="15D67F02" w14:textId="77777777" w:rsidR="000805EC" w:rsidRDefault="000805EC">
      <w:pPr>
        <w:spacing w:after="0" w:line="240" w:lineRule="auto"/>
        <w:rPr>
          <w:ins w:id="531" w:author="Kelly Kantack" w:date="2024-03-01T11:54:00Z"/>
          <w:rFonts w:ascii="Arial" w:hAnsi="Arial" w:cs="Arial"/>
          <w:color w:val="A6A6A6" w:themeColor="background1" w:themeShade="A6"/>
          <w:sz w:val="16"/>
          <w:szCs w:val="24"/>
        </w:rPr>
      </w:pPr>
    </w:p>
    <w:p w14:paraId="2B5401DA" w14:textId="77777777" w:rsidR="00045F8D" w:rsidRDefault="00045F8D">
      <w:pPr>
        <w:rPr>
          <w:ins w:id="532" w:author="Kelly Kantack" w:date="2024-03-01T12:00:00Z"/>
          <w:rFonts w:ascii="Arial" w:hAnsi="Arial" w:cs="Arial"/>
          <w:b/>
          <w:sz w:val="24"/>
          <w:szCs w:val="24"/>
        </w:rPr>
      </w:pPr>
      <w:ins w:id="533" w:author="Kelly Kantack" w:date="2024-03-01T12:00:00Z">
        <w:r>
          <w:rPr>
            <w:rFonts w:ascii="Arial" w:hAnsi="Arial" w:cs="Arial"/>
            <w:b/>
            <w:sz w:val="24"/>
            <w:szCs w:val="24"/>
          </w:rPr>
          <w:br w:type="page"/>
        </w:r>
      </w:ins>
    </w:p>
    <w:p w14:paraId="552B9D1D" w14:textId="5A9BF006" w:rsidR="00AB138C" w:rsidRPr="00BF0E88" w:rsidRDefault="00AB138C">
      <w:pPr>
        <w:spacing w:after="0" w:line="240" w:lineRule="auto"/>
        <w:rPr>
          <w:rFonts w:ascii="Arial" w:hAnsi="Arial" w:cs="Arial"/>
          <w:sz w:val="24"/>
          <w:szCs w:val="24"/>
        </w:rPr>
      </w:pPr>
      <w:r>
        <w:rPr>
          <w:rFonts w:ascii="Arial" w:hAnsi="Arial" w:cs="Arial"/>
          <w:b/>
          <w:sz w:val="24"/>
          <w:szCs w:val="24"/>
        </w:rPr>
        <w:lastRenderedPageBreak/>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052123C8" w:rsidR="00AB138C" w:rsidDel="00045F8D" w:rsidRDefault="00AB138C">
      <w:pPr>
        <w:spacing w:after="0" w:line="240" w:lineRule="auto"/>
        <w:rPr>
          <w:del w:id="534" w:author="Kelly Kantack" w:date="2024-03-01T12:00:00Z"/>
          <w:rFonts w:ascii="Arial" w:hAnsi="Arial" w:cs="Arial"/>
          <w:sz w:val="24"/>
          <w:szCs w:val="24"/>
        </w:rPr>
      </w:pPr>
      <w:r w:rsidRPr="006B4F81">
        <w:rPr>
          <w:rFonts w:ascii="Arial" w:hAnsi="Arial" w:cs="Arial"/>
          <w:i/>
          <w:sz w:val="24"/>
          <w:szCs w:val="24"/>
        </w:rPr>
        <w:t xml:space="preserve"> </w:t>
      </w:r>
      <w:del w:id="535" w:author="Kelly Kantack" w:date="2024-03-01T12:00:00Z">
        <w:r w:rsidDel="00045F8D">
          <w:rPr>
            <w:rFonts w:ascii="Arial" w:hAnsi="Arial" w:cs="Arial"/>
            <w:sz w:val="24"/>
            <w:szCs w:val="24"/>
          </w:rPr>
          <w:br/>
        </w:r>
      </w:del>
    </w:p>
    <w:p w14:paraId="6CAF2487" w14:textId="21953590" w:rsidR="00AB138C" w:rsidRPr="00B32821" w:rsidDel="000805EC" w:rsidRDefault="00946D6D">
      <w:pPr>
        <w:spacing w:after="0" w:line="240" w:lineRule="auto"/>
        <w:rPr>
          <w:del w:id="536" w:author="Kelly Kantack" w:date="2024-03-01T11:54:00Z"/>
          <w:rFonts w:ascii="Arial" w:hAnsi="Arial" w:cs="Arial"/>
          <w:color w:val="A6A6A6" w:themeColor="background1" w:themeShade="A6"/>
          <w:sz w:val="16"/>
          <w:szCs w:val="24"/>
        </w:rPr>
      </w:pPr>
      <w:del w:id="537"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1129 </w:delText>
        </w:r>
      </w:del>
    </w:p>
    <w:p w14:paraId="4D82ADA0" w14:textId="77777777" w:rsidR="000805EC" w:rsidRPr="006707BE" w:rsidRDefault="000805EC" w:rsidP="000805EC">
      <w:pPr>
        <w:spacing w:after="0" w:line="240" w:lineRule="auto"/>
        <w:rPr>
          <w:ins w:id="538" w:author="Kelly Kantack" w:date="2024-03-01T11:54:00Z"/>
          <w:rFonts w:ascii="Arial" w:hAnsi="Arial" w:cs="Arial"/>
          <w:i/>
          <w:sz w:val="24"/>
          <w:szCs w:val="24"/>
        </w:rPr>
      </w:pPr>
      <w:ins w:id="539" w:author="Kelly Kantack" w:date="2024-03-01T11:54:00Z">
        <w:r>
          <w:rPr>
            <w:rFonts w:ascii="Arial" w:hAnsi="Arial" w:cs="Arial"/>
            <w:i/>
            <w:sz w:val="24"/>
            <w:szCs w:val="24"/>
          </w:rPr>
          <w:t>______________________________________________________________________________</w:t>
        </w:r>
      </w:ins>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636663F4" w:rsidR="00AB138C" w:rsidDel="00045F8D" w:rsidRDefault="00AB138C">
      <w:pPr>
        <w:spacing w:after="0" w:line="240" w:lineRule="auto"/>
        <w:rPr>
          <w:del w:id="540" w:author="Kelly Kantack" w:date="2024-03-01T12:00:00Z"/>
          <w:rFonts w:ascii="Arial" w:hAnsi="Arial" w:cs="Arial"/>
          <w:sz w:val="24"/>
          <w:szCs w:val="24"/>
        </w:rPr>
      </w:pPr>
    </w:p>
    <w:p w14:paraId="1FA12E91" w14:textId="6A157F99" w:rsidR="00AB138C" w:rsidRPr="00B32821" w:rsidDel="000805EC" w:rsidRDefault="00AB138C">
      <w:pPr>
        <w:spacing w:after="0" w:line="240" w:lineRule="auto"/>
        <w:rPr>
          <w:del w:id="541" w:author="Kelly Kantack" w:date="2024-03-01T11:54:00Z"/>
          <w:rFonts w:ascii="Arial" w:hAnsi="Arial" w:cs="Arial"/>
          <w:color w:val="A6A6A6" w:themeColor="background1" w:themeShade="A6"/>
          <w:sz w:val="16"/>
          <w:szCs w:val="24"/>
        </w:rPr>
      </w:pPr>
      <w:del w:id="542" w:author="Kelly Kantack" w:date="2024-03-01T12:00:00Z">
        <w:r w:rsidDel="00045F8D">
          <w:rPr>
            <w:rFonts w:ascii="Arial" w:hAnsi="Arial" w:cs="Arial"/>
            <w:sz w:val="24"/>
            <w:szCs w:val="24"/>
          </w:rPr>
          <w:br/>
        </w:r>
      </w:del>
      <w:del w:id="543" w:author="Kelly Kantack" w:date="2024-03-01T11:54:00Z">
        <w:r w:rsidR="00946D6D" w:rsidRPr="00946D6D" w:rsidDel="000805EC">
          <w:rPr>
            <w:rFonts w:ascii="Arial" w:hAnsi="Arial" w:cs="Arial"/>
            <w:color w:val="A6A6A6" w:themeColor="background1" w:themeShade="A6"/>
            <w:sz w:val="16"/>
            <w:szCs w:val="24"/>
          </w:rPr>
          <w:delText xml:space="preserve">DATABASE NUM: </w:delText>
        </w:r>
        <w:r w:rsidRPr="00B32821" w:rsidDel="000805EC">
          <w:rPr>
            <w:rFonts w:ascii="Arial" w:hAnsi="Arial" w:cs="Arial"/>
            <w:color w:val="A6A6A6" w:themeColor="background1" w:themeShade="A6"/>
            <w:sz w:val="16"/>
            <w:szCs w:val="24"/>
          </w:rPr>
          <w:delText xml:space="preserve">1130 </w:delText>
        </w:r>
      </w:del>
    </w:p>
    <w:p w14:paraId="5700B3DC" w14:textId="77777777" w:rsidR="000805EC" w:rsidRPr="006707BE" w:rsidRDefault="000805EC" w:rsidP="000805EC">
      <w:pPr>
        <w:spacing w:after="0" w:line="240" w:lineRule="auto"/>
        <w:rPr>
          <w:ins w:id="544" w:author="Kelly Kantack" w:date="2024-03-01T11:54:00Z"/>
          <w:rFonts w:ascii="Arial" w:hAnsi="Arial" w:cs="Arial"/>
          <w:i/>
          <w:sz w:val="24"/>
          <w:szCs w:val="24"/>
        </w:rPr>
      </w:pPr>
      <w:ins w:id="545" w:author="Kelly Kantack" w:date="2024-03-01T11:54:00Z">
        <w:r>
          <w:rPr>
            <w:rFonts w:ascii="Arial" w:hAnsi="Arial" w:cs="Arial"/>
            <w:i/>
            <w:sz w:val="24"/>
            <w:szCs w:val="24"/>
          </w:rPr>
          <w:t>______________________________________________________________________________</w:t>
        </w:r>
      </w:ins>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35ED2D7F" w:rsidR="00AB138C" w:rsidDel="00045F8D" w:rsidRDefault="00AB138C">
      <w:pPr>
        <w:spacing w:after="0" w:line="240" w:lineRule="auto"/>
        <w:rPr>
          <w:del w:id="546" w:author="Kelly Kantack" w:date="2024-03-01T12:00:00Z"/>
          <w:rFonts w:ascii="Arial" w:hAnsi="Arial" w:cs="Arial"/>
          <w:sz w:val="24"/>
          <w:szCs w:val="24"/>
        </w:rPr>
      </w:pPr>
      <w:del w:id="547" w:author="Kelly Kantack" w:date="2024-03-01T12:00:00Z">
        <w:r w:rsidDel="00045F8D">
          <w:rPr>
            <w:rFonts w:ascii="Arial" w:hAnsi="Arial" w:cs="Arial"/>
            <w:sz w:val="24"/>
            <w:szCs w:val="24"/>
          </w:rPr>
          <w:br/>
        </w:r>
      </w:del>
    </w:p>
    <w:p w14:paraId="2DC2BF74" w14:textId="6753E9D5" w:rsidR="00AB138C" w:rsidRPr="00B32821" w:rsidDel="000805EC" w:rsidRDefault="00946D6D">
      <w:pPr>
        <w:spacing w:after="0" w:line="240" w:lineRule="auto"/>
        <w:rPr>
          <w:del w:id="548" w:author="Kelly Kantack" w:date="2024-03-01T11:54:00Z"/>
          <w:rFonts w:ascii="Arial" w:hAnsi="Arial" w:cs="Arial"/>
          <w:color w:val="A6A6A6" w:themeColor="background1" w:themeShade="A6"/>
          <w:sz w:val="16"/>
          <w:szCs w:val="24"/>
        </w:rPr>
      </w:pPr>
      <w:del w:id="549" w:author="Kelly Kantack" w:date="2024-03-01T11:54: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1131 </w:delText>
        </w:r>
      </w:del>
    </w:p>
    <w:p w14:paraId="28B3A093" w14:textId="77777777" w:rsidR="000805EC" w:rsidRPr="006707BE" w:rsidRDefault="000805EC" w:rsidP="000805EC">
      <w:pPr>
        <w:spacing w:after="0" w:line="240" w:lineRule="auto"/>
        <w:rPr>
          <w:ins w:id="550" w:author="Kelly Kantack" w:date="2024-03-01T11:54:00Z"/>
          <w:rFonts w:ascii="Arial" w:hAnsi="Arial" w:cs="Arial"/>
          <w:i/>
          <w:sz w:val="24"/>
          <w:szCs w:val="24"/>
        </w:rPr>
      </w:pPr>
      <w:ins w:id="551" w:author="Kelly Kantack" w:date="2024-03-01T11:54:00Z">
        <w:r>
          <w:rPr>
            <w:rFonts w:ascii="Arial" w:hAnsi="Arial" w:cs="Arial"/>
            <w:i/>
            <w:sz w:val="24"/>
            <w:szCs w:val="24"/>
          </w:rPr>
          <w:t>______________________________________________________________________________</w:t>
        </w:r>
      </w:ins>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33739374" w:rsidR="00AB138C" w:rsidDel="00045F8D" w:rsidRDefault="00AB138C">
      <w:pPr>
        <w:spacing w:after="0" w:line="240" w:lineRule="auto"/>
        <w:rPr>
          <w:del w:id="552" w:author="Kelly Kantack" w:date="2024-03-01T12:00:00Z"/>
          <w:rFonts w:ascii="Arial" w:hAnsi="Arial" w:cs="Arial"/>
          <w:sz w:val="24"/>
          <w:szCs w:val="24"/>
        </w:rPr>
      </w:pPr>
      <w:del w:id="553" w:author="Kelly Kantack" w:date="2024-03-01T12:00:00Z">
        <w:r w:rsidDel="00045F8D">
          <w:rPr>
            <w:rFonts w:ascii="Arial" w:hAnsi="Arial" w:cs="Arial"/>
            <w:sz w:val="24"/>
            <w:szCs w:val="24"/>
          </w:rPr>
          <w:br/>
        </w:r>
      </w:del>
    </w:p>
    <w:p w14:paraId="36762B5E" w14:textId="569A3B59" w:rsidR="006F3A3E" w:rsidDel="00045F8D" w:rsidRDefault="006F3A3E" w:rsidP="00045F8D">
      <w:pPr>
        <w:spacing w:after="0" w:line="240" w:lineRule="auto"/>
        <w:rPr>
          <w:del w:id="554" w:author="Kelly Kantack" w:date="2024-03-01T12:01:00Z"/>
          <w:rFonts w:ascii="Arial" w:hAnsi="Arial" w:cs="Arial"/>
          <w:color w:val="A6A6A6" w:themeColor="background1" w:themeShade="A6"/>
          <w:sz w:val="16"/>
          <w:szCs w:val="24"/>
        </w:rPr>
        <w:pPrChange w:id="555" w:author="Kelly Kantack" w:date="2024-03-01T12:00:00Z">
          <w:pPr/>
        </w:pPrChange>
      </w:pPr>
      <w:del w:id="556" w:author="Kelly Kantack" w:date="2024-03-01T12:00:00Z">
        <w:r w:rsidDel="00045F8D">
          <w:rPr>
            <w:rFonts w:ascii="Arial" w:hAnsi="Arial" w:cs="Arial"/>
            <w:color w:val="A6A6A6" w:themeColor="background1" w:themeShade="A6"/>
            <w:sz w:val="16"/>
            <w:szCs w:val="24"/>
          </w:rPr>
          <w:br w:type="page"/>
        </w:r>
      </w:del>
    </w:p>
    <w:p w14:paraId="61215AE3" w14:textId="6CFB9885" w:rsidR="00AB138C" w:rsidRPr="00B32821" w:rsidDel="00045F8D" w:rsidRDefault="00946D6D">
      <w:pPr>
        <w:spacing w:after="0" w:line="240" w:lineRule="auto"/>
        <w:rPr>
          <w:del w:id="557" w:author="Kelly Kantack" w:date="2024-03-01T12:01:00Z"/>
          <w:rFonts w:ascii="Arial" w:hAnsi="Arial" w:cs="Arial"/>
          <w:color w:val="A6A6A6" w:themeColor="background1" w:themeShade="A6"/>
          <w:sz w:val="16"/>
          <w:szCs w:val="24"/>
        </w:rPr>
      </w:pPr>
      <w:del w:id="558"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1132 </w:delText>
        </w:r>
      </w:del>
    </w:p>
    <w:p w14:paraId="12BB8274" w14:textId="77777777" w:rsidR="000805EC" w:rsidRPr="006707BE" w:rsidRDefault="000805EC" w:rsidP="000805EC">
      <w:pPr>
        <w:spacing w:after="0" w:line="240" w:lineRule="auto"/>
        <w:rPr>
          <w:ins w:id="559" w:author="Kelly Kantack" w:date="2024-03-01T11:55:00Z"/>
          <w:rFonts w:ascii="Arial" w:hAnsi="Arial" w:cs="Arial"/>
          <w:i/>
          <w:sz w:val="24"/>
          <w:szCs w:val="24"/>
        </w:rPr>
      </w:pPr>
      <w:ins w:id="560" w:author="Kelly Kantack" w:date="2024-03-01T11:55:00Z">
        <w:r>
          <w:rPr>
            <w:rFonts w:ascii="Arial" w:hAnsi="Arial" w:cs="Arial"/>
            <w:i/>
            <w:sz w:val="24"/>
            <w:szCs w:val="24"/>
          </w:rPr>
          <w:t>______________________________________________________________________________</w:t>
        </w:r>
      </w:ins>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3666E444" w:rsidR="00AB138C" w:rsidDel="00045F8D" w:rsidRDefault="00AB138C" w:rsidP="00045F8D">
      <w:pPr>
        <w:spacing w:after="0" w:line="240" w:lineRule="auto"/>
        <w:rPr>
          <w:del w:id="561" w:author="Kelly Kantack" w:date="2024-03-01T12:01:00Z"/>
          <w:rFonts w:ascii="Arial" w:hAnsi="Arial" w:cs="Arial"/>
          <w:sz w:val="24"/>
          <w:szCs w:val="24"/>
        </w:rPr>
        <w:pPrChange w:id="562" w:author="Kelly Kantack" w:date="2024-03-01T12:01:00Z">
          <w:pPr>
            <w:spacing w:after="0" w:line="240" w:lineRule="auto"/>
          </w:pPr>
        </w:pPrChange>
      </w:pPr>
      <w:del w:id="563" w:author="Kelly Kantack" w:date="2024-03-01T12:01:00Z">
        <w:r w:rsidDel="00045F8D">
          <w:rPr>
            <w:rFonts w:ascii="Arial" w:hAnsi="Arial" w:cs="Arial"/>
            <w:sz w:val="24"/>
            <w:szCs w:val="24"/>
          </w:rPr>
          <w:br/>
        </w:r>
      </w:del>
    </w:p>
    <w:p w14:paraId="39377C30" w14:textId="2857410A" w:rsidR="00AB138C" w:rsidRPr="00B32821" w:rsidDel="00045F8D" w:rsidRDefault="00946D6D" w:rsidP="00045F8D">
      <w:pPr>
        <w:spacing w:after="0" w:line="240" w:lineRule="auto"/>
        <w:rPr>
          <w:del w:id="564" w:author="Kelly Kantack" w:date="2024-03-01T12:01:00Z"/>
          <w:rFonts w:ascii="Arial" w:hAnsi="Arial" w:cs="Arial"/>
          <w:color w:val="A6A6A6" w:themeColor="background1" w:themeShade="A6"/>
          <w:sz w:val="16"/>
          <w:szCs w:val="24"/>
        </w:rPr>
        <w:pPrChange w:id="565" w:author="Kelly Kantack" w:date="2024-03-01T12:01:00Z">
          <w:pPr>
            <w:spacing w:after="0" w:line="240" w:lineRule="auto"/>
          </w:pPr>
        </w:pPrChange>
      </w:pPr>
      <w:del w:id="566"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1133 </w:delText>
        </w:r>
      </w:del>
    </w:p>
    <w:p w14:paraId="0FDBC122" w14:textId="77777777" w:rsidR="000805EC" w:rsidRPr="006707BE" w:rsidRDefault="000805EC" w:rsidP="000805EC">
      <w:pPr>
        <w:spacing w:after="0" w:line="240" w:lineRule="auto"/>
        <w:rPr>
          <w:ins w:id="567" w:author="Kelly Kantack" w:date="2024-03-01T11:55:00Z"/>
          <w:rFonts w:ascii="Arial" w:hAnsi="Arial" w:cs="Arial"/>
          <w:i/>
          <w:sz w:val="24"/>
          <w:szCs w:val="24"/>
        </w:rPr>
      </w:pPr>
      <w:ins w:id="568" w:author="Kelly Kantack" w:date="2024-03-01T11:55:00Z">
        <w:r>
          <w:rPr>
            <w:rFonts w:ascii="Arial" w:hAnsi="Arial" w:cs="Arial"/>
            <w:i/>
            <w:sz w:val="24"/>
            <w:szCs w:val="24"/>
          </w:rPr>
          <w:t>______________________________________________________________________________</w:t>
        </w:r>
      </w:ins>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44FD10F" w:rsidR="00AB138C" w:rsidDel="00045F8D" w:rsidRDefault="00AB138C">
      <w:pPr>
        <w:spacing w:after="0" w:line="240" w:lineRule="auto"/>
        <w:rPr>
          <w:del w:id="569" w:author="Kelly Kantack" w:date="2024-03-01T12:01:00Z"/>
          <w:rFonts w:ascii="Arial" w:hAnsi="Arial" w:cs="Arial"/>
          <w:sz w:val="24"/>
          <w:szCs w:val="24"/>
        </w:rPr>
      </w:pPr>
      <w:del w:id="570" w:author="Kelly Kantack" w:date="2024-03-01T12:01:00Z">
        <w:r w:rsidDel="00045F8D">
          <w:rPr>
            <w:rFonts w:ascii="Arial" w:hAnsi="Arial" w:cs="Arial"/>
            <w:sz w:val="24"/>
            <w:szCs w:val="24"/>
          </w:rPr>
          <w:br/>
        </w:r>
      </w:del>
    </w:p>
    <w:p w14:paraId="2B391A75" w14:textId="070972B2" w:rsidR="00AB138C" w:rsidRPr="00B32821" w:rsidDel="00045F8D" w:rsidRDefault="00946D6D">
      <w:pPr>
        <w:spacing w:after="0" w:line="240" w:lineRule="auto"/>
        <w:rPr>
          <w:del w:id="571" w:author="Kelly Kantack" w:date="2024-03-01T12:01:00Z"/>
          <w:rFonts w:ascii="Arial" w:hAnsi="Arial" w:cs="Arial"/>
          <w:color w:val="A6A6A6" w:themeColor="background1" w:themeShade="A6"/>
          <w:sz w:val="16"/>
          <w:szCs w:val="24"/>
        </w:rPr>
      </w:pPr>
      <w:del w:id="572"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1134 </w:delText>
        </w:r>
      </w:del>
    </w:p>
    <w:p w14:paraId="7C8CE59A" w14:textId="77777777" w:rsidR="000805EC" w:rsidRPr="00E16028" w:rsidRDefault="000805EC" w:rsidP="000805EC">
      <w:pPr>
        <w:spacing w:after="0" w:line="240" w:lineRule="auto"/>
        <w:rPr>
          <w:ins w:id="573" w:author="Kelly Kantack" w:date="2024-03-01T11:55:00Z"/>
          <w:rFonts w:ascii="Arial" w:hAnsi="Arial" w:cs="Arial"/>
          <w:i/>
          <w:color w:val="943634" w:themeColor="accent2" w:themeShade="BF"/>
          <w:sz w:val="24"/>
          <w:szCs w:val="24"/>
        </w:rPr>
      </w:pP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lastRenderedPageBreak/>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glorious</w:t>
      </w:r>
      <w:del w:id="574" w:author="Kelly Kantack" w:date="2024-03-01T11:48:00Z">
        <w:r w:rsidDel="004220EE">
          <w:rPr>
            <w:rFonts w:ascii="Arial" w:hAnsi="Arial" w:cs="Arial"/>
            <w:i/>
            <w:color w:val="0033CC"/>
            <w:sz w:val="24"/>
            <w:szCs w:val="24"/>
          </w:rPr>
          <w:delText>l</w:delText>
        </w:r>
      </w:del>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3BA4BDA6" w:rsidR="001250D8" w:rsidDel="00045F8D" w:rsidRDefault="001250D8">
      <w:pPr>
        <w:spacing w:after="0" w:line="240" w:lineRule="auto"/>
        <w:rPr>
          <w:del w:id="575" w:author="Kelly Kantack" w:date="2024-03-01T12:01:00Z"/>
          <w:rFonts w:ascii="Arial" w:hAnsi="Arial" w:cs="Arial"/>
          <w:i/>
          <w:sz w:val="24"/>
          <w:szCs w:val="24"/>
        </w:rPr>
      </w:pPr>
    </w:p>
    <w:p w14:paraId="79AD4EDE" w14:textId="74109804" w:rsidR="00AB138C" w:rsidRPr="00B32821" w:rsidDel="00045F8D" w:rsidRDefault="00AB138C">
      <w:pPr>
        <w:spacing w:after="0" w:line="240" w:lineRule="auto"/>
        <w:rPr>
          <w:del w:id="576" w:author="Kelly Kantack" w:date="2024-03-01T12:01:00Z"/>
          <w:rFonts w:ascii="Arial" w:hAnsi="Arial" w:cs="Arial"/>
          <w:color w:val="A6A6A6" w:themeColor="background1" w:themeShade="A6"/>
          <w:sz w:val="16"/>
          <w:szCs w:val="24"/>
        </w:rPr>
      </w:pPr>
      <w:del w:id="577" w:author="Kelly Kantack" w:date="2024-03-01T12:01:00Z">
        <w:r w:rsidDel="00045F8D">
          <w:rPr>
            <w:rFonts w:ascii="Arial" w:hAnsi="Arial" w:cs="Arial"/>
            <w:sz w:val="24"/>
            <w:szCs w:val="24"/>
          </w:rPr>
          <w:br/>
        </w:r>
        <w:r w:rsidR="00946D6D" w:rsidRPr="00946D6D" w:rsidDel="00045F8D">
          <w:rPr>
            <w:rFonts w:ascii="Arial" w:hAnsi="Arial" w:cs="Arial"/>
            <w:color w:val="A6A6A6" w:themeColor="background1" w:themeShade="A6"/>
            <w:sz w:val="16"/>
            <w:szCs w:val="24"/>
          </w:rPr>
          <w:delText xml:space="preserve">DATABASE NUM: </w:delText>
        </w:r>
        <w:r w:rsidRPr="00B32821" w:rsidDel="00045F8D">
          <w:rPr>
            <w:rFonts w:ascii="Arial" w:hAnsi="Arial" w:cs="Arial"/>
            <w:color w:val="A6A6A6" w:themeColor="background1" w:themeShade="A6"/>
            <w:sz w:val="16"/>
            <w:szCs w:val="24"/>
          </w:rPr>
          <w:delText xml:space="preserve">1153 </w:delText>
        </w:r>
      </w:del>
    </w:p>
    <w:p w14:paraId="23C0CEE5" w14:textId="77777777" w:rsidR="000805EC" w:rsidRPr="006707BE" w:rsidRDefault="000805EC" w:rsidP="000805EC">
      <w:pPr>
        <w:spacing w:after="0" w:line="240" w:lineRule="auto"/>
        <w:rPr>
          <w:ins w:id="578" w:author="Kelly Kantack" w:date="2024-03-01T11:55:00Z"/>
          <w:rFonts w:ascii="Arial" w:hAnsi="Arial" w:cs="Arial"/>
          <w:i/>
          <w:sz w:val="24"/>
          <w:szCs w:val="24"/>
        </w:rPr>
      </w:pPr>
      <w:ins w:id="579" w:author="Kelly Kantack" w:date="2024-03-01T11:55:00Z">
        <w:r>
          <w:rPr>
            <w:rFonts w:ascii="Arial" w:hAnsi="Arial" w:cs="Arial"/>
            <w:i/>
            <w:sz w:val="24"/>
            <w:szCs w:val="24"/>
          </w:rPr>
          <w:t>______________________________________________________________________________</w:t>
        </w:r>
      </w:ins>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3A0C6E3C" w:rsidR="00AB138C" w:rsidDel="00045F8D" w:rsidRDefault="00AB138C">
      <w:pPr>
        <w:spacing w:after="0" w:line="240" w:lineRule="auto"/>
        <w:rPr>
          <w:del w:id="580" w:author="Kelly Kantack" w:date="2024-03-01T12:01:00Z"/>
          <w:rFonts w:ascii="Arial" w:hAnsi="Arial" w:cs="Arial"/>
          <w:sz w:val="24"/>
          <w:szCs w:val="24"/>
        </w:rPr>
      </w:pPr>
    </w:p>
    <w:p w14:paraId="02F8E180" w14:textId="09EDC0FA" w:rsidR="00AB138C" w:rsidDel="00045F8D" w:rsidRDefault="00AB138C">
      <w:pPr>
        <w:spacing w:after="0" w:line="240" w:lineRule="auto"/>
        <w:rPr>
          <w:del w:id="581" w:author="Kelly Kantack" w:date="2024-03-01T12:01:00Z"/>
          <w:rFonts w:ascii="Arial" w:hAnsi="Arial" w:cs="Arial"/>
          <w:sz w:val="24"/>
          <w:szCs w:val="24"/>
        </w:rPr>
      </w:pPr>
    </w:p>
    <w:p w14:paraId="20EF9563" w14:textId="017D7156" w:rsidR="00AB138C" w:rsidRPr="00B32821" w:rsidDel="00045F8D" w:rsidRDefault="00946D6D">
      <w:pPr>
        <w:spacing w:after="0" w:line="240" w:lineRule="auto"/>
        <w:rPr>
          <w:del w:id="582" w:author="Kelly Kantack" w:date="2024-03-01T12:01:00Z"/>
          <w:rFonts w:ascii="Arial" w:hAnsi="Arial" w:cs="Arial"/>
          <w:color w:val="A6A6A6" w:themeColor="background1" w:themeShade="A6"/>
          <w:sz w:val="16"/>
          <w:szCs w:val="24"/>
        </w:rPr>
      </w:pPr>
      <w:del w:id="583"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43 </w:delText>
        </w:r>
      </w:del>
    </w:p>
    <w:p w14:paraId="1508043E" w14:textId="77777777" w:rsidR="000805EC" w:rsidRPr="006707BE" w:rsidRDefault="000805EC" w:rsidP="000805EC">
      <w:pPr>
        <w:spacing w:after="0" w:line="240" w:lineRule="auto"/>
        <w:rPr>
          <w:ins w:id="584" w:author="Kelly Kantack" w:date="2024-03-01T11:55:00Z"/>
          <w:rFonts w:ascii="Arial" w:hAnsi="Arial" w:cs="Arial"/>
          <w:i/>
          <w:sz w:val="24"/>
          <w:szCs w:val="24"/>
        </w:rPr>
      </w:pPr>
      <w:ins w:id="585" w:author="Kelly Kantack" w:date="2024-03-01T11:55:00Z">
        <w:r>
          <w:rPr>
            <w:rFonts w:ascii="Arial" w:hAnsi="Arial" w:cs="Arial"/>
            <w:i/>
            <w:sz w:val="24"/>
            <w:szCs w:val="24"/>
          </w:rPr>
          <w:t>______________________________________________________________________________</w:t>
        </w:r>
      </w:ins>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29C48007" w:rsidR="00AB138C" w:rsidRPr="00C009D1" w:rsidDel="005D0562" w:rsidRDefault="00800414">
      <w:pPr>
        <w:spacing w:after="0" w:line="240" w:lineRule="auto"/>
        <w:rPr>
          <w:del w:id="586" w:author="Kelly Kantack" w:date="2024-03-01T12:01: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56E7A3E9" w:rsidR="00D1109B" w:rsidDel="00045F8D" w:rsidRDefault="00AB138C" w:rsidP="00045F8D">
      <w:pPr>
        <w:spacing w:after="0" w:line="240" w:lineRule="auto"/>
        <w:rPr>
          <w:del w:id="587" w:author="Kelly Kantack" w:date="2024-03-01T12:01:00Z"/>
          <w:rFonts w:ascii="Arial" w:hAnsi="Arial" w:cs="Arial"/>
          <w:sz w:val="24"/>
          <w:szCs w:val="24"/>
        </w:rPr>
        <w:pPrChange w:id="588" w:author="Kelly Kantack" w:date="2024-03-01T12:01:00Z">
          <w:pPr>
            <w:spacing w:after="0" w:line="240" w:lineRule="auto"/>
          </w:pPr>
        </w:pPrChange>
      </w:pPr>
      <w:r w:rsidRPr="006B4F81">
        <w:rPr>
          <w:rFonts w:ascii="Arial" w:hAnsi="Arial" w:cs="Arial"/>
          <w:i/>
          <w:sz w:val="24"/>
          <w:szCs w:val="24"/>
        </w:rPr>
        <w:t xml:space="preserve"> </w:t>
      </w:r>
    </w:p>
    <w:p w14:paraId="23DEA7B2" w14:textId="0F8802E8" w:rsidR="006F3A3E" w:rsidDel="00045F8D" w:rsidRDefault="006F3A3E" w:rsidP="00045F8D">
      <w:pPr>
        <w:spacing w:after="0" w:line="240" w:lineRule="auto"/>
        <w:rPr>
          <w:del w:id="589" w:author="Kelly Kantack" w:date="2024-03-01T12:01:00Z"/>
          <w:rFonts w:ascii="Arial" w:hAnsi="Arial" w:cs="Arial"/>
          <w:color w:val="A6A6A6" w:themeColor="background1" w:themeShade="A6"/>
          <w:sz w:val="16"/>
          <w:szCs w:val="24"/>
        </w:rPr>
        <w:pPrChange w:id="590" w:author="Kelly Kantack" w:date="2024-03-01T12:01:00Z">
          <w:pPr/>
        </w:pPrChange>
      </w:pPr>
      <w:del w:id="591" w:author="Kelly Kantack" w:date="2024-03-01T12:01:00Z">
        <w:r w:rsidDel="00045F8D">
          <w:rPr>
            <w:rFonts w:ascii="Arial" w:hAnsi="Arial" w:cs="Arial"/>
            <w:color w:val="A6A6A6" w:themeColor="background1" w:themeShade="A6"/>
            <w:sz w:val="16"/>
            <w:szCs w:val="24"/>
          </w:rPr>
          <w:br w:type="page"/>
        </w:r>
      </w:del>
    </w:p>
    <w:p w14:paraId="220DCA32" w14:textId="3E050919" w:rsidR="00AB138C" w:rsidRPr="00B32821" w:rsidDel="00045F8D" w:rsidRDefault="00946D6D" w:rsidP="00045F8D">
      <w:pPr>
        <w:spacing w:after="0" w:line="240" w:lineRule="auto"/>
        <w:rPr>
          <w:del w:id="592" w:author="Kelly Kantack" w:date="2024-03-01T12:01:00Z"/>
          <w:rFonts w:ascii="Arial" w:hAnsi="Arial" w:cs="Arial"/>
          <w:color w:val="A6A6A6" w:themeColor="background1" w:themeShade="A6"/>
          <w:sz w:val="16"/>
          <w:szCs w:val="24"/>
        </w:rPr>
        <w:pPrChange w:id="593" w:author="Kelly Kantack" w:date="2024-03-01T12:01:00Z">
          <w:pPr>
            <w:spacing w:after="0" w:line="240" w:lineRule="auto"/>
          </w:pPr>
        </w:pPrChange>
      </w:pPr>
      <w:del w:id="594" w:author="Kelly Kantack" w:date="2024-03-01T12:01:00Z">
        <w:r w:rsidRPr="00946D6D" w:rsidDel="00045F8D">
          <w:rPr>
            <w:rFonts w:ascii="Arial" w:hAnsi="Arial" w:cs="Arial"/>
            <w:color w:val="A6A6A6" w:themeColor="background1" w:themeShade="A6"/>
            <w:sz w:val="16"/>
            <w:szCs w:val="24"/>
          </w:rPr>
          <w:delText xml:space="preserve">DATABASE NUM: </w:delText>
        </w:r>
        <w:r w:rsidR="00AB138C" w:rsidRPr="00B32821" w:rsidDel="00045F8D">
          <w:rPr>
            <w:rFonts w:ascii="Arial" w:hAnsi="Arial" w:cs="Arial"/>
            <w:color w:val="A6A6A6" w:themeColor="background1" w:themeShade="A6"/>
            <w:sz w:val="16"/>
            <w:szCs w:val="24"/>
          </w:rPr>
          <w:delText xml:space="preserve">44 </w:delText>
        </w:r>
      </w:del>
    </w:p>
    <w:p w14:paraId="1EB58A6B" w14:textId="77777777" w:rsidR="000805EC" w:rsidRPr="006707BE" w:rsidRDefault="000805EC" w:rsidP="000805EC">
      <w:pPr>
        <w:spacing w:after="0" w:line="240" w:lineRule="auto"/>
        <w:rPr>
          <w:ins w:id="595" w:author="Kelly Kantack" w:date="2024-03-01T11:55:00Z"/>
          <w:rFonts w:ascii="Arial" w:hAnsi="Arial" w:cs="Arial"/>
          <w:i/>
          <w:sz w:val="24"/>
          <w:szCs w:val="24"/>
        </w:rPr>
      </w:pPr>
      <w:ins w:id="596" w:author="Kelly Kantack" w:date="2024-03-01T11:55:00Z">
        <w:r>
          <w:rPr>
            <w:rFonts w:ascii="Arial" w:hAnsi="Arial" w:cs="Arial"/>
            <w:i/>
            <w:sz w:val="24"/>
            <w:szCs w:val="24"/>
          </w:rPr>
          <w:t>______________________________________________________________________________</w:t>
        </w:r>
      </w:ins>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2705A8A" w:rsidR="00AB138C" w:rsidDel="005D0562" w:rsidRDefault="00AB138C">
      <w:pPr>
        <w:spacing w:after="0" w:line="240" w:lineRule="auto"/>
        <w:rPr>
          <w:del w:id="597" w:author="Kelly Kantack" w:date="2024-03-01T12:01:00Z"/>
          <w:rFonts w:ascii="Arial" w:hAnsi="Arial" w:cs="Arial"/>
          <w:sz w:val="24"/>
          <w:szCs w:val="24"/>
        </w:rPr>
      </w:pPr>
    </w:p>
    <w:p w14:paraId="68F4BCCC" w14:textId="5B4E63B5" w:rsidR="00D1109B" w:rsidDel="005D0562" w:rsidRDefault="00D1109B">
      <w:pPr>
        <w:spacing w:after="0" w:line="240" w:lineRule="auto"/>
        <w:rPr>
          <w:del w:id="598" w:author="Kelly Kantack" w:date="2024-03-01T12:01:00Z"/>
          <w:rFonts w:ascii="Arial" w:hAnsi="Arial" w:cs="Arial"/>
          <w:sz w:val="24"/>
          <w:szCs w:val="24"/>
        </w:rPr>
      </w:pPr>
    </w:p>
    <w:p w14:paraId="2B742F64" w14:textId="54084B7A" w:rsidR="00AB138C" w:rsidRPr="00B32821" w:rsidDel="005D0562" w:rsidRDefault="00946D6D">
      <w:pPr>
        <w:spacing w:after="0" w:line="240" w:lineRule="auto"/>
        <w:rPr>
          <w:del w:id="599" w:author="Kelly Kantack" w:date="2024-03-01T12:01:00Z"/>
          <w:rFonts w:ascii="Arial" w:hAnsi="Arial" w:cs="Arial"/>
          <w:color w:val="A6A6A6" w:themeColor="background1" w:themeShade="A6"/>
          <w:sz w:val="16"/>
          <w:szCs w:val="24"/>
        </w:rPr>
      </w:pPr>
      <w:del w:id="600" w:author="Kelly Kantack" w:date="2024-03-01T12:01:00Z">
        <w:r w:rsidRPr="00946D6D" w:rsidDel="005D0562">
          <w:rPr>
            <w:rFonts w:ascii="Arial" w:hAnsi="Arial" w:cs="Arial"/>
            <w:color w:val="A6A6A6" w:themeColor="background1" w:themeShade="A6"/>
            <w:sz w:val="16"/>
            <w:szCs w:val="24"/>
          </w:rPr>
          <w:delText xml:space="preserve">DATABASE NUM: </w:delText>
        </w:r>
        <w:r w:rsidR="00AB138C" w:rsidRPr="00B32821" w:rsidDel="005D0562">
          <w:rPr>
            <w:rFonts w:ascii="Arial" w:hAnsi="Arial" w:cs="Arial"/>
            <w:color w:val="A6A6A6" w:themeColor="background1" w:themeShade="A6"/>
            <w:sz w:val="16"/>
            <w:szCs w:val="24"/>
          </w:rPr>
          <w:delText xml:space="preserve">46 </w:delText>
        </w:r>
      </w:del>
    </w:p>
    <w:p w14:paraId="5336BE7C" w14:textId="77777777" w:rsidR="000805EC" w:rsidRPr="006707BE" w:rsidRDefault="000805EC" w:rsidP="000805EC">
      <w:pPr>
        <w:spacing w:after="0" w:line="240" w:lineRule="auto"/>
        <w:rPr>
          <w:ins w:id="601" w:author="Kelly Kantack" w:date="2024-03-01T11:55:00Z"/>
          <w:rFonts w:ascii="Arial" w:hAnsi="Arial" w:cs="Arial"/>
          <w:i/>
          <w:sz w:val="24"/>
          <w:szCs w:val="24"/>
        </w:rPr>
      </w:pPr>
      <w:ins w:id="602" w:author="Kelly Kantack" w:date="2024-03-01T11:55:00Z">
        <w:r>
          <w:rPr>
            <w:rFonts w:ascii="Arial" w:hAnsi="Arial" w:cs="Arial"/>
            <w:i/>
            <w:sz w:val="24"/>
            <w:szCs w:val="24"/>
          </w:rPr>
          <w:t>______________________________________________________________________________</w:t>
        </w:r>
      </w:ins>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5D446667" w:rsidR="00AB138C" w:rsidDel="005D0562" w:rsidRDefault="00AB138C">
      <w:pPr>
        <w:spacing w:after="0" w:line="240" w:lineRule="auto"/>
        <w:rPr>
          <w:del w:id="603" w:author="Kelly Kantack" w:date="2024-03-01T12:01:00Z"/>
          <w:rFonts w:ascii="Arial" w:hAnsi="Arial" w:cs="Arial"/>
          <w:i/>
          <w:sz w:val="24"/>
          <w:szCs w:val="24"/>
        </w:rPr>
      </w:pPr>
    </w:p>
    <w:p w14:paraId="142FD38B" w14:textId="24196A84" w:rsidR="00AB138C" w:rsidDel="005D0562" w:rsidRDefault="00AB138C">
      <w:pPr>
        <w:spacing w:after="0" w:line="240" w:lineRule="auto"/>
        <w:rPr>
          <w:del w:id="604" w:author="Kelly Kantack" w:date="2024-03-01T12:01:00Z"/>
          <w:rFonts w:ascii="Arial" w:hAnsi="Arial" w:cs="Arial"/>
          <w:i/>
          <w:sz w:val="24"/>
          <w:szCs w:val="24"/>
        </w:rPr>
      </w:pPr>
    </w:p>
    <w:p w14:paraId="508F862C" w14:textId="77777777" w:rsidR="000805EC" w:rsidRPr="006707BE" w:rsidRDefault="000805EC" w:rsidP="000805EC">
      <w:pPr>
        <w:spacing w:after="0" w:line="240" w:lineRule="auto"/>
        <w:rPr>
          <w:ins w:id="605" w:author="Kelly Kantack" w:date="2024-03-01T11:55:00Z"/>
          <w:rFonts w:ascii="Arial" w:hAnsi="Arial" w:cs="Arial"/>
          <w:i/>
          <w:sz w:val="24"/>
          <w:szCs w:val="24"/>
        </w:rPr>
      </w:pPr>
      <w:ins w:id="606" w:author="Kelly Kantack" w:date="2024-03-01T11:55:00Z">
        <w:r>
          <w:rPr>
            <w:rFonts w:ascii="Arial" w:hAnsi="Arial" w:cs="Arial"/>
            <w:i/>
            <w:sz w:val="24"/>
            <w:szCs w:val="24"/>
          </w:rPr>
          <w:t>______________________________________________________________________________</w:t>
        </w:r>
      </w:ins>
    </w:p>
    <w:p w14:paraId="09D32B14" w14:textId="22BEB3AC" w:rsidR="00AB138C" w:rsidRPr="00B32821" w:rsidDel="000805EC" w:rsidRDefault="00946D6D">
      <w:pPr>
        <w:spacing w:after="0" w:line="240" w:lineRule="auto"/>
        <w:rPr>
          <w:del w:id="607" w:author="Kelly Kantack" w:date="2024-03-01T11:55:00Z"/>
          <w:rFonts w:ascii="Arial" w:hAnsi="Arial" w:cs="Arial"/>
          <w:color w:val="A6A6A6" w:themeColor="background1" w:themeShade="A6"/>
          <w:sz w:val="16"/>
          <w:szCs w:val="24"/>
        </w:rPr>
      </w:pPr>
      <w:del w:id="608" w:author="Kelly Kantack" w:date="2024-03-01T11:55: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1125 </w:delText>
        </w:r>
      </w:del>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r w:rsidRPr="00414157">
        <w:rPr>
          <w:rFonts w:ascii="Arial" w:hAnsi="Arial" w:cs="Arial"/>
          <w:i/>
          <w:color w:val="0033CC"/>
          <w:sz w:val="24"/>
          <w:szCs w:val="24"/>
        </w:rPr>
        <w:t>From the Gospel of John… When Jesus saw his mother and the disciple there whom he loved, he said to his mother, “Woman, behold, your son.”</w:t>
      </w:r>
      <w:bookmarkStart w:id="609" w:name="51019027"/>
      <w:bookmarkEnd w:id="609"/>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E180F68" w:rsidR="00AB138C" w:rsidRPr="00B16E3F" w:rsidDel="005D0562" w:rsidRDefault="00AB138C">
      <w:pPr>
        <w:spacing w:after="0" w:line="240" w:lineRule="auto"/>
        <w:rPr>
          <w:del w:id="610" w:author="Kelly Kantack" w:date="2024-03-01T12:01:00Z"/>
          <w:rFonts w:ascii="Arial" w:hAnsi="Arial" w:cs="Arial"/>
          <w:i/>
          <w:color w:val="943634" w:themeColor="accent2" w:themeShade="BF"/>
          <w:sz w:val="24"/>
          <w:szCs w:val="24"/>
        </w:rPr>
      </w:pPr>
    </w:p>
    <w:p w14:paraId="5AA834CE" w14:textId="7C141797" w:rsidR="00AB138C" w:rsidDel="005D0562" w:rsidRDefault="00AB138C">
      <w:pPr>
        <w:spacing w:after="0" w:line="240" w:lineRule="auto"/>
        <w:rPr>
          <w:del w:id="611" w:author="Kelly Kantack" w:date="2024-03-01T12:01:00Z"/>
          <w:rFonts w:ascii="Arial" w:hAnsi="Arial" w:cs="Arial"/>
          <w:sz w:val="24"/>
          <w:szCs w:val="24"/>
        </w:rPr>
      </w:pPr>
    </w:p>
    <w:p w14:paraId="5009972E" w14:textId="77777777" w:rsidR="000805EC" w:rsidRPr="006707BE" w:rsidRDefault="000805EC" w:rsidP="000805EC">
      <w:pPr>
        <w:spacing w:after="0" w:line="240" w:lineRule="auto"/>
        <w:rPr>
          <w:ins w:id="612" w:author="Kelly Kantack" w:date="2024-03-01T11:55:00Z"/>
          <w:rFonts w:ascii="Arial" w:hAnsi="Arial" w:cs="Arial"/>
          <w:i/>
          <w:sz w:val="24"/>
          <w:szCs w:val="24"/>
        </w:rPr>
      </w:pPr>
      <w:ins w:id="613" w:author="Kelly Kantack" w:date="2024-03-01T11:55:00Z">
        <w:r>
          <w:rPr>
            <w:rFonts w:ascii="Arial" w:hAnsi="Arial" w:cs="Arial"/>
            <w:i/>
            <w:sz w:val="24"/>
            <w:szCs w:val="24"/>
          </w:rPr>
          <w:t>______________________________________________________________________________</w:t>
        </w:r>
      </w:ins>
    </w:p>
    <w:p w14:paraId="01FE97F5" w14:textId="04DFF07C" w:rsidR="00AB138C" w:rsidRPr="00B32821" w:rsidDel="000805EC" w:rsidRDefault="00946D6D">
      <w:pPr>
        <w:spacing w:after="0" w:line="240" w:lineRule="auto"/>
        <w:rPr>
          <w:del w:id="614" w:author="Kelly Kantack" w:date="2024-03-01T11:55:00Z"/>
          <w:rFonts w:ascii="Arial" w:hAnsi="Arial" w:cs="Arial"/>
          <w:color w:val="A6A6A6" w:themeColor="background1" w:themeShade="A6"/>
          <w:sz w:val="16"/>
          <w:szCs w:val="24"/>
        </w:rPr>
      </w:pPr>
      <w:del w:id="615" w:author="Kelly Kantack" w:date="2024-03-01T11:55:00Z">
        <w:r w:rsidRPr="00946D6D" w:rsidDel="000805EC">
          <w:rPr>
            <w:rFonts w:ascii="Arial" w:hAnsi="Arial" w:cs="Arial"/>
            <w:color w:val="A6A6A6" w:themeColor="background1" w:themeShade="A6"/>
            <w:sz w:val="16"/>
            <w:szCs w:val="24"/>
          </w:rPr>
          <w:delText xml:space="preserve">DATABASE NUM: </w:delText>
        </w:r>
        <w:r w:rsidR="00AB138C" w:rsidRPr="00B32821" w:rsidDel="000805EC">
          <w:rPr>
            <w:rFonts w:ascii="Arial" w:hAnsi="Arial" w:cs="Arial"/>
            <w:color w:val="A6A6A6" w:themeColor="background1" w:themeShade="A6"/>
            <w:sz w:val="16"/>
            <w:szCs w:val="24"/>
          </w:rPr>
          <w:delText xml:space="preserve">20 </w:delText>
        </w:r>
      </w:del>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29DA0427" w:rsidR="00004393" w:rsidDel="005D0562" w:rsidRDefault="00004393">
      <w:pPr>
        <w:spacing w:after="0" w:line="240" w:lineRule="auto"/>
        <w:rPr>
          <w:del w:id="616" w:author="Kelly Kantack" w:date="2024-03-01T12:02:00Z"/>
          <w:rFonts w:ascii="Arial" w:hAnsi="Arial" w:cs="Arial"/>
          <w:i/>
          <w:color w:val="943634" w:themeColor="accent2" w:themeShade="BF"/>
          <w:sz w:val="24"/>
          <w:szCs w:val="24"/>
        </w:rPr>
      </w:pPr>
    </w:p>
    <w:p w14:paraId="3DBC8122" w14:textId="2BDE0F3B" w:rsidR="003C3A99" w:rsidDel="005D0562" w:rsidRDefault="003C3A99">
      <w:pPr>
        <w:spacing w:after="0" w:line="240" w:lineRule="auto"/>
        <w:rPr>
          <w:del w:id="617" w:author="Kelly Kantack" w:date="2024-03-01T12:02:00Z"/>
          <w:rFonts w:ascii="Arial" w:hAnsi="Arial" w:cs="Arial"/>
          <w:i/>
          <w:color w:val="943634" w:themeColor="accent2" w:themeShade="BF"/>
          <w:sz w:val="24"/>
          <w:szCs w:val="24"/>
        </w:rPr>
      </w:pPr>
    </w:p>
    <w:p w14:paraId="780B1F48" w14:textId="77777777" w:rsidR="000805EC" w:rsidRPr="006707BE" w:rsidRDefault="000805EC" w:rsidP="000805EC">
      <w:pPr>
        <w:spacing w:after="0" w:line="240" w:lineRule="auto"/>
        <w:rPr>
          <w:ins w:id="618" w:author="Kelly Kantack" w:date="2024-03-01T11:55:00Z"/>
          <w:rFonts w:ascii="Arial" w:hAnsi="Arial" w:cs="Arial"/>
          <w:i/>
          <w:sz w:val="24"/>
          <w:szCs w:val="24"/>
        </w:rPr>
      </w:pPr>
      <w:ins w:id="619" w:author="Kelly Kantack" w:date="2024-03-01T11:55:00Z">
        <w:r>
          <w:rPr>
            <w:rFonts w:ascii="Arial" w:hAnsi="Arial" w:cs="Arial"/>
            <w:i/>
            <w:sz w:val="24"/>
            <w:szCs w:val="24"/>
          </w:rPr>
          <w:t>______________________________________________________________________________</w:t>
        </w:r>
      </w:ins>
    </w:p>
    <w:p w14:paraId="2CB941F5" w14:textId="4FDDDBB1" w:rsidR="00AB138C" w:rsidRPr="00B32821" w:rsidDel="004220EE" w:rsidRDefault="00004393">
      <w:pPr>
        <w:spacing w:after="0" w:line="240" w:lineRule="auto"/>
        <w:rPr>
          <w:del w:id="620" w:author="Kelly Kantack" w:date="2024-03-01T11:49:00Z"/>
          <w:rFonts w:ascii="Arial" w:hAnsi="Arial" w:cs="Arial"/>
          <w:color w:val="A6A6A6" w:themeColor="background1" w:themeShade="A6"/>
          <w:sz w:val="16"/>
          <w:szCs w:val="24"/>
        </w:rPr>
      </w:pPr>
      <w:del w:id="621" w:author="Kelly Kantack" w:date="2024-03-01T11:49:00Z">
        <w:r w:rsidRPr="00946D6D" w:rsidDel="004220EE">
          <w:rPr>
            <w:rFonts w:ascii="Arial" w:hAnsi="Arial" w:cs="Arial"/>
            <w:color w:val="A6A6A6" w:themeColor="background1" w:themeShade="A6"/>
            <w:sz w:val="16"/>
            <w:szCs w:val="24"/>
          </w:rPr>
          <w:delText xml:space="preserve">DATABASE NUM: </w:delText>
        </w:r>
        <w:r w:rsidDel="004220EE">
          <w:rPr>
            <w:rFonts w:ascii="Arial" w:hAnsi="Arial" w:cs="Arial"/>
            <w:color w:val="A6A6A6" w:themeColor="background1" w:themeShade="A6"/>
            <w:sz w:val="16"/>
            <w:szCs w:val="24"/>
          </w:rPr>
          <w:delText>xxxx</w:delText>
        </w:r>
        <w:r w:rsidRPr="003D47E2" w:rsidDel="004220EE">
          <w:rPr>
            <w:rFonts w:ascii="Arial" w:hAnsi="Arial" w:cs="Arial"/>
            <w:color w:val="A6A6A6" w:themeColor="background1" w:themeShade="A6"/>
            <w:sz w:val="16"/>
            <w:szCs w:val="24"/>
          </w:rPr>
          <w:delText xml:space="preserve"> </w:delText>
        </w:r>
      </w:del>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643C6F9E" w:rsidR="005D0562" w:rsidRDefault="005D0562">
      <w:pPr>
        <w:rPr>
          <w:ins w:id="622" w:author="Kelly Kantack" w:date="2024-03-01T12:02:00Z"/>
          <w:rFonts w:ascii="Arial" w:hAnsi="Arial" w:cs="Arial"/>
          <w:b/>
          <w:sz w:val="24"/>
          <w:szCs w:val="24"/>
        </w:rPr>
      </w:pPr>
      <w:ins w:id="623" w:author="Kelly Kantack" w:date="2024-03-01T12:02:00Z">
        <w:r>
          <w:rPr>
            <w:rFonts w:ascii="Arial" w:hAnsi="Arial" w:cs="Arial"/>
            <w:b/>
            <w:sz w:val="24"/>
            <w:szCs w:val="24"/>
          </w:rPr>
          <w:br w:type="page"/>
        </w:r>
      </w:ins>
    </w:p>
    <w:p w14:paraId="7D92F582" w14:textId="77777777" w:rsidR="008C12C0" w:rsidDel="005D0562" w:rsidRDefault="008C12C0">
      <w:pPr>
        <w:spacing w:after="0" w:line="240" w:lineRule="auto"/>
        <w:rPr>
          <w:del w:id="624" w:author="Kelly Kantack" w:date="2024-03-01T12:02:00Z"/>
          <w:rFonts w:ascii="Arial" w:hAnsi="Arial" w:cs="Arial"/>
          <w:b/>
          <w:sz w:val="24"/>
          <w:szCs w:val="24"/>
        </w:rPr>
      </w:pPr>
    </w:p>
    <w:p w14:paraId="72F56AAE" w14:textId="3B301FAF" w:rsidR="008C12C0" w:rsidDel="005D0562" w:rsidRDefault="008C12C0">
      <w:pPr>
        <w:spacing w:after="0" w:line="240" w:lineRule="auto"/>
        <w:rPr>
          <w:del w:id="625" w:author="Kelly Kantack" w:date="2024-03-01T12:02:00Z"/>
          <w:rFonts w:ascii="Arial" w:hAnsi="Arial" w:cs="Arial"/>
          <w:sz w:val="24"/>
          <w:szCs w:val="24"/>
        </w:rPr>
      </w:pPr>
    </w:p>
    <w:p w14:paraId="4C0A7BF0" w14:textId="38124C23" w:rsidR="008C12C0" w:rsidRPr="00B32821" w:rsidDel="004220EE" w:rsidRDefault="00946D6D">
      <w:pPr>
        <w:spacing w:after="0" w:line="240" w:lineRule="auto"/>
        <w:rPr>
          <w:del w:id="626" w:author="Kelly Kantack" w:date="2024-03-01T11:49:00Z"/>
          <w:rFonts w:ascii="Arial" w:hAnsi="Arial" w:cs="Arial"/>
          <w:color w:val="A6A6A6" w:themeColor="background1" w:themeShade="A6"/>
          <w:sz w:val="16"/>
          <w:szCs w:val="24"/>
        </w:rPr>
      </w:pPr>
      <w:del w:id="627"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40 </w:delText>
        </w:r>
      </w:del>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09BD230E" w14:textId="77777777" w:rsidR="000805EC" w:rsidRPr="006707BE" w:rsidRDefault="000805EC" w:rsidP="000805EC">
      <w:pPr>
        <w:spacing w:after="0" w:line="240" w:lineRule="auto"/>
        <w:rPr>
          <w:ins w:id="628" w:author="Kelly Kantack" w:date="2024-03-01T11:55:00Z"/>
          <w:rFonts w:ascii="Arial" w:hAnsi="Arial" w:cs="Arial"/>
          <w:i/>
          <w:sz w:val="24"/>
          <w:szCs w:val="24"/>
        </w:rPr>
      </w:pPr>
      <w:ins w:id="629" w:author="Kelly Kantack" w:date="2024-03-01T11:55:00Z">
        <w:r>
          <w:rPr>
            <w:rFonts w:ascii="Arial" w:hAnsi="Arial" w:cs="Arial"/>
            <w:i/>
            <w:sz w:val="24"/>
            <w:szCs w:val="24"/>
          </w:rPr>
          <w:t>______________________________________________________________________________</w:t>
        </w:r>
      </w:ins>
    </w:p>
    <w:p w14:paraId="11681416" w14:textId="593AC5BC" w:rsidR="008C12C0" w:rsidRPr="00B32821" w:rsidDel="004220EE" w:rsidRDefault="00946D6D" w:rsidP="00B262D2">
      <w:pPr>
        <w:spacing w:line="240" w:lineRule="auto"/>
        <w:rPr>
          <w:del w:id="630" w:author="Kelly Kantack" w:date="2024-03-01T11:49:00Z"/>
          <w:rFonts w:ascii="Arial" w:hAnsi="Arial" w:cs="Arial"/>
          <w:color w:val="A6A6A6" w:themeColor="background1" w:themeShade="A6"/>
          <w:sz w:val="16"/>
          <w:szCs w:val="24"/>
        </w:rPr>
      </w:pPr>
      <w:del w:id="631"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48 </w:delText>
        </w:r>
      </w:del>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09E178C3" w:rsidR="008C12C0" w:rsidDel="005D0562" w:rsidRDefault="008C12C0">
      <w:pPr>
        <w:spacing w:after="0" w:line="240" w:lineRule="auto"/>
        <w:rPr>
          <w:del w:id="632" w:author="Kelly Kantack" w:date="2024-03-01T12:02:00Z"/>
          <w:rFonts w:ascii="Arial" w:hAnsi="Arial" w:cs="Arial"/>
          <w:i/>
          <w:sz w:val="24"/>
          <w:szCs w:val="24"/>
        </w:rPr>
      </w:pPr>
      <w:del w:id="633" w:author="Kelly Kantack" w:date="2024-03-01T12:02:00Z">
        <w:r w:rsidRPr="006B4F81" w:rsidDel="005D0562">
          <w:rPr>
            <w:rFonts w:ascii="Arial" w:hAnsi="Arial" w:cs="Arial"/>
            <w:i/>
            <w:sz w:val="24"/>
            <w:szCs w:val="24"/>
          </w:rPr>
          <w:delText xml:space="preserve"> </w:delText>
        </w:r>
      </w:del>
    </w:p>
    <w:p w14:paraId="1D78E09C" w14:textId="29E2801F" w:rsidR="00D1109B" w:rsidDel="005D0562" w:rsidRDefault="00D1109B">
      <w:pPr>
        <w:spacing w:after="0" w:line="240" w:lineRule="auto"/>
        <w:rPr>
          <w:del w:id="634" w:author="Kelly Kantack" w:date="2024-03-01T12:02:00Z"/>
          <w:rFonts w:ascii="Arial" w:hAnsi="Arial" w:cs="Arial"/>
          <w:sz w:val="24"/>
          <w:szCs w:val="24"/>
        </w:rPr>
      </w:pPr>
    </w:p>
    <w:p w14:paraId="0A273A33" w14:textId="77777777" w:rsidR="000805EC" w:rsidRPr="006707BE" w:rsidRDefault="000805EC" w:rsidP="000805EC">
      <w:pPr>
        <w:spacing w:after="0" w:line="240" w:lineRule="auto"/>
        <w:rPr>
          <w:ins w:id="635" w:author="Kelly Kantack" w:date="2024-03-01T11:55:00Z"/>
          <w:rFonts w:ascii="Arial" w:hAnsi="Arial" w:cs="Arial"/>
          <w:i/>
          <w:sz w:val="24"/>
          <w:szCs w:val="24"/>
        </w:rPr>
      </w:pPr>
      <w:ins w:id="636" w:author="Kelly Kantack" w:date="2024-03-01T11:55:00Z">
        <w:r>
          <w:rPr>
            <w:rFonts w:ascii="Arial" w:hAnsi="Arial" w:cs="Arial"/>
            <w:i/>
            <w:sz w:val="24"/>
            <w:szCs w:val="24"/>
          </w:rPr>
          <w:t>______________________________________________________________________________</w:t>
        </w:r>
      </w:ins>
    </w:p>
    <w:p w14:paraId="5F014810" w14:textId="00F6A2E9" w:rsidR="008C12C0" w:rsidRPr="00B32821" w:rsidDel="004220EE" w:rsidRDefault="00946D6D">
      <w:pPr>
        <w:spacing w:after="0" w:line="240" w:lineRule="auto"/>
        <w:rPr>
          <w:del w:id="637" w:author="Kelly Kantack" w:date="2024-03-01T11:49:00Z"/>
          <w:rFonts w:ascii="Arial" w:hAnsi="Arial" w:cs="Arial"/>
          <w:color w:val="A6A6A6" w:themeColor="background1" w:themeShade="A6"/>
          <w:sz w:val="16"/>
          <w:szCs w:val="24"/>
        </w:rPr>
      </w:pPr>
      <w:del w:id="638"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50 </w:delText>
        </w:r>
      </w:del>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Del="005D0562" w:rsidRDefault="00800414" w:rsidP="000805EC">
      <w:pPr>
        <w:spacing w:after="0" w:line="240" w:lineRule="auto"/>
        <w:rPr>
          <w:del w:id="639" w:author="Kelly Kantack" w:date="2024-03-01T12:02:00Z"/>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410A8DE7" w14:textId="77777777" w:rsidR="005D0562" w:rsidRPr="00C009D1" w:rsidRDefault="005D0562">
      <w:pPr>
        <w:spacing w:after="0" w:line="240" w:lineRule="auto"/>
        <w:rPr>
          <w:ins w:id="640" w:author="Kelly Kantack" w:date="2024-03-01T12:02:00Z"/>
          <w:rFonts w:ascii="Arial" w:hAnsi="Arial" w:cs="Arial"/>
          <w:i/>
          <w:color w:val="943634" w:themeColor="accent2" w:themeShade="BF"/>
          <w:sz w:val="24"/>
          <w:szCs w:val="24"/>
        </w:rPr>
      </w:pPr>
    </w:p>
    <w:p w14:paraId="2466D24A" w14:textId="22661399" w:rsidR="008C12C0" w:rsidDel="005D0562" w:rsidRDefault="008C12C0">
      <w:pPr>
        <w:spacing w:after="0" w:line="240" w:lineRule="auto"/>
        <w:rPr>
          <w:del w:id="641" w:author="Kelly Kantack" w:date="2024-03-01T12:02:00Z"/>
          <w:rFonts w:ascii="Arial" w:hAnsi="Arial" w:cs="Arial"/>
          <w:i/>
          <w:sz w:val="24"/>
          <w:szCs w:val="24"/>
        </w:rPr>
      </w:pPr>
      <w:del w:id="642" w:author="Kelly Kantack" w:date="2024-03-01T12:02:00Z">
        <w:r w:rsidRPr="006B4F81" w:rsidDel="005D0562">
          <w:rPr>
            <w:rFonts w:ascii="Arial" w:hAnsi="Arial" w:cs="Arial"/>
            <w:i/>
            <w:sz w:val="24"/>
            <w:szCs w:val="24"/>
          </w:rPr>
          <w:delText xml:space="preserve"> </w:delText>
        </w:r>
      </w:del>
    </w:p>
    <w:p w14:paraId="179E32A2" w14:textId="7159F056" w:rsidR="008C12C0" w:rsidDel="005D0562" w:rsidRDefault="008C12C0">
      <w:pPr>
        <w:spacing w:after="0" w:line="240" w:lineRule="auto"/>
        <w:rPr>
          <w:del w:id="643" w:author="Kelly Kantack" w:date="2024-03-01T12:02:00Z"/>
          <w:rFonts w:ascii="Arial" w:hAnsi="Arial" w:cs="Arial"/>
          <w:sz w:val="24"/>
          <w:szCs w:val="24"/>
        </w:rPr>
      </w:pPr>
    </w:p>
    <w:p w14:paraId="2BA693F5" w14:textId="77777777" w:rsidR="000805EC" w:rsidRPr="006707BE" w:rsidRDefault="000805EC" w:rsidP="000805EC">
      <w:pPr>
        <w:spacing w:after="0" w:line="240" w:lineRule="auto"/>
        <w:rPr>
          <w:ins w:id="644" w:author="Kelly Kantack" w:date="2024-03-01T11:55:00Z"/>
          <w:rFonts w:ascii="Arial" w:hAnsi="Arial" w:cs="Arial"/>
          <w:i/>
          <w:sz w:val="24"/>
          <w:szCs w:val="24"/>
        </w:rPr>
      </w:pPr>
      <w:ins w:id="645" w:author="Kelly Kantack" w:date="2024-03-01T11:55:00Z">
        <w:r>
          <w:rPr>
            <w:rFonts w:ascii="Arial" w:hAnsi="Arial" w:cs="Arial"/>
            <w:i/>
            <w:sz w:val="24"/>
            <w:szCs w:val="24"/>
          </w:rPr>
          <w:t>______________________________________________________________________________</w:t>
        </w:r>
      </w:ins>
    </w:p>
    <w:p w14:paraId="2B092AD9" w14:textId="442A96C0" w:rsidR="008C12C0" w:rsidRPr="00B32821" w:rsidDel="004220EE" w:rsidRDefault="00946D6D">
      <w:pPr>
        <w:spacing w:after="0" w:line="240" w:lineRule="auto"/>
        <w:rPr>
          <w:del w:id="646" w:author="Kelly Kantack" w:date="2024-03-01T11:49:00Z"/>
          <w:rFonts w:ascii="Arial" w:hAnsi="Arial" w:cs="Arial"/>
          <w:color w:val="A6A6A6" w:themeColor="background1" w:themeShade="A6"/>
          <w:sz w:val="16"/>
          <w:szCs w:val="24"/>
        </w:rPr>
      </w:pPr>
      <w:del w:id="647" w:author="Kelly Kantack" w:date="2024-03-01T11:49:00Z">
        <w:r w:rsidRPr="00946D6D" w:rsidDel="004220EE">
          <w:rPr>
            <w:rFonts w:ascii="Arial" w:hAnsi="Arial" w:cs="Arial"/>
            <w:color w:val="A6A6A6" w:themeColor="background1" w:themeShade="A6"/>
            <w:sz w:val="16"/>
            <w:szCs w:val="24"/>
          </w:rPr>
          <w:delText xml:space="preserve">DATABASE NUM: </w:delText>
        </w:r>
        <w:r w:rsidR="008C12C0" w:rsidRPr="00B32821" w:rsidDel="004220EE">
          <w:rPr>
            <w:rFonts w:ascii="Arial" w:hAnsi="Arial" w:cs="Arial"/>
            <w:color w:val="A6A6A6" w:themeColor="background1" w:themeShade="A6"/>
            <w:sz w:val="16"/>
            <w:szCs w:val="24"/>
          </w:rPr>
          <w:delText xml:space="preserve">51 </w:delText>
        </w:r>
      </w:del>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2F4B0BB6" w14:textId="77777777" w:rsidR="005D0562" w:rsidRDefault="00800414" w:rsidP="005D0562">
      <w:pPr>
        <w:spacing w:after="0" w:line="240" w:lineRule="auto"/>
        <w:rPr>
          <w:ins w:id="648" w:author="Kelly Kantack" w:date="2024-03-01T12:02:00Z"/>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6D0D0AB9" w14:textId="77777777" w:rsidR="005D0562" w:rsidRPr="006707BE" w:rsidRDefault="005D0562" w:rsidP="005D0562">
      <w:pPr>
        <w:spacing w:after="0" w:line="240" w:lineRule="auto"/>
        <w:rPr>
          <w:ins w:id="649" w:author="Kelly Kantack" w:date="2024-03-01T12:02:00Z"/>
          <w:rFonts w:ascii="Arial" w:hAnsi="Arial" w:cs="Arial"/>
          <w:i/>
          <w:sz w:val="24"/>
          <w:szCs w:val="24"/>
        </w:rPr>
      </w:pPr>
      <w:ins w:id="650" w:author="Kelly Kantack" w:date="2024-03-01T12:02:00Z">
        <w:r>
          <w:rPr>
            <w:rFonts w:ascii="Arial" w:hAnsi="Arial" w:cs="Arial"/>
            <w:i/>
            <w:sz w:val="24"/>
            <w:szCs w:val="24"/>
          </w:rPr>
          <w:t>______________________________________________________________________________</w:t>
        </w:r>
      </w:ins>
    </w:p>
    <w:p w14:paraId="70ED21E2" w14:textId="28615198" w:rsidR="008C12C0" w:rsidDel="005D0562" w:rsidRDefault="008C12C0">
      <w:pPr>
        <w:spacing w:after="0" w:line="240" w:lineRule="auto"/>
        <w:rPr>
          <w:del w:id="651" w:author="Kelly Kantack" w:date="2024-03-01T12:02:00Z"/>
          <w:rFonts w:ascii="Arial" w:hAnsi="Arial" w:cs="Arial"/>
          <w:i/>
          <w:sz w:val="24"/>
          <w:szCs w:val="24"/>
        </w:rPr>
      </w:pPr>
    </w:p>
    <w:p w14:paraId="75E045D8" w14:textId="38840DC2" w:rsidR="00457320" w:rsidDel="005D0562" w:rsidRDefault="00457320">
      <w:pPr>
        <w:spacing w:after="0" w:line="240" w:lineRule="auto"/>
        <w:rPr>
          <w:del w:id="652" w:author="Kelly Kantack" w:date="2024-03-01T12:03:00Z"/>
          <w:rFonts w:ascii="Arial" w:hAnsi="Arial" w:cs="Arial"/>
          <w:sz w:val="24"/>
          <w:szCs w:val="24"/>
        </w:rPr>
      </w:pPr>
      <w:del w:id="653" w:author="Kelly Kantack" w:date="2024-03-01T12:02:00Z">
        <w:r w:rsidDel="005D0562">
          <w:rPr>
            <w:rFonts w:ascii="Arial" w:hAnsi="Arial" w:cs="Arial"/>
            <w:b/>
            <w:sz w:val="24"/>
            <w:szCs w:val="24"/>
          </w:rPr>
          <w:delText xml:space="preserve">  </w:delText>
        </w:r>
      </w:del>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3D10A7A4" w:rsidR="00BF589C" w:rsidDel="005D0562" w:rsidRDefault="00BF589C">
      <w:pPr>
        <w:spacing w:after="0" w:line="240" w:lineRule="auto"/>
        <w:rPr>
          <w:del w:id="654" w:author="Kelly Kantack" w:date="2024-03-01T12:03:00Z"/>
          <w:rFonts w:ascii="Arial" w:hAnsi="Arial" w:cs="Arial"/>
          <w:i/>
          <w:color w:val="943634" w:themeColor="accent2" w:themeShade="BF"/>
          <w:sz w:val="24"/>
          <w:szCs w:val="24"/>
        </w:rPr>
      </w:pPr>
    </w:p>
    <w:p w14:paraId="4485CF26" w14:textId="77777777" w:rsidR="000805EC" w:rsidRPr="006707BE" w:rsidRDefault="000805EC" w:rsidP="000805EC">
      <w:pPr>
        <w:spacing w:after="0" w:line="240" w:lineRule="auto"/>
        <w:rPr>
          <w:ins w:id="655" w:author="Kelly Kantack" w:date="2024-03-01T11:55:00Z"/>
          <w:rFonts w:ascii="Arial" w:hAnsi="Arial" w:cs="Arial"/>
          <w:i/>
          <w:sz w:val="24"/>
          <w:szCs w:val="24"/>
        </w:rPr>
      </w:pPr>
      <w:ins w:id="656" w:author="Kelly Kantack" w:date="2024-03-01T11:55:00Z">
        <w:r>
          <w:rPr>
            <w:rFonts w:ascii="Arial" w:hAnsi="Arial" w:cs="Arial"/>
            <w:i/>
            <w:sz w:val="24"/>
            <w:szCs w:val="24"/>
          </w:rPr>
          <w:t>______________________________________________________________________________</w:t>
        </w:r>
      </w:ins>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08309E3D" w:rsidR="00BF589C" w:rsidRPr="00B32821" w:rsidDel="004220EE" w:rsidRDefault="00946D6D">
      <w:pPr>
        <w:spacing w:after="0" w:line="240" w:lineRule="auto"/>
        <w:rPr>
          <w:del w:id="657" w:author="Kelly Kantack" w:date="2024-03-01T11:49:00Z"/>
          <w:rFonts w:ascii="Arial" w:hAnsi="Arial" w:cs="Arial"/>
          <w:color w:val="A6A6A6" w:themeColor="background1" w:themeShade="A6"/>
          <w:sz w:val="16"/>
          <w:szCs w:val="24"/>
        </w:rPr>
      </w:pPr>
      <w:del w:id="658" w:author="Kelly Kantack" w:date="2024-03-01T11:49:00Z">
        <w:r w:rsidRPr="00946D6D" w:rsidDel="004220EE">
          <w:rPr>
            <w:rFonts w:ascii="Arial" w:hAnsi="Arial" w:cs="Arial"/>
            <w:color w:val="A6A6A6" w:themeColor="background1" w:themeShade="A6"/>
            <w:sz w:val="16"/>
            <w:szCs w:val="24"/>
          </w:rPr>
          <w:delText xml:space="preserve">DATABASE NUM: </w:delText>
        </w:r>
        <w:r w:rsidR="00BF589C" w:rsidRPr="00B32821" w:rsidDel="004220EE">
          <w:rPr>
            <w:rFonts w:ascii="Arial" w:hAnsi="Arial" w:cs="Arial"/>
            <w:color w:val="A6A6A6" w:themeColor="background1" w:themeShade="A6"/>
            <w:sz w:val="16"/>
            <w:szCs w:val="24"/>
          </w:rPr>
          <w:delText xml:space="preserve">1188 </w:delText>
        </w:r>
      </w:del>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42FC0217" w:rsidR="00BF589C" w:rsidDel="005D0562" w:rsidRDefault="00800414">
      <w:pPr>
        <w:spacing w:after="0" w:line="240" w:lineRule="auto"/>
        <w:rPr>
          <w:del w:id="659" w:author="Kelly Kantack" w:date="2024-03-01T12:03:00Z"/>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58E8F915" w:rsidR="00D1109B" w:rsidDel="005D0562" w:rsidRDefault="00D1109B">
      <w:pPr>
        <w:spacing w:after="0" w:line="240" w:lineRule="auto"/>
        <w:rPr>
          <w:del w:id="660" w:author="Kelly Kantack" w:date="2024-03-01T12:03:00Z"/>
          <w:rFonts w:ascii="Arial" w:hAnsi="Arial" w:cs="Arial"/>
          <w:sz w:val="24"/>
          <w:szCs w:val="24"/>
        </w:rPr>
      </w:pPr>
    </w:p>
    <w:p w14:paraId="3B3B1C89" w14:textId="77777777" w:rsidR="000805EC" w:rsidRPr="006707BE" w:rsidRDefault="000805EC" w:rsidP="000805EC">
      <w:pPr>
        <w:spacing w:after="0" w:line="240" w:lineRule="auto"/>
        <w:rPr>
          <w:ins w:id="661" w:author="Kelly Kantack" w:date="2024-03-01T11:55:00Z"/>
          <w:rFonts w:ascii="Arial" w:hAnsi="Arial" w:cs="Arial"/>
          <w:i/>
          <w:sz w:val="24"/>
          <w:szCs w:val="24"/>
        </w:rPr>
      </w:pPr>
      <w:ins w:id="662" w:author="Kelly Kantack" w:date="2024-03-01T11:55:00Z">
        <w:r>
          <w:rPr>
            <w:rFonts w:ascii="Arial" w:hAnsi="Arial" w:cs="Arial"/>
            <w:i/>
            <w:sz w:val="24"/>
            <w:szCs w:val="24"/>
          </w:rPr>
          <w:t>______________________________________________________________________________</w:t>
        </w:r>
      </w:ins>
    </w:p>
    <w:p w14:paraId="619602BE" w14:textId="6429AF63" w:rsidR="00BF589C" w:rsidRPr="00B32821" w:rsidDel="004220EE" w:rsidRDefault="00946D6D">
      <w:pPr>
        <w:spacing w:after="0" w:line="240" w:lineRule="auto"/>
        <w:rPr>
          <w:del w:id="663" w:author="Kelly Kantack" w:date="2024-03-01T11:49:00Z"/>
          <w:rFonts w:ascii="Arial" w:hAnsi="Arial" w:cs="Arial"/>
          <w:color w:val="A6A6A6" w:themeColor="background1" w:themeShade="A6"/>
          <w:sz w:val="16"/>
          <w:szCs w:val="24"/>
        </w:rPr>
      </w:pPr>
      <w:del w:id="664" w:author="Kelly Kantack" w:date="2024-03-01T11:49:00Z">
        <w:r w:rsidRPr="00946D6D" w:rsidDel="004220EE">
          <w:rPr>
            <w:rFonts w:ascii="Arial" w:hAnsi="Arial" w:cs="Arial"/>
            <w:color w:val="A6A6A6" w:themeColor="background1" w:themeShade="A6"/>
            <w:sz w:val="16"/>
            <w:szCs w:val="24"/>
          </w:rPr>
          <w:delText xml:space="preserve">DATABASE NUM: </w:delText>
        </w:r>
        <w:r w:rsidR="00BF589C" w:rsidRPr="00B32821" w:rsidDel="004220EE">
          <w:rPr>
            <w:rFonts w:ascii="Arial" w:hAnsi="Arial" w:cs="Arial"/>
            <w:color w:val="A6A6A6" w:themeColor="background1" w:themeShade="A6"/>
            <w:sz w:val="16"/>
            <w:szCs w:val="24"/>
          </w:rPr>
          <w:delText xml:space="preserve">1193 </w:delText>
        </w:r>
      </w:del>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7CA87477" w:rsidR="00BF589C" w:rsidDel="005D0562" w:rsidRDefault="00800414">
      <w:pPr>
        <w:spacing w:after="0" w:line="240" w:lineRule="auto"/>
        <w:rPr>
          <w:del w:id="665" w:author="Kelly Kantack" w:date="2024-03-01T12:03:00Z"/>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6588F143" w:rsidR="00D1109B" w:rsidDel="005D0562" w:rsidRDefault="00D1109B">
      <w:pPr>
        <w:spacing w:after="0" w:line="240" w:lineRule="auto"/>
        <w:rPr>
          <w:del w:id="666" w:author="Kelly Kantack" w:date="2024-03-01T12:03:00Z"/>
          <w:rFonts w:ascii="Arial" w:hAnsi="Arial" w:cs="Arial"/>
          <w:sz w:val="24"/>
          <w:szCs w:val="24"/>
        </w:rPr>
      </w:pPr>
    </w:p>
    <w:p w14:paraId="70BFEDDF" w14:textId="77777777" w:rsidR="000805EC" w:rsidRPr="006707BE" w:rsidRDefault="000805EC" w:rsidP="000805EC">
      <w:pPr>
        <w:spacing w:after="0" w:line="240" w:lineRule="auto"/>
        <w:rPr>
          <w:ins w:id="667" w:author="Kelly Kantack" w:date="2024-03-01T11:55:00Z"/>
          <w:rFonts w:ascii="Arial" w:hAnsi="Arial" w:cs="Arial"/>
          <w:i/>
          <w:sz w:val="24"/>
          <w:szCs w:val="24"/>
        </w:rPr>
      </w:pPr>
      <w:ins w:id="668" w:author="Kelly Kantack" w:date="2024-03-01T11:55:00Z">
        <w:r>
          <w:rPr>
            <w:rFonts w:ascii="Arial" w:hAnsi="Arial" w:cs="Arial"/>
            <w:i/>
            <w:sz w:val="24"/>
            <w:szCs w:val="24"/>
          </w:rPr>
          <w:t>______________________________________________________________________________</w:t>
        </w:r>
      </w:ins>
    </w:p>
    <w:p w14:paraId="245CD7BF" w14:textId="0D639C07" w:rsidR="00BF589C" w:rsidRPr="00B32821" w:rsidDel="004220EE" w:rsidRDefault="00946D6D">
      <w:pPr>
        <w:spacing w:after="0" w:line="240" w:lineRule="auto"/>
        <w:rPr>
          <w:del w:id="669" w:author="Kelly Kantack" w:date="2024-03-01T11:49:00Z"/>
          <w:rFonts w:ascii="Arial" w:hAnsi="Arial" w:cs="Arial"/>
          <w:color w:val="A6A6A6" w:themeColor="background1" w:themeShade="A6"/>
          <w:sz w:val="16"/>
          <w:szCs w:val="24"/>
        </w:rPr>
      </w:pPr>
      <w:del w:id="670" w:author="Kelly Kantack" w:date="2024-03-01T11:49:00Z">
        <w:r w:rsidRPr="00946D6D" w:rsidDel="004220EE">
          <w:rPr>
            <w:rFonts w:ascii="Arial" w:hAnsi="Arial" w:cs="Arial"/>
            <w:color w:val="A6A6A6" w:themeColor="background1" w:themeShade="A6"/>
            <w:sz w:val="16"/>
            <w:szCs w:val="24"/>
          </w:rPr>
          <w:delText xml:space="preserve">DATABASE NUM: </w:delText>
        </w:r>
        <w:r w:rsidR="00BF589C" w:rsidRPr="00B32821" w:rsidDel="004220EE">
          <w:rPr>
            <w:rFonts w:ascii="Arial" w:hAnsi="Arial" w:cs="Arial"/>
            <w:color w:val="A6A6A6" w:themeColor="background1" w:themeShade="A6"/>
            <w:sz w:val="16"/>
            <w:szCs w:val="24"/>
          </w:rPr>
          <w:delText xml:space="preserve">1197 </w:delText>
        </w:r>
      </w:del>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BB48BE" w:rsidRPr="005C3566" w:rsidRDefault="00BB48BE"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CN1ug6mAIAALoFAAAOAAAAAAAAAAAAAAAAAC4CAABkcnMvZTJv&#10;RG9jLnhtbFBLAQItABQABgAIAAAAIQA8T4vn4AAAAAsBAAAPAAAAAAAAAAAAAAAAAPIEAABkcnMv&#10;ZG93bnJldi54bWxQSwUGAAAAAAQABADzAAAA/wUAAAAA&#10;" fillcolor="white [3201]" strokeweight="1.75pt">
                <v:textbox>
                  <w:txbxContent>
                    <w:p w14:paraId="7C2CD10D" w14:textId="39CE5D46" w:rsidR="00BB48BE" w:rsidRPr="005C3566" w:rsidRDefault="00BB48BE"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45E3F434" w:rsidR="00F47EF9" w:rsidRPr="00B32821" w:rsidDel="004220EE" w:rsidRDefault="00946D6D">
      <w:pPr>
        <w:spacing w:after="0" w:line="240" w:lineRule="auto"/>
        <w:rPr>
          <w:del w:id="671" w:author="Kelly Kantack" w:date="2024-03-01T11:49:00Z"/>
          <w:rFonts w:ascii="Arial" w:hAnsi="Arial" w:cs="Arial"/>
          <w:color w:val="A6A6A6" w:themeColor="background1" w:themeShade="A6"/>
          <w:sz w:val="16"/>
          <w:szCs w:val="24"/>
        </w:rPr>
      </w:pPr>
      <w:del w:id="672" w:author="Kelly Kantack" w:date="2024-03-01T11:49:00Z">
        <w:r w:rsidRPr="00946D6D" w:rsidDel="004220EE">
          <w:rPr>
            <w:rFonts w:ascii="Arial" w:hAnsi="Arial" w:cs="Arial"/>
            <w:color w:val="A6A6A6" w:themeColor="background1" w:themeShade="A6"/>
            <w:sz w:val="16"/>
            <w:szCs w:val="24"/>
          </w:rPr>
          <w:delText xml:space="preserve">DATABASE NUM: </w:delText>
        </w:r>
        <w:r w:rsidR="00E765A1" w:rsidDel="004220EE">
          <w:rPr>
            <w:rFonts w:ascii="Arial" w:hAnsi="Arial" w:cs="Arial"/>
            <w:color w:val="A6A6A6" w:themeColor="background1" w:themeShade="A6"/>
            <w:sz w:val="16"/>
            <w:szCs w:val="24"/>
          </w:rPr>
          <w:delText>21</w:delText>
        </w:r>
        <w:r w:rsidR="00F47EF9" w:rsidRPr="00B32821" w:rsidDel="004220EE">
          <w:rPr>
            <w:rFonts w:ascii="Arial" w:hAnsi="Arial" w:cs="Arial"/>
            <w:color w:val="A6A6A6" w:themeColor="background1" w:themeShade="A6"/>
            <w:sz w:val="16"/>
            <w:szCs w:val="24"/>
          </w:rPr>
          <w:delText xml:space="preserve"> </w:delText>
        </w:r>
      </w:del>
    </w:p>
    <w:p w14:paraId="689839A8" w14:textId="77777777" w:rsidR="000805EC" w:rsidRPr="006707BE" w:rsidRDefault="000805EC" w:rsidP="000805EC">
      <w:pPr>
        <w:spacing w:after="0" w:line="240" w:lineRule="auto"/>
        <w:rPr>
          <w:ins w:id="673" w:author="Kelly Kantack" w:date="2024-03-01T11:55:00Z"/>
          <w:rFonts w:ascii="Arial" w:hAnsi="Arial" w:cs="Arial"/>
          <w:i/>
          <w:sz w:val="24"/>
          <w:szCs w:val="24"/>
        </w:rPr>
      </w:pPr>
      <w:ins w:id="674" w:author="Kelly Kantack" w:date="2024-03-01T11:55:00Z">
        <w:r>
          <w:rPr>
            <w:rFonts w:ascii="Arial" w:hAnsi="Arial" w:cs="Arial"/>
            <w:i/>
            <w:sz w:val="24"/>
            <w:szCs w:val="24"/>
          </w:rPr>
          <w:t>______________________________________________________________________________</w:t>
        </w:r>
      </w:ins>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519C973E" w:rsidR="00283F19" w:rsidDel="005D0562" w:rsidRDefault="00283F19">
      <w:pPr>
        <w:spacing w:after="0" w:line="240" w:lineRule="auto"/>
        <w:rPr>
          <w:del w:id="675" w:author="Kelly Kantack" w:date="2024-03-01T12:03:00Z"/>
          <w:rFonts w:ascii="Arial" w:hAnsi="Arial" w:cs="Arial"/>
          <w:sz w:val="24"/>
          <w:szCs w:val="24"/>
        </w:rPr>
      </w:pPr>
    </w:p>
    <w:p w14:paraId="559EDCDD" w14:textId="7F6301AF" w:rsidR="00D1109B" w:rsidDel="005D0562" w:rsidRDefault="00D1109B">
      <w:pPr>
        <w:spacing w:after="0" w:line="240" w:lineRule="auto"/>
        <w:rPr>
          <w:del w:id="676" w:author="Kelly Kantack" w:date="2024-03-01T12:03:00Z"/>
          <w:rFonts w:ascii="Arial" w:hAnsi="Arial" w:cs="Arial"/>
          <w:sz w:val="24"/>
          <w:szCs w:val="24"/>
        </w:rPr>
      </w:pPr>
    </w:p>
    <w:p w14:paraId="2864AA31" w14:textId="77777777" w:rsidR="000805EC" w:rsidRPr="006707BE" w:rsidRDefault="000805EC" w:rsidP="000805EC">
      <w:pPr>
        <w:spacing w:after="0" w:line="240" w:lineRule="auto"/>
        <w:rPr>
          <w:ins w:id="677" w:author="Kelly Kantack" w:date="2024-03-01T11:55:00Z"/>
          <w:rFonts w:ascii="Arial" w:hAnsi="Arial" w:cs="Arial"/>
          <w:i/>
          <w:sz w:val="24"/>
          <w:szCs w:val="24"/>
        </w:rPr>
      </w:pPr>
      <w:ins w:id="678" w:author="Kelly Kantack" w:date="2024-03-01T11:55:00Z">
        <w:r>
          <w:rPr>
            <w:rFonts w:ascii="Arial" w:hAnsi="Arial" w:cs="Arial"/>
            <w:i/>
            <w:sz w:val="24"/>
            <w:szCs w:val="24"/>
          </w:rPr>
          <w:t>______________________________________________________________________________</w:t>
        </w:r>
      </w:ins>
    </w:p>
    <w:p w14:paraId="394024CA" w14:textId="7D4F2155" w:rsidR="006C5E73" w:rsidRPr="00B32821" w:rsidDel="004220EE" w:rsidRDefault="00946D6D">
      <w:pPr>
        <w:spacing w:after="0" w:line="240" w:lineRule="auto"/>
        <w:rPr>
          <w:del w:id="679" w:author="Kelly Kantack" w:date="2024-03-01T11:49:00Z"/>
          <w:rFonts w:ascii="Arial" w:hAnsi="Arial" w:cs="Arial"/>
          <w:color w:val="A6A6A6" w:themeColor="background1" w:themeShade="A6"/>
          <w:sz w:val="16"/>
          <w:szCs w:val="24"/>
        </w:rPr>
      </w:pPr>
      <w:del w:id="680" w:author="Kelly Kantack" w:date="2024-03-01T11:49:00Z">
        <w:r w:rsidRPr="00946D6D" w:rsidDel="004220EE">
          <w:rPr>
            <w:rFonts w:ascii="Arial" w:hAnsi="Arial" w:cs="Arial"/>
            <w:color w:val="A6A6A6" w:themeColor="background1" w:themeShade="A6"/>
            <w:sz w:val="16"/>
            <w:szCs w:val="24"/>
          </w:rPr>
          <w:delText xml:space="preserve">DATABASE NUM: </w:delText>
        </w:r>
        <w:r w:rsidR="00B97C1B" w:rsidDel="004220EE">
          <w:rPr>
            <w:rFonts w:ascii="Arial" w:hAnsi="Arial" w:cs="Arial"/>
            <w:color w:val="A6A6A6" w:themeColor="background1" w:themeShade="A6"/>
            <w:sz w:val="16"/>
            <w:szCs w:val="24"/>
          </w:rPr>
          <w:delText>22</w:delText>
        </w:r>
        <w:r w:rsidR="006C5E73" w:rsidRPr="00B32821" w:rsidDel="004220EE">
          <w:rPr>
            <w:rFonts w:ascii="Arial" w:hAnsi="Arial" w:cs="Arial"/>
            <w:color w:val="A6A6A6" w:themeColor="background1" w:themeShade="A6"/>
            <w:sz w:val="16"/>
            <w:szCs w:val="24"/>
          </w:rPr>
          <w:delText xml:space="preserve"> </w:delText>
        </w:r>
      </w:del>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John…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14448073" w:rsidR="003C3A99" w:rsidDel="005D0562" w:rsidRDefault="003C3A99">
      <w:pPr>
        <w:spacing w:after="0" w:line="240" w:lineRule="auto"/>
        <w:rPr>
          <w:del w:id="681" w:author="Kelly Kantack" w:date="2024-03-01T12:03:00Z"/>
          <w:rFonts w:ascii="Arial" w:hAnsi="Arial" w:cs="Arial"/>
          <w:i/>
          <w:color w:val="943634" w:themeColor="accent2" w:themeShade="BF"/>
          <w:sz w:val="24"/>
          <w:szCs w:val="24"/>
        </w:rPr>
      </w:pPr>
    </w:p>
    <w:p w14:paraId="1C983B74" w14:textId="23008895" w:rsidR="006C5E73" w:rsidDel="005D0562" w:rsidRDefault="006C5E73">
      <w:pPr>
        <w:spacing w:after="0" w:line="240" w:lineRule="auto"/>
        <w:rPr>
          <w:del w:id="682" w:author="Kelly Kantack" w:date="2024-03-01T12:03:00Z"/>
          <w:rFonts w:ascii="Arial" w:hAnsi="Arial" w:cs="Arial"/>
          <w:sz w:val="24"/>
          <w:szCs w:val="24"/>
        </w:rPr>
      </w:pPr>
    </w:p>
    <w:p w14:paraId="4A814379" w14:textId="77777777" w:rsidR="000805EC" w:rsidRPr="006707BE" w:rsidRDefault="000805EC" w:rsidP="000805EC">
      <w:pPr>
        <w:spacing w:after="0" w:line="240" w:lineRule="auto"/>
        <w:rPr>
          <w:ins w:id="683" w:author="Kelly Kantack" w:date="2024-03-01T11:55:00Z"/>
          <w:rFonts w:ascii="Arial" w:hAnsi="Arial" w:cs="Arial"/>
          <w:i/>
          <w:sz w:val="24"/>
          <w:szCs w:val="24"/>
        </w:rPr>
      </w:pPr>
      <w:ins w:id="684" w:author="Kelly Kantack" w:date="2024-03-01T11:55:00Z">
        <w:r>
          <w:rPr>
            <w:rFonts w:ascii="Arial" w:hAnsi="Arial" w:cs="Arial"/>
            <w:i/>
            <w:sz w:val="24"/>
            <w:szCs w:val="24"/>
          </w:rPr>
          <w:t>______________________________________________________________________________</w:t>
        </w:r>
      </w:ins>
    </w:p>
    <w:p w14:paraId="172DA4FD" w14:textId="32B92C2B" w:rsidR="006C5E73" w:rsidRPr="00B32821" w:rsidDel="004220EE" w:rsidRDefault="00946D6D">
      <w:pPr>
        <w:spacing w:after="0" w:line="240" w:lineRule="auto"/>
        <w:rPr>
          <w:del w:id="685" w:author="Kelly Kantack" w:date="2024-03-01T11:49:00Z"/>
          <w:rFonts w:ascii="Arial" w:hAnsi="Arial" w:cs="Arial"/>
          <w:color w:val="A6A6A6" w:themeColor="background1" w:themeShade="A6"/>
          <w:sz w:val="16"/>
          <w:szCs w:val="24"/>
        </w:rPr>
      </w:pPr>
      <w:del w:id="686" w:author="Kelly Kantack" w:date="2024-03-01T11:49:00Z">
        <w:r w:rsidRPr="00946D6D" w:rsidDel="004220EE">
          <w:rPr>
            <w:rFonts w:ascii="Arial" w:hAnsi="Arial" w:cs="Arial"/>
            <w:color w:val="A6A6A6" w:themeColor="background1" w:themeShade="A6"/>
            <w:sz w:val="16"/>
            <w:szCs w:val="24"/>
          </w:rPr>
          <w:delText xml:space="preserve">DATABASE NUM: </w:delText>
        </w:r>
        <w:r w:rsidR="006C5E73" w:rsidRPr="00B32821" w:rsidDel="004220EE">
          <w:rPr>
            <w:rFonts w:ascii="Arial" w:hAnsi="Arial" w:cs="Arial"/>
            <w:color w:val="A6A6A6" w:themeColor="background1" w:themeShade="A6"/>
            <w:sz w:val="16"/>
            <w:szCs w:val="24"/>
          </w:rPr>
          <w:delText xml:space="preserve">25  </w:delText>
        </w:r>
      </w:del>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66847692" w:rsidR="00F34139" w:rsidRPr="0067090E" w:rsidDel="005D0562" w:rsidRDefault="00F34139">
      <w:pPr>
        <w:spacing w:after="0" w:line="240" w:lineRule="auto"/>
        <w:rPr>
          <w:del w:id="687" w:author="Kelly Kantack" w:date="2024-03-01T12:03:00Z"/>
          <w:rFonts w:ascii="Arial" w:hAnsi="Arial" w:cs="Arial"/>
          <w:i/>
          <w:sz w:val="24"/>
          <w:szCs w:val="24"/>
        </w:rPr>
      </w:pPr>
    </w:p>
    <w:p w14:paraId="2C5854CB" w14:textId="02C5B2F5" w:rsidR="00B97C1B" w:rsidDel="005D0562" w:rsidRDefault="00B97C1B" w:rsidP="00B97C1B">
      <w:pPr>
        <w:spacing w:after="0" w:line="240" w:lineRule="auto"/>
        <w:rPr>
          <w:del w:id="688" w:author="Kelly Kantack" w:date="2024-03-01T12:03:00Z"/>
          <w:rFonts w:ascii="Arial" w:hAnsi="Arial" w:cs="Arial"/>
          <w:sz w:val="24"/>
          <w:szCs w:val="24"/>
        </w:rPr>
      </w:pPr>
    </w:p>
    <w:p w14:paraId="78D15738" w14:textId="416EA47D" w:rsidR="000805EC" w:rsidRPr="006707BE" w:rsidRDefault="00B97C1B" w:rsidP="000805EC">
      <w:pPr>
        <w:spacing w:after="0" w:line="240" w:lineRule="auto"/>
        <w:rPr>
          <w:ins w:id="689" w:author="Kelly Kantack" w:date="2024-03-01T11:55:00Z"/>
          <w:rFonts w:ascii="Arial" w:hAnsi="Arial" w:cs="Arial"/>
          <w:i/>
          <w:sz w:val="24"/>
          <w:szCs w:val="24"/>
        </w:rPr>
      </w:pPr>
      <w:del w:id="690" w:author="Kelly Kantack" w:date="2024-03-01T11:49:00Z">
        <w:r w:rsidRPr="00946D6D" w:rsidDel="004220EE">
          <w:rPr>
            <w:rFonts w:ascii="Arial" w:hAnsi="Arial" w:cs="Arial"/>
            <w:color w:val="A6A6A6" w:themeColor="background1" w:themeShade="A6"/>
            <w:sz w:val="16"/>
            <w:szCs w:val="24"/>
          </w:rPr>
          <w:delText xml:space="preserve">DATABASE NUM: </w:delText>
        </w:r>
        <w:r w:rsidDel="004220EE">
          <w:rPr>
            <w:rFonts w:ascii="Arial" w:hAnsi="Arial" w:cs="Arial"/>
            <w:color w:val="A6A6A6" w:themeColor="background1" w:themeShade="A6"/>
            <w:sz w:val="16"/>
            <w:szCs w:val="24"/>
          </w:rPr>
          <w:delText>25</w:delText>
        </w:r>
      </w:del>
      <w:del w:id="691" w:author="Kelly Kantack" w:date="2024-03-01T12:03:00Z">
        <w:r w:rsidR="00F34139" w:rsidDel="005D0562">
          <w:rPr>
            <w:rFonts w:ascii="Arial" w:hAnsi="Arial" w:cs="Arial"/>
            <w:sz w:val="24"/>
            <w:szCs w:val="24"/>
          </w:rPr>
          <w:br/>
        </w:r>
      </w:del>
      <w:ins w:id="692" w:author="Kelly Kantack" w:date="2024-03-01T11:55:00Z">
        <w:r w:rsidR="000805EC">
          <w:rPr>
            <w:rFonts w:ascii="Arial" w:hAnsi="Arial" w:cs="Arial"/>
            <w:i/>
            <w:sz w:val="24"/>
            <w:szCs w:val="24"/>
          </w:rPr>
          <w:t>______________________________________________________________________________</w:t>
        </w:r>
      </w:ins>
    </w:p>
    <w:p w14:paraId="11E5B15B" w14:textId="28E08589" w:rsidR="00F34139" w:rsidRPr="00B97C1B" w:rsidRDefault="00975424">
      <w:pPr>
        <w:spacing w:after="0" w:line="240" w:lineRule="auto"/>
        <w:rPr>
          <w:rFonts w:ascii="Arial" w:hAnsi="Arial" w:cs="Arial"/>
          <w:color w:val="A6A6A6" w:themeColor="background1" w:themeShade="A6"/>
          <w:sz w:val="16"/>
          <w:szCs w:val="24"/>
        </w:rPr>
      </w:pPr>
      <w:r>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Gospel of Matthew…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4CA91D8F" w:rsidR="00F34139" w:rsidRPr="00265AA3" w:rsidDel="005D0562" w:rsidRDefault="00F34139">
      <w:pPr>
        <w:spacing w:after="0" w:line="240" w:lineRule="auto"/>
        <w:rPr>
          <w:del w:id="693" w:author="Kelly Kantack" w:date="2024-03-01T12:03:00Z"/>
          <w:rFonts w:ascii="Arial" w:hAnsi="Arial" w:cs="Arial"/>
          <w:i/>
          <w:color w:val="943634" w:themeColor="accent2" w:themeShade="BF"/>
          <w:sz w:val="24"/>
          <w:szCs w:val="24"/>
        </w:rPr>
      </w:pPr>
    </w:p>
    <w:p w14:paraId="3B1C9A69" w14:textId="0EDFE21A" w:rsidR="00F34139" w:rsidDel="005D0562" w:rsidRDefault="00F34139">
      <w:pPr>
        <w:spacing w:after="0" w:line="240" w:lineRule="auto"/>
        <w:rPr>
          <w:del w:id="694" w:author="Kelly Kantack" w:date="2024-03-01T12:03:00Z"/>
          <w:rFonts w:ascii="Arial" w:hAnsi="Arial" w:cs="Arial"/>
          <w:sz w:val="24"/>
          <w:szCs w:val="24"/>
        </w:rPr>
      </w:pPr>
    </w:p>
    <w:p w14:paraId="705D5AC8" w14:textId="77777777" w:rsidR="000805EC" w:rsidRPr="006707BE" w:rsidRDefault="000805EC" w:rsidP="000805EC">
      <w:pPr>
        <w:spacing w:after="0" w:line="240" w:lineRule="auto"/>
        <w:rPr>
          <w:ins w:id="695" w:author="Kelly Kantack" w:date="2024-03-01T11:56:00Z"/>
          <w:rFonts w:ascii="Arial" w:hAnsi="Arial" w:cs="Arial"/>
          <w:i/>
          <w:sz w:val="24"/>
          <w:szCs w:val="24"/>
        </w:rPr>
      </w:pPr>
      <w:ins w:id="696" w:author="Kelly Kantack" w:date="2024-03-01T11:56:00Z">
        <w:r>
          <w:rPr>
            <w:rFonts w:ascii="Arial" w:hAnsi="Arial" w:cs="Arial"/>
            <w:i/>
            <w:sz w:val="24"/>
            <w:szCs w:val="24"/>
          </w:rPr>
          <w:t>______________________________________________________________________________</w:t>
        </w:r>
      </w:ins>
    </w:p>
    <w:p w14:paraId="535C9312" w14:textId="7DB9D825" w:rsidR="00F34139" w:rsidRPr="00B32821" w:rsidDel="004220EE" w:rsidRDefault="00946D6D">
      <w:pPr>
        <w:spacing w:after="0" w:line="240" w:lineRule="auto"/>
        <w:rPr>
          <w:del w:id="697" w:author="Kelly Kantack" w:date="2024-03-01T11:49:00Z"/>
          <w:rFonts w:ascii="Arial" w:hAnsi="Arial" w:cs="Arial"/>
          <w:color w:val="A6A6A6" w:themeColor="background1" w:themeShade="A6"/>
          <w:sz w:val="16"/>
          <w:szCs w:val="24"/>
        </w:rPr>
      </w:pPr>
      <w:del w:id="698" w:author="Kelly Kantack" w:date="2024-03-01T11:49:00Z">
        <w:r w:rsidRPr="00946D6D" w:rsidDel="004220EE">
          <w:rPr>
            <w:rFonts w:ascii="Arial" w:hAnsi="Arial" w:cs="Arial"/>
            <w:color w:val="A6A6A6" w:themeColor="background1" w:themeShade="A6"/>
            <w:sz w:val="16"/>
            <w:szCs w:val="24"/>
          </w:rPr>
          <w:delText xml:space="preserve">DATABASE NUM: </w:delText>
        </w:r>
        <w:r w:rsidR="00F34139" w:rsidRPr="00B32821" w:rsidDel="004220EE">
          <w:rPr>
            <w:rFonts w:ascii="Arial" w:hAnsi="Arial" w:cs="Arial"/>
            <w:color w:val="A6A6A6" w:themeColor="background1" w:themeShade="A6"/>
            <w:sz w:val="16"/>
            <w:szCs w:val="24"/>
          </w:rPr>
          <w:delText xml:space="preserve">1175 </w:delText>
        </w:r>
      </w:del>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3DF1A92E" w:rsidR="00F34139" w:rsidDel="005D0562" w:rsidRDefault="00800414">
      <w:pPr>
        <w:spacing w:after="0" w:line="240" w:lineRule="auto"/>
        <w:rPr>
          <w:del w:id="699" w:author="Kelly Kantack" w:date="2024-03-01T12:03:00Z"/>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AF42A37" w:rsidR="00F34139" w:rsidDel="005D0562" w:rsidRDefault="00F34139">
      <w:pPr>
        <w:spacing w:after="0" w:line="240" w:lineRule="auto"/>
        <w:rPr>
          <w:del w:id="700" w:author="Kelly Kantack" w:date="2024-03-01T12:03:00Z"/>
          <w:rFonts w:ascii="Arial" w:hAnsi="Arial" w:cs="Arial"/>
          <w:sz w:val="24"/>
          <w:szCs w:val="24"/>
        </w:rPr>
      </w:pPr>
    </w:p>
    <w:p w14:paraId="1606A56E" w14:textId="3B715FED" w:rsidR="00AE3CC1" w:rsidDel="005D0562" w:rsidRDefault="00AE3CC1">
      <w:pPr>
        <w:rPr>
          <w:del w:id="701" w:author="Kelly Kantack" w:date="2024-03-01T12:03:00Z"/>
          <w:rFonts w:ascii="Arial" w:hAnsi="Arial" w:cs="Arial"/>
          <w:color w:val="A6A6A6" w:themeColor="background1" w:themeShade="A6"/>
          <w:sz w:val="16"/>
          <w:szCs w:val="24"/>
        </w:rPr>
      </w:pPr>
      <w:del w:id="702" w:author="Kelly Kantack" w:date="2024-03-01T12:03:00Z">
        <w:r w:rsidDel="005D0562">
          <w:rPr>
            <w:rFonts w:ascii="Arial" w:hAnsi="Arial" w:cs="Arial"/>
            <w:color w:val="A6A6A6" w:themeColor="background1" w:themeShade="A6"/>
            <w:sz w:val="16"/>
            <w:szCs w:val="24"/>
          </w:rPr>
          <w:br w:type="page"/>
        </w:r>
      </w:del>
    </w:p>
    <w:p w14:paraId="218357D9" w14:textId="77777777" w:rsidR="000805EC" w:rsidRPr="006707BE" w:rsidRDefault="000805EC" w:rsidP="000805EC">
      <w:pPr>
        <w:spacing w:after="0" w:line="240" w:lineRule="auto"/>
        <w:rPr>
          <w:ins w:id="703" w:author="Kelly Kantack" w:date="2024-03-01T11:56:00Z"/>
          <w:rFonts w:ascii="Arial" w:hAnsi="Arial" w:cs="Arial"/>
          <w:i/>
          <w:sz w:val="24"/>
          <w:szCs w:val="24"/>
        </w:rPr>
      </w:pPr>
      <w:ins w:id="704" w:author="Kelly Kantack" w:date="2024-03-01T11:56:00Z">
        <w:r>
          <w:rPr>
            <w:rFonts w:ascii="Arial" w:hAnsi="Arial" w:cs="Arial"/>
            <w:i/>
            <w:sz w:val="24"/>
            <w:szCs w:val="24"/>
          </w:rPr>
          <w:t>______________________________________________________________________________</w:t>
        </w:r>
      </w:ins>
    </w:p>
    <w:p w14:paraId="2FE3E737" w14:textId="45623D34" w:rsidR="00F34139" w:rsidRPr="00B32821" w:rsidDel="004220EE" w:rsidRDefault="00946D6D">
      <w:pPr>
        <w:spacing w:after="0" w:line="240" w:lineRule="auto"/>
        <w:rPr>
          <w:del w:id="705" w:author="Kelly Kantack" w:date="2024-03-01T11:49:00Z"/>
          <w:rFonts w:ascii="Arial" w:hAnsi="Arial" w:cs="Arial"/>
          <w:color w:val="A6A6A6" w:themeColor="background1" w:themeShade="A6"/>
          <w:sz w:val="16"/>
          <w:szCs w:val="24"/>
        </w:rPr>
      </w:pPr>
      <w:del w:id="706" w:author="Kelly Kantack" w:date="2024-03-01T11:49:00Z">
        <w:r w:rsidRPr="00946D6D" w:rsidDel="004220EE">
          <w:rPr>
            <w:rFonts w:ascii="Arial" w:hAnsi="Arial" w:cs="Arial"/>
            <w:color w:val="A6A6A6" w:themeColor="background1" w:themeShade="A6"/>
            <w:sz w:val="16"/>
            <w:szCs w:val="24"/>
          </w:rPr>
          <w:delText xml:space="preserve">DATABASE NUM: </w:delText>
        </w:r>
        <w:r w:rsidR="00F34139" w:rsidRPr="00B32821" w:rsidDel="004220EE">
          <w:rPr>
            <w:rFonts w:ascii="Arial" w:hAnsi="Arial" w:cs="Arial"/>
            <w:color w:val="A6A6A6" w:themeColor="background1" w:themeShade="A6"/>
            <w:sz w:val="16"/>
            <w:szCs w:val="24"/>
          </w:rPr>
          <w:delText xml:space="preserve">1176 </w:delText>
        </w:r>
      </w:del>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0779D746" w:rsidR="00AE3CC1" w:rsidDel="005D0562" w:rsidRDefault="00AE3CC1" w:rsidP="00B32821">
      <w:pPr>
        <w:spacing w:after="0" w:line="240" w:lineRule="auto"/>
        <w:rPr>
          <w:del w:id="707" w:author="Kelly Kantack" w:date="2024-03-01T12:03:00Z"/>
          <w:rFonts w:ascii="Arial" w:hAnsi="Arial" w:cs="Arial"/>
          <w:i/>
          <w:color w:val="943634" w:themeColor="accent2" w:themeShade="BF"/>
          <w:sz w:val="24"/>
          <w:szCs w:val="24"/>
        </w:rPr>
      </w:pPr>
    </w:p>
    <w:p w14:paraId="61167089" w14:textId="77777777" w:rsidR="000805EC" w:rsidRPr="006707BE" w:rsidRDefault="000805EC" w:rsidP="000805EC">
      <w:pPr>
        <w:spacing w:after="0" w:line="240" w:lineRule="auto"/>
        <w:rPr>
          <w:ins w:id="708" w:author="Kelly Kantack" w:date="2024-03-01T11:56:00Z"/>
          <w:rFonts w:ascii="Arial" w:hAnsi="Arial" w:cs="Arial"/>
          <w:i/>
          <w:sz w:val="24"/>
          <w:szCs w:val="24"/>
        </w:rPr>
      </w:pPr>
      <w:ins w:id="709" w:author="Kelly Kantack" w:date="2024-03-01T11:56:00Z">
        <w:r>
          <w:rPr>
            <w:rFonts w:ascii="Arial" w:hAnsi="Arial" w:cs="Arial"/>
            <w:i/>
            <w:sz w:val="24"/>
            <w:szCs w:val="24"/>
          </w:rPr>
          <w:t>______________________________________________________________________________</w:t>
        </w:r>
      </w:ins>
    </w:p>
    <w:p w14:paraId="4060FA92" w14:textId="64D2C376" w:rsidR="00AE3CC1" w:rsidDel="004220EE" w:rsidRDefault="00AE3CC1" w:rsidP="00B32821">
      <w:pPr>
        <w:spacing w:after="0" w:line="240" w:lineRule="auto"/>
        <w:rPr>
          <w:del w:id="710" w:author="Kelly Kantack" w:date="2024-03-01T11:49:00Z"/>
          <w:rFonts w:ascii="Arial" w:hAnsi="Arial" w:cs="Arial"/>
          <w:sz w:val="24"/>
          <w:szCs w:val="24"/>
        </w:rPr>
      </w:pPr>
    </w:p>
    <w:p w14:paraId="5751ADCF" w14:textId="431178AD" w:rsidR="00F34139" w:rsidRPr="00B32821" w:rsidDel="004220EE" w:rsidRDefault="00946D6D">
      <w:pPr>
        <w:spacing w:after="0" w:line="240" w:lineRule="auto"/>
        <w:rPr>
          <w:del w:id="711" w:author="Kelly Kantack" w:date="2024-03-01T11:49:00Z"/>
          <w:rFonts w:ascii="Arial" w:hAnsi="Arial" w:cs="Arial"/>
          <w:color w:val="A6A6A6" w:themeColor="background1" w:themeShade="A6"/>
          <w:sz w:val="16"/>
          <w:szCs w:val="24"/>
        </w:rPr>
      </w:pPr>
      <w:del w:id="712" w:author="Kelly Kantack" w:date="2024-03-01T11:49:00Z">
        <w:r w:rsidRPr="00946D6D" w:rsidDel="004220EE">
          <w:rPr>
            <w:rFonts w:ascii="Arial" w:hAnsi="Arial" w:cs="Arial"/>
            <w:color w:val="A6A6A6" w:themeColor="background1" w:themeShade="A6"/>
            <w:sz w:val="16"/>
            <w:szCs w:val="24"/>
          </w:rPr>
          <w:delText xml:space="preserve">DATABASE NUM: </w:delText>
        </w:r>
        <w:r w:rsidR="00F34139" w:rsidRPr="00B32821" w:rsidDel="004220EE">
          <w:rPr>
            <w:rFonts w:ascii="Arial" w:hAnsi="Arial" w:cs="Arial"/>
            <w:color w:val="A6A6A6" w:themeColor="background1" w:themeShade="A6"/>
            <w:sz w:val="16"/>
            <w:szCs w:val="24"/>
          </w:rPr>
          <w:delText xml:space="preserve">1165 </w:delText>
        </w:r>
      </w:del>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2FA5B622" w:rsidR="00F34139" w:rsidRPr="00265AA3" w:rsidDel="005D0562" w:rsidRDefault="00800414" w:rsidP="005D0562">
      <w:pPr>
        <w:spacing w:after="0" w:line="240" w:lineRule="auto"/>
        <w:rPr>
          <w:del w:id="713" w:author="Kelly Kantack" w:date="2024-03-01T12:03:00Z"/>
          <w:rFonts w:ascii="Arial" w:hAnsi="Arial" w:cs="Arial"/>
          <w:i/>
          <w:color w:val="943634" w:themeColor="accent2" w:themeShade="BF"/>
          <w:sz w:val="24"/>
          <w:szCs w:val="24"/>
        </w:rPr>
        <w:pPrChange w:id="714" w:author="Kelly Kantack" w:date="2024-03-01T12:03:00Z">
          <w:pPr>
            <w:spacing w:after="0" w:line="240" w:lineRule="auto"/>
          </w:pPr>
        </w:pPrChange>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6844598A" w:rsidR="00F34139" w:rsidDel="005D0562" w:rsidRDefault="00F34139" w:rsidP="005D0562">
      <w:pPr>
        <w:spacing w:after="0" w:line="240" w:lineRule="auto"/>
        <w:rPr>
          <w:del w:id="715" w:author="Kelly Kantack" w:date="2024-03-01T12:03:00Z"/>
          <w:rFonts w:ascii="Arial" w:hAnsi="Arial" w:cs="Arial"/>
          <w:i/>
          <w:sz w:val="24"/>
          <w:szCs w:val="24"/>
        </w:rPr>
        <w:pPrChange w:id="716" w:author="Kelly Kantack" w:date="2024-03-01T12:03:00Z">
          <w:pPr>
            <w:spacing w:after="0" w:line="240" w:lineRule="auto"/>
          </w:pPr>
        </w:pPrChange>
      </w:pPr>
    </w:p>
    <w:p w14:paraId="1A3470B5" w14:textId="212BFD6B" w:rsidR="006C5E73" w:rsidRPr="00BF0E88" w:rsidDel="005D0562" w:rsidRDefault="006C5E73" w:rsidP="005D0562">
      <w:pPr>
        <w:spacing w:after="0" w:line="240" w:lineRule="auto"/>
        <w:rPr>
          <w:del w:id="717" w:author="Kelly Kantack" w:date="2024-03-01T12:03:00Z"/>
          <w:rFonts w:ascii="Arial" w:hAnsi="Arial" w:cs="Arial"/>
          <w:sz w:val="24"/>
          <w:szCs w:val="24"/>
        </w:rPr>
        <w:pPrChange w:id="718" w:author="Kelly Kantack" w:date="2024-03-01T12:03:00Z">
          <w:pPr>
            <w:spacing w:after="0" w:line="240" w:lineRule="auto"/>
          </w:pPr>
        </w:pPrChange>
      </w:pPr>
    </w:p>
    <w:p w14:paraId="45B64251" w14:textId="0348FC0A" w:rsidR="000805EC" w:rsidRPr="006707BE" w:rsidRDefault="000805EC" w:rsidP="005D0562">
      <w:pPr>
        <w:spacing w:after="0" w:line="240" w:lineRule="auto"/>
        <w:rPr>
          <w:ins w:id="719" w:author="Kelly Kantack" w:date="2024-03-01T11:56:00Z"/>
          <w:rFonts w:ascii="Arial" w:hAnsi="Arial" w:cs="Arial"/>
          <w:i/>
          <w:sz w:val="24"/>
          <w:szCs w:val="24"/>
        </w:rPr>
        <w:pPrChange w:id="720" w:author="Kelly Kantack" w:date="2024-03-01T12:03:00Z">
          <w:pPr>
            <w:spacing w:after="0" w:line="240" w:lineRule="auto"/>
          </w:pPr>
        </w:pPrChange>
      </w:pPr>
    </w:p>
    <w:p w14:paraId="04B82BC4" w14:textId="77777777" w:rsidR="005D0562" w:rsidRDefault="005D0562">
      <w:pPr>
        <w:rPr>
          <w:ins w:id="721" w:author="Kelly Kantack" w:date="2024-03-01T12:03:00Z"/>
          <w:rFonts w:ascii="Arial" w:hAnsi="Arial" w:cs="Arial"/>
          <w:color w:val="A6A6A6" w:themeColor="background1" w:themeShade="A6"/>
          <w:sz w:val="16"/>
          <w:szCs w:val="24"/>
        </w:rPr>
      </w:pPr>
      <w:ins w:id="722" w:author="Kelly Kantack" w:date="2024-03-01T12:03:00Z">
        <w:r>
          <w:rPr>
            <w:rFonts w:ascii="Arial" w:hAnsi="Arial" w:cs="Arial"/>
            <w:color w:val="A6A6A6" w:themeColor="background1" w:themeShade="A6"/>
            <w:sz w:val="16"/>
            <w:szCs w:val="24"/>
          </w:rPr>
          <w:br w:type="page"/>
        </w:r>
      </w:ins>
    </w:p>
    <w:p w14:paraId="68D4924A" w14:textId="21F9BC43" w:rsidR="00937122" w:rsidRPr="00B32821" w:rsidDel="004220EE" w:rsidRDefault="00946D6D">
      <w:pPr>
        <w:spacing w:after="0" w:line="240" w:lineRule="auto"/>
        <w:rPr>
          <w:del w:id="723" w:author="Kelly Kantack" w:date="2024-03-01T11:49:00Z"/>
          <w:rFonts w:ascii="Arial" w:hAnsi="Arial" w:cs="Arial"/>
          <w:color w:val="A6A6A6" w:themeColor="background1" w:themeShade="A6"/>
          <w:sz w:val="16"/>
          <w:szCs w:val="24"/>
        </w:rPr>
      </w:pPr>
      <w:del w:id="724" w:author="Kelly Kantack" w:date="2024-03-01T11:49:00Z">
        <w:r w:rsidRPr="00946D6D" w:rsidDel="004220EE">
          <w:rPr>
            <w:rFonts w:ascii="Arial" w:hAnsi="Arial" w:cs="Arial"/>
            <w:color w:val="A6A6A6" w:themeColor="background1" w:themeShade="A6"/>
            <w:sz w:val="16"/>
            <w:szCs w:val="24"/>
          </w:rPr>
          <w:lastRenderedPageBreak/>
          <w:delText xml:space="preserve">DATABASE NUM: </w:delText>
        </w:r>
        <w:r w:rsidR="00937122" w:rsidRPr="00B32821" w:rsidDel="004220EE">
          <w:rPr>
            <w:rFonts w:ascii="Arial" w:hAnsi="Arial" w:cs="Arial"/>
            <w:color w:val="A6A6A6" w:themeColor="background1" w:themeShade="A6"/>
            <w:sz w:val="16"/>
            <w:szCs w:val="24"/>
          </w:rPr>
          <w:delText xml:space="preserve">27 </w:delText>
        </w:r>
      </w:del>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2873A505" w:rsidR="00937122" w:rsidRPr="00F47EF9" w:rsidDel="005D0562" w:rsidRDefault="00937122">
      <w:pPr>
        <w:spacing w:after="0" w:line="240" w:lineRule="auto"/>
        <w:rPr>
          <w:del w:id="725" w:author="Kelly Kantack" w:date="2024-03-01T12:03:00Z"/>
          <w:rFonts w:ascii="Arial" w:hAnsi="Arial" w:cs="Arial"/>
          <w:i/>
          <w:sz w:val="24"/>
          <w:szCs w:val="24"/>
        </w:rPr>
      </w:pPr>
      <w:r w:rsidRPr="00F47EF9">
        <w:rPr>
          <w:rFonts w:ascii="Arial" w:hAnsi="Arial" w:cs="Arial"/>
          <w:i/>
          <w:sz w:val="24"/>
          <w:szCs w:val="24"/>
        </w:rPr>
        <w:t xml:space="preserve"> </w:t>
      </w:r>
    </w:p>
    <w:p w14:paraId="1DC28ECC" w14:textId="778E67BC" w:rsidR="00937122" w:rsidDel="005D0562" w:rsidRDefault="00937122">
      <w:pPr>
        <w:spacing w:after="0" w:line="240" w:lineRule="auto"/>
        <w:rPr>
          <w:del w:id="726" w:author="Kelly Kantack" w:date="2024-03-01T12:03:00Z"/>
          <w:rFonts w:ascii="Arial" w:hAnsi="Arial" w:cs="Arial"/>
          <w:sz w:val="24"/>
          <w:szCs w:val="24"/>
        </w:rPr>
      </w:pPr>
    </w:p>
    <w:p w14:paraId="34303EFC" w14:textId="77777777" w:rsidR="000805EC" w:rsidRPr="006707BE" w:rsidRDefault="000805EC" w:rsidP="000805EC">
      <w:pPr>
        <w:spacing w:after="0" w:line="240" w:lineRule="auto"/>
        <w:rPr>
          <w:ins w:id="727" w:author="Kelly Kantack" w:date="2024-03-01T11:56:00Z"/>
          <w:rFonts w:ascii="Arial" w:hAnsi="Arial" w:cs="Arial"/>
          <w:i/>
          <w:sz w:val="24"/>
          <w:szCs w:val="24"/>
        </w:rPr>
      </w:pPr>
      <w:ins w:id="728" w:author="Kelly Kantack" w:date="2024-03-01T11:56:00Z">
        <w:r>
          <w:rPr>
            <w:rFonts w:ascii="Arial" w:hAnsi="Arial" w:cs="Arial"/>
            <w:i/>
            <w:sz w:val="24"/>
            <w:szCs w:val="24"/>
          </w:rPr>
          <w:t>______________________________________________________________________________</w:t>
        </w:r>
      </w:ins>
    </w:p>
    <w:p w14:paraId="4BECF044" w14:textId="539D3A59" w:rsidR="00937122" w:rsidRPr="00B32821" w:rsidDel="004220EE" w:rsidRDefault="00946D6D">
      <w:pPr>
        <w:spacing w:after="0" w:line="240" w:lineRule="auto"/>
        <w:rPr>
          <w:del w:id="729" w:author="Kelly Kantack" w:date="2024-03-01T11:49:00Z"/>
          <w:rFonts w:ascii="Arial" w:hAnsi="Arial" w:cs="Arial"/>
          <w:color w:val="A6A6A6" w:themeColor="background1" w:themeShade="A6"/>
          <w:sz w:val="16"/>
          <w:szCs w:val="24"/>
        </w:rPr>
      </w:pPr>
      <w:del w:id="730" w:author="Kelly Kantack" w:date="2024-03-01T11:49: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32 </w:delText>
        </w:r>
      </w:del>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r w:rsidRPr="00F47EF9">
        <w:rPr>
          <w:rFonts w:ascii="Arial" w:hAnsi="Arial" w:cs="Arial"/>
          <w:i/>
          <w:color w:val="0033CC"/>
          <w:sz w:val="24"/>
          <w:szCs w:val="24"/>
        </w:rPr>
        <w:t xml:space="preserve">From the Catechism…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DB5100D" w:rsidR="006946BA" w:rsidDel="005D0562" w:rsidRDefault="00937122" w:rsidP="00B32821">
      <w:pPr>
        <w:spacing w:after="0" w:line="240" w:lineRule="auto"/>
        <w:rPr>
          <w:del w:id="731" w:author="Kelly Kantack" w:date="2024-03-01T12:03:00Z"/>
          <w:rFonts w:ascii="Arial" w:hAnsi="Arial" w:cs="Arial"/>
          <w:sz w:val="24"/>
          <w:szCs w:val="24"/>
        </w:rPr>
      </w:pPr>
      <w:r w:rsidRPr="006B4F81">
        <w:rPr>
          <w:rFonts w:ascii="Arial" w:hAnsi="Arial" w:cs="Arial"/>
          <w:i/>
          <w:sz w:val="24"/>
          <w:szCs w:val="24"/>
        </w:rPr>
        <w:t xml:space="preserve"> </w:t>
      </w:r>
    </w:p>
    <w:p w14:paraId="6B98569E" w14:textId="2D2E9CF8" w:rsidR="00AE3CC1" w:rsidDel="005D0562" w:rsidRDefault="00AE3CC1" w:rsidP="00B32821">
      <w:pPr>
        <w:spacing w:after="0" w:line="240" w:lineRule="auto"/>
        <w:rPr>
          <w:del w:id="732" w:author="Kelly Kantack" w:date="2024-03-01T12:03:00Z"/>
          <w:rFonts w:ascii="Arial" w:hAnsi="Arial" w:cs="Arial"/>
          <w:sz w:val="24"/>
          <w:szCs w:val="24"/>
        </w:rPr>
      </w:pPr>
    </w:p>
    <w:p w14:paraId="01DA374B" w14:textId="2FD73265" w:rsidR="00AE3CC1" w:rsidDel="005D0562" w:rsidRDefault="00AE3CC1">
      <w:pPr>
        <w:rPr>
          <w:del w:id="733" w:author="Kelly Kantack" w:date="2024-03-01T12:03:00Z"/>
          <w:rFonts w:ascii="Arial" w:hAnsi="Arial" w:cs="Arial"/>
          <w:color w:val="A6A6A6" w:themeColor="background1" w:themeShade="A6"/>
          <w:sz w:val="16"/>
          <w:szCs w:val="24"/>
        </w:rPr>
      </w:pPr>
      <w:del w:id="734" w:author="Kelly Kantack" w:date="2024-03-01T12:03:00Z">
        <w:r w:rsidDel="005D0562">
          <w:rPr>
            <w:rFonts w:ascii="Arial" w:hAnsi="Arial" w:cs="Arial"/>
            <w:color w:val="A6A6A6" w:themeColor="background1" w:themeShade="A6"/>
            <w:sz w:val="16"/>
            <w:szCs w:val="24"/>
          </w:rPr>
          <w:br w:type="page"/>
        </w:r>
      </w:del>
    </w:p>
    <w:p w14:paraId="57FDAF73" w14:textId="77777777" w:rsidR="000805EC" w:rsidRPr="006707BE" w:rsidRDefault="000805EC" w:rsidP="000805EC">
      <w:pPr>
        <w:spacing w:after="0" w:line="240" w:lineRule="auto"/>
        <w:rPr>
          <w:ins w:id="735" w:author="Kelly Kantack" w:date="2024-03-01T11:56:00Z"/>
          <w:rFonts w:ascii="Arial" w:hAnsi="Arial" w:cs="Arial"/>
          <w:i/>
          <w:sz w:val="24"/>
          <w:szCs w:val="24"/>
        </w:rPr>
      </w:pPr>
      <w:ins w:id="736" w:author="Kelly Kantack" w:date="2024-03-01T11:56:00Z">
        <w:r>
          <w:rPr>
            <w:rFonts w:ascii="Arial" w:hAnsi="Arial" w:cs="Arial"/>
            <w:i/>
            <w:sz w:val="24"/>
            <w:szCs w:val="24"/>
          </w:rPr>
          <w:t>______________________________________________________________________________</w:t>
        </w:r>
      </w:ins>
    </w:p>
    <w:p w14:paraId="753EBB47" w14:textId="557FF4BA" w:rsidR="00937122" w:rsidRPr="00B32821" w:rsidDel="004220EE" w:rsidRDefault="00946D6D">
      <w:pPr>
        <w:spacing w:after="0" w:line="240" w:lineRule="auto"/>
        <w:rPr>
          <w:del w:id="737" w:author="Kelly Kantack" w:date="2024-03-01T11:49:00Z"/>
          <w:rFonts w:ascii="Arial" w:hAnsi="Arial" w:cs="Arial"/>
          <w:color w:val="A6A6A6" w:themeColor="background1" w:themeShade="A6"/>
          <w:sz w:val="16"/>
          <w:szCs w:val="24"/>
        </w:rPr>
      </w:pPr>
      <w:del w:id="738" w:author="Kelly Kantack" w:date="2024-03-01T11:49: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35 </w:delText>
        </w:r>
      </w:del>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chastity.</w:t>
      </w:r>
    </w:p>
    <w:p w14:paraId="5ECD82B5" w14:textId="4C9FA854" w:rsidR="00F47EF9" w:rsidRDefault="00F47EF9">
      <w:pPr>
        <w:spacing w:after="0" w:line="240" w:lineRule="auto"/>
        <w:rPr>
          <w:rFonts w:ascii="Arial" w:hAnsi="Arial" w:cs="Arial"/>
          <w:i/>
          <w:color w:val="943634" w:themeColor="accent2" w:themeShade="BF"/>
          <w:sz w:val="24"/>
          <w:szCs w:val="24"/>
        </w:rPr>
      </w:pPr>
      <w:r w:rsidRPr="00F47EF9">
        <w:rPr>
          <w:rFonts w:ascii="Arial" w:hAnsi="Arial" w:cs="Arial"/>
          <w:i/>
          <w:color w:val="0033CC"/>
          <w:sz w:val="24"/>
          <w:szCs w:val="24"/>
        </w:rPr>
        <w:t>From the Catechism</w:t>
      </w:r>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C6C122" w14:textId="77777777" w:rsidR="005D0562" w:rsidRDefault="005D0562" w:rsidP="005D0562">
      <w:pPr>
        <w:spacing w:after="0" w:line="240" w:lineRule="auto"/>
        <w:rPr>
          <w:ins w:id="739" w:author="Kelly Kantack" w:date="2024-03-01T12:04:00Z"/>
          <w:rFonts w:ascii="Arial" w:hAnsi="Arial" w:cs="Arial"/>
          <w:sz w:val="24"/>
          <w:szCs w:val="24"/>
        </w:rPr>
      </w:pPr>
    </w:p>
    <w:p w14:paraId="5093B402" w14:textId="77777777" w:rsidR="006946BA" w:rsidRDefault="006946BA">
      <w:pPr>
        <w:spacing w:after="0" w:line="240" w:lineRule="auto"/>
        <w:rPr>
          <w:rFonts w:ascii="Arial" w:hAnsi="Arial" w:cs="Arial"/>
          <w:b/>
          <w:sz w:val="24"/>
          <w:szCs w:val="24"/>
          <w:highlight w:val="yellow"/>
        </w:rPr>
      </w:pPr>
    </w:p>
    <w:p w14:paraId="63761E9B" w14:textId="77777777" w:rsidR="005D0562" w:rsidRDefault="005D0562">
      <w:pPr>
        <w:rPr>
          <w:ins w:id="740" w:author="Kelly Kantack" w:date="2024-03-01T12:04:00Z"/>
          <w:rFonts w:ascii="Arial" w:hAnsi="Arial" w:cs="Arial"/>
          <w:b/>
          <w:sz w:val="24"/>
          <w:szCs w:val="24"/>
          <w:highlight w:val="yellow"/>
        </w:rPr>
      </w:pPr>
      <w:ins w:id="741" w:author="Kelly Kantack" w:date="2024-03-01T12:04:00Z">
        <w:r>
          <w:rPr>
            <w:rFonts w:ascii="Arial" w:hAnsi="Arial" w:cs="Arial"/>
            <w:b/>
            <w:sz w:val="24"/>
            <w:szCs w:val="24"/>
            <w:highlight w:val="yellow"/>
          </w:rPr>
          <w:br w:type="page"/>
        </w:r>
      </w:ins>
    </w:p>
    <w:p w14:paraId="26E0EDF3" w14:textId="5EDF023B"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ins w:id="742" w:author="Kelly Kantack" w:date="2024-03-01T12:04:00Z">
        <w:r w:rsidR="005D0562">
          <w:rPr>
            <w:rFonts w:ascii="Arial" w:hAnsi="Arial" w:cs="Arial"/>
            <w:b/>
            <w:sz w:val="24"/>
            <w:szCs w:val="24"/>
          </w:rPr>
          <w:br/>
        </w:r>
      </w:ins>
    </w:p>
    <w:p w14:paraId="1E155939" w14:textId="476ACBEE" w:rsidR="006946BA" w:rsidDel="005D0562" w:rsidRDefault="006946BA">
      <w:pPr>
        <w:spacing w:after="0" w:line="240" w:lineRule="auto"/>
        <w:rPr>
          <w:del w:id="743" w:author="Kelly Kantack" w:date="2024-03-01T12:04:00Z"/>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4E631977" w:rsidR="006946BA" w:rsidDel="005D0562" w:rsidRDefault="006946BA">
      <w:pPr>
        <w:spacing w:after="0" w:line="240" w:lineRule="auto"/>
        <w:rPr>
          <w:del w:id="744" w:author="Kelly Kantack" w:date="2024-03-01T12:04:00Z"/>
          <w:rFonts w:ascii="Arial" w:hAnsi="Arial" w:cs="Arial"/>
          <w:sz w:val="24"/>
          <w:szCs w:val="24"/>
        </w:rPr>
      </w:pPr>
      <w:del w:id="745" w:author="Kelly Kantack" w:date="2024-03-01T12:04:00Z">
        <w:r w:rsidDel="005D0562">
          <w:rPr>
            <w:rFonts w:ascii="Arial" w:hAnsi="Arial" w:cs="Arial"/>
            <w:sz w:val="24"/>
            <w:szCs w:val="24"/>
          </w:rPr>
          <w:br/>
        </w:r>
      </w:del>
    </w:p>
    <w:p w14:paraId="103E71D3" w14:textId="77777777" w:rsidR="000805EC" w:rsidRPr="006707BE" w:rsidRDefault="000805EC" w:rsidP="000805EC">
      <w:pPr>
        <w:spacing w:after="0" w:line="240" w:lineRule="auto"/>
        <w:rPr>
          <w:ins w:id="746" w:author="Kelly Kantack" w:date="2024-03-01T11:56:00Z"/>
          <w:rFonts w:ascii="Arial" w:hAnsi="Arial" w:cs="Arial"/>
          <w:i/>
          <w:sz w:val="24"/>
          <w:szCs w:val="24"/>
        </w:rPr>
      </w:pPr>
      <w:ins w:id="747" w:author="Kelly Kantack" w:date="2024-03-01T11:56:00Z">
        <w:r>
          <w:rPr>
            <w:rFonts w:ascii="Arial" w:hAnsi="Arial" w:cs="Arial"/>
            <w:i/>
            <w:sz w:val="24"/>
            <w:szCs w:val="24"/>
          </w:rPr>
          <w:t>______________________________________________________________________________</w:t>
        </w:r>
      </w:ins>
    </w:p>
    <w:p w14:paraId="1B239AA5" w14:textId="29EF8BB2" w:rsidR="006946BA" w:rsidRPr="00B32821" w:rsidDel="004220EE" w:rsidRDefault="00946D6D">
      <w:pPr>
        <w:spacing w:after="0" w:line="240" w:lineRule="auto"/>
        <w:rPr>
          <w:del w:id="748" w:author="Kelly Kantack" w:date="2024-03-01T11:49:00Z"/>
          <w:rFonts w:ascii="Arial" w:hAnsi="Arial" w:cs="Arial"/>
          <w:color w:val="A6A6A6" w:themeColor="background1" w:themeShade="A6"/>
          <w:sz w:val="16"/>
          <w:szCs w:val="24"/>
        </w:rPr>
      </w:pPr>
      <w:del w:id="749" w:author="Kelly Kantack" w:date="2024-03-01T11:49:00Z">
        <w:r w:rsidRPr="00946D6D" w:rsidDel="004220EE">
          <w:rPr>
            <w:rFonts w:ascii="Arial" w:hAnsi="Arial" w:cs="Arial"/>
            <w:color w:val="A6A6A6" w:themeColor="background1" w:themeShade="A6"/>
            <w:sz w:val="16"/>
            <w:szCs w:val="24"/>
          </w:rPr>
          <w:delText xml:space="preserve">DATABASE NUM: </w:delText>
        </w:r>
        <w:r w:rsidR="006946BA" w:rsidRPr="00B32821" w:rsidDel="004220EE">
          <w:rPr>
            <w:rFonts w:ascii="Arial" w:hAnsi="Arial" w:cs="Arial"/>
            <w:color w:val="A6A6A6" w:themeColor="background1" w:themeShade="A6"/>
            <w:sz w:val="16"/>
            <w:szCs w:val="24"/>
          </w:rPr>
          <w:delText xml:space="preserve">1200 </w:delText>
        </w:r>
      </w:del>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4AD4CE56" w:rsidR="00D1109B" w:rsidDel="005D0562" w:rsidRDefault="00D1109B" w:rsidP="00B32821">
      <w:pPr>
        <w:spacing w:line="240" w:lineRule="auto"/>
        <w:rPr>
          <w:del w:id="750" w:author="Kelly Kantack" w:date="2024-03-01T12:04:00Z"/>
          <w:rFonts w:ascii="Arial" w:hAnsi="Arial" w:cs="Arial"/>
          <w:b/>
          <w:sz w:val="24"/>
          <w:szCs w:val="24"/>
        </w:rPr>
      </w:pPr>
      <w:r>
        <w:rPr>
          <w:rFonts w:ascii="Arial" w:hAnsi="Arial" w:cs="Arial"/>
          <w:b/>
          <w:sz w:val="24"/>
          <w:szCs w:val="24"/>
        </w:rPr>
        <w:br w:type="page"/>
      </w:r>
    </w:p>
    <w:p w14:paraId="7F92CFDF" w14:textId="7B635C66" w:rsidR="00003726" w:rsidRPr="00A506DC" w:rsidRDefault="00501E47" w:rsidP="005D0562">
      <w:pPr>
        <w:spacing w:line="240" w:lineRule="auto"/>
        <w:rPr>
          <w:rFonts w:ascii="Arial" w:hAnsi="Arial" w:cs="Arial"/>
          <w:b/>
          <w:sz w:val="24"/>
          <w:szCs w:val="24"/>
        </w:rPr>
        <w:pPrChange w:id="751" w:author="Kelly Kantack" w:date="2024-03-01T12:04:00Z">
          <w:pPr>
            <w:spacing w:after="0" w:line="240" w:lineRule="auto"/>
          </w:pPr>
        </w:pPrChange>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BB48BE" w:rsidRPr="005C3566" w:rsidRDefault="00BB48BE"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" fillcolor="white [3201]" strokeweight="1.75pt">
                <v:textbox>
                  <w:txbxContent>
                    <w:p w14:paraId="43D9F9A0" w14:textId="41E588B3" w:rsidR="00BB48BE" w:rsidRPr="005C3566" w:rsidRDefault="00BB48BE"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60FC867E" w:rsidR="00937122" w:rsidDel="005D0562" w:rsidRDefault="00937122">
      <w:pPr>
        <w:spacing w:after="0" w:line="240" w:lineRule="auto"/>
        <w:rPr>
          <w:del w:id="752" w:author="Kelly Kantack" w:date="2024-03-01T12:04:00Z"/>
          <w:rFonts w:ascii="Arial" w:hAnsi="Arial" w:cs="Arial"/>
          <w:sz w:val="24"/>
          <w:szCs w:val="24"/>
        </w:rPr>
      </w:pPr>
    </w:p>
    <w:p w14:paraId="36D9D186" w14:textId="77777777" w:rsidR="000805EC" w:rsidRPr="006707BE" w:rsidRDefault="000805EC" w:rsidP="000805EC">
      <w:pPr>
        <w:spacing w:after="0" w:line="240" w:lineRule="auto"/>
        <w:rPr>
          <w:ins w:id="753" w:author="Kelly Kantack" w:date="2024-03-01T11:56:00Z"/>
          <w:rFonts w:ascii="Arial" w:hAnsi="Arial" w:cs="Arial"/>
          <w:i/>
          <w:sz w:val="24"/>
          <w:szCs w:val="24"/>
        </w:rPr>
      </w:pPr>
      <w:ins w:id="754" w:author="Kelly Kantack" w:date="2024-03-01T11:56:00Z">
        <w:r>
          <w:rPr>
            <w:rFonts w:ascii="Arial" w:hAnsi="Arial" w:cs="Arial"/>
            <w:i/>
            <w:sz w:val="24"/>
            <w:szCs w:val="24"/>
          </w:rPr>
          <w:t>______________________________________________________________________________</w:t>
        </w:r>
      </w:ins>
    </w:p>
    <w:p w14:paraId="69E1FE09" w14:textId="50A30817" w:rsidR="00937122" w:rsidRPr="00B32821" w:rsidDel="004220EE" w:rsidRDefault="00946D6D">
      <w:pPr>
        <w:spacing w:after="0" w:line="240" w:lineRule="auto"/>
        <w:rPr>
          <w:del w:id="755" w:author="Kelly Kantack" w:date="2024-03-01T11:50:00Z"/>
          <w:rFonts w:ascii="Arial" w:hAnsi="Arial" w:cs="Arial"/>
          <w:color w:val="A6A6A6" w:themeColor="background1" w:themeShade="A6"/>
          <w:sz w:val="16"/>
          <w:szCs w:val="24"/>
        </w:rPr>
      </w:pPr>
      <w:del w:id="756"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37 </w:delText>
        </w:r>
      </w:del>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52C07407" w:rsidR="00937122" w:rsidDel="005D0562" w:rsidRDefault="00937122">
      <w:pPr>
        <w:spacing w:after="0" w:line="240" w:lineRule="auto"/>
        <w:rPr>
          <w:del w:id="757" w:author="Kelly Kantack" w:date="2024-03-01T12:04:00Z"/>
          <w:rFonts w:ascii="Arial" w:hAnsi="Arial" w:cs="Arial"/>
          <w:i/>
          <w:sz w:val="24"/>
          <w:szCs w:val="24"/>
        </w:rPr>
      </w:pPr>
      <w:r w:rsidRPr="006B4F81">
        <w:rPr>
          <w:rFonts w:ascii="Arial" w:hAnsi="Arial" w:cs="Arial"/>
          <w:i/>
          <w:sz w:val="24"/>
          <w:szCs w:val="24"/>
        </w:rPr>
        <w:t xml:space="preserve"> </w:t>
      </w:r>
    </w:p>
    <w:p w14:paraId="0D3918FE" w14:textId="3C300BBB" w:rsidR="00937122" w:rsidDel="005D0562" w:rsidRDefault="00937122">
      <w:pPr>
        <w:spacing w:after="0" w:line="240" w:lineRule="auto"/>
        <w:rPr>
          <w:del w:id="758" w:author="Kelly Kantack" w:date="2024-03-01T12:04:00Z"/>
          <w:rFonts w:ascii="Arial" w:hAnsi="Arial" w:cs="Arial"/>
          <w:sz w:val="24"/>
          <w:szCs w:val="24"/>
        </w:rPr>
      </w:pPr>
    </w:p>
    <w:p w14:paraId="28CE8E37" w14:textId="77777777" w:rsidR="000805EC" w:rsidRPr="006707BE" w:rsidRDefault="000805EC" w:rsidP="000805EC">
      <w:pPr>
        <w:spacing w:after="0" w:line="240" w:lineRule="auto"/>
        <w:rPr>
          <w:ins w:id="759" w:author="Kelly Kantack" w:date="2024-03-01T11:56:00Z"/>
          <w:rFonts w:ascii="Arial" w:hAnsi="Arial" w:cs="Arial"/>
          <w:i/>
          <w:sz w:val="24"/>
          <w:szCs w:val="24"/>
        </w:rPr>
      </w:pPr>
      <w:ins w:id="760" w:author="Kelly Kantack" w:date="2024-03-01T11:56:00Z">
        <w:r>
          <w:rPr>
            <w:rFonts w:ascii="Arial" w:hAnsi="Arial" w:cs="Arial"/>
            <w:i/>
            <w:sz w:val="24"/>
            <w:szCs w:val="24"/>
          </w:rPr>
          <w:t>______________________________________________________________________________</w:t>
        </w:r>
      </w:ins>
    </w:p>
    <w:p w14:paraId="62809154" w14:textId="41C304C8" w:rsidR="00937122" w:rsidRPr="00B32821" w:rsidDel="004220EE" w:rsidRDefault="00946D6D">
      <w:pPr>
        <w:spacing w:after="0" w:line="240" w:lineRule="auto"/>
        <w:rPr>
          <w:del w:id="761" w:author="Kelly Kantack" w:date="2024-03-01T11:50:00Z"/>
          <w:rFonts w:ascii="Arial" w:hAnsi="Arial" w:cs="Arial"/>
          <w:color w:val="A6A6A6" w:themeColor="background1" w:themeShade="A6"/>
          <w:sz w:val="16"/>
          <w:szCs w:val="24"/>
        </w:rPr>
      </w:pPr>
      <w:del w:id="762"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38 </w:delText>
        </w:r>
      </w:del>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1A3EE0F3" w:rsidR="00937122" w:rsidDel="005D0562" w:rsidRDefault="00937122">
      <w:pPr>
        <w:spacing w:after="0" w:line="240" w:lineRule="auto"/>
        <w:rPr>
          <w:del w:id="763" w:author="Kelly Kantack" w:date="2024-03-01T12:04:00Z"/>
          <w:rFonts w:ascii="Arial" w:hAnsi="Arial" w:cs="Arial"/>
          <w:i/>
          <w:sz w:val="24"/>
          <w:szCs w:val="24"/>
        </w:rPr>
      </w:pPr>
      <w:r w:rsidRPr="006B4F81">
        <w:rPr>
          <w:rFonts w:ascii="Arial" w:hAnsi="Arial" w:cs="Arial"/>
          <w:i/>
          <w:sz w:val="24"/>
          <w:szCs w:val="24"/>
        </w:rPr>
        <w:t xml:space="preserve"> </w:t>
      </w:r>
    </w:p>
    <w:p w14:paraId="45E7852B" w14:textId="79487FD9" w:rsidR="00937122" w:rsidDel="005D0562" w:rsidRDefault="00937122">
      <w:pPr>
        <w:spacing w:after="0" w:line="240" w:lineRule="auto"/>
        <w:rPr>
          <w:del w:id="764" w:author="Kelly Kantack" w:date="2024-03-01T12:04:00Z"/>
          <w:rFonts w:ascii="Arial" w:hAnsi="Arial" w:cs="Arial"/>
          <w:sz w:val="24"/>
          <w:szCs w:val="24"/>
        </w:rPr>
      </w:pPr>
    </w:p>
    <w:p w14:paraId="0A7D4E6B" w14:textId="77777777" w:rsidR="000805EC" w:rsidRPr="006707BE" w:rsidRDefault="000805EC" w:rsidP="000805EC">
      <w:pPr>
        <w:spacing w:after="0" w:line="240" w:lineRule="auto"/>
        <w:rPr>
          <w:ins w:id="765" w:author="Kelly Kantack" w:date="2024-03-01T11:56:00Z"/>
          <w:rFonts w:ascii="Arial" w:hAnsi="Arial" w:cs="Arial"/>
          <w:i/>
          <w:sz w:val="24"/>
          <w:szCs w:val="24"/>
        </w:rPr>
      </w:pPr>
      <w:ins w:id="766" w:author="Kelly Kantack" w:date="2024-03-01T11:56:00Z">
        <w:r>
          <w:rPr>
            <w:rFonts w:ascii="Arial" w:hAnsi="Arial" w:cs="Arial"/>
            <w:i/>
            <w:sz w:val="24"/>
            <w:szCs w:val="24"/>
          </w:rPr>
          <w:t>______________________________________________________________________________</w:t>
        </w:r>
      </w:ins>
    </w:p>
    <w:p w14:paraId="5DECA779" w14:textId="6F2B2DF1" w:rsidR="00937122" w:rsidRPr="00B32821" w:rsidDel="004220EE" w:rsidRDefault="00946D6D">
      <w:pPr>
        <w:spacing w:after="0" w:line="240" w:lineRule="auto"/>
        <w:rPr>
          <w:del w:id="767" w:author="Kelly Kantack" w:date="2024-03-01T11:50:00Z"/>
          <w:rFonts w:ascii="Arial" w:hAnsi="Arial" w:cs="Arial"/>
          <w:color w:val="A6A6A6" w:themeColor="background1" w:themeShade="A6"/>
          <w:sz w:val="16"/>
          <w:szCs w:val="24"/>
        </w:rPr>
      </w:pPr>
      <w:del w:id="768"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39 </w:delText>
        </w:r>
      </w:del>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6D5DA329" w:rsidR="00937122" w:rsidDel="005D0562" w:rsidRDefault="00937122">
      <w:pPr>
        <w:spacing w:after="0" w:line="240" w:lineRule="auto"/>
        <w:rPr>
          <w:del w:id="769" w:author="Kelly Kantack" w:date="2024-03-01T12:04:00Z"/>
          <w:rFonts w:ascii="Arial" w:hAnsi="Arial" w:cs="Arial"/>
          <w:i/>
          <w:sz w:val="24"/>
          <w:szCs w:val="24"/>
        </w:rPr>
      </w:pPr>
      <w:r w:rsidRPr="006B4F81">
        <w:rPr>
          <w:rFonts w:ascii="Arial" w:hAnsi="Arial" w:cs="Arial"/>
          <w:i/>
          <w:sz w:val="24"/>
          <w:szCs w:val="24"/>
        </w:rPr>
        <w:t xml:space="preserve"> </w:t>
      </w:r>
    </w:p>
    <w:p w14:paraId="5DD6A0EE" w14:textId="3C495B7F" w:rsidR="00937122" w:rsidDel="005D0562" w:rsidRDefault="00937122">
      <w:pPr>
        <w:spacing w:after="0" w:line="240" w:lineRule="auto"/>
        <w:rPr>
          <w:del w:id="770" w:author="Kelly Kantack" w:date="2024-03-01T12:04:00Z"/>
          <w:rFonts w:ascii="Arial" w:hAnsi="Arial" w:cs="Arial"/>
          <w:sz w:val="24"/>
          <w:szCs w:val="24"/>
        </w:rPr>
      </w:pPr>
    </w:p>
    <w:p w14:paraId="29E36C93" w14:textId="77777777" w:rsidR="000805EC" w:rsidRPr="006707BE" w:rsidRDefault="000805EC" w:rsidP="000805EC">
      <w:pPr>
        <w:spacing w:after="0" w:line="240" w:lineRule="auto"/>
        <w:rPr>
          <w:ins w:id="771" w:author="Kelly Kantack" w:date="2024-03-01T11:56:00Z"/>
          <w:rFonts w:ascii="Arial" w:hAnsi="Arial" w:cs="Arial"/>
          <w:i/>
          <w:sz w:val="24"/>
          <w:szCs w:val="24"/>
        </w:rPr>
      </w:pPr>
      <w:ins w:id="772" w:author="Kelly Kantack" w:date="2024-03-01T11:56:00Z">
        <w:r>
          <w:rPr>
            <w:rFonts w:ascii="Arial" w:hAnsi="Arial" w:cs="Arial"/>
            <w:i/>
            <w:sz w:val="24"/>
            <w:szCs w:val="24"/>
          </w:rPr>
          <w:t>______________________________________________________________________________</w:t>
        </w:r>
      </w:ins>
    </w:p>
    <w:p w14:paraId="0DE8BCA8" w14:textId="7F9A3C72" w:rsidR="00937122" w:rsidRPr="00B32821" w:rsidDel="004220EE" w:rsidRDefault="00946D6D">
      <w:pPr>
        <w:spacing w:after="0" w:line="240" w:lineRule="auto"/>
        <w:rPr>
          <w:del w:id="773" w:author="Kelly Kantack" w:date="2024-03-01T11:50:00Z"/>
          <w:rFonts w:ascii="Arial" w:hAnsi="Arial" w:cs="Arial"/>
          <w:color w:val="A6A6A6" w:themeColor="background1" w:themeShade="A6"/>
          <w:sz w:val="16"/>
          <w:szCs w:val="24"/>
        </w:rPr>
      </w:pPr>
      <w:del w:id="774"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52 </w:delText>
        </w:r>
      </w:del>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6547FDDD" w:rsidR="00937122" w:rsidDel="005D0562" w:rsidRDefault="00937122">
      <w:pPr>
        <w:spacing w:after="0" w:line="240" w:lineRule="auto"/>
        <w:rPr>
          <w:del w:id="775" w:author="Kelly Kantack" w:date="2024-03-01T12:04:00Z"/>
          <w:rFonts w:ascii="Arial" w:hAnsi="Arial" w:cs="Arial"/>
          <w:i/>
          <w:sz w:val="24"/>
          <w:szCs w:val="24"/>
        </w:rPr>
      </w:pPr>
      <w:r w:rsidRPr="006B4F81">
        <w:rPr>
          <w:rFonts w:ascii="Arial" w:hAnsi="Arial" w:cs="Arial"/>
          <w:i/>
          <w:sz w:val="24"/>
          <w:szCs w:val="24"/>
        </w:rPr>
        <w:t xml:space="preserve"> </w:t>
      </w:r>
    </w:p>
    <w:p w14:paraId="0F1FF2BC" w14:textId="15E2E240" w:rsidR="00937122" w:rsidDel="005D0562" w:rsidRDefault="00937122">
      <w:pPr>
        <w:spacing w:after="0" w:line="240" w:lineRule="auto"/>
        <w:rPr>
          <w:del w:id="776" w:author="Kelly Kantack" w:date="2024-03-01T12:04:00Z"/>
          <w:rFonts w:ascii="Arial" w:hAnsi="Arial" w:cs="Arial"/>
          <w:sz w:val="24"/>
          <w:szCs w:val="24"/>
        </w:rPr>
      </w:pPr>
    </w:p>
    <w:p w14:paraId="7F7147DA" w14:textId="77777777" w:rsidR="000805EC" w:rsidRPr="006707BE" w:rsidRDefault="000805EC" w:rsidP="000805EC">
      <w:pPr>
        <w:spacing w:after="0" w:line="240" w:lineRule="auto"/>
        <w:rPr>
          <w:ins w:id="777" w:author="Kelly Kantack" w:date="2024-03-01T11:56:00Z"/>
          <w:rFonts w:ascii="Arial" w:hAnsi="Arial" w:cs="Arial"/>
          <w:i/>
          <w:sz w:val="24"/>
          <w:szCs w:val="24"/>
        </w:rPr>
      </w:pPr>
      <w:ins w:id="778" w:author="Kelly Kantack" w:date="2024-03-01T11:56:00Z">
        <w:r>
          <w:rPr>
            <w:rFonts w:ascii="Arial" w:hAnsi="Arial" w:cs="Arial"/>
            <w:i/>
            <w:sz w:val="24"/>
            <w:szCs w:val="24"/>
          </w:rPr>
          <w:t>______________________________________________________________________________</w:t>
        </w:r>
      </w:ins>
    </w:p>
    <w:p w14:paraId="57AFCD25" w14:textId="3FF6CC50" w:rsidR="00937122" w:rsidRPr="00B32821" w:rsidDel="004220EE" w:rsidRDefault="00946D6D">
      <w:pPr>
        <w:spacing w:after="0" w:line="240" w:lineRule="auto"/>
        <w:rPr>
          <w:del w:id="779" w:author="Kelly Kantack" w:date="2024-03-01T11:50:00Z"/>
          <w:rFonts w:ascii="Arial" w:hAnsi="Arial" w:cs="Arial"/>
          <w:color w:val="A6A6A6" w:themeColor="background1" w:themeShade="A6"/>
          <w:sz w:val="16"/>
          <w:szCs w:val="24"/>
        </w:rPr>
      </w:pPr>
      <w:del w:id="780"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53 </w:delText>
        </w:r>
      </w:del>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3C0E785C" w:rsidR="00937122" w:rsidDel="005D0562" w:rsidRDefault="00937122">
      <w:pPr>
        <w:spacing w:after="0" w:line="240" w:lineRule="auto"/>
        <w:rPr>
          <w:del w:id="781" w:author="Kelly Kantack" w:date="2024-03-01T12:04:00Z"/>
          <w:rFonts w:ascii="Arial" w:hAnsi="Arial" w:cs="Arial"/>
          <w:i/>
          <w:sz w:val="24"/>
          <w:szCs w:val="24"/>
        </w:rPr>
      </w:pPr>
      <w:r w:rsidRPr="006B4F81">
        <w:rPr>
          <w:rFonts w:ascii="Arial" w:hAnsi="Arial" w:cs="Arial"/>
          <w:i/>
          <w:sz w:val="24"/>
          <w:szCs w:val="24"/>
        </w:rPr>
        <w:t xml:space="preserve"> </w:t>
      </w:r>
    </w:p>
    <w:p w14:paraId="15613A31" w14:textId="122C235D" w:rsidR="00937122" w:rsidDel="005D0562" w:rsidRDefault="00937122">
      <w:pPr>
        <w:spacing w:after="0" w:line="240" w:lineRule="auto"/>
        <w:rPr>
          <w:del w:id="782" w:author="Kelly Kantack" w:date="2024-03-01T12:04:00Z"/>
          <w:rFonts w:ascii="Arial" w:hAnsi="Arial" w:cs="Arial"/>
          <w:sz w:val="24"/>
          <w:szCs w:val="24"/>
        </w:rPr>
      </w:pPr>
    </w:p>
    <w:p w14:paraId="6B29478B" w14:textId="77777777" w:rsidR="000805EC" w:rsidRPr="006707BE" w:rsidRDefault="000805EC" w:rsidP="000805EC">
      <w:pPr>
        <w:spacing w:after="0" w:line="240" w:lineRule="auto"/>
        <w:rPr>
          <w:ins w:id="783" w:author="Kelly Kantack" w:date="2024-03-01T11:56:00Z"/>
          <w:rFonts w:ascii="Arial" w:hAnsi="Arial" w:cs="Arial"/>
          <w:i/>
          <w:sz w:val="24"/>
          <w:szCs w:val="24"/>
        </w:rPr>
      </w:pPr>
      <w:ins w:id="784" w:author="Kelly Kantack" w:date="2024-03-01T11:56:00Z">
        <w:r>
          <w:rPr>
            <w:rFonts w:ascii="Arial" w:hAnsi="Arial" w:cs="Arial"/>
            <w:i/>
            <w:sz w:val="24"/>
            <w:szCs w:val="24"/>
          </w:rPr>
          <w:t>______________________________________________________________________________</w:t>
        </w:r>
      </w:ins>
    </w:p>
    <w:p w14:paraId="4E021ED9" w14:textId="45277068" w:rsidR="00937122" w:rsidRPr="00B32821" w:rsidDel="004220EE" w:rsidRDefault="00946D6D">
      <w:pPr>
        <w:spacing w:after="0" w:line="240" w:lineRule="auto"/>
        <w:rPr>
          <w:del w:id="785" w:author="Kelly Kantack" w:date="2024-03-01T11:50:00Z"/>
          <w:rFonts w:ascii="Arial" w:hAnsi="Arial" w:cs="Arial"/>
          <w:color w:val="A6A6A6" w:themeColor="background1" w:themeShade="A6"/>
          <w:sz w:val="16"/>
          <w:szCs w:val="24"/>
        </w:rPr>
      </w:pPr>
      <w:del w:id="786"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54 </w:delText>
        </w:r>
      </w:del>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51BC46B0" w:rsidR="00937122" w:rsidDel="005D0562" w:rsidRDefault="00937122">
      <w:pPr>
        <w:spacing w:after="0" w:line="240" w:lineRule="auto"/>
        <w:rPr>
          <w:del w:id="787" w:author="Kelly Kantack" w:date="2024-03-01T12:05:00Z"/>
          <w:rFonts w:ascii="Arial" w:hAnsi="Arial" w:cs="Arial"/>
          <w:i/>
          <w:sz w:val="24"/>
          <w:szCs w:val="24"/>
        </w:rPr>
      </w:pPr>
      <w:del w:id="788" w:author="Kelly Kantack" w:date="2024-03-01T12:05:00Z">
        <w:r w:rsidRPr="006B4F81" w:rsidDel="005D0562">
          <w:rPr>
            <w:rFonts w:ascii="Arial" w:hAnsi="Arial" w:cs="Arial"/>
            <w:i/>
            <w:sz w:val="24"/>
            <w:szCs w:val="24"/>
          </w:rPr>
          <w:delText xml:space="preserve"> </w:delText>
        </w:r>
      </w:del>
    </w:p>
    <w:p w14:paraId="47FB9D72" w14:textId="42555444" w:rsidR="00937122" w:rsidDel="005D0562" w:rsidRDefault="00937122">
      <w:pPr>
        <w:spacing w:after="0" w:line="240" w:lineRule="auto"/>
        <w:rPr>
          <w:del w:id="789" w:author="Kelly Kantack" w:date="2024-03-01T12:05:00Z"/>
          <w:rFonts w:ascii="Arial" w:hAnsi="Arial" w:cs="Arial"/>
          <w:sz w:val="24"/>
          <w:szCs w:val="24"/>
        </w:rPr>
      </w:pPr>
    </w:p>
    <w:p w14:paraId="495AC2B2" w14:textId="1F77CB3B" w:rsidR="00AE3CC1" w:rsidDel="005D0562" w:rsidRDefault="00AE3CC1">
      <w:pPr>
        <w:rPr>
          <w:del w:id="790" w:author="Kelly Kantack" w:date="2024-03-01T12:05:00Z"/>
          <w:rFonts w:ascii="Arial" w:hAnsi="Arial" w:cs="Arial"/>
          <w:color w:val="A6A6A6" w:themeColor="background1" w:themeShade="A6"/>
          <w:sz w:val="16"/>
          <w:szCs w:val="24"/>
        </w:rPr>
      </w:pPr>
      <w:del w:id="791" w:author="Kelly Kantack" w:date="2024-03-01T12:05:00Z">
        <w:r w:rsidDel="005D0562">
          <w:rPr>
            <w:rFonts w:ascii="Arial" w:hAnsi="Arial" w:cs="Arial"/>
            <w:color w:val="A6A6A6" w:themeColor="background1" w:themeShade="A6"/>
            <w:sz w:val="16"/>
            <w:szCs w:val="24"/>
          </w:rPr>
          <w:br w:type="page"/>
        </w:r>
      </w:del>
    </w:p>
    <w:p w14:paraId="0E61EE5F" w14:textId="77777777" w:rsidR="000805EC" w:rsidRPr="006707BE" w:rsidRDefault="000805EC" w:rsidP="000805EC">
      <w:pPr>
        <w:spacing w:after="0" w:line="240" w:lineRule="auto"/>
        <w:rPr>
          <w:ins w:id="792" w:author="Kelly Kantack" w:date="2024-03-01T11:56:00Z"/>
          <w:rFonts w:ascii="Arial" w:hAnsi="Arial" w:cs="Arial"/>
          <w:i/>
          <w:sz w:val="24"/>
          <w:szCs w:val="24"/>
        </w:rPr>
      </w:pPr>
      <w:ins w:id="793" w:author="Kelly Kantack" w:date="2024-03-01T11:56:00Z">
        <w:r>
          <w:rPr>
            <w:rFonts w:ascii="Arial" w:hAnsi="Arial" w:cs="Arial"/>
            <w:i/>
            <w:sz w:val="24"/>
            <w:szCs w:val="24"/>
          </w:rPr>
          <w:t>______________________________________________________________________________</w:t>
        </w:r>
      </w:ins>
    </w:p>
    <w:p w14:paraId="1AD40884" w14:textId="28B09061" w:rsidR="00937122" w:rsidRPr="00B32821" w:rsidDel="004220EE" w:rsidRDefault="00946D6D">
      <w:pPr>
        <w:spacing w:after="0" w:line="240" w:lineRule="auto"/>
        <w:rPr>
          <w:del w:id="794" w:author="Kelly Kantack" w:date="2024-03-01T11:50:00Z"/>
          <w:rFonts w:ascii="Arial" w:hAnsi="Arial" w:cs="Arial"/>
          <w:color w:val="A6A6A6" w:themeColor="background1" w:themeShade="A6"/>
          <w:sz w:val="16"/>
          <w:szCs w:val="24"/>
        </w:rPr>
      </w:pPr>
      <w:del w:id="795" w:author="Kelly Kantack" w:date="2024-03-01T11:50:00Z">
        <w:r w:rsidRPr="00946D6D" w:rsidDel="004220EE">
          <w:rPr>
            <w:rFonts w:ascii="Arial" w:hAnsi="Arial" w:cs="Arial"/>
            <w:color w:val="A6A6A6" w:themeColor="background1" w:themeShade="A6"/>
            <w:sz w:val="16"/>
            <w:szCs w:val="24"/>
          </w:rPr>
          <w:delText xml:space="preserve">DATABASE NUM: </w:delText>
        </w:r>
        <w:r w:rsidR="00937122" w:rsidRPr="00B32821" w:rsidDel="004220EE">
          <w:rPr>
            <w:rFonts w:ascii="Arial" w:hAnsi="Arial" w:cs="Arial"/>
            <w:color w:val="A6A6A6" w:themeColor="background1" w:themeShade="A6"/>
            <w:sz w:val="16"/>
            <w:szCs w:val="24"/>
          </w:rPr>
          <w:delText xml:space="preserve">55 </w:delText>
        </w:r>
      </w:del>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51D23C6E" w14:textId="77777777" w:rsidR="005D0562" w:rsidRDefault="005D0562">
      <w:pPr>
        <w:rPr>
          <w:ins w:id="796" w:author="Kelly Kantack" w:date="2024-03-01T12:05:00Z"/>
          <w:rFonts w:ascii="Arial" w:hAnsi="Arial" w:cs="Arial"/>
          <w:color w:val="A6A6A6" w:themeColor="background1" w:themeShade="A6"/>
          <w:sz w:val="16"/>
          <w:szCs w:val="24"/>
        </w:rPr>
      </w:pPr>
      <w:ins w:id="797" w:author="Kelly Kantack" w:date="2024-03-01T12:05:00Z">
        <w:r>
          <w:rPr>
            <w:rFonts w:ascii="Arial" w:hAnsi="Arial" w:cs="Arial"/>
            <w:color w:val="A6A6A6" w:themeColor="background1" w:themeShade="A6"/>
            <w:sz w:val="16"/>
            <w:szCs w:val="24"/>
          </w:rPr>
          <w:br w:type="page"/>
        </w:r>
      </w:ins>
    </w:p>
    <w:p w14:paraId="40D874F3" w14:textId="313ED085" w:rsidR="00937122" w:rsidRPr="00B32821" w:rsidDel="004220EE" w:rsidRDefault="00946D6D">
      <w:pPr>
        <w:spacing w:after="0" w:line="240" w:lineRule="auto"/>
        <w:rPr>
          <w:del w:id="798" w:author="Kelly Kantack" w:date="2024-03-01T11:50:00Z"/>
          <w:rFonts w:ascii="Arial" w:hAnsi="Arial" w:cs="Arial"/>
          <w:color w:val="A6A6A6" w:themeColor="background1" w:themeShade="A6"/>
          <w:sz w:val="16"/>
          <w:szCs w:val="24"/>
        </w:rPr>
      </w:pPr>
      <w:del w:id="799" w:author="Kelly Kantack" w:date="2024-03-01T11:50:00Z">
        <w:r w:rsidRPr="00946D6D" w:rsidDel="004220EE">
          <w:rPr>
            <w:rFonts w:ascii="Arial" w:hAnsi="Arial" w:cs="Arial"/>
            <w:color w:val="A6A6A6" w:themeColor="background1" w:themeShade="A6"/>
            <w:sz w:val="16"/>
            <w:szCs w:val="24"/>
          </w:rPr>
          <w:lastRenderedPageBreak/>
          <w:delText xml:space="preserve">DATABASE NUM: </w:delText>
        </w:r>
        <w:r w:rsidR="00937122" w:rsidRPr="00B32821" w:rsidDel="004220EE">
          <w:rPr>
            <w:rFonts w:ascii="Arial" w:hAnsi="Arial" w:cs="Arial"/>
            <w:color w:val="A6A6A6" w:themeColor="background1" w:themeShade="A6"/>
            <w:sz w:val="16"/>
            <w:szCs w:val="24"/>
          </w:rPr>
          <w:delText xml:space="preserve">56 </w:delText>
        </w:r>
      </w:del>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0965380F" w:rsidR="00937122" w:rsidDel="005D0562" w:rsidRDefault="00937122">
      <w:pPr>
        <w:spacing w:after="0" w:line="240" w:lineRule="auto"/>
        <w:rPr>
          <w:del w:id="800" w:author="Kelly Kantack" w:date="2024-03-01T12:05:00Z"/>
          <w:rFonts w:ascii="Arial" w:hAnsi="Arial" w:cs="Arial"/>
          <w:i/>
          <w:sz w:val="24"/>
          <w:szCs w:val="24"/>
        </w:rPr>
      </w:pPr>
      <w:r w:rsidRPr="006B4F81">
        <w:rPr>
          <w:rFonts w:ascii="Arial" w:hAnsi="Arial" w:cs="Arial"/>
          <w:i/>
          <w:sz w:val="24"/>
          <w:szCs w:val="24"/>
        </w:rPr>
        <w:t xml:space="preserve"> </w:t>
      </w:r>
    </w:p>
    <w:p w14:paraId="695AE371" w14:textId="0B2440BD" w:rsidR="00D1109B" w:rsidDel="005D0562" w:rsidRDefault="00D1109B">
      <w:pPr>
        <w:spacing w:after="0" w:line="240" w:lineRule="auto"/>
        <w:rPr>
          <w:del w:id="801" w:author="Kelly Kantack" w:date="2024-03-01T12:05:00Z"/>
          <w:rFonts w:ascii="Arial" w:hAnsi="Arial" w:cs="Arial"/>
          <w:sz w:val="24"/>
          <w:szCs w:val="24"/>
        </w:rPr>
      </w:pPr>
    </w:p>
    <w:p w14:paraId="2CD31CB2" w14:textId="77777777" w:rsidR="000805EC" w:rsidRPr="006707BE" w:rsidRDefault="000805EC" w:rsidP="000805EC">
      <w:pPr>
        <w:spacing w:after="0" w:line="240" w:lineRule="auto"/>
        <w:rPr>
          <w:ins w:id="802" w:author="Kelly Kantack" w:date="2024-03-01T11:56:00Z"/>
          <w:rFonts w:ascii="Arial" w:hAnsi="Arial" w:cs="Arial"/>
          <w:i/>
          <w:sz w:val="24"/>
          <w:szCs w:val="24"/>
        </w:rPr>
      </w:pPr>
      <w:ins w:id="803" w:author="Kelly Kantack" w:date="2024-03-01T11:56:00Z">
        <w:r>
          <w:rPr>
            <w:rFonts w:ascii="Arial" w:hAnsi="Arial" w:cs="Arial"/>
            <w:i/>
            <w:sz w:val="24"/>
            <w:szCs w:val="24"/>
          </w:rPr>
          <w:t>______________________________________________________________________________</w:t>
        </w:r>
      </w:ins>
    </w:p>
    <w:p w14:paraId="1D210D91" w14:textId="2BE09BCE" w:rsidR="00975424" w:rsidRPr="00B32821" w:rsidDel="004220EE" w:rsidRDefault="00946D6D">
      <w:pPr>
        <w:spacing w:after="0" w:line="240" w:lineRule="auto"/>
        <w:rPr>
          <w:del w:id="804" w:author="Kelly Kantack" w:date="2024-03-01T11:50:00Z"/>
          <w:rFonts w:ascii="Arial" w:hAnsi="Arial" w:cs="Arial"/>
          <w:color w:val="A6A6A6" w:themeColor="background1" w:themeShade="A6"/>
          <w:sz w:val="16"/>
          <w:szCs w:val="24"/>
        </w:rPr>
      </w:pPr>
      <w:del w:id="805" w:author="Kelly Kantack" w:date="2024-03-01T11:50:00Z">
        <w:r w:rsidRPr="00946D6D" w:rsidDel="004220EE">
          <w:rPr>
            <w:rFonts w:ascii="Arial" w:hAnsi="Arial" w:cs="Arial"/>
            <w:color w:val="A6A6A6" w:themeColor="background1" w:themeShade="A6"/>
            <w:sz w:val="16"/>
            <w:szCs w:val="24"/>
          </w:rPr>
          <w:delText xml:space="preserve">DATABASE NUM: </w:delText>
        </w:r>
        <w:r w:rsidR="00975424" w:rsidRPr="00B32821" w:rsidDel="004220EE">
          <w:rPr>
            <w:rFonts w:ascii="Arial" w:hAnsi="Arial" w:cs="Arial"/>
            <w:color w:val="A6A6A6" w:themeColor="background1" w:themeShade="A6"/>
            <w:sz w:val="16"/>
            <w:szCs w:val="24"/>
          </w:rPr>
          <w:delText xml:space="preserve">1201 </w:delText>
        </w:r>
      </w:del>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08D4495D" w:rsidR="00975424" w:rsidDel="005D0562" w:rsidRDefault="00800414">
      <w:pPr>
        <w:spacing w:after="0" w:line="240" w:lineRule="auto"/>
        <w:rPr>
          <w:del w:id="806" w:author="Kelly Kantack" w:date="2024-03-01T12:05:00Z"/>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530F18D3" w:rsidR="00975424" w:rsidDel="005D0562" w:rsidRDefault="00975424">
      <w:pPr>
        <w:spacing w:after="0" w:line="240" w:lineRule="auto"/>
        <w:rPr>
          <w:del w:id="807" w:author="Kelly Kantack" w:date="2024-03-01T12:05:00Z"/>
          <w:rFonts w:ascii="Arial" w:hAnsi="Arial" w:cs="Arial"/>
          <w:sz w:val="24"/>
          <w:szCs w:val="24"/>
        </w:rPr>
      </w:pPr>
    </w:p>
    <w:p w14:paraId="45688C15" w14:textId="77777777" w:rsidR="000805EC" w:rsidRPr="006707BE" w:rsidRDefault="000805EC" w:rsidP="000805EC">
      <w:pPr>
        <w:spacing w:after="0" w:line="240" w:lineRule="auto"/>
        <w:rPr>
          <w:ins w:id="808" w:author="Kelly Kantack" w:date="2024-03-01T11:56:00Z"/>
          <w:rFonts w:ascii="Arial" w:hAnsi="Arial" w:cs="Arial"/>
          <w:i/>
          <w:sz w:val="24"/>
          <w:szCs w:val="24"/>
        </w:rPr>
      </w:pPr>
      <w:ins w:id="809" w:author="Kelly Kantack" w:date="2024-03-01T11:56:00Z">
        <w:r>
          <w:rPr>
            <w:rFonts w:ascii="Arial" w:hAnsi="Arial" w:cs="Arial"/>
            <w:i/>
            <w:sz w:val="24"/>
            <w:szCs w:val="24"/>
          </w:rPr>
          <w:t>______________________________________________________________________________</w:t>
        </w:r>
      </w:ins>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05383EA8" w:rsidR="00975424" w:rsidDel="005D0562" w:rsidRDefault="00975424">
      <w:pPr>
        <w:spacing w:after="0" w:line="240" w:lineRule="auto"/>
        <w:jc w:val="right"/>
        <w:rPr>
          <w:del w:id="810" w:author="Kelly Kantack" w:date="2024-03-01T12:05:00Z"/>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20D78DBF" w14:textId="77777777" w:rsidR="005D0562" w:rsidRDefault="00D1109B" w:rsidP="005D0562">
      <w:pPr>
        <w:spacing w:after="0" w:line="240" w:lineRule="auto"/>
        <w:rPr>
          <w:ins w:id="811" w:author="Kelly Kantack" w:date="2024-03-01T12:05:00Z"/>
          <w:rFonts w:ascii="Arial" w:hAnsi="Arial" w:cs="Arial"/>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0865A5A4" w14:textId="77777777" w:rsidR="005D0562" w:rsidRPr="006707BE" w:rsidRDefault="005D0562" w:rsidP="005D0562">
      <w:pPr>
        <w:spacing w:after="0" w:line="240" w:lineRule="auto"/>
        <w:rPr>
          <w:ins w:id="812" w:author="Kelly Kantack" w:date="2024-03-01T12:05:00Z"/>
          <w:rFonts w:ascii="Arial" w:hAnsi="Arial" w:cs="Arial"/>
          <w:i/>
          <w:sz w:val="24"/>
          <w:szCs w:val="24"/>
        </w:rPr>
      </w:pPr>
      <w:ins w:id="813" w:author="Kelly Kantack" w:date="2024-03-01T12:05:00Z">
        <w:r>
          <w:rPr>
            <w:rFonts w:ascii="Arial" w:hAnsi="Arial" w:cs="Arial"/>
            <w:i/>
            <w:sz w:val="24"/>
            <w:szCs w:val="24"/>
          </w:rPr>
          <w:t>______________________________________________________________________________</w:t>
        </w:r>
      </w:ins>
    </w:p>
    <w:p w14:paraId="7DA64279" w14:textId="3E904278" w:rsidR="00BF589C" w:rsidRPr="00A506DC" w:rsidDel="005D0562" w:rsidRDefault="00BF589C">
      <w:pPr>
        <w:spacing w:after="0" w:line="240" w:lineRule="auto"/>
        <w:rPr>
          <w:del w:id="814" w:author="Kelly Kantack" w:date="2024-03-01T12:05:00Z"/>
          <w:rFonts w:ascii="Arial" w:hAnsi="Arial" w:cs="Arial"/>
          <w:b/>
          <w:sz w:val="24"/>
          <w:szCs w:val="24"/>
        </w:rPr>
      </w:pPr>
    </w:p>
    <w:p w14:paraId="6E511710" w14:textId="2559D463" w:rsidR="00BF589C" w:rsidDel="005D0562" w:rsidRDefault="00BF589C">
      <w:pPr>
        <w:spacing w:after="0" w:line="240" w:lineRule="auto"/>
        <w:rPr>
          <w:del w:id="815" w:author="Kelly Kantack" w:date="2024-03-01T12:05:00Z"/>
          <w:rFonts w:ascii="Arial" w:hAnsi="Arial" w:cs="Arial"/>
          <w:i/>
          <w:color w:val="943634" w:themeColor="accent2" w:themeShade="BF"/>
          <w:sz w:val="24"/>
          <w:szCs w:val="24"/>
        </w:rPr>
      </w:pPr>
    </w:p>
    <w:p w14:paraId="32416BEC" w14:textId="59C86B00" w:rsidR="006946BA" w:rsidDel="005D0562" w:rsidRDefault="006946BA">
      <w:pPr>
        <w:spacing w:after="0" w:line="240" w:lineRule="auto"/>
        <w:rPr>
          <w:del w:id="816" w:author="Kelly Kantack" w:date="2024-03-01T12:05:00Z"/>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8BDD323" w:rsidR="006946BA" w:rsidRDefault="006946BA" w:rsidP="005D0562">
      <w:pPr>
        <w:spacing w:after="0" w:line="240" w:lineRule="auto"/>
        <w:rPr>
          <w:rFonts w:ascii="Arial" w:hAnsi="Arial" w:cs="Arial"/>
          <w:b/>
          <w:sz w:val="24"/>
          <w:szCs w:val="24"/>
          <w:highlight w:val="yellow"/>
        </w:rPr>
        <w:pPrChange w:id="817" w:author="Kelly Kantack" w:date="2024-03-01T12:05:00Z">
          <w:pPr>
            <w:spacing w:line="240" w:lineRule="auto"/>
          </w:pPr>
        </w:pPrChange>
      </w:pPr>
      <w:del w:id="818" w:author="Kelly Kantack" w:date="2024-03-01T12:05:00Z">
        <w:r w:rsidDel="005D0562">
          <w:rPr>
            <w:rFonts w:ascii="Arial" w:hAnsi="Arial" w:cs="Arial"/>
            <w:b/>
            <w:sz w:val="24"/>
            <w:szCs w:val="24"/>
            <w:highlight w:val="yellow"/>
          </w:rPr>
          <w:br w:type="page"/>
        </w:r>
      </w:del>
    </w:p>
    <w:p w14:paraId="12D60BF0" w14:textId="3B09B379" w:rsidR="006946BA" w:rsidDel="005D0562" w:rsidRDefault="006946BA" w:rsidP="005D0562">
      <w:pPr>
        <w:spacing w:after="0" w:line="240" w:lineRule="auto"/>
        <w:rPr>
          <w:del w:id="819" w:author="Kelly Kantack" w:date="2024-03-01T12:05:00Z"/>
          <w:rFonts w:ascii="Arial" w:hAnsi="Arial" w:cs="Arial"/>
          <w:b/>
          <w:sz w:val="24"/>
          <w:szCs w:val="24"/>
        </w:rPr>
        <w:pPrChange w:id="820" w:author="Kelly Kantack" w:date="2024-03-01T12:05:00Z">
          <w:pPr>
            <w:spacing w:after="0" w:line="240" w:lineRule="auto"/>
          </w:pPr>
        </w:pPrChange>
      </w:pPr>
      <w:r w:rsidRPr="00BF589C">
        <w:rPr>
          <w:rFonts w:ascii="Arial" w:hAnsi="Arial" w:cs="Arial"/>
          <w:b/>
          <w:sz w:val="24"/>
          <w:szCs w:val="24"/>
          <w:highlight w:val="yellow"/>
        </w:rPr>
        <w:t xml:space="preserve">ALTERNATE QUESTIONS </w:t>
      </w:r>
    </w:p>
    <w:p w14:paraId="3F52D0C8" w14:textId="77777777" w:rsidR="005D0562" w:rsidRDefault="005D0562" w:rsidP="005D0562">
      <w:pPr>
        <w:spacing w:after="0" w:line="240" w:lineRule="auto"/>
        <w:rPr>
          <w:ins w:id="821" w:author="Kelly Kantack" w:date="2024-03-01T12:05:00Z"/>
          <w:rFonts w:ascii="Arial" w:hAnsi="Arial" w:cs="Arial"/>
          <w:sz w:val="24"/>
          <w:szCs w:val="24"/>
        </w:rPr>
        <w:pPrChange w:id="822" w:author="Kelly Kantack" w:date="2024-03-01T12:05:00Z">
          <w:pPr>
            <w:spacing w:after="0" w:line="240" w:lineRule="auto"/>
          </w:pPr>
        </w:pPrChange>
      </w:pPr>
    </w:p>
    <w:p w14:paraId="3894A970" w14:textId="02359862" w:rsidR="006946BA" w:rsidDel="005D0562" w:rsidRDefault="006946BA" w:rsidP="005D0562">
      <w:pPr>
        <w:spacing w:after="0" w:line="240" w:lineRule="auto"/>
        <w:rPr>
          <w:del w:id="823" w:author="Kelly Kantack" w:date="2024-03-01T12:05:00Z"/>
          <w:rFonts w:ascii="Arial" w:hAnsi="Arial" w:cs="Arial"/>
          <w:sz w:val="24"/>
          <w:szCs w:val="24"/>
        </w:rPr>
        <w:pPrChange w:id="824" w:author="Kelly Kantack" w:date="2024-03-01T12:05:00Z">
          <w:pPr>
            <w:spacing w:after="0" w:line="240" w:lineRule="auto"/>
          </w:pPr>
        </w:pPrChange>
      </w:pPr>
    </w:p>
    <w:p w14:paraId="122D653A" w14:textId="3BC46BA3" w:rsidR="005679FB" w:rsidRPr="00B32821" w:rsidDel="005D0562" w:rsidRDefault="005679FB" w:rsidP="005D0562">
      <w:pPr>
        <w:spacing w:after="0" w:line="240" w:lineRule="auto"/>
        <w:rPr>
          <w:del w:id="825" w:author="Kelly Kantack" w:date="2024-03-01T12:05:00Z"/>
          <w:rFonts w:ascii="Arial" w:hAnsi="Arial" w:cs="Arial"/>
          <w:color w:val="A6A6A6" w:themeColor="background1" w:themeShade="A6"/>
          <w:sz w:val="16"/>
          <w:szCs w:val="24"/>
        </w:rPr>
        <w:pPrChange w:id="826" w:author="Kelly Kantack" w:date="2024-03-01T12:05:00Z">
          <w:pPr>
            <w:spacing w:after="0" w:line="240" w:lineRule="auto"/>
          </w:pPr>
        </w:pPrChange>
      </w:pPr>
      <w:del w:id="827" w:author="Kelly Kantack" w:date="2024-03-01T12:05:00Z">
        <w:r w:rsidDel="005D0562">
          <w:rPr>
            <w:rFonts w:ascii="Arial" w:hAnsi="Arial" w:cs="Arial"/>
            <w:b/>
            <w:sz w:val="24"/>
            <w:szCs w:val="24"/>
            <w:highlight w:val="green"/>
          </w:rPr>
          <w:br/>
        </w:r>
      </w:del>
      <w:del w:id="828" w:author="Kelly Kantack" w:date="2024-03-01T11:50:00Z">
        <w:r w:rsidR="00946D6D" w:rsidRPr="00946D6D" w:rsidDel="004220EE">
          <w:rPr>
            <w:rFonts w:ascii="Arial" w:hAnsi="Arial" w:cs="Arial"/>
            <w:color w:val="A6A6A6" w:themeColor="background1" w:themeShade="A6"/>
            <w:sz w:val="16"/>
            <w:szCs w:val="24"/>
          </w:rPr>
          <w:delText xml:space="preserve">DATABASE NUM: </w:delText>
        </w:r>
        <w:r w:rsidRPr="00B32821" w:rsidDel="004220EE">
          <w:rPr>
            <w:rFonts w:ascii="Arial" w:hAnsi="Arial" w:cs="Arial"/>
            <w:color w:val="A6A6A6" w:themeColor="background1" w:themeShade="A6"/>
            <w:sz w:val="16"/>
            <w:szCs w:val="24"/>
          </w:rPr>
          <w:delText xml:space="preserve">1006 </w:delText>
        </w:r>
      </w:del>
    </w:p>
    <w:p w14:paraId="7179C4ED" w14:textId="7E370C15" w:rsidR="000805EC" w:rsidRPr="006707BE" w:rsidRDefault="000805EC" w:rsidP="005D0562">
      <w:pPr>
        <w:spacing w:after="0" w:line="240" w:lineRule="auto"/>
        <w:rPr>
          <w:ins w:id="829" w:author="Kelly Kantack" w:date="2024-03-01T11:56:00Z"/>
          <w:rFonts w:ascii="Arial" w:hAnsi="Arial" w:cs="Arial"/>
          <w:i/>
          <w:sz w:val="24"/>
          <w:szCs w:val="24"/>
        </w:rPr>
        <w:pPrChange w:id="830" w:author="Kelly Kantack" w:date="2024-03-01T12:05:00Z">
          <w:pPr>
            <w:spacing w:after="0" w:line="240" w:lineRule="auto"/>
          </w:pPr>
        </w:pPrChange>
      </w:pP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r w:rsidRPr="00AB138C">
        <w:rPr>
          <w:rFonts w:ascii="Arial" w:hAnsi="Arial" w:cs="Arial"/>
          <w:i/>
          <w:color w:val="0033CC"/>
          <w:sz w:val="24"/>
          <w:szCs w:val="24"/>
        </w:rPr>
        <w:t xml:space="preserve">From Catholic News Agency.com…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60C2D00E" w:rsidR="005679FB" w:rsidDel="005D0562" w:rsidRDefault="005679FB">
      <w:pPr>
        <w:spacing w:after="0" w:line="240" w:lineRule="auto"/>
        <w:rPr>
          <w:del w:id="831" w:author="Kelly Kantack" w:date="2024-03-01T12:05:00Z"/>
          <w:rFonts w:ascii="Arial" w:hAnsi="Arial" w:cs="Arial"/>
          <w:sz w:val="24"/>
          <w:szCs w:val="24"/>
        </w:rPr>
      </w:pPr>
      <w:del w:id="832" w:author="Kelly Kantack" w:date="2024-03-01T12:05:00Z">
        <w:r w:rsidDel="005D0562">
          <w:rPr>
            <w:rFonts w:ascii="Arial" w:hAnsi="Arial" w:cs="Arial"/>
            <w:b/>
            <w:sz w:val="24"/>
            <w:szCs w:val="24"/>
            <w:highlight w:val="green"/>
          </w:rPr>
          <w:br/>
        </w:r>
      </w:del>
    </w:p>
    <w:p w14:paraId="6AB04782" w14:textId="77777777" w:rsidR="000805EC" w:rsidRPr="006707BE" w:rsidRDefault="000805EC" w:rsidP="000805EC">
      <w:pPr>
        <w:spacing w:after="0" w:line="240" w:lineRule="auto"/>
        <w:rPr>
          <w:ins w:id="833" w:author="Kelly Kantack" w:date="2024-03-01T11:56:00Z"/>
          <w:rFonts w:ascii="Arial" w:hAnsi="Arial" w:cs="Arial"/>
          <w:i/>
          <w:sz w:val="24"/>
          <w:szCs w:val="24"/>
        </w:rPr>
      </w:pPr>
      <w:ins w:id="834" w:author="Kelly Kantack" w:date="2024-03-01T11:56:00Z">
        <w:r>
          <w:rPr>
            <w:rFonts w:ascii="Arial" w:hAnsi="Arial" w:cs="Arial"/>
            <w:i/>
            <w:sz w:val="24"/>
            <w:szCs w:val="24"/>
          </w:rPr>
          <w:t>______________________________________________________________________________</w:t>
        </w:r>
      </w:ins>
    </w:p>
    <w:p w14:paraId="2BDB6EAE" w14:textId="118BBDBE" w:rsidR="005679FB" w:rsidRPr="00B32821" w:rsidDel="004220EE" w:rsidRDefault="00946D6D">
      <w:pPr>
        <w:spacing w:after="0" w:line="240" w:lineRule="auto"/>
        <w:rPr>
          <w:del w:id="835" w:author="Kelly Kantack" w:date="2024-03-01T11:50:00Z"/>
          <w:rFonts w:ascii="Arial" w:hAnsi="Arial" w:cs="Arial"/>
          <w:color w:val="A6A6A6" w:themeColor="background1" w:themeShade="A6"/>
          <w:sz w:val="16"/>
          <w:szCs w:val="24"/>
        </w:rPr>
      </w:pPr>
      <w:del w:id="836" w:author="Kelly Kantack" w:date="2024-03-01T11:50:00Z">
        <w:r w:rsidRPr="00946D6D" w:rsidDel="004220EE">
          <w:rPr>
            <w:rFonts w:ascii="Arial" w:hAnsi="Arial" w:cs="Arial"/>
            <w:color w:val="A6A6A6" w:themeColor="background1" w:themeShade="A6"/>
            <w:sz w:val="16"/>
            <w:szCs w:val="24"/>
          </w:rPr>
          <w:delText xml:space="preserve">DATABASE NUM: </w:delText>
        </w:r>
        <w:r w:rsidR="005679FB" w:rsidRPr="00B32821" w:rsidDel="004220EE">
          <w:rPr>
            <w:rFonts w:ascii="Arial" w:hAnsi="Arial" w:cs="Arial"/>
            <w:color w:val="A6A6A6" w:themeColor="background1" w:themeShade="A6"/>
            <w:sz w:val="16"/>
            <w:szCs w:val="24"/>
          </w:rPr>
          <w:delText>86</w:delText>
        </w:r>
      </w:del>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r w:rsidR="005679FB" w:rsidRPr="00B32821">
        <w:rPr>
          <w:rFonts w:ascii="Arial" w:hAnsi="Arial" w:cs="Arial"/>
          <w:i/>
          <w:color w:val="943634" w:themeColor="accent2" w:themeShade="BF"/>
          <w:sz w:val="24"/>
          <w:szCs w:val="24"/>
        </w:rPr>
        <w:t>Jn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2CB4A46B" w:rsidR="005679FB" w:rsidRPr="00800414" w:rsidDel="005D0562" w:rsidRDefault="005679FB" w:rsidP="00B32821">
      <w:pPr>
        <w:spacing w:line="240" w:lineRule="auto"/>
        <w:rPr>
          <w:del w:id="837" w:author="Kelly Kantack" w:date="2024-03-01T12:05:00Z"/>
          <w:rFonts w:ascii="Arial" w:hAnsi="Arial" w:cs="Arial"/>
          <w:b/>
          <w:color w:val="C00000"/>
          <w:sz w:val="24"/>
          <w:szCs w:val="24"/>
          <w:highlight w:val="green"/>
        </w:rPr>
      </w:pPr>
    </w:p>
    <w:p w14:paraId="01917D86" w14:textId="291475F6" w:rsidR="005679FB" w:rsidRPr="00800414" w:rsidDel="005D0562" w:rsidRDefault="005679FB">
      <w:pPr>
        <w:spacing w:after="0" w:line="240" w:lineRule="auto"/>
        <w:rPr>
          <w:del w:id="838" w:author="Kelly Kantack" w:date="2024-03-01T12:05:00Z"/>
          <w:rFonts w:ascii="Arial" w:hAnsi="Arial" w:cs="Arial"/>
          <w:color w:val="C00000"/>
          <w:sz w:val="24"/>
          <w:szCs w:val="24"/>
        </w:rPr>
      </w:pPr>
    </w:p>
    <w:p w14:paraId="45892E9C" w14:textId="10FE3716" w:rsidR="008466C0" w:rsidRPr="00800414" w:rsidDel="005D0562" w:rsidRDefault="008466C0">
      <w:pPr>
        <w:spacing w:after="0" w:line="240" w:lineRule="auto"/>
        <w:rPr>
          <w:del w:id="839" w:author="Kelly Kantack" w:date="2024-03-01T12:05:00Z"/>
          <w:rFonts w:ascii="Arial" w:hAnsi="Arial" w:cs="Arial"/>
          <w:color w:val="C00000"/>
          <w:sz w:val="24"/>
          <w:szCs w:val="24"/>
        </w:rPr>
      </w:pPr>
    </w:p>
    <w:p w14:paraId="0754A877" w14:textId="77777777" w:rsidR="00937122" w:rsidRPr="00800414" w:rsidRDefault="00937122" w:rsidP="005D0562">
      <w:pPr>
        <w:spacing w:after="0" w:line="240" w:lineRule="auto"/>
        <w:rPr>
          <w:rFonts w:ascii="Arial" w:hAnsi="Arial" w:cs="Arial"/>
          <w:color w:val="C00000"/>
          <w:sz w:val="24"/>
          <w:szCs w:val="24"/>
        </w:rPr>
        <w:pPrChange w:id="840" w:author="Kelly Kantack" w:date="2024-03-01T12:05:00Z">
          <w:pPr>
            <w:spacing w:after="0" w:line="240" w:lineRule="auto"/>
          </w:pPr>
        </w:pPrChange>
      </w:pPr>
    </w:p>
    <w:sectPr w:rsidR="00937122" w:rsidRPr="00800414" w:rsidSect="00BF0E88">
      <w:headerReference w:type="default" r:id="rId16"/>
      <w:footerReference w:type="default" r:id="rId17"/>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2" w:author="BENJAMIN KANTACK [2]" w:date="2024-02-15T18:55:00Z" w:initials="BK">
    <w:p w14:paraId="6BD19C11" w14:textId="77777777" w:rsidR="00BB48BE" w:rsidRDefault="00BB48BE" w:rsidP="00E14BA2">
      <w:pPr>
        <w:pStyle w:val="CommentText"/>
      </w:pPr>
      <w:r>
        <w:rPr>
          <w:rStyle w:val="CommentReference"/>
        </w:rPr>
        <w:annotationRef/>
      </w:r>
      <w:r>
        <w:t>Consider rewriting or using a different question.</w:t>
      </w:r>
    </w:p>
    <w:p w14:paraId="635D1BE7" w14:textId="77777777" w:rsidR="00BB48BE" w:rsidRDefault="00BB48BE" w:rsidP="00E14BA2">
      <w:pPr>
        <w:pStyle w:val="CommentText"/>
      </w:pPr>
    </w:p>
    <w:p w14:paraId="06046422" w14:textId="77777777" w:rsidR="00BB48BE" w:rsidRDefault="00BB48BE" w:rsidP="00E14BA2">
      <w:pPr>
        <w:pStyle w:val="CommentText"/>
        <w:ind w:left="300"/>
      </w:pPr>
      <w:r>
        <w:rPr>
          <w:i/>
          <w:iCs/>
        </w:rPr>
        <w:t>Offerings</w:t>
      </w:r>
      <w:r>
        <w:t xml:space="preserve"> and </w:t>
      </w:r>
      <w:r>
        <w:rPr>
          <w:i/>
          <w:iCs/>
        </w:rPr>
        <w:t>offer</w:t>
      </w:r>
      <w:r>
        <w:t xml:space="preserve"> are in the question, which makes </w:t>
      </w:r>
      <w:r>
        <w:rPr>
          <w:i/>
          <w:iCs/>
        </w:rPr>
        <w:t>offering</w:t>
      </w:r>
      <w:r>
        <w:t xml:space="preserve"> a sort of obvious answer.</w:t>
      </w:r>
    </w:p>
    <w:p w14:paraId="2508D3E0" w14:textId="77777777" w:rsidR="00BB48BE" w:rsidRDefault="00BB48BE" w:rsidP="00E14BA2">
      <w:pPr>
        <w:pStyle w:val="CommentText"/>
        <w:ind w:left="300"/>
      </w:pPr>
      <w:r>
        <w:t>We’re not sure that the priest actually blesses the canned goods or money or ourselves during the offering. The bread and wine, yes; the other stuff,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D78C6" w15:done="0"/>
  <w15:commentEx w15:paraId="5B2A30F3" w15:done="0"/>
  <w15:commentEx w15:paraId="2508D3E0" w15:done="0"/>
  <w15:commentEx w15:paraId="142397F9" w15:done="0"/>
  <w15:commentEx w15:paraId="0CF9027E" w15:done="0"/>
  <w15:commentEx w15:paraId="5B60F407" w15:done="0"/>
  <w15:commentEx w15:paraId="2C07A23B" w15:done="0"/>
  <w15:commentEx w15:paraId="281C79BF" w15:done="0"/>
  <w15:commentEx w15:paraId="7BA9E764" w15:done="0"/>
  <w15:commentEx w15:paraId="3589DC56" w15:done="0"/>
  <w15:commentEx w15:paraId="15283ED3" w15:done="0"/>
  <w15:commentEx w15:paraId="3295294B" w15:done="0"/>
  <w15:commentEx w15:paraId="72505691" w15:done="0"/>
  <w15:commentEx w15:paraId="17F94BA2" w15:done="0"/>
  <w15:commentEx w15:paraId="053B236E" w15:done="0"/>
  <w15:commentEx w15:paraId="7BE6C1CC" w15:done="0"/>
  <w15:commentEx w15:paraId="6AAB7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F51802" w16cex:dateUtc="2024-02-15T23:55:00Z"/>
  <w16cex:commentExtensible w16cex:durableId="26337488" w16cex:dateUtc="2024-02-16T00:04:00Z"/>
  <w16cex:commentExtensible w16cex:durableId="1BDA96FF" w16cex:dateUtc="2024-02-16T00:09:00Z"/>
  <w16cex:commentExtensible w16cex:durableId="2D964BF8" w16cex:dateUtc="2024-02-16T00:13:00Z"/>
  <w16cex:commentExtensible w16cex:durableId="6E8F3E14" w16cex:dateUtc="2024-02-16T00:14:00Z"/>
  <w16cex:commentExtensible w16cex:durableId="6B901F2E" w16cex:dateUtc="2024-02-16T00:19:00Z"/>
  <w16cex:commentExtensible w16cex:durableId="36D1E27F" w16cex:dateUtc="2024-02-16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D78C6" w16cid:durableId="29773794"/>
  <w16cid:commentId w16cid:paraId="5B2A30F3" w16cid:durableId="29773703"/>
  <w16cid:commentId w16cid:paraId="2508D3E0" w16cid:durableId="49F51802"/>
  <w16cid:commentId w16cid:paraId="142397F9" w16cid:durableId="29773AFD"/>
  <w16cid:commentId w16cid:paraId="0CF9027E" w16cid:durableId="29774679"/>
  <w16cid:commentId w16cid:paraId="5B60F407" w16cid:durableId="297745A9"/>
  <w16cid:commentId w16cid:paraId="2C07A23B" w16cid:durableId="29774527"/>
  <w16cid:commentId w16cid:paraId="281C79BF" w16cid:durableId="29774B75"/>
  <w16cid:commentId w16cid:paraId="7BA9E764" w16cid:durableId="29774C75"/>
  <w16cid:commentId w16cid:paraId="3589DC56" w16cid:durableId="26337488"/>
  <w16cid:commentId w16cid:paraId="15283ED3" w16cid:durableId="29774DA0"/>
  <w16cid:commentId w16cid:paraId="3295294B" w16cid:durableId="1BDA96FF"/>
  <w16cid:commentId w16cid:paraId="72505691" w16cid:durableId="2D964BF8"/>
  <w16cid:commentId w16cid:paraId="17F94BA2" w16cid:durableId="6E8F3E14"/>
  <w16cid:commentId w16cid:paraId="053B236E" w16cid:durableId="6B901F2E"/>
  <w16cid:commentId w16cid:paraId="7BE6C1CC" w16cid:durableId="297752EF"/>
  <w16cid:commentId w16cid:paraId="6AAB758E" w16cid:durableId="36D1E2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65534" w14:textId="77777777" w:rsidR="00AF6134" w:rsidRDefault="00AF6134" w:rsidP="00BF0E88">
      <w:pPr>
        <w:spacing w:after="0" w:line="240" w:lineRule="auto"/>
      </w:pPr>
      <w:r>
        <w:separator/>
      </w:r>
    </w:p>
  </w:endnote>
  <w:endnote w:type="continuationSeparator" w:id="0">
    <w:p w14:paraId="537565F3" w14:textId="77777777" w:rsidR="00AF6134" w:rsidRDefault="00AF6134"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BB48BE" w:rsidRDefault="00BB48B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604C9" w:rsidRPr="00A604C9">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2DBE5CE4" w14:textId="77777777" w:rsidR="00BB48BE" w:rsidRDefault="00BB48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71709" w14:textId="77777777" w:rsidR="00AF6134" w:rsidRDefault="00AF6134" w:rsidP="00BF0E88">
      <w:pPr>
        <w:spacing w:after="0" w:line="240" w:lineRule="auto"/>
      </w:pPr>
      <w:r>
        <w:separator/>
      </w:r>
    </w:p>
  </w:footnote>
  <w:footnote w:type="continuationSeparator" w:id="0">
    <w:p w14:paraId="22D5CDB0" w14:textId="77777777" w:rsidR="00AF6134" w:rsidRDefault="00AF6134"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BB48BE" w:rsidRPr="00BF0E88" w:rsidRDefault="00BB48BE"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BB48BE" w:rsidRDefault="00BB48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D20DE"/>
    <w:multiLevelType w:val="hybridMultilevel"/>
    <w:tmpl w:val="5D6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3"/>
  </w:num>
  <w:num w:numId="7">
    <w:abstractNumId w:val="6"/>
  </w:num>
  <w:num w:numId="8">
    <w:abstractNumId w:val="8"/>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None" w15:userId="BENJAMIN KANTACK"/>
  </w15:person>
  <w15:person w15:author="BENJAMIN KANTACK [2]">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044FD"/>
    <w:rsid w:val="00011840"/>
    <w:rsid w:val="000154F5"/>
    <w:rsid w:val="000200A7"/>
    <w:rsid w:val="00021D96"/>
    <w:rsid w:val="000236E5"/>
    <w:rsid w:val="00030BB7"/>
    <w:rsid w:val="00031EB5"/>
    <w:rsid w:val="00032BF1"/>
    <w:rsid w:val="00036938"/>
    <w:rsid w:val="00036D49"/>
    <w:rsid w:val="00037320"/>
    <w:rsid w:val="00045D94"/>
    <w:rsid w:val="00045F8D"/>
    <w:rsid w:val="00046631"/>
    <w:rsid w:val="000560F6"/>
    <w:rsid w:val="00065AFF"/>
    <w:rsid w:val="00074E97"/>
    <w:rsid w:val="0007567F"/>
    <w:rsid w:val="00075B71"/>
    <w:rsid w:val="000805EC"/>
    <w:rsid w:val="00084396"/>
    <w:rsid w:val="000844EA"/>
    <w:rsid w:val="00084B5D"/>
    <w:rsid w:val="000907BB"/>
    <w:rsid w:val="00092222"/>
    <w:rsid w:val="000A05B1"/>
    <w:rsid w:val="000A354F"/>
    <w:rsid w:val="000A404C"/>
    <w:rsid w:val="000A6EDD"/>
    <w:rsid w:val="000B563C"/>
    <w:rsid w:val="000C519F"/>
    <w:rsid w:val="000D2778"/>
    <w:rsid w:val="000D282A"/>
    <w:rsid w:val="000E026A"/>
    <w:rsid w:val="000E694B"/>
    <w:rsid w:val="000E7316"/>
    <w:rsid w:val="000F0211"/>
    <w:rsid w:val="000F28EF"/>
    <w:rsid w:val="001007CD"/>
    <w:rsid w:val="00103557"/>
    <w:rsid w:val="001037CE"/>
    <w:rsid w:val="00103BF2"/>
    <w:rsid w:val="00115F1B"/>
    <w:rsid w:val="0011722E"/>
    <w:rsid w:val="001204EB"/>
    <w:rsid w:val="001217CA"/>
    <w:rsid w:val="001250D8"/>
    <w:rsid w:val="00133765"/>
    <w:rsid w:val="00134DF4"/>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3B66"/>
    <w:rsid w:val="001B6A32"/>
    <w:rsid w:val="001B7415"/>
    <w:rsid w:val="001C613B"/>
    <w:rsid w:val="001D1512"/>
    <w:rsid w:val="001F2016"/>
    <w:rsid w:val="001F264F"/>
    <w:rsid w:val="001F267E"/>
    <w:rsid w:val="001F33FF"/>
    <w:rsid w:val="001F58B8"/>
    <w:rsid w:val="00205FCD"/>
    <w:rsid w:val="002067D7"/>
    <w:rsid w:val="00207D62"/>
    <w:rsid w:val="002133CE"/>
    <w:rsid w:val="002264DC"/>
    <w:rsid w:val="00234578"/>
    <w:rsid w:val="002347A7"/>
    <w:rsid w:val="00236174"/>
    <w:rsid w:val="0024462C"/>
    <w:rsid w:val="0024683B"/>
    <w:rsid w:val="00251E42"/>
    <w:rsid w:val="00253C0A"/>
    <w:rsid w:val="0025492B"/>
    <w:rsid w:val="002555C0"/>
    <w:rsid w:val="00257F21"/>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5CE"/>
    <w:rsid w:val="002B5825"/>
    <w:rsid w:val="002C244F"/>
    <w:rsid w:val="002C2676"/>
    <w:rsid w:val="002C2D80"/>
    <w:rsid w:val="002C3FFC"/>
    <w:rsid w:val="002C4D18"/>
    <w:rsid w:val="002C57F8"/>
    <w:rsid w:val="002D15AA"/>
    <w:rsid w:val="002D290B"/>
    <w:rsid w:val="002D6AFE"/>
    <w:rsid w:val="002E59B3"/>
    <w:rsid w:val="002E600B"/>
    <w:rsid w:val="002E6CB3"/>
    <w:rsid w:val="002F61CA"/>
    <w:rsid w:val="002F75E2"/>
    <w:rsid w:val="00303C38"/>
    <w:rsid w:val="003063D0"/>
    <w:rsid w:val="00306A1B"/>
    <w:rsid w:val="00312876"/>
    <w:rsid w:val="003130C7"/>
    <w:rsid w:val="00313B02"/>
    <w:rsid w:val="00320618"/>
    <w:rsid w:val="00325633"/>
    <w:rsid w:val="0033033C"/>
    <w:rsid w:val="003312F1"/>
    <w:rsid w:val="00341F99"/>
    <w:rsid w:val="00342D94"/>
    <w:rsid w:val="003438BC"/>
    <w:rsid w:val="00343ACA"/>
    <w:rsid w:val="003566E1"/>
    <w:rsid w:val="003616ED"/>
    <w:rsid w:val="00362BDD"/>
    <w:rsid w:val="003667B9"/>
    <w:rsid w:val="00380EA0"/>
    <w:rsid w:val="00396356"/>
    <w:rsid w:val="00396531"/>
    <w:rsid w:val="003A29E6"/>
    <w:rsid w:val="003B18DF"/>
    <w:rsid w:val="003B1EB8"/>
    <w:rsid w:val="003B2872"/>
    <w:rsid w:val="003B7FBD"/>
    <w:rsid w:val="003C25CD"/>
    <w:rsid w:val="003C3A99"/>
    <w:rsid w:val="003D3042"/>
    <w:rsid w:val="003E2999"/>
    <w:rsid w:val="003E33F4"/>
    <w:rsid w:val="003E44F3"/>
    <w:rsid w:val="003F5936"/>
    <w:rsid w:val="003F6E4E"/>
    <w:rsid w:val="004019D1"/>
    <w:rsid w:val="0040261F"/>
    <w:rsid w:val="004105D6"/>
    <w:rsid w:val="00414157"/>
    <w:rsid w:val="00416C56"/>
    <w:rsid w:val="004220EE"/>
    <w:rsid w:val="00423183"/>
    <w:rsid w:val="00425271"/>
    <w:rsid w:val="00427951"/>
    <w:rsid w:val="00433596"/>
    <w:rsid w:val="0043709F"/>
    <w:rsid w:val="0044175B"/>
    <w:rsid w:val="0044335E"/>
    <w:rsid w:val="004550AC"/>
    <w:rsid w:val="00457320"/>
    <w:rsid w:val="00461859"/>
    <w:rsid w:val="00477C9D"/>
    <w:rsid w:val="0048130F"/>
    <w:rsid w:val="004827D5"/>
    <w:rsid w:val="004902F3"/>
    <w:rsid w:val="00492A61"/>
    <w:rsid w:val="00497026"/>
    <w:rsid w:val="00497DFA"/>
    <w:rsid w:val="004B2EF4"/>
    <w:rsid w:val="004B525A"/>
    <w:rsid w:val="004B6583"/>
    <w:rsid w:val="004C5323"/>
    <w:rsid w:val="004C66E4"/>
    <w:rsid w:val="004D1FD6"/>
    <w:rsid w:val="004D6FD3"/>
    <w:rsid w:val="004E0380"/>
    <w:rsid w:val="004E119A"/>
    <w:rsid w:val="004E1888"/>
    <w:rsid w:val="004E5968"/>
    <w:rsid w:val="004E6031"/>
    <w:rsid w:val="004E70AA"/>
    <w:rsid w:val="004F14D5"/>
    <w:rsid w:val="004F3041"/>
    <w:rsid w:val="004F7527"/>
    <w:rsid w:val="00501E47"/>
    <w:rsid w:val="0050204E"/>
    <w:rsid w:val="00506898"/>
    <w:rsid w:val="005107B2"/>
    <w:rsid w:val="005127F2"/>
    <w:rsid w:val="00515048"/>
    <w:rsid w:val="00522F5D"/>
    <w:rsid w:val="00525E11"/>
    <w:rsid w:val="0053459B"/>
    <w:rsid w:val="00540236"/>
    <w:rsid w:val="00541362"/>
    <w:rsid w:val="005532F8"/>
    <w:rsid w:val="00557722"/>
    <w:rsid w:val="00557F6B"/>
    <w:rsid w:val="00564635"/>
    <w:rsid w:val="00564FE7"/>
    <w:rsid w:val="00565E3A"/>
    <w:rsid w:val="005679FB"/>
    <w:rsid w:val="00570758"/>
    <w:rsid w:val="0057264F"/>
    <w:rsid w:val="005727D0"/>
    <w:rsid w:val="00572B25"/>
    <w:rsid w:val="00573169"/>
    <w:rsid w:val="00573B70"/>
    <w:rsid w:val="005742E6"/>
    <w:rsid w:val="00584A84"/>
    <w:rsid w:val="00586AEC"/>
    <w:rsid w:val="005906BB"/>
    <w:rsid w:val="005923A4"/>
    <w:rsid w:val="00592DC5"/>
    <w:rsid w:val="005932A1"/>
    <w:rsid w:val="0059391A"/>
    <w:rsid w:val="0059466B"/>
    <w:rsid w:val="005946E0"/>
    <w:rsid w:val="0059560C"/>
    <w:rsid w:val="005A017D"/>
    <w:rsid w:val="005A0729"/>
    <w:rsid w:val="005A09F1"/>
    <w:rsid w:val="005A4711"/>
    <w:rsid w:val="005A6279"/>
    <w:rsid w:val="005B2E08"/>
    <w:rsid w:val="005B6266"/>
    <w:rsid w:val="005C3566"/>
    <w:rsid w:val="005C38FB"/>
    <w:rsid w:val="005D0562"/>
    <w:rsid w:val="005D282F"/>
    <w:rsid w:val="005D7362"/>
    <w:rsid w:val="005E7CCE"/>
    <w:rsid w:val="005F05D5"/>
    <w:rsid w:val="005F4757"/>
    <w:rsid w:val="005F4AEA"/>
    <w:rsid w:val="005F5A34"/>
    <w:rsid w:val="005F5BE6"/>
    <w:rsid w:val="006005B9"/>
    <w:rsid w:val="00607D70"/>
    <w:rsid w:val="006138FB"/>
    <w:rsid w:val="00616C31"/>
    <w:rsid w:val="00622BEA"/>
    <w:rsid w:val="00622F10"/>
    <w:rsid w:val="006235FD"/>
    <w:rsid w:val="00626CD1"/>
    <w:rsid w:val="006338DB"/>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3FC4"/>
    <w:rsid w:val="006B4F81"/>
    <w:rsid w:val="006C3EC5"/>
    <w:rsid w:val="006C5E73"/>
    <w:rsid w:val="006D3B30"/>
    <w:rsid w:val="006F0339"/>
    <w:rsid w:val="006F1BE9"/>
    <w:rsid w:val="006F3A3E"/>
    <w:rsid w:val="006F580D"/>
    <w:rsid w:val="0070174D"/>
    <w:rsid w:val="00702514"/>
    <w:rsid w:val="00704447"/>
    <w:rsid w:val="00712904"/>
    <w:rsid w:val="00721A23"/>
    <w:rsid w:val="00724915"/>
    <w:rsid w:val="00724E39"/>
    <w:rsid w:val="007327FB"/>
    <w:rsid w:val="00733CE1"/>
    <w:rsid w:val="007412F0"/>
    <w:rsid w:val="007422CF"/>
    <w:rsid w:val="007455C8"/>
    <w:rsid w:val="00747A73"/>
    <w:rsid w:val="00752181"/>
    <w:rsid w:val="00754E61"/>
    <w:rsid w:val="00761C0A"/>
    <w:rsid w:val="0076254A"/>
    <w:rsid w:val="0076640C"/>
    <w:rsid w:val="00774BEB"/>
    <w:rsid w:val="00780D2E"/>
    <w:rsid w:val="00780DE3"/>
    <w:rsid w:val="007817A8"/>
    <w:rsid w:val="00781921"/>
    <w:rsid w:val="007823D0"/>
    <w:rsid w:val="00783C7A"/>
    <w:rsid w:val="00787110"/>
    <w:rsid w:val="007879EC"/>
    <w:rsid w:val="00787BA4"/>
    <w:rsid w:val="0079017C"/>
    <w:rsid w:val="00792D4D"/>
    <w:rsid w:val="007A18EE"/>
    <w:rsid w:val="007A4CE6"/>
    <w:rsid w:val="007A51C4"/>
    <w:rsid w:val="007A54A3"/>
    <w:rsid w:val="007A5E6C"/>
    <w:rsid w:val="007B2381"/>
    <w:rsid w:val="007D2595"/>
    <w:rsid w:val="007D271B"/>
    <w:rsid w:val="007E4A6A"/>
    <w:rsid w:val="007E65E6"/>
    <w:rsid w:val="007E6A80"/>
    <w:rsid w:val="007E772D"/>
    <w:rsid w:val="007F4355"/>
    <w:rsid w:val="00800414"/>
    <w:rsid w:val="008108F1"/>
    <w:rsid w:val="00810C64"/>
    <w:rsid w:val="008127EE"/>
    <w:rsid w:val="00814412"/>
    <w:rsid w:val="008173DB"/>
    <w:rsid w:val="008206A7"/>
    <w:rsid w:val="00821B09"/>
    <w:rsid w:val="008238B5"/>
    <w:rsid w:val="0082602C"/>
    <w:rsid w:val="00826848"/>
    <w:rsid w:val="00832614"/>
    <w:rsid w:val="00835475"/>
    <w:rsid w:val="00835DE4"/>
    <w:rsid w:val="008369C0"/>
    <w:rsid w:val="00840B42"/>
    <w:rsid w:val="00843FC1"/>
    <w:rsid w:val="008455F4"/>
    <w:rsid w:val="008466C0"/>
    <w:rsid w:val="008608B2"/>
    <w:rsid w:val="00870D37"/>
    <w:rsid w:val="00871AB2"/>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2DA"/>
    <w:rsid w:val="008F4067"/>
    <w:rsid w:val="00902939"/>
    <w:rsid w:val="00906265"/>
    <w:rsid w:val="00910C9B"/>
    <w:rsid w:val="00910D28"/>
    <w:rsid w:val="00916116"/>
    <w:rsid w:val="0091715F"/>
    <w:rsid w:val="00917B1C"/>
    <w:rsid w:val="00927C98"/>
    <w:rsid w:val="009336B6"/>
    <w:rsid w:val="00933BD3"/>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77721"/>
    <w:rsid w:val="0098177F"/>
    <w:rsid w:val="00985B15"/>
    <w:rsid w:val="00991E4D"/>
    <w:rsid w:val="009B0CC6"/>
    <w:rsid w:val="009B21BC"/>
    <w:rsid w:val="009B36E8"/>
    <w:rsid w:val="009B5D8C"/>
    <w:rsid w:val="009C2904"/>
    <w:rsid w:val="009C3EFC"/>
    <w:rsid w:val="009D046D"/>
    <w:rsid w:val="009E56B8"/>
    <w:rsid w:val="009E7314"/>
    <w:rsid w:val="00A0600D"/>
    <w:rsid w:val="00A0718B"/>
    <w:rsid w:val="00A1287F"/>
    <w:rsid w:val="00A24D23"/>
    <w:rsid w:val="00A30F6B"/>
    <w:rsid w:val="00A320FF"/>
    <w:rsid w:val="00A35313"/>
    <w:rsid w:val="00A4049A"/>
    <w:rsid w:val="00A414C1"/>
    <w:rsid w:val="00A46421"/>
    <w:rsid w:val="00A506DC"/>
    <w:rsid w:val="00A51C42"/>
    <w:rsid w:val="00A52BB0"/>
    <w:rsid w:val="00A56496"/>
    <w:rsid w:val="00A604C9"/>
    <w:rsid w:val="00A61271"/>
    <w:rsid w:val="00A632F1"/>
    <w:rsid w:val="00A64672"/>
    <w:rsid w:val="00A667D5"/>
    <w:rsid w:val="00A70C5D"/>
    <w:rsid w:val="00A70F31"/>
    <w:rsid w:val="00A732B3"/>
    <w:rsid w:val="00A77B27"/>
    <w:rsid w:val="00A80D2E"/>
    <w:rsid w:val="00A8147F"/>
    <w:rsid w:val="00A81677"/>
    <w:rsid w:val="00A82417"/>
    <w:rsid w:val="00A971F3"/>
    <w:rsid w:val="00AA2D48"/>
    <w:rsid w:val="00AA75CC"/>
    <w:rsid w:val="00AB138C"/>
    <w:rsid w:val="00AB6F27"/>
    <w:rsid w:val="00AC10E9"/>
    <w:rsid w:val="00AC2B0E"/>
    <w:rsid w:val="00AC6139"/>
    <w:rsid w:val="00AD1AB6"/>
    <w:rsid w:val="00AD4C38"/>
    <w:rsid w:val="00AD65A5"/>
    <w:rsid w:val="00AE27C7"/>
    <w:rsid w:val="00AE3CC1"/>
    <w:rsid w:val="00AE4676"/>
    <w:rsid w:val="00AE538A"/>
    <w:rsid w:val="00AE69A2"/>
    <w:rsid w:val="00AF547A"/>
    <w:rsid w:val="00AF6134"/>
    <w:rsid w:val="00AF7847"/>
    <w:rsid w:val="00B020AC"/>
    <w:rsid w:val="00B05824"/>
    <w:rsid w:val="00B07098"/>
    <w:rsid w:val="00B07648"/>
    <w:rsid w:val="00B13E21"/>
    <w:rsid w:val="00B1522C"/>
    <w:rsid w:val="00B157A9"/>
    <w:rsid w:val="00B15EE0"/>
    <w:rsid w:val="00B16E3F"/>
    <w:rsid w:val="00B212B0"/>
    <w:rsid w:val="00B262D2"/>
    <w:rsid w:val="00B32821"/>
    <w:rsid w:val="00B32DC9"/>
    <w:rsid w:val="00B332CE"/>
    <w:rsid w:val="00B33BE4"/>
    <w:rsid w:val="00B425BC"/>
    <w:rsid w:val="00B43F43"/>
    <w:rsid w:val="00B45ACA"/>
    <w:rsid w:val="00B46AB2"/>
    <w:rsid w:val="00B50D32"/>
    <w:rsid w:val="00B5234B"/>
    <w:rsid w:val="00B7069F"/>
    <w:rsid w:val="00B71939"/>
    <w:rsid w:val="00B756DC"/>
    <w:rsid w:val="00B80953"/>
    <w:rsid w:val="00B84331"/>
    <w:rsid w:val="00B8467E"/>
    <w:rsid w:val="00B91167"/>
    <w:rsid w:val="00B92639"/>
    <w:rsid w:val="00B9490A"/>
    <w:rsid w:val="00B95918"/>
    <w:rsid w:val="00B96143"/>
    <w:rsid w:val="00B97C1B"/>
    <w:rsid w:val="00BA4C39"/>
    <w:rsid w:val="00BA5D53"/>
    <w:rsid w:val="00BB48BE"/>
    <w:rsid w:val="00BB7E68"/>
    <w:rsid w:val="00BC2812"/>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33D5A"/>
    <w:rsid w:val="00C42F37"/>
    <w:rsid w:val="00C54213"/>
    <w:rsid w:val="00C62C15"/>
    <w:rsid w:val="00C641D0"/>
    <w:rsid w:val="00C738B8"/>
    <w:rsid w:val="00C741E7"/>
    <w:rsid w:val="00C7485A"/>
    <w:rsid w:val="00C74BD3"/>
    <w:rsid w:val="00C868D3"/>
    <w:rsid w:val="00C872F9"/>
    <w:rsid w:val="00C9609B"/>
    <w:rsid w:val="00C971C3"/>
    <w:rsid w:val="00CA177A"/>
    <w:rsid w:val="00CA732D"/>
    <w:rsid w:val="00CB04A3"/>
    <w:rsid w:val="00CB0DF3"/>
    <w:rsid w:val="00CC1A26"/>
    <w:rsid w:val="00CC3906"/>
    <w:rsid w:val="00CC40B2"/>
    <w:rsid w:val="00CC44D6"/>
    <w:rsid w:val="00CD2A5A"/>
    <w:rsid w:val="00CD4117"/>
    <w:rsid w:val="00CD56FD"/>
    <w:rsid w:val="00CF040A"/>
    <w:rsid w:val="00CF50CB"/>
    <w:rsid w:val="00CF743B"/>
    <w:rsid w:val="00CF7C03"/>
    <w:rsid w:val="00CF7E97"/>
    <w:rsid w:val="00D00654"/>
    <w:rsid w:val="00D0289F"/>
    <w:rsid w:val="00D06C7F"/>
    <w:rsid w:val="00D1109B"/>
    <w:rsid w:val="00D13285"/>
    <w:rsid w:val="00D13D01"/>
    <w:rsid w:val="00D17960"/>
    <w:rsid w:val="00D17CA8"/>
    <w:rsid w:val="00D235F2"/>
    <w:rsid w:val="00D269B6"/>
    <w:rsid w:val="00D31714"/>
    <w:rsid w:val="00D352B8"/>
    <w:rsid w:val="00D375BE"/>
    <w:rsid w:val="00D401B7"/>
    <w:rsid w:val="00D51F80"/>
    <w:rsid w:val="00D57B1D"/>
    <w:rsid w:val="00D65141"/>
    <w:rsid w:val="00D72556"/>
    <w:rsid w:val="00D75F7C"/>
    <w:rsid w:val="00D77C67"/>
    <w:rsid w:val="00DA7849"/>
    <w:rsid w:val="00DB0E70"/>
    <w:rsid w:val="00DB2994"/>
    <w:rsid w:val="00DB6623"/>
    <w:rsid w:val="00DC035A"/>
    <w:rsid w:val="00DC03EF"/>
    <w:rsid w:val="00DC4598"/>
    <w:rsid w:val="00DC7ADC"/>
    <w:rsid w:val="00DD1029"/>
    <w:rsid w:val="00DD2C8B"/>
    <w:rsid w:val="00DD36D7"/>
    <w:rsid w:val="00DE28C4"/>
    <w:rsid w:val="00DE49A4"/>
    <w:rsid w:val="00DE7084"/>
    <w:rsid w:val="00DF0088"/>
    <w:rsid w:val="00DF0587"/>
    <w:rsid w:val="00DF293D"/>
    <w:rsid w:val="00DF3B03"/>
    <w:rsid w:val="00DF4288"/>
    <w:rsid w:val="00DF652D"/>
    <w:rsid w:val="00E043CF"/>
    <w:rsid w:val="00E1402F"/>
    <w:rsid w:val="00E14BA2"/>
    <w:rsid w:val="00E16028"/>
    <w:rsid w:val="00E160A0"/>
    <w:rsid w:val="00E222D2"/>
    <w:rsid w:val="00E23C05"/>
    <w:rsid w:val="00E24A9B"/>
    <w:rsid w:val="00E24FF4"/>
    <w:rsid w:val="00E27819"/>
    <w:rsid w:val="00E30FD8"/>
    <w:rsid w:val="00E35A26"/>
    <w:rsid w:val="00E36DD1"/>
    <w:rsid w:val="00E3735C"/>
    <w:rsid w:val="00E44E53"/>
    <w:rsid w:val="00E502D9"/>
    <w:rsid w:val="00E524E0"/>
    <w:rsid w:val="00E52750"/>
    <w:rsid w:val="00E5628B"/>
    <w:rsid w:val="00E56CCF"/>
    <w:rsid w:val="00E628C6"/>
    <w:rsid w:val="00E64D93"/>
    <w:rsid w:val="00E64EDD"/>
    <w:rsid w:val="00E671D0"/>
    <w:rsid w:val="00E711CF"/>
    <w:rsid w:val="00E7274D"/>
    <w:rsid w:val="00E744E7"/>
    <w:rsid w:val="00E765A1"/>
    <w:rsid w:val="00E82842"/>
    <w:rsid w:val="00E86254"/>
    <w:rsid w:val="00E875ED"/>
    <w:rsid w:val="00E919F7"/>
    <w:rsid w:val="00E91E7F"/>
    <w:rsid w:val="00EA2428"/>
    <w:rsid w:val="00EA3C6A"/>
    <w:rsid w:val="00EA5C25"/>
    <w:rsid w:val="00EB06E4"/>
    <w:rsid w:val="00EC0D6A"/>
    <w:rsid w:val="00EC157C"/>
    <w:rsid w:val="00EC2F4A"/>
    <w:rsid w:val="00EC669E"/>
    <w:rsid w:val="00EC7998"/>
    <w:rsid w:val="00ED373D"/>
    <w:rsid w:val="00ED681B"/>
    <w:rsid w:val="00EE2F2D"/>
    <w:rsid w:val="00EE6471"/>
    <w:rsid w:val="00EF0F96"/>
    <w:rsid w:val="00EF49FA"/>
    <w:rsid w:val="00F01C9F"/>
    <w:rsid w:val="00F023B4"/>
    <w:rsid w:val="00F050D1"/>
    <w:rsid w:val="00F05614"/>
    <w:rsid w:val="00F151EE"/>
    <w:rsid w:val="00F25F9E"/>
    <w:rsid w:val="00F326E4"/>
    <w:rsid w:val="00F34139"/>
    <w:rsid w:val="00F3513A"/>
    <w:rsid w:val="00F35A9B"/>
    <w:rsid w:val="00F35D0E"/>
    <w:rsid w:val="00F36B3C"/>
    <w:rsid w:val="00F43353"/>
    <w:rsid w:val="00F4467F"/>
    <w:rsid w:val="00F46313"/>
    <w:rsid w:val="00F46AA9"/>
    <w:rsid w:val="00F47EF9"/>
    <w:rsid w:val="00F51135"/>
    <w:rsid w:val="00F5376D"/>
    <w:rsid w:val="00F55252"/>
    <w:rsid w:val="00F6007A"/>
    <w:rsid w:val="00F66118"/>
    <w:rsid w:val="00F72BFF"/>
    <w:rsid w:val="00F72C63"/>
    <w:rsid w:val="00F737EA"/>
    <w:rsid w:val="00F842CB"/>
    <w:rsid w:val="00F87083"/>
    <w:rsid w:val="00F91F9D"/>
    <w:rsid w:val="00F96A76"/>
    <w:rsid w:val="00F97FBB"/>
    <w:rsid w:val="00FA289D"/>
    <w:rsid w:val="00FA2BBB"/>
    <w:rsid w:val="00FA7416"/>
    <w:rsid w:val="00FB328C"/>
    <w:rsid w:val="00FC5011"/>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62"/>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62"/>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451750461">
      <w:bodyDiv w:val="1"/>
      <w:marLeft w:val="0"/>
      <w:marRight w:val="0"/>
      <w:marTop w:val="0"/>
      <w:marBottom w:val="0"/>
      <w:divBdr>
        <w:top w:val="none" w:sz="0" w:space="0" w:color="auto"/>
        <w:left w:val="none" w:sz="0" w:space="0" w:color="auto"/>
        <w:bottom w:val="none" w:sz="0" w:space="0" w:color="auto"/>
        <w:right w:val="none" w:sz="0" w:space="0" w:color="auto"/>
      </w:divBdr>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borromeo.org/ccc/p2s2c1a3.htm" TargetMode="External"/><Relationship Id="rId18" Type="http://schemas.openxmlformats.org/officeDocument/2006/relationships/fontTable" Target="fontTable.xml"/><Relationship Id="rId3" Type="http://schemas.openxmlformats.org/officeDocument/2006/relationships/styles" Target="styles.xm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usccb.org/prayer-and-worship/the-mass/order-of-ma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erriam-webster.com/dictionary/liturgy" TargetMode="External"/><Relationship Id="rId5" Type="http://schemas.openxmlformats.org/officeDocument/2006/relationships/settings" Target="settings.xml"/><Relationship Id="rId15" Type="http://schemas.openxmlformats.org/officeDocument/2006/relationships/hyperlink" Target="https://www.scholastic.com/parents/family-life/social-emotional-learning/development-milestones/age-reason.html" TargetMode="External"/><Relationship Id="rId57" Type="http://schemas.microsoft.com/office/2011/relationships/commentsExtended" Target="commentsExtended.xml"/><Relationship Id="rId10" Type="http://schemas.openxmlformats.org/officeDocument/2006/relationships/hyperlink" Target="https://www.merriam-webster.com/dictionary/rite"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usccb.org/bible/john/2" TargetMode="External"/><Relationship Id="rId14" Type="http://schemas.openxmlformats.org/officeDocument/2006/relationships/comments" Target="comments.xml"/><Relationship Id="rId56"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42198"/>
    <w:rsid w:val="000800F0"/>
    <w:rsid w:val="0008413D"/>
    <w:rsid w:val="00195947"/>
    <w:rsid w:val="00202BC7"/>
    <w:rsid w:val="002311DE"/>
    <w:rsid w:val="002701B4"/>
    <w:rsid w:val="00275521"/>
    <w:rsid w:val="002A3692"/>
    <w:rsid w:val="002C376E"/>
    <w:rsid w:val="00322620"/>
    <w:rsid w:val="003E050C"/>
    <w:rsid w:val="00416BC1"/>
    <w:rsid w:val="004C538C"/>
    <w:rsid w:val="004D49B0"/>
    <w:rsid w:val="004E4DC5"/>
    <w:rsid w:val="0054474E"/>
    <w:rsid w:val="00596231"/>
    <w:rsid w:val="005D6D3B"/>
    <w:rsid w:val="00600CEB"/>
    <w:rsid w:val="00617CE0"/>
    <w:rsid w:val="00690CA7"/>
    <w:rsid w:val="006A7FE3"/>
    <w:rsid w:val="006D3096"/>
    <w:rsid w:val="006E2053"/>
    <w:rsid w:val="006E6993"/>
    <w:rsid w:val="0074067B"/>
    <w:rsid w:val="00770BC8"/>
    <w:rsid w:val="00773433"/>
    <w:rsid w:val="007D1365"/>
    <w:rsid w:val="008A0A59"/>
    <w:rsid w:val="008C4369"/>
    <w:rsid w:val="00902683"/>
    <w:rsid w:val="00954AD9"/>
    <w:rsid w:val="009F5323"/>
    <w:rsid w:val="00A23F89"/>
    <w:rsid w:val="00A3033B"/>
    <w:rsid w:val="00A35FB0"/>
    <w:rsid w:val="00A73B3D"/>
    <w:rsid w:val="00AC07E9"/>
    <w:rsid w:val="00AD0EED"/>
    <w:rsid w:val="00AD5E35"/>
    <w:rsid w:val="00AF1681"/>
    <w:rsid w:val="00B64905"/>
    <w:rsid w:val="00B67989"/>
    <w:rsid w:val="00B743E9"/>
    <w:rsid w:val="00BA43CD"/>
    <w:rsid w:val="00BB7C9E"/>
    <w:rsid w:val="00BE4C29"/>
    <w:rsid w:val="00C70D88"/>
    <w:rsid w:val="00CA0CF2"/>
    <w:rsid w:val="00CC5310"/>
    <w:rsid w:val="00CD3332"/>
    <w:rsid w:val="00D2196F"/>
    <w:rsid w:val="00D2731B"/>
    <w:rsid w:val="00D716F6"/>
    <w:rsid w:val="00D918C4"/>
    <w:rsid w:val="00DB3879"/>
    <w:rsid w:val="00E6514B"/>
    <w:rsid w:val="00E929BE"/>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F012F-BE8B-4162-80A9-2BD2E20D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31</Pages>
  <Words>10290</Words>
  <Characters>58655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10</cp:revision>
  <cp:lastPrinted>2023-02-14T02:04:00Z</cp:lastPrinted>
  <dcterms:created xsi:type="dcterms:W3CDTF">2024-03-01T16:31:00Z</dcterms:created>
  <dcterms:modified xsi:type="dcterms:W3CDTF">2024-03-01T18:10:00Z</dcterms:modified>
</cp:coreProperties>
</file>