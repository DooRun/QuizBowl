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2568BC" w14:textId="706B942C" w:rsidR="001764CD" w:rsidRPr="0044335E" w:rsidRDefault="00B32821" w:rsidP="00B32821">
      <w:pPr>
        <w:spacing w:after="0" w:line="240" w:lineRule="auto"/>
        <w:rPr>
          <w:rFonts w:ascii="Arial" w:hAnsi="Arial" w:cs="Arial"/>
          <w:b/>
          <w:sz w:val="24"/>
          <w:szCs w:val="24"/>
        </w:rPr>
      </w:pPr>
      <w:r>
        <w:rPr>
          <w:rFonts w:ascii="Arial" w:hAnsi="Arial" w:cs="Arial"/>
          <w:b/>
          <w:sz w:val="24"/>
          <w:szCs w:val="24"/>
        </w:rPr>
        <w:t xml:space="preserve">FINAL READER’S MEETING JUST PRIOR TO START </w:t>
      </w:r>
      <w:r w:rsidRPr="0044335E">
        <w:rPr>
          <w:rFonts w:ascii="Arial" w:hAnsi="Arial" w:cs="Arial"/>
          <w:sz w:val="24"/>
          <w:szCs w:val="24"/>
        </w:rPr>
        <w:t>(</w:t>
      </w:r>
      <w:r w:rsidR="001764CD" w:rsidRPr="0044335E">
        <w:rPr>
          <w:rFonts w:ascii="Arial" w:hAnsi="Arial" w:cs="Arial"/>
          <w:sz w:val="24"/>
          <w:szCs w:val="24"/>
        </w:rPr>
        <w:t>Ronda or Wade or both</w:t>
      </w:r>
      <w:r w:rsidRPr="0044335E">
        <w:rPr>
          <w:rFonts w:ascii="Arial" w:hAnsi="Arial" w:cs="Arial"/>
          <w:sz w:val="24"/>
          <w:szCs w:val="24"/>
        </w:rPr>
        <w:t>?)</w:t>
      </w:r>
    </w:p>
    <w:p w14:paraId="4111E0CA" w14:textId="77777777" w:rsidR="001764CD" w:rsidRPr="0044335E" w:rsidRDefault="001764CD" w:rsidP="00B32821">
      <w:pPr>
        <w:spacing w:after="0" w:line="240" w:lineRule="auto"/>
        <w:rPr>
          <w:rFonts w:ascii="Arial" w:hAnsi="Arial" w:cs="Arial"/>
          <w:b/>
          <w:sz w:val="24"/>
          <w:szCs w:val="24"/>
        </w:rPr>
      </w:pPr>
    </w:p>
    <w:p w14:paraId="4B54ED46" w14:textId="6A204688" w:rsidR="001764CD" w:rsidRPr="0044335E" w:rsidRDefault="00B32821" w:rsidP="00B32821">
      <w:pPr>
        <w:spacing w:after="0" w:line="240" w:lineRule="auto"/>
        <w:rPr>
          <w:rFonts w:ascii="Arial" w:hAnsi="Arial" w:cs="Arial"/>
          <w:b/>
          <w:sz w:val="24"/>
          <w:szCs w:val="24"/>
        </w:rPr>
      </w:pPr>
      <w:r>
        <w:rPr>
          <w:rFonts w:ascii="Arial" w:hAnsi="Arial" w:cs="Arial"/>
          <w:b/>
          <w:sz w:val="24"/>
          <w:szCs w:val="24"/>
        </w:rPr>
        <w:t>TEAMS CHECK IN AND GET ROOM ASSIGNMENTS</w:t>
      </w:r>
    </w:p>
    <w:p w14:paraId="122FB051" w14:textId="77777777" w:rsidR="001764CD" w:rsidRPr="0044335E" w:rsidRDefault="001764CD" w:rsidP="00B32821">
      <w:pPr>
        <w:spacing w:after="0" w:line="240" w:lineRule="auto"/>
        <w:rPr>
          <w:rFonts w:ascii="Arial" w:hAnsi="Arial" w:cs="Arial"/>
          <w:b/>
          <w:sz w:val="24"/>
          <w:szCs w:val="24"/>
        </w:rPr>
      </w:pPr>
    </w:p>
    <w:p w14:paraId="51FE5203" w14:textId="733EB4A2" w:rsidR="001764CD" w:rsidRPr="00B32821" w:rsidRDefault="001764CD" w:rsidP="00B32821">
      <w:pPr>
        <w:spacing w:after="0" w:line="240" w:lineRule="auto"/>
        <w:rPr>
          <w:rFonts w:ascii="Arial" w:hAnsi="Arial" w:cs="Arial"/>
          <w:b/>
          <w:sz w:val="24"/>
          <w:szCs w:val="24"/>
          <w:u w:val="single"/>
        </w:rPr>
      </w:pPr>
      <w:r w:rsidRPr="0044335E">
        <w:rPr>
          <w:rFonts w:ascii="Arial" w:hAnsi="Arial" w:cs="Arial"/>
          <w:b/>
          <w:sz w:val="24"/>
          <w:szCs w:val="24"/>
        </w:rPr>
        <w:t xml:space="preserve">SOCIAL HALL INTRODUCTION </w:t>
      </w:r>
      <w:r w:rsidRPr="0044335E">
        <w:rPr>
          <w:rFonts w:ascii="Arial" w:hAnsi="Arial" w:cs="Arial"/>
          <w:sz w:val="24"/>
          <w:szCs w:val="24"/>
        </w:rPr>
        <w:t>(given by Kelly)</w:t>
      </w:r>
      <w:r w:rsidRPr="00B32821">
        <w:rPr>
          <w:rFonts w:ascii="Arial" w:hAnsi="Arial" w:cs="Arial"/>
          <w:b/>
          <w:sz w:val="24"/>
          <w:szCs w:val="24"/>
          <w:u w:val="single"/>
        </w:rPr>
        <w:br/>
      </w:r>
    </w:p>
    <w:p w14:paraId="2CE5E105" w14:textId="47A493E7" w:rsidR="00497DFA" w:rsidRPr="006707BE" w:rsidRDefault="00497DFA" w:rsidP="00F25F9E">
      <w:pPr>
        <w:pStyle w:val="ListParagraph"/>
        <w:numPr>
          <w:ilvl w:val="0"/>
          <w:numId w:val="4"/>
        </w:numPr>
        <w:spacing w:after="0" w:line="240" w:lineRule="auto"/>
        <w:ind w:left="360"/>
        <w:rPr>
          <w:rFonts w:ascii="Arial" w:hAnsi="Arial" w:cs="Arial"/>
          <w:sz w:val="24"/>
          <w:szCs w:val="24"/>
        </w:rPr>
      </w:pPr>
      <w:r w:rsidRPr="006707BE">
        <w:rPr>
          <w:rFonts w:ascii="Arial" w:hAnsi="Arial" w:cs="Arial"/>
          <w:sz w:val="24"/>
          <w:szCs w:val="24"/>
        </w:rPr>
        <w:t>Welcome to St. Thomas More Parish’s 2023 Catholic Quiz Bowl.</w:t>
      </w:r>
    </w:p>
    <w:p w14:paraId="462E6D54" w14:textId="0FCAD1DF" w:rsidR="00497DFA" w:rsidRPr="0044335E" w:rsidRDefault="00787BA4" w:rsidP="0044335E">
      <w:pPr>
        <w:pStyle w:val="ListParagraph"/>
        <w:numPr>
          <w:ilvl w:val="0"/>
          <w:numId w:val="4"/>
        </w:numPr>
        <w:spacing w:after="0" w:line="240" w:lineRule="auto"/>
        <w:ind w:left="360"/>
        <w:rPr>
          <w:rFonts w:ascii="Arial" w:hAnsi="Arial" w:cs="Arial"/>
          <w:sz w:val="24"/>
          <w:szCs w:val="24"/>
        </w:rPr>
      </w:pPr>
      <w:r w:rsidRPr="006707BE">
        <w:rPr>
          <w:rFonts w:ascii="Arial" w:hAnsi="Arial" w:cs="Arial"/>
          <w:sz w:val="24"/>
          <w:szCs w:val="24"/>
        </w:rPr>
        <w:t>[do an opening prayer—</w:t>
      </w:r>
      <w:r w:rsidR="002610D2" w:rsidRPr="006707BE">
        <w:rPr>
          <w:rFonts w:ascii="Arial" w:hAnsi="Arial" w:cs="Arial"/>
          <w:sz w:val="24"/>
          <w:szCs w:val="24"/>
        </w:rPr>
        <w:t>(</w:t>
      </w:r>
      <w:r w:rsidR="001764CD">
        <w:rPr>
          <w:rFonts w:ascii="Arial" w:hAnsi="Arial" w:cs="Arial"/>
          <w:sz w:val="24"/>
          <w:szCs w:val="24"/>
        </w:rPr>
        <w:t xml:space="preserve">I </w:t>
      </w:r>
      <w:r w:rsidR="002610D2" w:rsidRPr="006707BE">
        <w:rPr>
          <w:rFonts w:ascii="Arial" w:hAnsi="Arial" w:cs="Arial"/>
          <w:sz w:val="24"/>
          <w:szCs w:val="24"/>
        </w:rPr>
        <w:t>need to write this yet)</w:t>
      </w:r>
      <w:r w:rsidRPr="006707BE">
        <w:rPr>
          <w:rFonts w:ascii="Arial" w:hAnsi="Arial" w:cs="Arial"/>
          <w:sz w:val="24"/>
          <w:szCs w:val="24"/>
        </w:rPr>
        <w:t>]</w:t>
      </w:r>
    </w:p>
    <w:p w14:paraId="7E2517E3" w14:textId="77777777" w:rsidR="00234578" w:rsidRPr="006707BE" w:rsidRDefault="00CF7E97" w:rsidP="00F25F9E">
      <w:pPr>
        <w:pStyle w:val="ListParagraph"/>
        <w:numPr>
          <w:ilvl w:val="0"/>
          <w:numId w:val="3"/>
        </w:numPr>
        <w:spacing w:after="0" w:line="240" w:lineRule="auto"/>
        <w:ind w:left="360"/>
        <w:rPr>
          <w:rFonts w:ascii="Arial" w:hAnsi="Arial" w:cs="Arial"/>
          <w:sz w:val="24"/>
          <w:szCs w:val="24"/>
        </w:rPr>
      </w:pPr>
      <w:r w:rsidRPr="006707BE">
        <w:rPr>
          <w:rFonts w:ascii="Arial" w:hAnsi="Arial" w:cs="Arial"/>
          <w:sz w:val="24"/>
          <w:szCs w:val="24"/>
        </w:rPr>
        <w:t xml:space="preserve">The quiz bowl questions and answers come mostly from two sources.  </w:t>
      </w:r>
    </w:p>
    <w:p w14:paraId="701260A3" w14:textId="77777777" w:rsidR="00234578" w:rsidRPr="006707BE" w:rsidRDefault="00A4049A" w:rsidP="00F25F9E">
      <w:pPr>
        <w:pStyle w:val="ListParagraph"/>
        <w:numPr>
          <w:ilvl w:val="1"/>
          <w:numId w:val="3"/>
        </w:numPr>
        <w:spacing w:after="0" w:line="240" w:lineRule="auto"/>
        <w:ind w:left="720"/>
        <w:rPr>
          <w:rFonts w:ascii="Arial" w:hAnsi="Arial" w:cs="Arial"/>
          <w:sz w:val="24"/>
          <w:szCs w:val="24"/>
        </w:rPr>
      </w:pPr>
      <w:r w:rsidRPr="006707BE">
        <w:rPr>
          <w:rFonts w:ascii="Arial" w:hAnsi="Arial" w:cs="Arial"/>
          <w:sz w:val="24"/>
          <w:szCs w:val="24"/>
        </w:rPr>
        <w:t>One source is t</w:t>
      </w:r>
      <w:r w:rsidR="00CF7E97" w:rsidRPr="006707BE">
        <w:rPr>
          <w:rFonts w:ascii="Arial" w:hAnsi="Arial" w:cs="Arial"/>
          <w:sz w:val="24"/>
          <w:szCs w:val="24"/>
        </w:rPr>
        <w:t>he Cat</w:t>
      </w:r>
      <w:r w:rsidR="00234578" w:rsidRPr="006707BE">
        <w:rPr>
          <w:rFonts w:ascii="Arial" w:hAnsi="Arial" w:cs="Arial"/>
          <w:sz w:val="24"/>
          <w:szCs w:val="24"/>
        </w:rPr>
        <w:t>e</w:t>
      </w:r>
      <w:r w:rsidR="00CF7E97" w:rsidRPr="006707BE">
        <w:rPr>
          <w:rFonts w:ascii="Arial" w:hAnsi="Arial" w:cs="Arial"/>
          <w:sz w:val="24"/>
          <w:szCs w:val="24"/>
        </w:rPr>
        <w:t xml:space="preserve">chism of the Catholic </w:t>
      </w:r>
      <w:r w:rsidRPr="006707BE">
        <w:rPr>
          <w:rFonts w:ascii="Arial" w:hAnsi="Arial" w:cs="Arial"/>
          <w:sz w:val="24"/>
          <w:szCs w:val="24"/>
        </w:rPr>
        <w:t xml:space="preserve">which </w:t>
      </w:r>
      <w:r w:rsidR="003E2999" w:rsidRPr="006707BE">
        <w:rPr>
          <w:rFonts w:ascii="Arial" w:hAnsi="Arial" w:cs="Arial"/>
          <w:sz w:val="24"/>
          <w:szCs w:val="24"/>
        </w:rPr>
        <w:t>summari</w:t>
      </w:r>
      <w:r w:rsidR="00234578" w:rsidRPr="006707BE">
        <w:rPr>
          <w:rFonts w:ascii="Arial" w:hAnsi="Arial" w:cs="Arial"/>
          <w:sz w:val="24"/>
          <w:szCs w:val="24"/>
        </w:rPr>
        <w:t>z</w:t>
      </w:r>
      <w:r w:rsidR="003E2999" w:rsidRPr="006707BE">
        <w:rPr>
          <w:rFonts w:ascii="Arial" w:hAnsi="Arial" w:cs="Arial"/>
          <w:sz w:val="24"/>
          <w:szCs w:val="24"/>
        </w:rPr>
        <w:t>es Catholic faith and morals</w:t>
      </w:r>
      <w:r w:rsidR="00234578" w:rsidRPr="006707BE">
        <w:rPr>
          <w:rFonts w:ascii="Arial" w:hAnsi="Arial" w:cs="Arial"/>
          <w:sz w:val="24"/>
          <w:szCs w:val="24"/>
        </w:rPr>
        <w:t xml:space="preserve"> and is an excellent source that explains what Catholics believe and why.</w:t>
      </w:r>
    </w:p>
    <w:p w14:paraId="0C12531D" w14:textId="72E22064" w:rsidR="00A4049A" w:rsidRPr="006707BE" w:rsidRDefault="00A4049A" w:rsidP="00F25F9E">
      <w:pPr>
        <w:pStyle w:val="ListParagraph"/>
        <w:numPr>
          <w:ilvl w:val="1"/>
          <w:numId w:val="3"/>
        </w:numPr>
        <w:spacing w:after="0" w:line="240" w:lineRule="auto"/>
        <w:ind w:left="720"/>
        <w:rPr>
          <w:rFonts w:ascii="Arial" w:hAnsi="Arial" w:cs="Arial"/>
          <w:sz w:val="24"/>
          <w:szCs w:val="24"/>
        </w:rPr>
      </w:pPr>
      <w:r w:rsidRPr="006707BE">
        <w:rPr>
          <w:rFonts w:ascii="Arial" w:hAnsi="Arial" w:cs="Arial"/>
          <w:sz w:val="24"/>
          <w:szCs w:val="24"/>
        </w:rPr>
        <w:t>The other source is Sacred Scripture (the Holy Bible).</w:t>
      </w:r>
    </w:p>
    <w:p w14:paraId="360B49CA" w14:textId="77777777" w:rsidR="003E2999" w:rsidRPr="006707BE" w:rsidRDefault="003E2999" w:rsidP="00F25F9E">
      <w:pPr>
        <w:pStyle w:val="ListParagraph"/>
        <w:numPr>
          <w:ilvl w:val="0"/>
          <w:numId w:val="3"/>
        </w:numPr>
        <w:spacing w:after="0" w:line="240" w:lineRule="auto"/>
        <w:ind w:left="360"/>
        <w:rPr>
          <w:rFonts w:ascii="Arial" w:hAnsi="Arial" w:cs="Arial"/>
          <w:sz w:val="24"/>
          <w:szCs w:val="24"/>
        </w:rPr>
      </w:pPr>
      <w:r w:rsidRPr="006707BE">
        <w:rPr>
          <w:rFonts w:ascii="Arial" w:hAnsi="Arial" w:cs="Arial"/>
          <w:sz w:val="24"/>
          <w:szCs w:val="24"/>
        </w:rPr>
        <w:t xml:space="preserve">The </w:t>
      </w:r>
      <w:r w:rsidR="00CF7E97" w:rsidRPr="006707BE">
        <w:rPr>
          <w:rFonts w:ascii="Arial" w:hAnsi="Arial" w:cs="Arial"/>
          <w:sz w:val="24"/>
          <w:szCs w:val="24"/>
        </w:rPr>
        <w:t xml:space="preserve">Bible </w:t>
      </w:r>
      <w:r w:rsidRPr="006707BE">
        <w:rPr>
          <w:rFonts w:ascii="Arial" w:hAnsi="Arial" w:cs="Arial"/>
          <w:sz w:val="24"/>
          <w:szCs w:val="24"/>
        </w:rPr>
        <w:t>tells the epic and true story</w:t>
      </w:r>
      <w:r w:rsidR="00A4049A" w:rsidRPr="006707BE">
        <w:rPr>
          <w:rFonts w:ascii="Arial" w:hAnsi="Arial" w:cs="Arial"/>
          <w:sz w:val="24"/>
          <w:szCs w:val="24"/>
        </w:rPr>
        <w:t>…</w:t>
      </w:r>
    </w:p>
    <w:p w14:paraId="6A1AA472" w14:textId="77777777" w:rsidR="003E2999" w:rsidRPr="006707BE" w:rsidRDefault="003E2999" w:rsidP="00F25F9E">
      <w:pPr>
        <w:pStyle w:val="ListParagraph"/>
        <w:numPr>
          <w:ilvl w:val="1"/>
          <w:numId w:val="3"/>
        </w:numPr>
        <w:spacing w:after="0" w:line="240" w:lineRule="auto"/>
        <w:ind w:left="720"/>
        <w:rPr>
          <w:rFonts w:ascii="Arial" w:hAnsi="Arial" w:cs="Arial"/>
          <w:sz w:val="24"/>
          <w:szCs w:val="24"/>
        </w:rPr>
      </w:pPr>
      <w:proofErr w:type="gramStart"/>
      <w:r w:rsidRPr="006707BE">
        <w:rPr>
          <w:rFonts w:ascii="Arial" w:hAnsi="Arial" w:cs="Arial"/>
          <w:sz w:val="24"/>
          <w:szCs w:val="24"/>
        </w:rPr>
        <w:t>a</w:t>
      </w:r>
      <w:proofErr w:type="gramEnd"/>
      <w:r w:rsidRPr="006707BE">
        <w:rPr>
          <w:rFonts w:ascii="Arial" w:hAnsi="Arial" w:cs="Arial"/>
          <w:sz w:val="24"/>
          <w:szCs w:val="24"/>
        </w:rPr>
        <w:t xml:space="preserve"> story about God.</w:t>
      </w:r>
    </w:p>
    <w:p w14:paraId="1B238FFE" w14:textId="77777777" w:rsidR="003E2999" w:rsidRPr="006707BE" w:rsidRDefault="003E2999" w:rsidP="00F25F9E">
      <w:pPr>
        <w:pStyle w:val="ListParagraph"/>
        <w:numPr>
          <w:ilvl w:val="1"/>
          <w:numId w:val="3"/>
        </w:numPr>
        <w:spacing w:after="0" w:line="240" w:lineRule="auto"/>
        <w:ind w:left="720"/>
        <w:rPr>
          <w:rFonts w:ascii="Arial" w:hAnsi="Arial" w:cs="Arial"/>
          <w:sz w:val="24"/>
          <w:szCs w:val="24"/>
        </w:rPr>
      </w:pPr>
      <w:proofErr w:type="gramStart"/>
      <w:r w:rsidRPr="006707BE">
        <w:rPr>
          <w:rFonts w:ascii="Arial" w:hAnsi="Arial" w:cs="Arial"/>
          <w:sz w:val="24"/>
          <w:szCs w:val="24"/>
        </w:rPr>
        <w:t>a</w:t>
      </w:r>
      <w:proofErr w:type="gramEnd"/>
      <w:r w:rsidRPr="006707BE">
        <w:rPr>
          <w:rFonts w:ascii="Arial" w:hAnsi="Arial" w:cs="Arial"/>
          <w:sz w:val="24"/>
          <w:szCs w:val="24"/>
        </w:rPr>
        <w:t xml:space="preserve"> story </w:t>
      </w:r>
      <w:r w:rsidR="00A4049A" w:rsidRPr="006707BE">
        <w:rPr>
          <w:rFonts w:ascii="Arial" w:hAnsi="Arial" w:cs="Arial"/>
          <w:sz w:val="24"/>
          <w:szCs w:val="24"/>
        </w:rPr>
        <w:t>about m</w:t>
      </w:r>
      <w:r w:rsidRPr="006707BE">
        <w:rPr>
          <w:rFonts w:ascii="Arial" w:hAnsi="Arial" w:cs="Arial"/>
          <w:sz w:val="24"/>
          <w:szCs w:val="24"/>
        </w:rPr>
        <w:t>an</w:t>
      </w:r>
      <w:r w:rsidR="00A4049A" w:rsidRPr="006707BE">
        <w:rPr>
          <w:rFonts w:ascii="Arial" w:hAnsi="Arial" w:cs="Arial"/>
          <w:sz w:val="24"/>
          <w:szCs w:val="24"/>
        </w:rPr>
        <w:t>kind</w:t>
      </w:r>
      <w:r w:rsidRPr="006707BE">
        <w:rPr>
          <w:rFonts w:ascii="Arial" w:hAnsi="Arial" w:cs="Arial"/>
          <w:sz w:val="24"/>
          <w:szCs w:val="24"/>
        </w:rPr>
        <w:t>.</w:t>
      </w:r>
    </w:p>
    <w:p w14:paraId="3E57D04D" w14:textId="77777777" w:rsidR="003E2999" w:rsidRPr="006707BE" w:rsidRDefault="003E2999" w:rsidP="00F25F9E">
      <w:pPr>
        <w:pStyle w:val="ListParagraph"/>
        <w:numPr>
          <w:ilvl w:val="1"/>
          <w:numId w:val="3"/>
        </w:numPr>
        <w:spacing w:after="0" w:line="240" w:lineRule="auto"/>
        <w:ind w:left="720"/>
        <w:rPr>
          <w:rFonts w:ascii="Arial" w:hAnsi="Arial" w:cs="Arial"/>
          <w:sz w:val="24"/>
          <w:szCs w:val="24"/>
        </w:rPr>
      </w:pPr>
      <w:proofErr w:type="gramStart"/>
      <w:r w:rsidRPr="006707BE">
        <w:rPr>
          <w:rFonts w:ascii="Arial" w:hAnsi="Arial" w:cs="Arial"/>
          <w:sz w:val="24"/>
          <w:szCs w:val="24"/>
        </w:rPr>
        <w:t>a</w:t>
      </w:r>
      <w:proofErr w:type="gramEnd"/>
      <w:r w:rsidRPr="006707BE">
        <w:rPr>
          <w:rFonts w:ascii="Arial" w:hAnsi="Arial" w:cs="Arial"/>
          <w:sz w:val="24"/>
          <w:szCs w:val="24"/>
        </w:rPr>
        <w:t xml:space="preserve"> story about how much God has always and will forever love </w:t>
      </w:r>
      <w:r w:rsidR="00A4049A" w:rsidRPr="006707BE">
        <w:rPr>
          <w:rFonts w:ascii="Arial" w:hAnsi="Arial" w:cs="Arial"/>
          <w:sz w:val="24"/>
          <w:szCs w:val="24"/>
        </w:rPr>
        <w:t>us</w:t>
      </w:r>
      <w:r w:rsidRPr="006707BE">
        <w:rPr>
          <w:rFonts w:ascii="Arial" w:hAnsi="Arial" w:cs="Arial"/>
          <w:sz w:val="24"/>
          <w:szCs w:val="24"/>
        </w:rPr>
        <w:t>.</w:t>
      </w:r>
    </w:p>
    <w:p w14:paraId="49DEE952" w14:textId="77777777" w:rsidR="003E2999" w:rsidRPr="006707BE" w:rsidRDefault="00A4049A" w:rsidP="00F25F9E">
      <w:pPr>
        <w:pStyle w:val="ListParagraph"/>
        <w:numPr>
          <w:ilvl w:val="1"/>
          <w:numId w:val="3"/>
        </w:numPr>
        <w:spacing w:after="0" w:line="240" w:lineRule="auto"/>
        <w:ind w:left="720"/>
        <w:rPr>
          <w:rFonts w:ascii="Arial" w:hAnsi="Arial" w:cs="Arial"/>
          <w:sz w:val="24"/>
          <w:szCs w:val="24"/>
        </w:rPr>
      </w:pPr>
      <w:proofErr w:type="gramStart"/>
      <w:r w:rsidRPr="006707BE">
        <w:rPr>
          <w:rFonts w:ascii="Arial" w:hAnsi="Arial" w:cs="Arial"/>
          <w:sz w:val="24"/>
          <w:szCs w:val="24"/>
        </w:rPr>
        <w:t>a</w:t>
      </w:r>
      <w:proofErr w:type="gramEnd"/>
      <w:r w:rsidRPr="006707BE">
        <w:rPr>
          <w:rFonts w:ascii="Arial" w:hAnsi="Arial" w:cs="Arial"/>
          <w:sz w:val="24"/>
          <w:szCs w:val="24"/>
        </w:rPr>
        <w:t xml:space="preserve"> story about how we</w:t>
      </w:r>
      <w:r w:rsidR="003E2999" w:rsidRPr="006707BE">
        <w:rPr>
          <w:rFonts w:ascii="Arial" w:hAnsi="Arial" w:cs="Arial"/>
          <w:sz w:val="24"/>
          <w:szCs w:val="24"/>
        </w:rPr>
        <w:t xml:space="preserve"> went from </w:t>
      </w:r>
      <w:r w:rsidR="00234578" w:rsidRPr="006707BE">
        <w:rPr>
          <w:rFonts w:ascii="Arial" w:hAnsi="Arial" w:cs="Arial"/>
          <w:sz w:val="24"/>
          <w:szCs w:val="24"/>
        </w:rPr>
        <w:t xml:space="preserve">Godly </w:t>
      </w:r>
      <w:r w:rsidRPr="006707BE">
        <w:rPr>
          <w:rFonts w:ascii="Arial" w:hAnsi="Arial" w:cs="Arial"/>
          <w:sz w:val="24"/>
          <w:szCs w:val="24"/>
        </w:rPr>
        <w:t xml:space="preserve">riches to rags and then back to </w:t>
      </w:r>
      <w:r w:rsidR="003E2999" w:rsidRPr="006707BE">
        <w:rPr>
          <w:rFonts w:ascii="Arial" w:hAnsi="Arial" w:cs="Arial"/>
          <w:sz w:val="24"/>
          <w:szCs w:val="24"/>
        </w:rPr>
        <w:t>riches again.</w:t>
      </w:r>
    </w:p>
    <w:p w14:paraId="07A9D658" w14:textId="77777777" w:rsidR="00A4049A" w:rsidRPr="006707BE" w:rsidRDefault="00B7069F" w:rsidP="00F25F9E">
      <w:pPr>
        <w:pStyle w:val="ListParagraph"/>
        <w:numPr>
          <w:ilvl w:val="1"/>
          <w:numId w:val="3"/>
        </w:numPr>
        <w:spacing w:after="0" w:line="240" w:lineRule="auto"/>
        <w:ind w:left="720"/>
        <w:rPr>
          <w:rFonts w:ascii="Arial" w:hAnsi="Arial" w:cs="Arial"/>
          <w:sz w:val="24"/>
          <w:szCs w:val="24"/>
        </w:rPr>
      </w:pPr>
      <w:proofErr w:type="gramStart"/>
      <w:r w:rsidRPr="006707BE">
        <w:rPr>
          <w:rFonts w:ascii="Arial" w:hAnsi="Arial" w:cs="Arial"/>
          <w:sz w:val="24"/>
          <w:szCs w:val="24"/>
        </w:rPr>
        <w:t>a</w:t>
      </w:r>
      <w:proofErr w:type="gramEnd"/>
      <w:r w:rsidRPr="006707BE">
        <w:rPr>
          <w:rFonts w:ascii="Arial" w:hAnsi="Arial" w:cs="Arial"/>
          <w:sz w:val="24"/>
          <w:szCs w:val="24"/>
        </w:rPr>
        <w:t xml:space="preserve"> </w:t>
      </w:r>
      <w:r w:rsidR="003E2999" w:rsidRPr="006707BE">
        <w:rPr>
          <w:rFonts w:ascii="Arial" w:hAnsi="Arial" w:cs="Arial"/>
          <w:sz w:val="24"/>
          <w:szCs w:val="24"/>
        </w:rPr>
        <w:t>story about how man was ungrateful</w:t>
      </w:r>
      <w:r w:rsidR="00234578" w:rsidRPr="006707BE">
        <w:rPr>
          <w:rFonts w:ascii="Arial" w:hAnsi="Arial" w:cs="Arial"/>
          <w:sz w:val="24"/>
          <w:szCs w:val="24"/>
        </w:rPr>
        <w:t xml:space="preserve"> to God and </w:t>
      </w:r>
      <w:r w:rsidRPr="006707BE">
        <w:rPr>
          <w:rFonts w:ascii="Arial" w:hAnsi="Arial" w:cs="Arial"/>
          <w:sz w:val="24"/>
          <w:szCs w:val="24"/>
        </w:rPr>
        <w:t xml:space="preserve">did not trust in </w:t>
      </w:r>
      <w:r w:rsidR="003E2999" w:rsidRPr="006707BE">
        <w:rPr>
          <w:rFonts w:ascii="Arial" w:hAnsi="Arial" w:cs="Arial"/>
          <w:sz w:val="24"/>
          <w:szCs w:val="24"/>
        </w:rPr>
        <w:t>God’s love</w:t>
      </w:r>
      <w:r w:rsidR="00A4049A" w:rsidRPr="006707BE">
        <w:rPr>
          <w:rFonts w:ascii="Arial" w:hAnsi="Arial" w:cs="Arial"/>
          <w:sz w:val="24"/>
          <w:szCs w:val="24"/>
        </w:rPr>
        <w:t>.</w:t>
      </w:r>
    </w:p>
    <w:p w14:paraId="1990A27F" w14:textId="77777777" w:rsidR="00916116" w:rsidRPr="006707BE" w:rsidRDefault="00A4049A" w:rsidP="00F25F9E">
      <w:pPr>
        <w:pStyle w:val="ListParagraph"/>
        <w:numPr>
          <w:ilvl w:val="1"/>
          <w:numId w:val="3"/>
        </w:numPr>
        <w:spacing w:after="0" w:line="240" w:lineRule="auto"/>
        <w:ind w:left="720"/>
        <w:rPr>
          <w:rFonts w:ascii="Arial" w:hAnsi="Arial" w:cs="Arial"/>
          <w:sz w:val="24"/>
          <w:szCs w:val="24"/>
        </w:rPr>
      </w:pPr>
      <w:proofErr w:type="gramStart"/>
      <w:r w:rsidRPr="006707BE">
        <w:rPr>
          <w:rFonts w:ascii="Arial" w:hAnsi="Arial" w:cs="Arial"/>
          <w:sz w:val="24"/>
          <w:szCs w:val="24"/>
        </w:rPr>
        <w:t>a</w:t>
      </w:r>
      <w:proofErr w:type="gramEnd"/>
      <w:r w:rsidRPr="006707BE">
        <w:rPr>
          <w:rFonts w:ascii="Arial" w:hAnsi="Arial" w:cs="Arial"/>
          <w:sz w:val="24"/>
          <w:szCs w:val="24"/>
        </w:rPr>
        <w:t xml:space="preserve"> story about how we, through our fault, fell into</w:t>
      </w:r>
      <w:r w:rsidR="00916116" w:rsidRPr="006707BE">
        <w:rPr>
          <w:rFonts w:ascii="Arial" w:hAnsi="Arial" w:cs="Arial"/>
          <w:sz w:val="24"/>
          <w:szCs w:val="24"/>
        </w:rPr>
        <w:t xml:space="preserve"> sin, pain, suffering, ignorance, and death. </w:t>
      </w:r>
    </w:p>
    <w:p w14:paraId="5CB6A246" w14:textId="77777777" w:rsidR="00A4049A" w:rsidRPr="006707BE" w:rsidRDefault="00A4049A" w:rsidP="00F25F9E">
      <w:pPr>
        <w:pStyle w:val="ListParagraph"/>
        <w:numPr>
          <w:ilvl w:val="1"/>
          <w:numId w:val="3"/>
        </w:numPr>
        <w:spacing w:after="0" w:line="240" w:lineRule="auto"/>
        <w:ind w:left="720"/>
        <w:rPr>
          <w:rFonts w:ascii="Arial" w:hAnsi="Arial" w:cs="Arial"/>
          <w:sz w:val="24"/>
          <w:szCs w:val="24"/>
        </w:rPr>
      </w:pPr>
      <w:proofErr w:type="gramStart"/>
      <w:r w:rsidRPr="006707BE">
        <w:rPr>
          <w:rFonts w:ascii="Arial" w:hAnsi="Arial" w:cs="Arial"/>
          <w:sz w:val="24"/>
          <w:szCs w:val="24"/>
        </w:rPr>
        <w:t>it</w:t>
      </w:r>
      <w:proofErr w:type="gramEnd"/>
      <w:r w:rsidRPr="006707BE">
        <w:rPr>
          <w:rFonts w:ascii="Arial" w:hAnsi="Arial" w:cs="Arial"/>
          <w:sz w:val="24"/>
          <w:szCs w:val="24"/>
        </w:rPr>
        <w:t xml:space="preserve"> would be a tragic story were it not for a hero and that hero is God the Son, </w:t>
      </w:r>
      <w:r w:rsidR="00B7069F" w:rsidRPr="006707BE">
        <w:rPr>
          <w:rFonts w:ascii="Arial" w:hAnsi="Arial" w:cs="Arial"/>
          <w:sz w:val="24"/>
          <w:szCs w:val="24"/>
        </w:rPr>
        <w:t>Jesus Christ</w:t>
      </w:r>
      <w:r w:rsidRPr="006707BE">
        <w:rPr>
          <w:rFonts w:ascii="Arial" w:hAnsi="Arial" w:cs="Arial"/>
          <w:sz w:val="24"/>
          <w:szCs w:val="24"/>
        </w:rPr>
        <w:t xml:space="preserve"> Who…</w:t>
      </w:r>
    </w:p>
    <w:p w14:paraId="657C43D9" w14:textId="77777777" w:rsidR="00646875" w:rsidRPr="006707BE" w:rsidRDefault="00646875" w:rsidP="00F25F9E">
      <w:pPr>
        <w:pStyle w:val="ListParagraph"/>
        <w:numPr>
          <w:ilvl w:val="2"/>
          <w:numId w:val="3"/>
        </w:numPr>
        <w:spacing w:after="0" w:line="240" w:lineRule="auto"/>
        <w:ind w:left="1080"/>
        <w:rPr>
          <w:rFonts w:ascii="Arial" w:hAnsi="Arial" w:cs="Arial"/>
          <w:sz w:val="24"/>
          <w:szCs w:val="24"/>
        </w:rPr>
      </w:pPr>
      <w:r w:rsidRPr="006707BE">
        <w:rPr>
          <w:rFonts w:ascii="Arial" w:hAnsi="Arial" w:cs="Arial"/>
          <w:sz w:val="24"/>
          <w:szCs w:val="24"/>
        </w:rPr>
        <w:t xml:space="preserve">…came </w:t>
      </w:r>
      <w:r w:rsidR="00B7069F" w:rsidRPr="006707BE">
        <w:rPr>
          <w:rFonts w:ascii="Arial" w:hAnsi="Arial" w:cs="Arial"/>
          <w:sz w:val="24"/>
          <w:szCs w:val="24"/>
        </w:rPr>
        <w:t>down from heaven to enter into our suffering</w:t>
      </w:r>
    </w:p>
    <w:p w14:paraId="6B43D5AA" w14:textId="77777777" w:rsidR="00646875" w:rsidRPr="006707BE" w:rsidRDefault="00646875" w:rsidP="00F25F9E">
      <w:pPr>
        <w:pStyle w:val="ListParagraph"/>
        <w:numPr>
          <w:ilvl w:val="2"/>
          <w:numId w:val="3"/>
        </w:numPr>
        <w:spacing w:after="0" w:line="240" w:lineRule="auto"/>
        <w:ind w:left="1080"/>
        <w:rPr>
          <w:rFonts w:ascii="Arial" w:hAnsi="Arial" w:cs="Arial"/>
          <w:sz w:val="24"/>
          <w:szCs w:val="24"/>
        </w:rPr>
      </w:pPr>
      <w:r w:rsidRPr="006707BE">
        <w:rPr>
          <w:rFonts w:ascii="Arial" w:hAnsi="Arial" w:cs="Arial"/>
          <w:sz w:val="24"/>
          <w:szCs w:val="24"/>
        </w:rPr>
        <w:t>…taught us how to be happy not only in heaven forever but here now on Earth,</w:t>
      </w:r>
    </w:p>
    <w:p w14:paraId="2468C1F0" w14:textId="77777777" w:rsidR="00B7069F" w:rsidRPr="006707BE" w:rsidRDefault="00646875" w:rsidP="00F25F9E">
      <w:pPr>
        <w:pStyle w:val="ListParagraph"/>
        <w:numPr>
          <w:ilvl w:val="2"/>
          <w:numId w:val="3"/>
        </w:numPr>
        <w:spacing w:after="0" w:line="240" w:lineRule="auto"/>
        <w:ind w:left="1080"/>
        <w:rPr>
          <w:rFonts w:ascii="Arial" w:hAnsi="Arial" w:cs="Arial"/>
          <w:sz w:val="24"/>
          <w:szCs w:val="24"/>
        </w:rPr>
      </w:pPr>
      <w:r w:rsidRPr="006707BE">
        <w:rPr>
          <w:rFonts w:ascii="Arial" w:hAnsi="Arial" w:cs="Arial"/>
          <w:sz w:val="24"/>
          <w:szCs w:val="24"/>
        </w:rPr>
        <w:t xml:space="preserve">…died to </w:t>
      </w:r>
      <w:r w:rsidR="00497DFA" w:rsidRPr="006707BE">
        <w:rPr>
          <w:rFonts w:ascii="Arial" w:hAnsi="Arial" w:cs="Arial"/>
          <w:sz w:val="24"/>
          <w:szCs w:val="24"/>
        </w:rPr>
        <w:t>rescue us</w:t>
      </w:r>
      <w:r w:rsidRPr="006707BE">
        <w:rPr>
          <w:rFonts w:ascii="Arial" w:hAnsi="Arial" w:cs="Arial"/>
          <w:sz w:val="24"/>
          <w:szCs w:val="24"/>
        </w:rPr>
        <w:t xml:space="preserve"> from the slavery of sin, and</w:t>
      </w:r>
    </w:p>
    <w:p w14:paraId="61E4CC4F" w14:textId="77777777" w:rsidR="00646875" w:rsidRPr="006707BE" w:rsidRDefault="00646875" w:rsidP="00F25F9E">
      <w:pPr>
        <w:pStyle w:val="ListParagraph"/>
        <w:numPr>
          <w:ilvl w:val="2"/>
          <w:numId w:val="3"/>
        </w:numPr>
        <w:spacing w:after="0" w:line="240" w:lineRule="auto"/>
        <w:ind w:left="1080"/>
        <w:rPr>
          <w:rFonts w:ascii="Arial" w:hAnsi="Arial" w:cs="Arial"/>
          <w:sz w:val="24"/>
          <w:szCs w:val="24"/>
        </w:rPr>
      </w:pPr>
      <w:r w:rsidRPr="006707BE">
        <w:rPr>
          <w:rFonts w:ascii="Arial" w:hAnsi="Arial" w:cs="Arial"/>
          <w:sz w:val="24"/>
          <w:szCs w:val="24"/>
        </w:rPr>
        <w:t>…rose from the dead conquering both sin and death.</w:t>
      </w:r>
    </w:p>
    <w:p w14:paraId="217ECE6A" w14:textId="77777777" w:rsidR="00646875" w:rsidRPr="006707BE" w:rsidRDefault="00646875" w:rsidP="00F25F9E">
      <w:pPr>
        <w:pStyle w:val="ListParagraph"/>
        <w:numPr>
          <w:ilvl w:val="1"/>
          <w:numId w:val="3"/>
        </w:numPr>
        <w:spacing w:after="0" w:line="240" w:lineRule="auto"/>
        <w:ind w:left="720"/>
        <w:rPr>
          <w:rFonts w:ascii="Arial" w:hAnsi="Arial" w:cs="Arial"/>
          <w:sz w:val="24"/>
          <w:szCs w:val="24"/>
        </w:rPr>
      </w:pPr>
      <w:r w:rsidRPr="006707BE">
        <w:rPr>
          <w:rFonts w:ascii="Arial" w:hAnsi="Arial" w:cs="Arial"/>
          <w:sz w:val="24"/>
          <w:szCs w:val="24"/>
        </w:rPr>
        <w:t>In summary, the Bible is a</w:t>
      </w:r>
      <w:r w:rsidR="002610D2" w:rsidRPr="006707BE">
        <w:rPr>
          <w:rFonts w:ascii="Arial" w:hAnsi="Arial" w:cs="Arial"/>
          <w:sz w:val="24"/>
          <w:szCs w:val="24"/>
        </w:rPr>
        <w:t>n</w:t>
      </w:r>
      <w:r w:rsidRPr="006707BE">
        <w:rPr>
          <w:rFonts w:ascii="Arial" w:hAnsi="Arial" w:cs="Arial"/>
          <w:sz w:val="24"/>
          <w:szCs w:val="24"/>
        </w:rPr>
        <w:t xml:space="preserve"> epic and true story about…</w:t>
      </w:r>
    </w:p>
    <w:p w14:paraId="18C17893" w14:textId="77777777" w:rsidR="00646875" w:rsidRPr="006707BE" w:rsidRDefault="00646875" w:rsidP="00F25F9E">
      <w:pPr>
        <w:pStyle w:val="ListParagraph"/>
        <w:numPr>
          <w:ilvl w:val="2"/>
          <w:numId w:val="3"/>
        </w:numPr>
        <w:spacing w:after="0" w:line="240" w:lineRule="auto"/>
        <w:ind w:left="1080"/>
        <w:rPr>
          <w:rFonts w:ascii="Arial" w:hAnsi="Arial" w:cs="Arial"/>
          <w:sz w:val="24"/>
          <w:szCs w:val="24"/>
        </w:rPr>
      </w:pPr>
      <w:r w:rsidRPr="006707BE">
        <w:rPr>
          <w:rFonts w:ascii="Arial" w:hAnsi="Arial" w:cs="Arial"/>
          <w:sz w:val="24"/>
          <w:szCs w:val="24"/>
        </w:rPr>
        <w:t xml:space="preserve">Who God is, </w:t>
      </w:r>
    </w:p>
    <w:p w14:paraId="513B5E7E" w14:textId="77777777" w:rsidR="00646875" w:rsidRPr="006707BE" w:rsidRDefault="00646875" w:rsidP="00F25F9E">
      <w:pPr>
        <w:pStyle w:val="ListParagraph"/>
        <w:numPr>
          <w:ilvl w:val="2"/>
          <w:numId w:val="3"/>
        </w:numPr>
        <w:spacing w:after="0" w:line="240" w:lineRule="auto"/>
        <w:ind w:left="1080"/>
        <w:rPr>
          <w:rFonts w:ascii="Arial" w:hAnsi="Arial" w:cs="Arial"/>
          <w:sz w:val="24"/>
          <w:szCs w:val="24"/>
        </w:rPr>
      </w:pPr>
      <w:r w:rsidRPr="006707BE">
        <w:rPr>
          <w:rFonts w:ascii="Arial" w:hAnsi="Arial" w:cs="Arial"/>
          <w:sz w:val="24"/>
          <w:szCs w:val="24"/>
        </w:rPr>
        <w:t xml:space="preserve">who we are, </w:t>
      </w:r>
    </w:p>
    <w:p w14:paraId="6DA4DF5D" w14:textId="77777777" w:rsidR="00646875" w:rsidRPr="006707BE" w:rsidRDefault="00646875" w:rsidP="00F25F9E">
      <w:pPr>
        <w:pStyle w:val="ListParagraph"/>
        <w:numPr>
          <w:ilvl w:val="2"/>
          <w:numId w:val="3"/>
        </w:numPr>
        <w:spacing w:after="0" w:line="240" w:lineRule="auto"/>
        <w:ind w:left="1080"/>
        <w:rPr>
          <w:rFonts w:ascii="Arial" w:hAnsi="Arial" w:cs="Arial"/>
          <w:sz w:val="24"/>
          <w:szCs w:val="24"/>
        </w:rPr>
      </w:pPr>
      <w:r w:rsidRPr="006707BE">
        <w:rPr>
          <w:rFonts w:ascii="Arial" w:hAnsi="Arial" w:cs="Arial"/>
          <w:sz w:val="24"/>
          <w:szCs w:val="24"/>
        </w:rPr>
        <w:t xml:space="preserve">what God has done for us, </w:t>
      </w:r>
    </w:p>
    <w:p w14:paraId="6919D996" w14:textId="354F5750" w:rsidR="00497DFA" w:rsidRPr="006707BE" w:rsidRDefault="00646875" w:rsidP="00F25F9E">
      <w:pPr>
        <w:pStyle w:val="ListParagraph"/>
        <w:numPr>
          <w:ilvl w:val="2"/>
          <w:numId w:val="3"/>
        </w:numPr>
        <w:spacing w:after="0" w:line="240" w:lineRule="auto"/>
        <w:ind w:left="1080"/>
        <w:rPr>
          <w:rFonts w:ascii="Arial" w:hAnsi="Arial" w:cs="Arial"/>
          <w:sz w:val="24"/>
          <w:szCs w:val="24"/>
        </w:rPr>
      </w:pPr>
      <w:proofErr w:type="gramStart"/>
      <w:r w:rsidRPr="006707BE">
        <w:rPr>
          <w:rFonts w:ascii="Arial" w:hAnsi="Arial" w:cs="Arial"/>
          <w:sz w:val="24"/>
          <w:szCs w:val="24"/>
        </w:rPr>
        <w:t>and</w:t>
      </w:r>
      <w:proofErr w:type="gramEnd"/>
      <w:r w:rsidRPr="006707BE">
        <w:rPr>
          <w:rFonts w:ascii="Arial" w:hAnsi="Arial" w:cs="Arial"/>
          <w:sz w:val="24"/>
          <w:szCs w:val="24"/>
        </w:rPr>
        <w:t xml:space="preserve"> where we are headed depending on how we love God and each other.</w:t>
      </w:r>
      <w:r w:rsidR="00B32821">
        <w:rPr>
          <w:rFonts w:ascii="Arial" w:hAnsi="Arial" w:cs="Arial"/>
          <w:sz w:val="24"/>
          <w:szCs w:val="24"/>
        </w:rPr>
        <w:br/>
      </w:r>
    </w:p>
    <w:p w14:paraId="488A2D6B" w14:textId="02C332F6" w:rsidR="001764CD" w:rsidRPr="0044335E" w:rsidRDefault="001764CD" w:rsidP="0044335E">
      <w:pPr>
        <w:spacing w:after="0" w:line="240" w:lineRule="auto"/>
        <w:rPr>
          <w:rFonts w:ascii="Arial" w:hAnsi="Arial" w:cs="Arial"/>
          <w:sz w:val="24"/>
          <w:szCs w:val="24"/>
        </w:rPr>
      </w:pPr>
      <w:r w:rsidRPr="0044335E">
        <w:rPr>
          <w:rFonts w:ascii="Arial" w:hAnsi="Arial" w:cs="Arial"/>
          <w:b/>
          <w:sz w:val="24"/>
          <w:szCs w:val="24"/>
        </w:rPr>
        <w:t>LOGISTICS</w:t>
      </w:r>
      <w:r w:rsidR="00943FFB" w:rsidRPr="0044335E">
        <w:rPr>
          <w:rFonts w:ascii="Arial" w:hAnsi="Arial" w:cs="Arial"/>
          <w:b/>
          <w:sz w:val="24"/>
          <w:szCs w:val="24"/>
        </w:rPr>
        <w:t>/RULES</w:t>
      </w:r>
      <w:r w:rsidRPr="0044335E">
        <w:rPr>
          <w:rFonts w:ascii="Arial" w:hAnsi="Arial" w:cs="Arial"/>
          <w:b/>
          <w:sz w:val="24"/>
          <w:szCs w:val="24"/>
        </w:rPr>
        <w:t>:</w:t>
      </w:r>
      <w:r w:rsidRPr="0044335E">
        <w:rPr>
          <w:rFonts w:ascii="Arial" w:hAnsi="Arial" w:cs="Arial"/>
          <w:sz w:val="24"/>
          <w:szCs w:val="24"/>
        </w:rPr>
        <w:t xml:space="preserve"> </w:t>
      </w:r>
      <w:r w:rsidR="00943FFB" w:rsidRPr="0044335E">
        <w:rPr>
          <w:rFonts w:ascii="Arial" w:hAnsi="Arial" w:cs="Arial"/>
          <w:sz w:val="24"/>
          <w:szCs w:val="24"/>
        </w:rPr>
        <w:t xml:space="preserve"> </w:t>
      </w:r>
      <w:r w:rsidR="00943FFB" w:rsidRPr="0044335E">
        <w:rPr>
          <w:rFonts w:ascii="Arial" w:hAnsi="Arial" w:cs="Arial"/>
          <w:i/>
          <w:sz w:val="24"/>
          <w:szCs w:val="24"/>
        </w:rPr>
        <w:t xml:space="preserve">[The logistics section below needs to be cleaned up and beefed up.  Rules </w:t>
      </w:r>
      <w:proofErr w:type="gramStart"/>
      <w:r w:rsidR="00943FFB" w:rsidRPr="0044335E">
        <w:rPr>
          <w:rFonts w:ascii="Arial" w:hAnsi="Arial" w:cs="Arial"/>
          <w:i/>
          <w:sz w:val="24"/>
          <w:szCs w:val="24"/>
        </w:rPr>
        <w:t>can</w:t>
      </w:r>
      <w:proofErr w:type="gramEnd"/>
      <w:r w:rsidR="00943FFB" w:rsidRPr="0044335E">
        <w:rPr>
          <w:rFonts w:ascii="Arial" w:hAnsi="Arial" w:cs="Arial"/>
          <w:i/>
          <w:sz w:val="24"/>
          <w:szCs w:val="24"/>
        </w:rPr>
        <w:t xml:space="preserve"> be sent out in advance and more briefly reviewed.  I need to consult with Ronda how this is presented at other quiz bowls and word accordingly.  I might even have Ronda present this section]</w:t>
      </w:r>
    </w:p>
    <w:p w14:paraId="77FD418D" w14:textId="17734E83" w:rsidR="001764CD" w:rsidRPr="0044335E" w:rsidRDefault="001764CD" w:rsidP="0044335E">
      <w:pPr>
        <w:pStyle w:val="ListParagraph"/>
        <w:numPr>
          <w:ilvl w:val="0"/>
          <w:numId w:val="7"/>
        </w:numPr>
        <w:spacing w:after="0" w:line="240" w:lineRule="auto"/>
        <w:ind w:left="360"/>
        <w:rPr>
          <w:rFonts w:ascii="Arial" w:hAnsi="Arial" w:cs="Arial"/>
          <w:sz w:val="24"/>
          <w:szCs w:val="24"/>
        </w:rPr>
      </w:pPr>
      <w:r w:rsidRPr="0044335E">
        <w:rPr>
          <w:rFonts w:ascii="Arial" w:hAnsi="Arial" w:cs="Arial"/>
          <w:sz w:val="24"/>
          <w:szCs w:val="24"/>
        </w:rPr>
        <w:t>There will be four rounds with 24 questions per round.</w:t>
      </w:r>
    </w:p>
    <w:p w14:paraId="20A44B63" w14:textId="01E44936" w:rsidR="00943FFB" w:rsidRPr="0044335E" w:rsidRDefault="00943FFB" w:rsidP="0044335E">
      <w:pPr>
        <w:pStyle w:val="ListParagraph"/>
        <w:numPr>
          <w:ilvl w:val="0"/>
          <w:numId w:val="7"/>
        </w:numPr>
        <w:spacing w:after="0" w:line="240" w:lineRule="auto"/>
        <w:ind w:left="360"/>
        <w:rPr>
          <w:rFonts w:ascii="Arial" w:hAnsi="Arial" w:cs="Arial"/>
          <w:sz w:val="24"/>
          <w:szCs w:val="24"/>
        </w:rPr>
      </w:pPr>
      <w:r w:rsidRPr="0044335E">
        <w:rPr>
          <w:rFonts w:ascii="Arial" w:hAnsi="Arial" w:cs="Arial"/>
          <w:sz w:val="24"/>
          <w:szCs w:val="24"/>
        </w:rPr>
        <w:t>A point will be awarded for each question correct.  Winning a round awards 5 bonus points.</w:t>
      </w:r>
    </w:p>
    <w:p w14:paraId="6EF3BBAA" w14:textId="29D4737A" w:rsidR="001764CD" w:rsidRPr="0044335E" w:rsidRDefault="001764CD" w:rsidP="0044335E">
      <w:pPr>
        <w:pStyle w:val="ListParagraph"/>
        <w:numPr>
          <w:ilvl w:val="0"/>
          <w:numId w:val="7"/>
        </w:numPr>
        <w:spacing w:after="0" w:line="240" w:lineRule="auto"/>
        <w:ind w:left="360"/>
        <w:rPr>
          <w:rFonts w:ascii="Arial" w:hAnsi="Arial" w:cs="Arial"/>
          <w:sz w:val="24"/>
          <w:szCs w:val="24"/>
        </w:rPr>
      </w:pPr>
      <w:r w:rsidRPr="0044335E">
        <w:rPr>
          <w:rFonts w:ascii="Arial" w:hAnsi="Arial" w:cs="Arial"/>
          <w:sz w:val="24"/>
          <w:szCs w:val="24"/>
        </w:rPr>
        <w:t>After each round, meet back in social hall.  You can check on current scores if desired.</w:t>
      </w:r>
    </w:p>
    <w:p w14:paraId="78FD55E0" w14:textId="7B32B243" w:rsidR="001764CD" w:rsidRPr="0044335E" w:rsidRDefault="001764CD" w:rsidP="0044335E">
      <w:pPr>
        <w:pStyle w:val="ListParagraph"/>
        <w:numPr>
          <w:ilvl w:val="0"/>
          <w:numId w:val="7"/>
        </w:numPr>
        <w:spacing w:after="0" w:line="240" w:lineRule="auto"/>
        <w:ind w:left="360"/>
        <w:rPr>
          <w:rFonts w:ascii="Arial" w:hAnsi="Arial" w:cs="Arial"/>
          <w:sz w:val="24"/>
          <w:szCs w:val="24"/>
        </w:rPr>
      </w:pPr>
      <w:r w:rsidRPr="0044335E">
        <w:rPr>
          <w:rFonts w:ascii="Arial" w:hAnsi="Arial" w:cs="Arial"/>
          <w:sz w:val="24"/>
          <w:szCs w:val="24"/>
        </w:rPr>
        <w:t>Only after each room is done with the round, will we start the next round.</w:t>
      </w:r>
    </w:p>
    <w:p w14:paraId="62EDBD75" w14:textId="3519DAF8" w:rsidR="001764CD" w:rsidRPr="0044335E" w:rsidRDefault="001764CD" w:rsidP="0044335E">
      <w:pPr>
        <w:pStyle w:val="ListParagraph"/>
        <w:numPr>
          <w:ilvl w:val="0"/>
          <w:numId w:val="7"/>
        </w:numPr>
        <w:spacing w:after="0" w:line="240" w:lineRule="auto"/>
        <w:ind w:left="360"/>
        <w:rPr>
          <w:rFonts w:ascii="Arial" w:hAnsi="Arial" w:cs="Arial"/>
          <w:sz w:val="24"/>
          <w:szCs w:val="24"/>
        </w:rPr>
      </w:pPr>
      <w:r w:rsidRPr="0044335E">
        <w:rPr>
          <w:rFonts w:ascii="Arial" w:hAnsi="Arial" w:cs="Arial"/>
          <w:sz w:val="24"/>
          <w:szCs w:val="24"/>
        </w:rPr>
        <w:t>The top three scoring teams will be awarded medals.</w:t>
      </w:r>
    </w:p>
    <w:p w14:paraId="4F637204" w14:textId="339A4FDC" w:rsidR="001764CD" w:rsidRPr="0044335E" w:rsidRDefault="001764CD" w:rsidP="0044335E">
      <w:pPr>
        <w:pStyle w:val="ListParagraph"/>
        <w:numPr>
          <w:ilvl w:val="0"/>
          <w:numId w:val="7"/>
        </w:numPr>
        <w:spacing w:after="0" w:line="240" w:lineRule="auto"/>
        <w:ind w:left="360"/>
        <w:rPr>
          <w:rFonts w:ascii="Arial" w:hAnsi="Arial" w:cs="Arial"/>
          <w:sz w:val="24"/>
          <w:szCs w:val="24"/>
        </w:rPr>
      </w:pPr>
      <w:r w:rsidRPr="0044335E">
        <w:rPr>
          <w:rFonts w:ascii="Arial" w:hAnsi="Arial" w:cs="Arial"/>
          <w:sz w:val="24"/>
          <w:szCs w:val="24"/>
        </w:rPr>
        <w:t xml:space="preserve">If after 4 rounds, there are any ties between the three </w:t>
      </w:r>
      <w:proofErr w:type="gramStart"/>
      <w:r w:rsidRPr="0044335E">
        <w:rPr>
          <w:rFonts w:ascii="Arial" w:hAnsi="Arial" w:cs="Arial"/>
          <w:sz w:val="24"/>
          <w:szCs w:val="24"/>
        </w:rPr>
        <w:t>teams, that</w:t>
      </w:r>
      <w:proofErr w:type="gramEnd"/>
      <w:r w:rsidRPr="0044335E">
        <w:rPr>
          <w:rFonts w:ascii="Arial" w:hAnsi="Arial" w:cs="Arial"/>
          <w:sz w:val="24"/>
          <w:szCs w:val="24"/>
        </w:rPr>
        <w:t xml:space="preserve"> will be resolved with tie breaking rounds.</w:t>
      </w:r>
    </w:p>
    <w:p w14:paraId="3468CD57" w14:textId="43875A43" w:rsidR="001764CD" w:rsidRPr="0044335E" w:rsidRDefault="001764CD" w:rsidP="0044335E">
      <w:pPr>
        <w:pStyle w:val="ListParagraph"/>
        <w:numPr>
          <w:ilvl w:val="0"/>
          <w:numId w:val="7"/>
        </w:numPr>
        <w:spacing w:after="0" w:line="240" w:lineRule="auto"/>
        <w:ind w:left="360"/>
        <w:rPr>
          <w:rFonts w:ascii="Arial" w:hAnsi="Arial" w:cs="Arial"/>
          <w:sz w:val="24"/>
          <w:szCs w:val="24"/>
        </w:rPr>
      </w:pPr>
      <w:r w:rsidRPr="0044335E">
        <w:rPr>
          <w:rFonts w:ascii="Arial" w:hAnsi="Arial" w:cs="Arial"/>
          <w:sz w:val="24"/>
          <w:szCs w:val="24"/>
        </w:rPr>
        <w:t>Medals will be given to 1</w:t>
      </w:r>
      <w:r w:rsidRPr="0044335E">
        <w:rPr>
          <w:rFonts w:ascii="Arial" w:hAnsi="Arial" w:cs="Arial"/>
          <w:sz w:val="24"/>
          <w:szCs w:val="24"/>
          <w:vertAlign w:val="superscript"/>
        </w:rPr>
        <w:t>st</w:t>
      </w:r>
      <w:r w:rsidRPr="0044335E">
        <w:rPr>
          <w:rFonts w:ascii="Arial" w:hAnsi="Arial" w:cs="Arial"/>
          <w:sz w:val="24"/>
          <w:szCs w:val="24"/>
        </w:rPr>
        <w:t>, 2</w:t>
      </w:r>
      <w:r w:rsidRPr="0044335E">
        <w:rPr>
          <w:rFonts w:ascii="Arial" w:hAnsi="Arial" w:cs="Arial"/>
          <w:sz w:val="24"/>
          <w:szCs w:val="24"/>
          <w:vertAlign w:val="superscript"/>
        </w:rPr>
        <w:t>nd</w:t>
      </w:r>
      <w:r w:rsidRPr="0044335E">
        <w:rPr>
          <w:rFonts w:ascii="Arial" w:hAnsi="Arial" w:cs="Arial"/>
          <w:sz w:val="24"/>
          <w:szCs w:val="24"/>
        </w:rPr>
        <w:t>, and 3</w:t>
      </w:r>
      <w:r w:rsidRPr="0044335E">
        <w:rPr>
          <w:rFonts w:ascii="Arial" w:hAnsi="Arial" w:cs="Arial"/>
          <w:sz w:val="24"/>
          <w:szCs w:val="24"/>
          <w:vertAlign w:val="superscript"/>
        </w:rPr>
        <w:t>rd</w:t>
      </w:r>
      <w:r w:rsidRPr="0044335E">
        <w:rPr>
          <w:rFonts w:ascii="Arial" w:hAnsi="Arial" w:cs="Arial"/>
          <w:sz w:val="24"/>
          <w:szCs w:val="24"/>
        </w:rPr>
        <w:t xml:space="preserve"> place finishing teams.</w:t>
      </w:r>
    </w:p>
    <w:p w14:paraId="054D7059" w14:textId="680187FF" w:rsidR="00B32821" w:rsidRPr="0044335E" w:rsidRDefault="001764CD" w:rsidP="0044335E">
      <w:pPr>
        <w:pStyle w:val="ListParagraph"/>
        <w:numPr>
          <w:ilvl w:val="0"/>
          <w:numId w:val="7"/>
        </w:numPr>
        <w:spacing w:after="0" w:line="240" w:lineRule="auto"/>
        <w:ind w:left="360"/>
        <w:rPr>
          <w:rFonts w:ascii="Arial" w:hAnsi="Arial" w:cs="Arial"/>
          <w:sz w:val="24"/>
          <w:szCs w:val="24"/>
        </w:rPr>
      </w:pPr>
      <w:r w:rsidRPr="0044335E">
        <w:rPr>
          <w:rFonts w:ascii="Arial" w:hAnsi="Arial" w:cs="Arial"/>
          <w:sz w:val="24"/>
          <w:szCs w:val="24"/>
        </w:rPr>
        <w:t>T</w:t>
      </w:r>
      <w:r w:rsidR="00943FFB" w:rsidRPr="0044335E">
        <w:rPr>
          <w:rFonts w:ascii="Arial" w:hAnsi="Arial" w:cs="Arial"/>
          <w:sz w:val="24"/>
          <w:szCs w:val="24"/>
        </w:rPr>
        <w:t xml:space="preserve">he question readers in the rooms will determine if a given answer is complete. </w:t>
      </w:r>
    </w:p>
    <w:p w14:paraId="2E6A4829" w14:textId="19C6657D" w:rsidR="00787BA4" w:rsidRPr="006707BE" w:rsidRDefault="00943FFB" w:rsidP="0044335E">
      <w:pPr>
        <w:pStyle w:val="ListParagraph"/>
        <w:numPr>
          <w:ilvl w:val="0"/>
          <w:numId w:val="7"/>
        </w:numPr>
        <w:spacing w:after="0" w:line="240" w:lineRule="auto"/>
        <w:ind w:left="360"/>
        <w:rPr>
          <w:b/>
        </w:rPr>
      </w:pPr>
      <w:r w:rsidRPr="0044335E">
        <w:rPr>
          <w:rFonts w:ascii="Arial" w:hAnsi="Arial" w:cs="Arial"/>
          <w:sz w:val="24"/>
          <w:szCs w:val="24"/>
        </w:rPr>
        <w:t>You may challenge any of those decisions on the score sheet and bring it to the social hall for a ruling.</w:t>
      </w:r>
      <w:r w:rsidR="00787BA4" w:rsidRPr="006707BE">
        <w:rPr>
          <w:b/>
        </w:rPr>
        <w:br w:type="page"/>
      </w:r>
    </w:p>
    <w:p w14:paraId="3E5F1BF2" w14:textId="77777777" w:rsidR="00AF547A" w:rsidRPr="006707BE" w:rsidRDefault="00835DE4">
      <w:pPr>
        <w:spacing w:after="0" w:line="240" w:lineRule="auto"/>
        <w:rPr>
          <w:rFonts w:ascii="Arial" w:hAnsi="Arial" w:cs="Arial"/>
          <w:b/>
          <w:sz w:val="24"/>
          <w:szCs w:val="24"/>
        </w:rPr>
      </w:pPr>
      <w:r w:rsidRPr="006707BE">
        <w:rPr>
          <w:rFonts w:ascii="Arial" w:hAnsi="Arial" w:cs="Arial"/>
          <w:b/>
          <w:sz w:val="24"/>
          <w:szCs w:val="24"/>
        </w:rPr>
        <w:lastRenderedPageBreak/>
        <w:t xml:space="preserve">++++++   </w:t>
      </w:r>
      <w:r w:rsidR="00A506DC" w:rsidRPr="006707BE">
        <w:rPr>
          <w:rFonts w:ascii="Arial" w:hAnsi="Arial" w:cs="Arial"/>
          <w:b/>
          <w:sz w:val="24"/>
          <w:szCs w:val="24"/>
        </w:rPr>
        <w:t xml:space="preserve">Round </w:t>
      </w:r>
      <w:r w:rsidRPr="006707BE">
        <w:rPr>
          <w:rFonts w:ascii="Arial" w:hAnsi="Arial" w:cs="Arial"/>
          <w:b/>
          <w:sz w:val="24"/>
          <w:szCs w:val="24"/>
        </w:rPr>
        <w:t xml:space="preserve">1 </w:t>
      </w:r>
      <w:r w:rsidR="00B92639" w:rsidRPr="006707BE">
        <w:rPr>
          <w:rFonts w:ascii="Arial" w:hAnsi="Arial" w:cs="Arial"/>
          <w:b/>
          <w:sz w:val="24"/>
          <w:szCs w:val="24"/>
        </w:rPr>
        <w:t xml:space="preserve">  </w:t>
      </w:r>
      <w:r w:rsidRPr="006707BE">
        <w:rPr>
          <w:rFonts w:ascii="Arial" w:hAnsi="Arial" w:cs="Arial"/>
          <w:b/>
          <w:sz w:val="24"/>
          <w:szCs w:val="24"/>
        </w:rPr>
        <w:t>+++++</w:t>
      </w:r>
    </w:p>
    <w:p w14:paraId="61BFDE97" w14:textId="77777777" w:rsidR="004902F3" w:rsidRPr="006707BE" w:rsidRDefault="004902F3">
      <w:pPr>
        <w:spacing w:after="0" w:line="240" w:lineRule="auto"/>
        <w:rPr>
          <w:rFonts w:ascii="Arial" w:hAnsi="Arial" w:cs="Arial"/>
          <w:b/>
          <w:sz w:val="24"/>
          <w:szCs w:val="24"/>
        </w:rPr>
      </w:pPr>
    </w:p>
    <w:p w14:paraId="18CB323B" w14:textId="260AE4B4" w:rsidR="00030BB7"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030BB7" w:rsidRPr="00B32821">
        <w:rPr>
          <w:rFonts w:ascii="Arial" w:hAnsi="Arial" w:cs="Arial"/>
          <w:color w:val="A6A6A6" w:themeColor="background1" w:themeShade="A6"/>
          <w:sz w:val="16"/>
          <w:szCs w:val="24"/>
        </w:rPr>
        <w:t>2</w:t>
      </w:r>
      <w:r w:rsidR="006B4F81" w:rsidRPr="00B32821">
        <w:rPr>
          <w:rFonts w:ascii="Arial" w:hAnsi="Arial" w:cs="Arial"/>
          <w:color w:val="A6A6A6" w:themeColor="background1" w:themeShade="A6"/>
          <w:sz w:val="16"/>
          <w:szCs w:val="24"/>
        </w:rPr>
        <w:t xml:space="preserve"> </w:t>
      </w:r>
    </w:p>
    <w:p w14:paraId="6F9F6D0B" w14:textId="45ACC7D2" w:rsidR="00030BB7" w:rsidRPr="006707BE" w:rsidRDefault="00A506DC">
      <w:pPr>
        <w:spacing w:after="0" w:line="240" w:lineRule="auto"/>
        <w:rPr>
          <w:rFonts w:ascii="Arial" w:hAnsi="Arial" w:cs="Arial"/>
          <w:sz w:val="24"/>
          <w:szCs w:val="24"/>
        </w:rPr>
      </w:pPr>
      <w:proofErr w:type="gramStart"/>
      <w:r w:rsidRPr="006707BE">
        <w:rPr>
          <w:rFonts w:ascii="Arial" w:hAnsi="Arial" w:cs="Arial"/>
          <w:b/>
          <w:sz w:val="24"/>
          <w:szCs w:val="24"/>
        </w:rPr>
        <w:t>1.1</w:t>
      </w:r>
      <w:r w:rsidR="007E4A6A" w:rsidRPr="006707BE">
        <w:rPr>
          <w:rFonts w:ascii="Arial" w:hAnsi="Arial" w:cs="Arial"/>
          <w:b/>
          <w:sz w:val="24"/>
          <w:szCs w:val="24"/>
        </w:rPr>
        <w:t xml:space="preserve">  </w:t>
      </w:r>
      <w:r w:rsidR="002670DC" w:rsidRPr="006707BE">
        <w:rPr>
          <w:rFonts w:ascii="Arial" w:hAnsi="Arial" w:cs="Arial"/>
          <w:sz w:val="24"/>
          <w:szCs w:val="24"/>
        </w:rPr>
        <w:t>Who</w:t>
      </w:r>
      <w:proofErr w:type="gramEnd"/>
      <w:r w:rsidR="002670DC" w:rsidRPr="006707BE">
        <w:rPr>
          <w:rFonts w:ascii="Arial" w:hAnsi="Arial" w:cs="Arial"/>
          <w:sz w:val="24"/>
          <w:szCs w:val="24"/>
        </w:rPr>
        <w:t xml:space="preserve"> are</w:t>
      </w:r>
      <w:r w:rsidR="0065281E" w:rsidRPr="006707BE">
        <w:rPr>
          <w:rFonts w:ascii="Arial" w:hAnsi="Arial" w:cs="Arial"/>
          <w:sz w:val="24"/>
          <w:szCs w:val="24"/>
        </w:rPr>
        <w:t xml:space="preserve"> the three </w:t>
      </w:r>
      <w:r w:rsidR="00030BB7" w:rsidRPr="006707BE">
        <w:rPr>
          <w:rFonts w:ascii="Arial" w:hAnsi="Arial" w:cs="Arial"/>
          <w:sz w:val="24"/>
          <w:szCs w:val="24"/>
        </w:rPr>
        <w:t>persons of the Blessed Trinity?</w:t>
      </w:r>
      <w:r w:rsidR="006B4F81" w:rsidRPr="006707BE">
        <w:rPr>
          <w:rFonts w:ascii="Arial" w:hAnsi="Arial" w:cs="Arial"/>
          <w:i/>
          <w:sz w:val="24"/>
          <w:szCs w:val="24"/>
        </w:rPr>
        <w:t xml:space="preserve"> </w:t>
      </w:r>
    </w:p>
    <w:p w14:paraId="593AAAE7" w14:textId="0AF49CAB" w:rsidR="00084396" w:rsidRDefault="00030BB7" w:rsidP="00B32821">
      <w:pPr>
        <w:spacing w:after="0" w:line="240" w:lineRule="auto"/>
        <w:jc w:val="right"/>
        <w:rPr>
          <w:rFonts w:ascii="Arial" w:hAnsi="Arial" w:cs="Arial"/>
          <w:i/>
          <w:color w:val="0033CC"/>
          <w:sz w:val="24"/>
          <w:szCs w:val="24"/>
        </w:rPr>
      </w:pPr>
      <w:r w:rsidRPr="006707BE">
        <w:rPr>
          <w:rFonts w:ascii="Arial" w:hAnsi="Arial" w:cs="Arial"/>
          <w:b/>
          <w:sz w:val="24"/>
          <w:szCs w:val="24"/>
          <w:u w:val="single"/>
        </w:rPr>
        <w:t xml:space="preserve">The Father, the Son, and the Holy </w:t>
      </w:r>
      <w:proofErr w:type="gramStart"/>
      <w:r w:rsidRPr="006707BE">
        <w:rPr>
          <w:rFonts w:ascii="Arial" w:hAnsi="Arial" w:cs="Arial"/>
          <w:b/>
          <w:sz w:val="24"/>
          <w:szCs w:val="24"/>
          <w:u w:val="single"/>
        </w:rPr>
        <w:t>Spirit</w:t>
      </w:r>
      <w:r w:rsidR="006B4F81" w:rsidRPr="006707BE">
        <w:rPr>
          <w:rFonts w:ascii="Arial" w:hAnsi="Arial" w:cs="Arial"/>
          <w:b/>
          <w:i/>
          <w:sz w:val="24"/>
          <w:szCs w:val="24"/>
          <w:u w:val="single"/>
        </w:rPr>
        <w:t xml:space="preserve"> </w:t>
      </w:r>
      <w:r w:rsidR="00236174" w:rsidRPr="006707BE">
        <w:rPr>
          <w:rFonts w:ascii="Arial" w:hAnsi="Arial" w:cs="Arial"/>
          <w:b/>
          <w:i/>
          <w:sz w:val="24"/>
          <w:szCs w:val="24"/>
          <w:u w:val="single"/>
        </w:rPr>
        <w:t xml:space="preserve"> </w:t>
      </w:r>
      <w:r w:rsidR="00236174" w:rsidRPr="006707BE">
        <w:rPr>
          <w:rFonts w:ascii="Arial" w:hAnsi="Arial" w:cs="Arial"/>
          <w:b/>
          <w:iCs/>
          <w:sz w:val="24"/>
          <w:szCs w:val="24"/>
          <w:u w:val="single"/>
        </w:rPr>
        <w:t>(</w:t>
      </w:r>
      <w:proofErr w:type="gramEnd"/>
      <w:r w:rsidR="00236174" w:rsidRPr="006707BE">
        <w:rPr>
          <w:rFonts w:ascii="Arial" w:hAnsi="Arial" w:cs="Arial"/>
          <w:b/>
          <w:iCs/>
          <w:sz w:val="24"/>
          <w:szCs w:val="24"/>
          <w:u w:val="single"/>
        </w:rPr>
        <w:t>Holy Ghost)</w:t>
      </w:r>
    </w:p>
    <w:p w14:paraId="3ABB3F61" w14:textId="74EC7FBC" w:rsidR="00084396" w:rsidRPr="00C009D1" w:rsidRDefault="00084396">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C009D1">
        <w:rPr>
          <w:rFonts w:ascii="Arial" w:hAnsi="Arial" w:cs="Arial"/>
          <w:i/>
          <w:color w:val="943634" w:themeColor="accent2" w:themeShade="BF"/>
          <w:sz w:val="24"/>
          <w:szCs w:val="24"/>
        </w:rPr>
        <w:t xml:space="preserve">CCC </w:t>
      </w:r>
      <w:r>
        <w:rPr>
          <w:rFonts w:ascii="Arial" w:hAnsi="Arial" w:cs="Arial"/>
          <w:i/>
          <w:color w:val="943634" w:themeColor="accent2" w:themeShade="BF"/>
          <w:sz w:val="24"/>
          <w:szCs w:val="24"/>
        </w:rPr>
        <w:t>222-234</w:t>
      </w:r>
    </w:p>
    <w:p w14:paraId="5438518D" w14:textId="77777777" w:rsidR="0059560C" w:rsidRPr="006707BE" w:rsidRDefault="0059560C">
      <w:pPr>
        <w:spacing w:after="0" w:line="240" w:lineRule="auto"/>
        <w:rPr>
          <w:rFonts w:ascii="Arial" w:hAnsi="Arial" w:cs="Arial"/>
          <w:i/>
          <w:sz w:val="24"/>
          <w:szCs w:val="24"/>
        </w:rPr>
      </w:pPr>
    </w:p>
    <w:p w14:paraId="0F9D7A6C" w14:textId="77777777" w:rsidR="005679FB" w:rsidRPr="006707BE" w:rsidRDefault="005679FB">
      <w:pPr>
        <w:spacing w:after="0" w:line="240" w:lineRule="auto"/>
        <w:rPr>
          <w:rFonts w:ascii="Arial" w:hAnsi="Arial" w:cs="Arial"/>
          <w:i/>
          <w:sz w:val="24"/>
          <w:szCs w:val="24"/>
        </w:rPr>
      </w:pPr>
    </w:p>
    <w:p w14:paraId="276E3FCD" w14:textId="652B0657" w:rsidR="0059560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9560C" w:rsidRPr="00B32821">
        <w:rPr>
          <w:rFonts w:ascii="Arial" w:hAnsi="Arial" w:cs="Arial"/>
          <w:color w:val="A6A6A6" w:themeColor="background1" w:themeShade="A6"/>
          <w:sz w:val="16"/>
          <w:szCs w:val="24"/>
        </w:rPr>
        <w:t xml:space="preserve">1206 </w:t>
      </w:r>
    </w:p>
    <w:p w14:paraId="4AC58597" w14:textId="5E0BE9DA" w:rsidR="0059560C" w:rsidRPr="006707BE" w:rsidRDefault="00265909">
      <w:pPr>
        <w:spacing w:after="0" w:line="240" w:lineRule="auto"/>
        <w:rPr>
          <w:rFonts w:ascii="Arial" w:hAnsi="Arial" w:cs="Arial"/>
          <w:sz w:val="24"/>
          <w:szCs w:val="24"/>
        </w:rPr>
      </w:pPr>
      <w:proofErr w:type="gramStart"/>
      <w:r w:rsidRPr="006707BE">
        <w:rPr>
          <w:rFonts w:ascii="Arial" w:hAnsi="Arial" w:cs="Arial"/>
          <w:b/>
          <w:sz w:val="24"/>
          <w:szCs w:val="24"/>
        </w:rPr>
        <w:t xml:space="preserve">1.2  </w:t>
      </w:r>
      <w:r w:rsidR="00236174" w:rsidRPr="006707BE">
        <w:rPr>
          <w:rFonts w:ascii="Arial" w:hAnsi="Arial" w:cs="Arial"/>
          <w:sz w:val="24"/>
          <w:szCs w:val="24"/>
        </w:rPr>
        <w:t>In</w:t>
      </w:r>
      <w:proofErr w:type="gramEnd"/>
      <w:r w:rsidR="00236174" w:rsidRPr="006707BE">
        <w:rPr>
          <w:rFonts w:ascii="Arial" w:hAnsi="Arial" w:cs="Arial"/>
          <w:sz w:val="24"/>
          <w:szCs w:val="24"/>
        </w:rPr>
        <w:t xml:space="preserve"> what book of </w:t>
      </w:r>
      <w:r w:rsidR="0059560C" w:rsidRPr="006707BE">
        <w:rPr>
          <w:rFonts w:ascii="Arial" w:hAnsi="Arial" w:cs="Arial"/>
          <w:sz w:val="24"/>
          <w:szCs w:val="24"/>
        </w:rPr>
        <w:t xml:space="preserve">the </w:t>
      </w:r>
      <w:r w:rsidR="002670DC" w:rsidRPr="006707BE">
        <w:rPr>
          <w:rFonts w:ascii="Arial" w:hAnsi="Arial" w:cs="Arial"/>
          <w:sz w:val="24"/>
          <w:szCs w:val="24"/>
        </w:rPr>
        <w:t xml:space="preserve">Bible </w:t>
      </w:r>
      <w:r w:rsidR="0059560C" w:rsidRPr="006707BE">
        <w:rPr>
          <w:rFonts w:ascii="Arial" w:hAnsi="Arial" w:cs="Arial"/>
          <w:sz w:val="24"/>
          <w:szCs w:val="24"/>
        </w:rPr>
        <w:t>can you find the stories of creation?</w:t>
      </w:r>
    </w:p>
    <w:p w14:paraId="16A2D12B" w14:textId="77777777" w:rsidR="0059560C" w:rsidRPr="006707BE" w:rsidRDefault="0059560C">
      <w:pPr>
        <w:spacing w:after="0" w:line="240" w:lineRule="auto"/>
        <w:jc w:val="right"/>
        <w:rPr>
          <w:rFonts w:ascii="Arial" w:hAnsi="Arial" w:cs="Arial"/>
          <w:sz w:val="24"/>
          <w:szCs w:val="24"/>
        </w:rPr>
      </w:pPr>
      <w:r w:rsidRPr="006707BE">
        <w:rPr>
          <w:rFonts w:ascii="Arial" w:hAnsi="Arial" w:cs="Arial"/>
          <w:b/>
          <w:sz w:val="24"/>
          <w:szCs w:val="24"/>
          <w:u w:val="single"/>
        </w:rPr>
        <w:t>Genesis</w:t>
      </w:r>
      <w:r w:rsidRPr="006707BE">
        <w:rPr>
          <w:rFonts w:ascii="Arial" w:hAnsi="Arial" w:cs="Arial"/>
          <w:b/>
          <w:i/>
          <w:sz w:val="24"/>
          <w:szCs w:val="24"/>
          <w:u w:val="single"/>
        </w:rPr>
        <w:t xml:space="preserve"> </w:t>
      </w:r>
    </w:p>
    <w:p w14:paraId="3F43457C" w14:textId="2163F508" w:rsidR="00084396" w:rsidRPr="00C009D1" w:rsidRDefault="00084396">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Genesis 1 and 2</w:t>
      </w:r>
    </w:p>
    <w:p w14:paraId="22F72508" w14:textId="77777777" w:rsidR="0059560C" w:rsidRPr="006707BE" w:rsidRDefault="0059560C">
      <w:pPr>
        <w:spacing w:after="0" w:line="240" w:lineRule="auto"/>
        <w:rPr>
          <w:rFonts w:ascii="Arial" w:hAnsi="Arial" w:cs="Arial"/>
          <w:sz w:val="24"/>
          <w:szCs w:val="24"/>
        </w:rPr>
      </w:pPr>
    </w:p>
    <w:p w14:paraId="7E5462B1" w14:textId="77777777" w:rsidR="0059560C" w:rsidRPr="006707BE" w:rsidRDefault="0059560C">
      <w:pPr>
        <w:spacing w:after="0" w:line="240" w:lineRule="auto"/>
        <w:rPr>
          <w:rFonts w:ascii="Arial" w:hAnsi="Arial" w:cs="Arial"/>
          <w:sz w:val="24"/>
          <w:szCs w:val="24"/>
        </w:rPr>
      </w:pPr>
    </w:p>
    <w:p w14:paraId="065B28C0" w14:textId="3E9F169D" w:rsidR="00EA3C6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EA3C6A" w:rsidRPr="00B32821">
        <w:rPr>
          <w:rFonts w:ascii="Arial" w:hAnsi="Arial" w:cs="Arial"/>
          <w:color w:val="A6A6A6" w:themeColor="background1" w:themeShade="A6"/>
          <w:sz w:val="16"/>
          <w:szCs w:val="24"/>
        </w:rPr>
        <w:t xml:space="preserve">1194 </w:t>
      </w:r>
    </w:p>
    <w:p w14:paraId="41E3AF01" w14:textId="7161D0F6" w:rsidR="00EA3C6A" w:rsidRPr="006707BE" w:rsidRDefault="00EA3C6A">
      <w:pPr>
        <w:spacing w:after="0" w:line="240" w:lineRule="auto"/>
        <w:rPr>
          <w:rFonts w:ascii="Arial" w:hAnsi="Arial" w:cs="Arial"/>
          <w:sz w:val="24"/>
          <w:szCs w:val="24"/>
        </w:rPr>
      </w:pPr>
      <w:proofErr w:type="gramStart"/>
      <w:r w:rsidRPr="006707BE">
        <w:rPr>
          <w:rFonts w:ascii="Arial" w:hAnsi="Arial" w:cs="Arial"/>
          <w:b/>
          <w:sz w:val="24"/>
          <w:szCs w:val="24"/>
        </w:rPr>
        <w:t>1.</w:t>
      </w:r>
      <w:r w:rsidR="00265909" w:rsidRPr="006707BE">
        <w:rPr>
          <w:rFonts w:ascii="Arial" w:hAnsi="Arial" w:cs="Arial"/>
          <w:b/>
          <w:sz w:val="24"/>
          <w:szCs w:val="24"/>
        </w:rPr>
        <w:t>3</w:t>
      </w:r>
      <w:r w:rsidRPr="006707BE">
        <w:rPr>
          <w:rFonts w:ascii="Arial" w:hAnsi="Arial" w:cs="Arial"/>
          <w:b/>
          <w:sz w:val="24"/>
          <w:szCs w:val="24"/>
        </w:rPr>
        <w:t xml:space="preserve">  </w:t>
      </w:r>
      <w:r w:rsidR="00FD1729" w:rsidRPr="006707BE">
        <w:rPr>
          <w:rFonts w:ascii="Arial" w:hAnsi="Arial" w:cs="Arial"/>
          <w:sz w:val="24"/>
          <w:szCs w:val="24"/>
        </w:rPr>
        <w:t>A</w:t>
      </w:r>
      <w:r w:rsidRPr="006707BE">
        <w:rPr>
          <w:rFonts w:ascii="Arial" w:hAnsi="Arial" w:cs="Arial"/>
          <w:sz w:val="24"/>
          <w:szCs w:val="24"/>
        </w:rPr>
        <w:t>ccording</w:t>
      </w:r>
      <w:proofErr w:type="gramEnd"/>
      <w:r w:rsidRPr="006707BE">
        <w:rPr>
          <w:rFonts w:ascii="Arial" w:hAnsi="Arial" w:cs="Arial"/>
          <w:sz w:val="24"/>
          <w:szCs w:val="24"/>
        </w:rPr>
        <w:t xml:space="preserve"> to the </w:t>
      </w:r>
      <w:r w:rsidR="002670DC" w:rsidRPr="006707BE">
        <w:rPr>
          <w:rFonts w:ascii="Arial" w:hAnsi="Arial" w:cs="Arial"/>
          <w:sz w:val="24"/>
          <w:szCs w:val="24"/>
        </w:rPr>
        <w:t>Bible</w:t>
      </w:r>
      <w:r w:rsidRPr="006707BE">
        <w:rPr>
          <w:rFonts w:ascii="Arial" w:hAnsi="Arial" w:cs="Arial"/>
          <w:sz w:val="24"/>
          <w:szCs w:val="24"/>
        </w:rPr>
        <w:t xml:space="preserve">, on the first day, </w:t>
      </w:r>
      <w:r w:rsidR="00036D49" w:rsidRPr="006707BE">
        <w:rPr>
          <w:rFonts w:ascii="Arial" w:hAnsi="Arial" w:cs="Arial"/>
          <w:sz w:val="24"/>
          <w:szCs w:val="24"/>
        </w:rPr>
        <w:t>what did God create?</w:t>
      </w:r>
    </w:p>
    <w:p w14:paraId="56BD8650" w14:textId="77777777" w:rsidR="00EA3C6A" w:rsidRPr="006707BE" w:rsidRDefault="00EA3C6A">
      <w:pPr>
        <w:spacing w:after="0" w:line="240" w:lineRule="auto"/>
        <w:jc w:val="right"/>
        <w:rPr>
          <w:rFonts w:ascii="Arial" w:hAnsi="Arial" w:cs="Arial"/>
          <w:b/>
          <w:i/>
          <w:sz w:val="24"/>
          <w:szCs w:val="24"/>
          <w:u w:val="single"/>
        </w:rPr>
      </w:pPr>
      <w:proofErr w:type="gramStart"/>
      <w:r w:rsidRPr="006707BE">
        <w:rPr>
          <w:rFonts w:ascii="Arial" w:hAnsi="Arial" w:cs="Arial"/>
          <w:b/>
          <w:sz w:val="24"/>
          <w:szCs w:val="24"/>
          <w:u w:val="single"/>
        </w:rPr>
        <w:t>light</w:t>
      </w:r>
      <w:proofErr w:type="gramEnd"/>
      <w:r w:rsidRPr="006707BE">
        <w:rPr>
          <w:rFonts w:ascii="Arial" w:hAnsi="Arial" w:cs="Arial"/>
          <w:b/>
          <w:i/>
          <w:sz w:val="24"/>
          <w:szCs w:val="24"/>
          <w:u w:val="single"/>
        </w:rPr>
        <w:t xml:space="preserve"> </w:t>
      </w:r>
    </w:p>
    <w:p w14:paraId="3FD699CF" w14:textId="509A70A4" w:rsidR="00036D49" w:rsidRPr="006707BE" w:rsidRDefault="00036D49">
      <w:pPr>
        <w:spacing w:after="0" w:line="240" w:lineRule="auto"/>
        <w:jc w:val="right"/>
        <w:rPr>
          <w:rFonts w:ascii="Arial" w:hAnsi="Arial" w:cs="Arial"/>
          <w:i/>
          <w:sz w:val="24"/>
          <w:szCs w:val="24"/>
        </w:rPr>
      </w:pPr>
      <w:r w:rsidRPr="006707BE">
        <w:rPr>
          <w:rFonts w:ascii="Arial" w:hAnsi="Arial" w:cs="Arial"/>
          <w:i/>
          <w:sz w:val="24"/>
          <w:szCs w:val="24"/>
        </w:rPr>
        <w:t xml:space="preserve">Alternate </w:t>
      </w:r>
      <w:r w:rsidR="002670DC" w:rsidRPr="006707BE">
        <w:rPr>
          <w:rFonts w:ascii="Arial" w:hAnsi="Arial" w:cs="Arial"/>
          <w:i/>
          <w:sz w:val="24"/>
          <w:szCs w:val="24"/>
        </w:rPr>
        <w:t>answer</w:t>
      </w:r>
      <w:r w:rsidR="00F55252" w:rsidRPr="006707BE">
        <w:rPr>
          <w:rFonts w:ascii="Arial" w:hAnsi="Arial" w:cs="Arial"/>
          <w:i/>
          <w:sz w:val="24"/>
          <w:szCs w:val="24"/>
        </w:rPr>
        <w:t>s</w:t>
      </w:r>
      <w:r w:rsidR="002670DC" w:rsidRPr="006707BE">
        <w:rPr>
          <w:rFonts w:ascii="Arial" w:hAnsi="Arial" w:cs="Arial"/>
          <w:i/>
          <w:sz w:val="24"/>
          <w:szCs w:val="24"/>
        </w:rPr>
        <w:t>:</w:t>
      </w:r>
    </w:p>
    <w:p w14:paraId="26D75F82" w14:textId="77777777" w:rsidR="00036D49" w:rsidRPr="006707BE" w:rsidRDefault="00036D49">
      <w:pPr>
        <w:spacing w:after="0" w:line="240" w:lineRule="auto"/>
        <w:jc w:val="right"/>
        <w:rPr>
          <w:rFonts w:ascii="Arial" w:hAnsi="Arial" w:cs="Arial"/>
          <w:b/>
          <w:sz w:val="24"/>
          <w:szCs w:val="24"/>
        </w:rPr>
      </w:pPr>
      <w:r w:rsidRPr="006707BE">
        <w:rPr>
          <w:rFonts w:ascii="Arial" w:hAnsi="Arial" w:cs="Arial"/>
          <w:b/>
          <w:sz w:val="24"/>
          <w:szCs w:val="24"/>
        </w:rPr>
        <w:t>Day and Night</w:t>
      </w:r>
    </w:p>
    <w:p w14:paraId="2FE4763E" w14:textId="2AC58D69" w:rsidR="00D17CA8" w:rsidRPr="006707BE" w:rsidRDefault="00D17CA8">
      <w:pPr>
        <w:spacing w:after="0" w:line="240" w:lineRule="auto"/>
        <w:jc w:val="right"/>
        <w:rPr>
          <w:rFonts w:ascii="Arial" w:hAnsi="Arial" w:cs="Arial"/>
          <w:b/>
          <w:sz w:val="24"/>
          <w:szCs w:val="24"/>
        </w:rPr>
      </w:pPr>
      <w:r w:rsidRPr="006707BE">
        <w:rPr>
          <w:rFonts w:ascii="Arial" w:hAnsi="Arial" w:cs="Arial"/>
          <w:b/>
          <w:sz w:val="24"/>
          <w:szCs w:val="24"/>
        </w:rPr>
        <w:t>Day</w:t>
      </w:r>
    </w:p>
    <w:p w14:paraId="0ABA5E6F" w14:textId="50DF4E23" w:rsidR="00D17CA8" w:rsidRPr="006707BE" w:rsidRDefault="00D17CA8">
      <w:pPr>
        <w:spacing w:after="0" w:line="240" w:lineRule="auto"/>
        <w:jc w:val="right"/>
        <w:rPr>
          <w:rFonts w:ascii="Arial" w:hAnsi="Arial" w:cs="Arial"/>
          <w:b/>
          <w:sz w:val="24"/>
          <w:szCs w:val="24"/>
        </w:rPr>
      </w:pPr>
      <w:r w:rsidRPr="006707BE">
        <w:rPr>
          <w:rFonts w:ascii="Arial" w:hAnsi="Arial" w:cs="Arial"/>
          <w:b/>
          <w:sz w:val="24"/>
          <w:szCs w:val="24"/>
        </w:rPr>
        <w:t>Night</w:t>
      </w:r>
    </w:p>
    <w:p w14:paraId="23C2B4B0" w14:textId="183FAB09" w:rsidR="00787BA4" w:rsidRPr="00B32821" w:rsidRDefault="00787BA4">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proofErr w:type="gramEnd"/>
      <w:r w:rsidRPr="00B32821">
        <w:rPr>
          <w:rFonts w:ascii="Arial" w:hAnsi="Arial" w:cs="Arial"/>
          <w:i/>
          <w:color w:val="0033CC"/>
          <w:sz w:val="24"/>
          <w:szCs w:val="24"/>
        </w:rPr>
        <w:t xml:space="preserve">  “Then God said:  Let there be light, and there was light.  </w:t>
      </w:r>
      <w:r w:rsidR="005A4711" w:rsidRPr="00B32821">
        <w:rPr>
          <w:rFonts w:ascii="Arial" w:hAnsi="Arial" w:cs="Arial"/>
          <w:i/>
          <w:color w:val="0033CC"/>
          <w:sz w:val="24"/>
          <w:szCs w:val="24"/>
        </w:rPr>
        <w:t>….</w:t>
      </w:r>
      <w:r w:rsidRPr="00B32821">
        <w:rPr>
          <w:rFonts w:ascii="Arial" w:hAnsi="Arial" w:cs="Arial"/>
          <w:i/>
          <w:color w:val="0033CC"/>
          <w:sz w:val="24"/>
          <w:szCs w:val="24"/>
        </w:rPr>
        <w:t xml:space="preserve">  God then separated the light from the darkness.  God called the light “day,” and the darkness he called “night.” </w:t>
      </w:r>
    </w:p>
    <w:p w14:paraId="64038DC1" w14:textId="20D636F9" w:rsidR="00EA3C6A" w:rsidRPr="00787BA4"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EA3C6A"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A3C6A" w:rsidRPr="00787BA4">
        <w:rPr>
          <w:rFonts w:ascii="Arial" w:hAnsi="Arial" w:cs="Arial"/>
          <w:i/>
          <w:color w:val="943634" w:themeColor="accent2" w:themeShade="BF"/>
          <w:sz w:val="24"/>
          <w:szCs w:val="24"/>
        </w:rPr>
        <w:t>Genesis 1:1-5</w:t>
      </w:r>
    </w:p>
    <w:p w14:paraId="2D88602A" w14:textId="77777777" w:rsidR="00EA3C6A" w:rsidRDefault="00EA3C6A">
      <w:pPr>
        <w:spacing w:after="0" w:line="240" w:lineRule="auto"/>
        <w:rPr>
          <w:rFonts w:ascii="Arial" w:hAnsi="Arial" w:cs="Arial"/>
          <w:sz w:val="24"/>
          <w:szCs w:val="24"/>
        </w:rPr>
      </w:pPr>
      <w:r>
        <w:rPr>
          <w:rFonts w:ascii="Arial" w:hAnsi="Arial" w:cs="Arial"/>
          <w:sz w:val="24"/>
          <w:szCs w:val="24"/>
        </w:rPr>
        <w:br/>
      </w:r>
    </w:p>
    <w:p w14:paraId="63DDEE04" w14:textId="5507B005" w:rsidR="00EA3C6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EA3C6A" w:rsidRPr="00B32821">
        <w:rPr>
          <w:rFonts w:ascii="Arial" w:hAnsi="Arial" w:cs="Arial"/>
          <w:color w:val="A6A6A6" w:themeColor="background1" w:themeShade="A6"/>
          <w:sz w:val="16"/>
          <w:szCs w:val="24"/>
        </w:rPr>
        <w:t xml:space="preserve">1195 </w:t>
      </w:r>
    </w:p>
    <w:p w14:paraId="46D99C2E" w14:textId="1B9F951A" w:rsidR="00EA3C6A" w:rsidRPr="00BF0E88" w:rsidRDefault="00EA3C6A">
      <w:pPr>
        <w:spacing w:after="0" w:line="240" w:lineRule="auto"/>
        <w:rPr>
          <w:rFonts w:ascii="Arial" w:hAnsi="Arial" w:cs="Arial"/>
          <w:sz w:val="24"/>
          <w:szCs w:val="24"/>
        </w:rPr>
      </w:pPr>
      <w:proofErr w:type="gramStart"/>
      <w:r>
        <w:rPr>
          <w:rFonts w:ascii="Arial" w:hAnsi="Arial" w:cs="Arial"/>
          <w:b/>
          <w:sz w:val="24"/>
          <w:szCs w:val="24"/>
        </w:rPr>
        <w:t>1.</w:t>
      </w:r>
      <w:r w:rsidR="00265909">
        <w:rPr>
          <w:rFonts w:ascii="Arial" w:hAnsi="Arial" w:cs="Arial"/>
          <w:b/>
          <w:sz w:val="24"/>
          <w:szCs w:val="24"/>
        </w:rPr>
        <w:t>4</w:t>
      </w:r>
      <w:r>
        <w:rPr>
          <w:rFonts w:ascii="Arial" w:hAnsi="Arial" w:cs="Arial"/>
          <w:b/>
          <w:sz w:val="24"/>
          <w:szCs w:val="24"/>
        </w:rPr>
        <w:t xml:space="preserve">  </w:t>
      </w:r>
      <w:r w:rsidRPr="00BF0E88">
        <w:rPr>
          <w:rFonts w:ascii="Arial" w:hAnsi="Arial" w:cs="Arial"/>
          <w:sz w:val="24"/>
          <w:szCs w:val="24"/>
        </w:rPr>
        <w:t>According</w:t>
      </w:r>
      <w:proofErr w:type="gramEnd"/>
      <w:r w:rsidRPr="00BF0E88">
        <w:rPr>
          <w:rFonts w:ascii="Arial" w:hAnsi="Arial" w:cs="Arial"/>
          <w:sz w:val="24"/>
          <w:szCs w:val="24"/>
        </w:rPr>
        <w:t xml:space="preserve"> to the </w:t>
      </w:r>
      <w:r w:rsidR="002670DC">
        <w:rPr>
          <w:rFonts w:ascii="Arial" w:hAnsi="Arial" w:cs="Arial"/>
          <w:sz w:val="24"/>
          <w:szCs w:val="24"/>
        </w:rPr>
        <w:t>B</w:t>
      </w:r>
      <w:r w:rsidR="002670DC" w:rsidRPr="00BF0E88">
        <w:rPr>
          <w:rFonts w:ascii="Arial" w:hAnsi="Arial" w:cs="Arial"/>
          <w:sz w:val="24"/>
          <w:szCs w:val="24"/>
        </w:rPr>
        <w:t>ible</w:t>
      </w:r>
      <w:r w:rsidRPr="00BF0E88">
        <w:rPr>
          <w:rFonts w:ascii="Arial" w:hAnsi="Arial" w:cs="Arial"/>
          <w:sz w:val="24"/>
          <w:szCs w:val="24"/>
        </w:rPr>
        <w:t xml:space="preserve">, on the seventh day, God completed the work </w:t>
      </w:r>
      <w:r w:rsidR="00236174">
        <w:rPr>
          <w:rFonts w:ascii="Arial" w:hAnsi="Arial" w:cs="Arial"/>
          <w:sz w:val="24"/>
          <w:szCs w:val="24"/>
        </w:rPr>
        <w:t>H</w:t>
      </w:r>
      <w:r w:rsidR="00236174" w:rsidRPr="00BF0E88">
        <w:rPr>
          <w:rFonts w:ascii="Arial" w:hAnsi="Arial" w:cs="Arial"/>
          <w:sz w:val="24"/>
          <w:szCs w:val="24"/>
        </w:rPr>
        <w:t xml:space="preserve">e </w:t>
      </w:r>
      <w:r w:rsidRPr="00BF0E88">
        <w:rPr>
          <w:rFonts w:ascii="Arial" w:hAnsi="Arial" w:cs="Arial"/>
          <w:sz w:val="24"/>
          <w:szCs w:val="24"/>
        </w:rPr>
        <w:t>had been doing</w:t>
      </w:r>
      <w:r w:rsidR="00036D49">
        <w:rPr>
          <w:rFonts w:ascii="Arial" w:hAnsi="Arial" w:cs="Arial"/>
          <w:sz w:val="24"/>
          <w:szCs w:val="24"/>
        </w:rPr>
        <w:t xml:space="preserve"> and then did what?</w:t>
      </w:r>
      <w:r w:rsidRPr="006B4F81">
        <w:rPr>
          <w:rFonts w:ascii="Arial" w:hAnsi="Arial" w:cs="Arial"/>
          <w:i/>
          <w:sz w:val="24"/>
          <w:szCs w:val="24"/>
        </w:rPr>
        <w:t xml:space="preserve"> </w:t>
      </w:r>
    </w:p>
    <w:p w14:paraId="25495EA3" w14:textId="17C02E9C" w:rsidR="00EA3C6A" w:rsidRDefault="00EA3C6A">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rested</w:t>
      </w:r>
      <w:proofErr w:type="gramEnd"/>
      <w:r w:rsidRPr="006B4F81">
        <w:rPr>
          <w:rFonts w:ascii="Arial" w:hAnsi="Arial" w:cs="Arial"/>
          <w:b/>
          <w:i/>
          <w:sz w:val="24"/>
          <w:szCs w:val="24"/>
          <w:u w:val="single"/>
        </w:rPr>
        <w:t xml:space="preserve"> </w:t>
      </w:r>
    </w:p>
    <w:p w14:paraId="0AC06976" w14:textId="2DBA9190" w:rsidR="00787BA4" w:rsidRDefault="00787BA4">
      <w:pPr>
        <w:spacing w:after="0" w:line="240" w:lineRule="auto"/>
        <w:rPr>
          <w:rFonts w:ascii="Arial" w:hAnsi="Arial" w:cs="Arial"/>
          <w:i/>
          <w:color w:val="943634" w:themeColor="accent2" w:themeShade="BF"/>
          <w:sz w:val="24"/>
          <w:szCs w:val="24"/>
        </w:rPr>
      </w:pPr>
      <w:proofErr w:type="gramStart"/>
      <w:r>
        <w:rPr>
          <w:rFonts w:ascii="Arial" w:hAnsi="Arial" w:cs="Arial"/>
          <w:i/>
          <w:color w:val="0033CC"/>
          <w:sz w:val="24"/>
          <w:szCs w:val="24"/>
        </w:rPr>
        <w:t xml:space="preserve">From the book of </w:t>
      </w:r>
      <w:r w:rsidRPr="00787BA4">
        <w:rPr>
          <w:rFonts w:ascii="Arial" w:hAnsi="Arial" w:cs="Arial"/>
          <w:i/>
          <w:color w:val="0033CC"/>
          <w:sz w:val="24"/>
          <w:szCs w:val="24"/>
        </w:rPr>
        <w:t>Genesis</w:t>
      </w:r>
      <w:r>
        <w:rPr>
          <w:rFonts w:ascii="Arial" w:hAnsi="Arial" w:cs="Arial"/>
          <w:i/>
          <w:color w:val="0033CC"/>
          <w:sz w:val="24"/>
          <w:szCs w:val="24"/>
        </w:rPr>
        <w:t>…</w:t>
      </w:r>
      <w:proofErr w:type="gramEnd"/>
      <w:r>
        <w:rPr>
          <w:rFonts w:ascii="Arial" w:hAnsi="Arial" w:cs="Arial"/>
          <w:i/>
          <w:color w:val="0033CC"/>
          <w:sz w:val="24"/>
          <w:szCs w:val="24"/>
        </w:rPr>
        <w:t xml:space="preserve">  “</w:t>
      </w:r>
      <w:r w:rsidRPr="00787BA4">
        <w:rPr>
          <w:rFonts w:ascii="Arial" w:hAnsi="Arial" w:cs="Arial"/>
          <w:i/>
          <w:color w:val="0033CC"/>
          <w:sz w:val="24"/>
          <w:szCs w:val="24"/>
        </w:rPr>
        <w:t xml:space="preserve">On the seventh day God completed the work he had been doing; he rested on the seventh day from </w:t>
      </w:r>
      <w:r w:rsidR="000A05B1">
        <w:rPr>
          <w:rFonts w:ascii="Arial" w:hAnsi="Arial" w:cs="Arial"/>
          <w:i/>
          <w:color w:val="0033CC"/>
          <w:sz w:val="24"/>
          <w:szCs w:val="24"/>
        </w:rPr>
        <w:t>all the work he had undertaken.”</w:t>
      </w:r>
    </w:p>
    <w:p w14:paraId="4DABA81D" w14:textId="0DDE0364" w:rsidR="00EA3C6A"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EA3C6A"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A3C6A" w:rsidRPr="002264DC">
        <w:rPr>
          <w:rFonts w:ascii="Arial" w:hAnsi="Arial" w:cs="Arial"/>
          <w:i/>
          <w:color w:val="943634" w:themeColor="accent2" w:themeShade="BF"/>
          <w:sz w:val="24"/>
          <w:szCs w:val="24"/>
        </w:rPr>
        <w:t>Genesis 2: 1-2</w:t>
      </w:r>
    </w:p>
    <w:p w14:paraId="3BEEA775" w14:textId="77777777" w:rsidR="00EA3C6A" w:rsidRDefault="00EA3C6A">
      <w:pPr>
        <w:spacing w:after="0" w:line="240" w:lineRule="auto"/>
        <w:rPr>
          <w:rFonts w:ascii="Arial" w:hAnsi="Arial" w:cs="Arial"/>
          <w:sz w:val="24"/>
          <w:szCs w:val="24"/>
        </w:rPr>
      </w:pPr>
    </w:p>
    <w:p w14:paraId="4D9B0733" w14:textId="77777777" w:rsidR="00506898" w:rsidRDefault="00506898">
      <w:pPr>
        <w:spacing w:after="0" w:line="240" w:lineRule="auto"/>
        <w:rPr>
          <w:rFonts w:ascii="Arial" w:hAnsi="Arial" w:cs="Arial"/>
          <w:i/>
          <w:color w:val="943634" w:themeColor="accent2" w:themeShade="BF"/>
          <w:sz w:val="24"/>
          <w:szCs w:val="24"/>
        </w:rPr>
      </w:pPr>
    </w:p>
    <w:p w14:paraId="4F70053F" w14:textId="1934D531" w:rsidR="00506898"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06898" w:rsidRPr="00B32821">
        <w:rPr>
          <w:rFonts w:ascii="Arial" w:hAnsi="Arial" w:cs="Arial"/>
          <w:color w:val="A6A6A6" w:themeColor="background1" w:themeShade="A6"/>
          <w:sz w:val="16"/>
          <w:szCs w:val="24"/>
        </w:rPr>
        <w:t>70</w:t>
      </w:r>
    </w:p>
    <w:p w14:paraId="0DB78DB2" w14:textId="1B3882AF" w:rsidR="00506898" w:rsidRPr="00BF0E88" w:rsidRDefault="00506898">
      <w:pPr>
        <w:spacing w:after="0" w:line="240" w:lineRule="auto"/>
        <w:rPr>
          <w:rFonts w:ascii="Arial" w:hAnsi="Arial" w:cs="Arial"/>
          <w:sz w:val="24"/>
          <w:szCs w:val="24"/>
        </w:rPr>
      </w:pPr>
      <w:proofErr w:type="gramStart"/>
      <w:r>
        <w:rPr>
          <w:rFonts w:ascii="Arial" w:hAnsi="Arial" w:cs="Arial"/>
          <w:b/>
          <w:sz w:val="24"/>
          <w:szCs w:val="24"/>
        </w:rPr>
        <w:t xml:space="preserve">1.5  </w:t>
      </w:r>
      <w:r w:rsidR="00236174">
        <w:rPr>
          <w:rFonts w:ascii="Arial" w:hAnsi="Arial" w:cs="Arial"/>
          <w:sz w:val="24"/>
          <w:szCs w:val="24"/>
        </w:rPr>
        <w:t>According</w:t>
      </w:r>
      <w:proofErr w:type="gramEnd"/>
      <w:r w:rsidR="00236174">
        <w:rPr>
          <w:rFonts w:ascii="Arial" w:hAnsi="Arial" w:cs="Arial"/>
          <w:sz w:val="24"/>
          <w:szCs w:val="24"/>
        </w:rPr>
        <w:t xml:space="preserve"> to the Catechism, w</w:t>
      </w:r>
      <w:r w:rsidR="00236174" w:rsidRPr="00BF0E88">
        <w:rPr>
          <w:rFonts w:ascii="Arial" w:hAnsi="Arial" w:cs="Arial"/>
          <w:sz w:val="24"/>
          <w:szCs w:val="24"/>
        </w:rPr>
        <w:t>h</w:t>
      </w:r>
      <w:r w:rsidR="00D17CA8">
        <w:rPr>
          <w:rFonts w:ascii="Arial" w:hAnsi="Arial" w:cs="Arial"/>
          <w:sz w:val="24"/>
          <w:szCs w:val="24"/>
        </w:rPr>
        <w:t>o</w:t>
      </w:r>
      <w:r w:rsidR="00236174" w:rsidRPr="00BF0E88">
        <w:rPr>
          <w:rFonts w:ascii="Arial" w:hAnsi="Arial" w:cs="Arial"/>
          <w:sz w:val="24"/>
          <w:szCs w:val="24"/>
        </w:rPr>
        <w:t xml:space="preserve"> </w:t>
      </w:r>
      <w:r w:rsidRPr="00BF0E88">
        <w:rPr>
          <w:rFonts w:ascii="Arial" w:hAnsi="Arial" w:cs="Arial"/>
          <w:sz w:val="24"/>
          <w:szCs w:val="24"/>
        </w:rPr>
        <w:t>is the source</w:t>
      </w:r>
      <w:r w:rsidR="00D17CA8">
        <w:rPr>
          <w:rFonts w:ascii="Arial" w:hAnsi="Arial" w:cs="Arial"/>
          <w:sz w:val="24"/>
          <w:szCs w:val="24"/>
        </w:rPr>
        <w:t xml:space="preserve"> of every good and of all love</w:t>
      </w:r>
      <w:r w:rsidRPr="00BF0E88">
        <w:rPr>
          <w:rFonts w:ascii="Arial" w:hAnsi="Arial" w:cs="Arial"/>
          <w:sz w:val="24"/>
          <w:szCs w:val="24"/>
        </w:rPr>
        <w:t>?</w:t>
      </w:r>
      <w:r w:rsidRPr="006B4F81">
        <w:rPr>
          <w:rFonts w:ascii="Arial" w:hAnsi="Arial" w:cs="Arial"/>
          <w:i/>
          <w:sz w:val="24"/>
          <w:szCs w:val="24"/>
        </w:rPr>
        <w:t xml:space="preserve"> </w:t>
      </w:r>
    </w:p>
    <w:p w14:paraId="21C56E42" w14:textId="03908AD2" w:rsidR="00D17CA8" w:rsidRPr="00E7274D" w:rsidRDefault="00506898">
      <w:pPr>
        <w:spacing w:after="0" w:line="240" w:lineRule="auto"/>
        <w:jc w:val="right"/>
        <w:rPr>
          <w:rFonts w:ascii="Arial" w:hAnsi="Arial" w:cs="Arial"/>
          <w:b/>
          <w:sz w:val="24"/>
          <w:szCs w:val="24"/>
          <w:u w:val="single"/>
        </w:rPr>
      </w:pPr>
      <w:r w:rsidRPr="0097505C">
        <w:rPr>
          <w:rFonts w:ascii="Arial" w:hAnsi="Arial" w:cs="Arial"/>
          <w:b/>
          <w:sz w:val="24"/>
          <w:szCs w:val="24"/>
          <w:u w:val="single"/>
        </w:rPr>
        <w:t>God</w:t>
      </w:r>
    </w:p>
    <w:p w14:paraId="4CC28125" w14:textId="4B6AFA11" w:rsidR="00721A23" w:rsidRDefault="00721A23">
      <w:pPr>
        <w:spacing w:after="0" w:line="240" w:lineRule="auto"/>
        <w:rPr>
          <w:rFonts w:ascii="Arial" w:hAnsi="Arial" w:cs="Arial"/>
          <w:i/>
          <w:color w:val="0033CC"/>
          <w:sz w:val="24"/>
          <w:szCs w:val="24"/>
        </w:rPr>
      </w:pPr>
      <w:r>
        <w:rPr>
          <w:rFonts w:ascii="Arial" w:hAnsi="Arial" w:cs="Arial"/>
          <w:i/>
          <w:color w:val="0033CC"/>
          <w:sz w:val="24"/>
          <w:szCs w:val="24"/>
        </w:rPr>
        <w:t xml:space="preserve">From the </w:t>
      </w:r>
      <w:r w:rsidR="00826848">
        <w:rPr>
          <w:rFonts w:ascii="Arial" w:hAnsi="Arial" w:cs="Arial"/>
          <w:i/>
          <w:color w:val="0033CC"/>
          <w:sz w:val="24"/>
          <w:szCs w:val="24"/>
        </w:rPr>
        <w:t xml:space="preserve">book the </w:t>
      </w:r>
      <w:r>
        <w:rPr>
          <w:rFonts w:ascii="Arial" w:hAnsi="Arial" w:cs="Arial"/>
          <w:i/>
          <w:color w:val="0033CC"/>
          <w:sz w:val="24"/>
          <w:szCs w:val="24"/>
        </w:rPr>
        <w:t>Catechism of the Catholic Church, “…</w:t>
      </w:r>
      <w:r w:rsidR="005A017D" w:rsidRPr="005A017D">
        <w:rPr>
          <w:rFonts w:ascii="Arial" w:hAnsi="Arial" w:cs="Arial"/>
          <w:i/>
          <w:color w:val="0033CC"/>
          <w:sz w:val="24"/>
          <w:szCs w:val="24"/>
        </w:rPr>
        <w:t>true happiness is not found in riches or well-being, in human fame or power, or in any human achievement - however beneficial it may be - such as science, technology, and art, or indeed in any creature, but in God alone, the source of every good and of all</w:t>
      </w:r>
      <w:r w:rsidR="005A017D">
        <w:rPr>
          <w:rFonts w:ascii="Arial" w:hAnsi="Arial" w:cs="Arial"/>
          <w:i/>
          <w:color w:val="0033CC"/>
          <w:sz w:val="24"/>
          <w:szCs w:val="24"/>
        </w:rPr>
        <w:t xml:space="preserve"> love…”</w:t>
      </w:r>
      <w:r w:rsidRPr="00787BA4">
        <w:rPr>
          <w:rFonts w:ascii="Arial" w:hAnsi="Arial" w:cs="Arial"/>
          <w:i/>
          <w:color w:val="0033CC"/>
          <w:sz w:val="24"/>
          <w:szCs w:val="24"/>
        </w:rPr>
        <w:t xml:space="preserve"> </w:t>
      </w:r>
    </w:p>
    <w:p w14:paraId="49C109EE" w14:textId="0C8C348F" w:rsidR="00506898"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06898"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06898" w:rsidRPr="00C009D1">
        <w:rPr>
          <w:rFonts w:ascii="Arial" w:hAnsi="Arial" w:cs="Arial"/>
          <w:i/>
          <w:color w:val="943634" w:themeColor="accent2" w:themeShade="BF"/>
          <w:sz w:val="24"/>
          <w:szCs w:val="24"/>
        </w:rPr>
        <w:t>CCC 1723</w:t>
      </w:r>
    </w:p>
    <w:p w14:paraId="0DA6CD59" w14:textId="77777777" w:rsidR="00EA3C6A" w:rsidRDefault="00EA3C6A">
      <w:pPr>
        <w:spacing w:after="0" w:line="240" w:lineRule="auto"/>
        <w:rPr>
          <w:rFonts w:ascii="Arial" w:hAnsi="Arial" w:cs="Arial"/>
          <w:sz w:val="24"/>
          <w:szCs w:val="24"/>
        </w:rPr>
      </w:pPr>
    </w:p>
    <w:p w14:paraId="55F51232" w14:textId="77777777" w:rsidR="00800414" w:rsidRDefault="00800414" w:rsidP="00B32821">
      <w:pPr>
        <w:spacing w:line="240" w:lineRule="auto"/>
        <w:rPr>
          <w:rFonts w:ascii="Arial" w:hAnsi="Arial" w:cs="Arial"/>
          <w:sz w:val="24"/>
          <w:szCs w:val="24"/>
        </w:rPr>
      </w:pPr>
      <w:r>
        <w:rPr>
          <w:rFonts w:ascii="Arial" w:hAnsi="Arial" w:cs="Arial"/>
          <w:sz w:val="24"/>
          <w:szCs w:val="24"/>
        </w:rPr>
        <w:br w:type="page"/>
      </w:r>
    </w:p>
    <w:p w14:paraId="24B3C96E" w14:textId="79C905B9" w:rsidR="00EA3C6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EA3C6A" w:rsidRPr="00B32821">
        <w:rPr>
          <w:rFonts w:ascii="Arial" w:hAnsi="Arial" w:cs="Arial"/>
          <w:color w:val="A6A6A6" w:themeColor="background1" w:themeShade="A6"/>
          <w:sz w:val="16"/>
          <w:szCs w:val="24"/>
        </w:rPr>
        <w:t>69</w:t>
      </w:r>
    </w:p>
    <w:p w14:paraId="4E8A0F7C" w14:textId="081FECEF" w:rsidR="00EA3C6A" w:rsidRPr="00BF0E88" w:rsidRDefault="00265909">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6</w:t>
      </w:r>
      <w:r w:rsidR="00EA3C6A">
        <w:rPr>
          <w:rFonts w:ascii="Arial" w:hAnsi="Arial" w:cs="Arial"/>
          <w:b/>
          <w:sz w:val="24"/>
          <w:szCs w:val="24"/>
        </w:rPr>
        <w:t xml:space="preserve">  </w:t>
      </w:r>
      <w:r w:rsidR="00EA3C6A" w:rsidRPr="00BF0E88">
        <w:rPr>
          <w:rFonts w:ascii="Arial" w:hAnsi="Arial" w:cs="Arial"/>
          <w:sz w:val="24"/>
          <w:szCs w:val="24"/>
        </w:rPr>
        <w:t>What</w:t>
      </w:r>
      <w:proofErr w:type="gramEnd"/>
      <w:r w:rsidR="00EA3C6A" w:rsidRPr="00BF0E88">
        <w:rPr>
          <w:rFonts w:ascii="Arial" w:hAnsi="Arial" w:cs="Arial"/>
          <w:sz w:val="24"/>
          <w:szCs w:val="24"/>
        </w:rPr>
        <w:t xml:space="preserve"> </w:t>
      </w:r>
      <w:r w:rsidR="002670DC">
        <w:rPr>
          <w:rFonts w:ascii="Arial" w:hAnsi="Arial" w:cs="Arial"/>
          <w:sz w:val="24"/>
          <w:szCs w:val="24"/>
        </w:rPr>
        <w:t>term refers to</w:t>
      </w:r>
      <w:r w:rsidR="00EA3C6A" w:rsidRPr="00BF0E88">
        <w:rPr>
          <w:rFonts w:ascii="Arial" w:hAnsi="Arial" w:cs="Arial"/>
          <w:sz w:val="24"/>
          <w:szCs w:val="24"/>
        </w:rPr>
        <w:t xml:space="preserve"> man</w:t>
      </w:r>
      <w:r w:rsidR="002670DC">
        <w:rPr>
          <w:rFonts w:ascii="Arial" w:hAnsi="Arial" w:cs="Arial"/>
          <w:sz w:val="24"/>
          <w:szCs w:val="24"/>
        </w:rPr>
        <w:t>’</w:t>
      </w:r>
      <w:r w:rsidR="00EA3C6A" w:rsidRPr="00BF0E88">
        <w:rPr>
          <w:rFonts w:ascii="Arial" w:hAnsi="Arial" w:cs="Arial"/>
          <w:sz w:val="24"/>
          <w:szCs w:val="24"/>
        </w:rPr>
        <w:t>s first sin where, tempted by the devil, Adam</w:t>
      </w:r>
      <w:r w:rsidR="00236174">
        <w:rPr>
          <w:rFonts w:ascii="Arial" w:hAnsi="Arial" w:cs="Arial"/>
          <w:sz w:val="24"/>
          <w:szCs w:val="24"/>
        </w:rPr>
        <w:t xml:space="preserve"> and Eve</w:t>
      </w:r>
      <w:r w:rsidR="00EA3C6A" w:rsidRPr="00BF0E88">
        <w:rPr>
          <w:rFonts w:ascii="Arial" w:hAnsi="Arial" w:cs="Arial"/>
          <w:sz w:val="24"/>
          <w:szCs w:val="24"/>
        </w:rPr>
        <w:t xml:space="preserve"> disobeyed God</w:t>
      </w:r>
      <w:r w:rsidR="002670DC">
        <w:rPr>
          <w:rFonts w:ascii="Arial" w:hAnsi="Arial" w:cs="Arial"/>
          <w:sz w:val="24"/>
          <w:szCs w:val="24"/>
        </w:rPr>
        <w:t>’</w:t>
      </w:r>
      <w:r w:rsidR="00EA3C6A" w:rsidRPr="00BF0E88">
        <w:rPr>
          <w:rFonts w:ascii="Arial" w:hAnsi="Arial" w:cs="Arial"/>
          <w:sz w:val="24"/>
          <w:szCs w:val="24"/>
        </w:rPr>
        <w:t xml:space="preserve">s command to not eat </w:t>
      </w:r>
      <w:r w:rsidR="002670DC">
        <w:rPr>
          <w:rFonts w:ascii="Arial" w:hAnsi="Arial" w:cs="Arial"/>
          <w:sz w:val="24"/>
          <w:szCs w:val="24"/>
        </w:rPr>
        <w:t>“</w:t>
      </w:r>
      <w:r w:rsidR="00EA3C6A" w:rsidRPr="00BF0E88">
        <w:rPr>
          <w:rFonts w:ascii="Arial" w:hAnsi="Arial" w:cs="Arial"/>
          <w:sz w:val="24"/>
          <w:szCs w:val="24"/>
        </w:rPr>
        <w:t>of the tree of the knowledge of good and evil?</w:t>
      </w:r>
      <w:r w:rsidR="002670DC">
        <w:rPr>
          <w:rFonts w:ascii="Arial" w:hAnsi="Arial" w:cs="Arial"/>
          <w:sz w:val="24"/>
          <w:szCs w:val="24"/>
        </w:rPr>
        <w:t>”</w:t>
      </w:r>
      <w:r w:rsidR="00EA3C6A" w:rsidRPr="006B4F81">
        <w:rPr>
          <w:rFonts w:ascii="Arial" w:hAnsi="Arial" w:cs="Arial"/>
          <w:i/>
          <w:sz w:val="24"/>
          <w:szCs w:val="24"/>
        </w:rPr>
        <w:t xml:space="preserve"> </w:t>
      </w:r>
    </w:p>
    <w:p w14:paraId="2180FA3D" w14:textId="7353EF19" w:rsidR="00985B15" w:rsidRPr="00985B15" w:rsidRDefault="00236174">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o</w:t>
      </w:r>
      <w:r w:rsidRPr="0097505C">
        <w:rPr>
          <w:rFonts w:ascii="Arial" w:hAnsi="Arial" w:cs="Arial"/>
          <w:b/>
          <w:sz w:val="24"/>
          <w:szCs w:val="24"/>
          <w:u w:val="single"/>
        </w:rPr>
        <w:t>riginal</w:t>
      </w:r>
      <w:proofErr w:type="gramEnd"/>
      <w:r w:rsidRPr="0097505C">
        <w:rPr>
          <w:rFonts w:ascii="Arial" w:hAnsi="Arial" w:cs="Arial"/>
          <w:b/>
          <w:sz w:val="24"/>
          <w:szCs w:val="24"/>
          <w:u w:val="single"/>
        </w:rPr>
        <w:t xml:space="preserve"> </w:t>
      </w:r>
      <w:r w:rsidR="00EA3C6A" w:rsidRPr="0097505C">
        <w:rPr>
          <w:rFonts w:ascii="Arial" w:hAnsi="Arial" w:cs="Arial"/>
          <w:b/>
          <w:sz w:val="24"/>
          <w:szCs w:val="24"/>
          <w:u w:val="single"/>
        </w:rPr>
        <w:t>sin</w:t>
      </w:r>
      <w:r w:rsidR="00EA3C6A" w:rsidRPr="006B4F81">
        <w:rPr>
          <w:rFonts w:ascii="Arial" w:hAnsi="Arial" w:cs="Arial"/>
          <w:b/>
          <w:i/>
          <w:sz w:val="24"/>
          <w:szCs w:val="24"/>
          <w:u w:val="single"/>
        </w:rPr>
        <w:t xml:space="preserve"> </w:t>
      </w:r>
    </w:p>
    <w:p w14:paraId="562F2DDD" w14:textId="2FED77C1" w:rsidR="00F25F9E" w:rsidRDefault="00F25F9E">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C009D1">
        <w:rPr>
          <w:rFonts w:ascii="Arial" w:hAnsi="Arial" w:cs="Arial"/>
          <w:i/>
          <w:color w:val="943634" w:themeColor="accent2" w:themeShade="BF"/>
          <w:sz w:val="24"/>
          <w:szCs w:val="24"/>
        </w:rPr>
        <w:t xml:space="preserve"> </w:t>
      </w:r>
      <w:r w:rsidRPr="00826848">
        <w:rPr>
          <w:rFonts w:ascii="Arial" w:hAnsi="Arial" w:cs="Arial"/>
          <w:i/>
          <w:color w:val="943634" w:themeColor="accent2" w:themeShade="BF"/>
          <w:sz w:val="24"/>
          <w:szCs w:val="24"/>
        </w:rPr>
        <w:t xml:space="preserve">Reference:  </w:t>
      </w:r>
      <w:hyperlink r:id="rId9" w:history="1">
        <w:r w:rsidRPr="00810C64">
          <w:rPr>
            <w:rFonts w:ascii="Arial" w:hAnsi="Arial" w:cs="Arial"/>
            <w:i/>
            <w:color w:val="943634" w:themeColor="accent2" w:themeShade="BF"/>
            <w:sz w:val="24"/>
            <w:szCs w:val="24"/>
          </w:rPr>
          <w:t>https://uscatholic.org/articles/201212/what-is-original-sin/</w:t>
        </w:r>
      </w:hyperlink>
    </w:p>
    <w:p w14:paraId="5A30C9F1" w14:textId="77777777" w:rsidR="00F25F9E" w:rsidRPr="00B32821" w:rsidRDefault="00F25F9E">
      <w:pPr>
        <w:spacing w:after="0" w:line="240" w:lineRule="auto"/>
        <w:rPr>
          <w:rFonts w:ascii="Arial" w:hAnsi="Arial" w:cs="Arial"/>
          <w:i/>
          <w:color w:val="943634" w:themeColor="accent2" w:themeShade="BF"/>
          <w:sz w:val="24"/>
          <w:szCs w:val="24"/>
        </w:rPr>
      </w:pPr>
    </w:p>
    <w:p w14:paraId="79398C87" w14:textId="77777777" w:rsidR="00EA3C6A" w:rsidRDefault="00EA3C6A">
      <w:pPr>
        <w:spacing w:after="0" w:line="240" w:lineRule="auto"/>
        <w:rPr>
          <w:rFonts w:ascii="Arial" w:hAnsi="Arial" w:cs="Arial"/>
          <w:sz w:val="24"/>
          <w:szCs w:val="24"/>
        </w:rPr>
      </w:pPr>
    </w:p>
    <w:p w14:paraId="2FD11A05" w14:textId="4417F02B" w:rsidR="00EA3C6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EA3C6A" w:rsidRPr="00B32821">
        <w:rPr>
          <w:rFonts w:ascii="Arial" w:hAnsi="Arial" w:cs="Arial"/>
          <w:color w:val="A6A6A6" w:themeColor="background1" w:themeShade="A6"/>
          <w:sz w:val="16"/>
          <w:szCs w:val="24"/>
        </w:rPr>
        <w:t>68</w:t>
      </w:r>
    </w:p>
    <w:p w14:paraId="42579E4B" w14:textId="5DB99F1A" w:rsidR="00EA3C6A" w:rsidRPr="00BF0E88" w:rsidRDefault="00265909">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 xml:space="preserve">7 </w:t>
      </w:r>
      <w:r w:rsidR="00EA3C6A">
        <w:rPr>
          <w:rFonts w:ascii="Arial" w:hAnsi="Arial" w:cs="Arial"/>
          <w:b/>
          <w:sz w:val="24"/>
          <w:szCs w:val="24"/>
        </w:rPr>
        <w:t xml:space="preserve"> </w:t>
      </w:r>
      <w:r w:rsidR="00EA3C6A" w:rsidRPr="00BF0E88">
        <w:rPr>
          <w:rFonts w:ascii="Arial" w:hAnsi="Arial" w:cs="Arial"/>
          <w:sz w:val="24"/>
          <w:szCs w:val="24"/>
        </w:rPr>
        <w:t>Name</w:t>
      </w:r>
      <w:proofErr w:type="gramEnd"/>
      <w:r w:rsidR="00EA3C6A" w:rsidRPr="00BF0E88">
        <w:rPr>
          <w:rFonts w:ascii="Arial" w:hAnsi="Arial" w:cs="Arial"/>
          <w:sz w:val="24"/>
          <w:szCs w:val="24"/>
        </w:rPr>
        <w:t xml:space="preserve"> one consequence of original sin.</w:t>
      </w:r>
      <w:r w:rsidR="00EA3C6A" w:rsidRPr="006B4F81">
        <w:rPr>
          <w:rFonts w:ascii="Arial" w:hAnsi="Arial" w:cs="Arial"/>
          <w:i/>
          <w:sz w:val="24"/>
          <w:szCs w:val="24"/>
        </w:rPr>
        <w:t xml:space="preserve"> </w:t>
      </w:r>
    </w:p>
    <w:p w14:paraId="36607F55" w14:textId="77777777" w:rsidR="00FE3B21" w:rsidRDefault="00FE3B21">
      <w:pPr>
        <w:spacing w:after="0" w:line="240" w:lineRule="auto"/>
        <w:jc w:val="right"/>
        <w:rPr>
          <w:rFonts w:ascii="Arial" w:hAnsi="Arial" w:cs="Arial"/>
          <w:b/>
          <w:sz w:val="24"/>
          <w:szCs w:val="24"/>
          <w:u w:val="single"/>
        </w:rPr>
      </w:pPr>
      <w:r>
        <w:rPr>
          <w:rFonts w:ascii="Arial" w:hAnsi="Arial" w:cs="Arial"/>
          <w:b/>
          <w:sz w:val="24"/>
          <w:szCs w:val="24"/>
          <w:u w:val="single"/>
        </w:rPr>
        <w:t>Any one of the following:</w:t>
      </w:r>
    </w:p>
    <w:p w14:paraId="2F01C2C9" w14:textId="77777777" w:rsidR="00EA3C6A" w:rsidRPr="00DF652D" w:rsidRDefault="00EA3C6A">
      <w:pPr>
        <w:spacing w:after="0" w:line="240" w:lineRule="auto"/>
        <w:jc w:val="right"/>
        <w:rPr>
          <w:rFonts w:ascii="Arial" w:hAnsi="Arial" w:cs="Arial"/>
          <w:b/>
          <w:sz w:val="24"/>
          <w:szCs w:val="24"/>
        </w:rPr>
      </w:pPr>
      <w:r w:rsidRPr="00DF652D">
        <w:rPr>
          <w:rFonts w:ascii="Arial" w:hAnsi="Arial" w:cs="Arial"/>
          <w:b/>
          <w:sz w:val="24"/>
          <w:szCs w:val="24"/>
        </w:rPr>
        <w:t xml:space="preserve">1) </w:t>
      </w:r>
      <w:proofErr w:type="gramStart"/>
      <w:r w:rsidRPr="00DF652D">
        <w:rPr>
          <w:rFonts w:ascii="Arial" w:hAnsi="Arial" w:cs="Arial"/>
          <w:b/>
          <w:sz w:val="24"/>
          <w:szCs w:val="24"/>
        </w:rPr>
        <w:t>ignorance</w:t>
      </w:r>
      <w:proofErr w:type="gramEnd"/>
      <w:r w:rsidRPr="00DF652D">
        <w:rPr>
          <w:rFonts w:ascii="Arial" w:hAnsi="Arial" w:cs="Arial"/>
          <w:b/>
          <w:sz w:val="24"/>
          <w:szCs w:val="24"/>
        </w:rPr>
        <w:t xml:space="preserve">, </w:t>
      </w:r>
    </w:p>
    <w:p w14:paraId="719A69DD" w14:textId="77777777" w:rsidR="00EA3C6A" w:rsidRPr="00DF652D" w:rsidRDefault="00EA3C6A">
      <w:pPr>
        <w:spacing w:after="0" w:line="240" w:lineRule="auto"/>
        <w:jc w:val="right"/>
        <w:rPr>
          <w:rFonts w:ascii="Arial" w:hAnsi="Arial" w:cs="Arial"/>
          <w:b/>
          <w:sz w:val="24"/>
          <w:szCs w:val="24"/>
        </w:rPr>
      </w:pPr>
      <w:r w:rsidRPr="00DF652D">
        <w:rPr>
          <w:rFonts w:ascii="Arial" w:hAnsi="Arial" w:cs="Arial"/>
          <w:b/>
          <w:sz w:val="24"/>
          <w:szCs w:val="24"/>
        </w:rPr>
        <w:t xml:space="preserve">2) </w:t>
      </w:r>
      <w:proofErr w:type="gramStart"/>
      <w:r w:rsidRPr="00DF652D">
        <w:rPr>
          <w:rFonts w:ascii="Arial" w:hAnsi="Arial" w:cs="Arial"/>
          <w:b/>
          <w:sz w:val="24"/>
          <w:szCs w:val="24"/>
        </w:rPr>
        <w:t>concupiscence</w:t>
      </w:r>
      <w:proofErr w:type="gramEnd"/>
      <w:r w:rsidRPr="00DF652D">
        <w:rPr>
          <w:rFonts w:ascii="Arial" w:hAnsi="Arial" w:cs="Arial"/>
          <w:b/>
          <w:sz w:val="24"/>
          <w:szCs w:val="24"/>
        </w:rPr>
        <w:t xml:space="preserve"> (disordered desires) / tendency toward sin</w:t>
      </w:r>
    </w:p>
    <w:p w14:paraId="796431FD" w14:textId="77777777" w:rsidR="007D271B" w:rsidRDefault="00EA3C6A">
      <w:pPr>
        <w:spacing w:after="0" w:line="240" w:lineRule="auto"/>
        <w:jc w:val="right"/>
        <w:rPr>
          <w:ins w:id="0" w:author="Kelly Kantack" w:date="2023-01-13T16:36:00Z"/>
          <w:rFonts w:ascii="Arial" w:hAnsi="Arial" w:cs="Arial"/>
          <w:b/>
          <w:sz w:val="24"/>
          <w:szCs w:val="24"/>
        </w:rPr>
      </w:pPr>
      <w:r w:rsidRPr="00DF652D">
        <w:rPr>
          <w:rFonts w:ascii="Arial" w:hAnsi="Arial" w:cs="Arial"/>
          <w:b/>
          <w:sz w:val="24"/>
          <w:szCs w:val="24"/>
        </w:rPr>
        <w:t xml:space="preserve">3) </w:t>
      </w:r>
      <w:proofErr w:type="gramStart"/>
      <w:r w:rsidRPr="00DF652D">
        <w:rPr>
          <w:rFonts w:ascii="Arial" w:hAnsi="Arial" w:cs="Arial"/>
          <w:b/>
          <w:sz w:val="24"/>
          <w:szCs w:val="24"/>
        </w:rPr>
        <w:t>suffering</w:t>
      </w:r>
      <w:proofErr w:type="gramEnd"/>
    </w:p>
    <w:p w14:paraId="4BDC431D" w14:textId="32EFF1CD" w:rsidR="00EA3C6A" w:rsidRPr="00DF652D" w:rsidRDefault="007D271B">
      <w:pPr>
        <w:spacing w:after="0" w:line="240" w:lineRule="auto"/>
        <w:jc w:val="right"/>
        <w:rPr>
          <w:rFonts w:ascii="Arial" w:hAnsi="Arial" w:cs="Arial"/>
          <w:b/>
          <w:sz w:val="24"/>
          <w:szCs w:val="24"/>
        </w:rPr>
      </w:pPr>
      <w:ins w:id="1" w:author="Kelly Kantack" w:date="2023-01-13T16:36:00Z">
        <w:r>
          <w:rPr>
            <w:rFonts w:ascii="Arial" w:hAnsi="Arial" w:cs="Arial"/>
            <w:b/>
            <w:sz w:val="24"/>
            <w:szCs w:val="24"/>
          </w:rPr>
          <w:t>4)</w:t>
        </w:r>
      </w:ins>
      <w:ins w:id="2" w:author="Kelly Kantack" w:date="2023-01-13T16:37:00Z">
        <w:r>
          <w:rPr>
            <w:rFonts w:ascii="Arial" w:hAnsi="Arial" w:cs="Arial"/>
            <w:b/>
            <w:sz w:val="24"/>
            <w:szCs w:val="24"/>
          </w:rPr>
          <w:t xml:space="preserve"> </w:t>
        </w:r>
      </w:ins>
      <w:del w:id="3" w:author="Kelly Kantack" w:date="2023-01-13T16:36:00Z">
        <w:r w:rsidR="00EA3C6A" w:rsidRPr="00DF652D" w:rsidDel="007D271B">
          <w:rPr>
            <w:rFonts w:ascii="Arial" w:hAnsi="Arial" w:cs="Arial"/>
            <w:b/>
            <w:sz w:val="24"/>
            <w:szCs w:val="24"/>
          </w:rPr>
          <w:delText xml:space="preserve"> an</w:delText>
        </w:r>
      </w:del>
      <w:del w:id="4" w:author="Kelly Kantack" w:date="2023-01-13T16:37:00Z">
        <w:r w:rsidR="00EA3C6A" w:rsidRPr="00DF652D" w:rsidDel="007D271B">
          <w:rPr>
            <w:rFonts w:ascii="Arial" w:hAnsi="Arial" w:cs="Arial"/>
            <w:b/>
            <w:sz w:val="24"/>
            <w:szCs w:val="24"/>
          </w:rPr>
          <w:delText xml:space="preserve">d </w:delText>
        </w:r>
      </w:del>
      <w:proofErr w:type="gramStart"/>
      <w:r w:rsidR="00EA3C6A" w:rsidRPr="00DF652D">
        <w:rPr>
          <w:rFonts w:ascii="Arial" w:hAnsi="Arial" w:cs="Arial"/>
          <w:b/>
          <w:sz w:val="24"/>
          <w:szCs w:val="24"/>
        </w:rPr>
        <w:t>death</w:t>
      </w:r>
      <w:proofErr w:type="gramEnd"/>
      <w:del w:id="5" w:author="Kelly Kantack" w:date="2023-01-13T16:37:00Z">
        <w:r w:rsidR="00EA3C6A" w:rsidRPr="00DF652D" w:rsidDel="007D271B">
          <w:rPr>
            <w:rFonts w:ascii="Arial" w:hAnsi="Arial" w:cs="Arial"/>
            <w:b/>
            <w:sz w:val="24"/>
            <w:szCs w:val="24"/>
          </w:rPr>
          <w:delText xml:space="preserve"> (accept </w:delText>
        </w:r>
        <w:r w:rsidR="002670DC" w:rsidRPr="00DF652D" w:rsidDel="007D271B">
          <w:rPr>
            <w:rFonts w:ascii="Arial" w:hAnsi="Arial" w:cs="Arial"/>
            <w:b/>
            <w:sz w:val="24"/>
            <w:szCs w:val="24"/>
          </w:rPr>
          <w:delText>“</w:delText>
        </w:r>
        <w:r w:rsidR="00EA3C6A" w:rsidRPr="00DF652D" w:rsidDel="007D271B">
          <w:rPr>
            <w:rFonts w:ascii="Arial" w:hAnsi="Arial" w:cs="Arial"/>
            <w:b/>
            <w:sz w:val="24"/>
            <w:szCs w:val="24"/>
          </w:rPr>
          <w:delText>suffering</w:delText>
        </w:r>
        <w:r w:rsidR="002670DC" w:rsidRPr="00DF652D" w:rsidDel="007D271B">
          <w:rPr>
            <w:rFonts w:ascii="Arial" w:hAnsi="Arial" w:cs="Arial"/>
            <w:b/>
            <w:sz w:val="24"/>
            <w:szCs w:val="24"/>
          </w:rPr>
          <w:delText>”</w:delText>
        </w:r>
        <w:r w:rsidR="00EA3C6A" w:rsidRPr="00DF652D" w:rsidDel="007D271B">
          <w:rPr>
            <w:rFonts w:ascii="Arial" w:hAnsi="Arial" w:cs="Arial"/>
            <w:b/>
            <w:sz w:val="24"/>
            <w:szCs w:val="24"/>
          </w:rPr>
          <w:delText xml:space="preserve"> or </w:delText>
        </w:r>
        <w:r w:rsidR="002670DC" w:rsidRPr="00DF652D" w:rsidDel="007D271B">
          <w:rPr>
            <w:rFonts w:ascii="Arial" w:hAnsi="Arial" w:cs="Arial"/>
            <w:b/>
            <w:sz w:val="24"/>
            <w:szCs w:val="24"/>
          </w:rPr>
          <w:delText>“</w:delText>
        </w:r>
        <w:r w:rsidR="00EA3C6A" w:rsidRPr="00DF652D" w:rsidDel="007D271B">
          <w:rPr>
            <w:rFonts w:ascii="Arial" w:hAnsi="Arial" w:cs="Arial"/>
            <w:b/>
            <w:sz w:val="24"/>
            <w:szCs w:val="24"/>
          </w:rPr>
          <w:delText>death</w:delText>
        </w:r>
        <w:r w:rsidR="002670DC" w:rsidRPr="00DF652D" w:rsidDel="007D271B">
          <w:rPr>
            <w:rFonts w:ascii="Arial" w:hAnsi="Arial" w:cs="Arial"/>
            <w:b/>
            <w:sz w:val="24"/>
            <w:szCs w:val="24"/>
          </w:rPr>
          <w:delText>”</w:delText>
        </w:r>
        <w:r w:rsidR="00EA3C6A" w:rsidRPr="00DF652D" w:rsidDel="007D271B">
          <w:rPr>
            <w:rFonts w:ascii="Arial" w:hAnsi="Arial" w:cs="Arial"/>
            <w:b/>
            <w:sz w:val="24"/>
            <w:szCs w:val="24"/>
          </w:rPr>
          <w:delText xml:space="preserve">) </w:delText>
        </w:r>
      </w:del>
    </w:p>
    <w:p w14:paraId="5C0784E1" w14:textId="322DAF4D" w:rsidR="00985B15" w:rsidRDefault="00985B15">
      <w:pPr>
        <w:spacing w:after="0" w:line="240" w:lineRule="auto"/>
        <w:rPr>
          <w:rFonts w:ascii="Arial" w:hAnsi="Arial" w:cs="Arial"/>
          <w:i/>
          <w:color w:val="943634" w:themeColor="accent2" w:themeShade="BF"/>
          <w:sz w:val="24"/>
          <w:szCs w:val="24"/>
        </w:rPr>
      </w:pPr>
      <w:r>
        <w:rPr>
          <w:rFonts w:ascii="Arial" w:hAnsi="Arial" w:cs="Arial"/>
          <w:i/>
          <w:color w:val="0033CC"/>
          <w:sz w:val="24"/>
          <w:szCs w:val="24"/>
        </w:rPr>
        <w:t>From the Catechism of the Catholic Church, “</w:t>
      </w:r>
      <w:r w:rsidRPr="00985B15">
        <w:rPr>
          <w:rFonts w:ascii="Arial" w:hAnsi="Arial" w:cs="Arial"/>
          <w:i/>
          <w:color w:val="0033CC"/>
          <w:sz w:val="24"/>
          <w:szCs w:val="24"/>
        </w:rPr>
        <w:t xml:space="preserve">As a result of original sin, human nature is weakened in its powers, subject to ignorance, suffering and the domination of death, </w:t>
      </w:r>
      <w:r>
        <w:rPr>
          <w:rFonts w:ascii="Arial" w:hAnsi="Arial" w:cs="Arial"/>
          <w:i/>
          <w:color w:val="0033CC"/>
          <w:sz w:val="24"/>
          <w:szCs w:val="24"/>
        </w:rPr>
        <w:t>and inclined to sin.”</w:t>
      </w:r>
    </w:p>
    <w:p w14:paraId="2E4A77CF" w14:textId="41B9B2F2" w:rsidR="00EA3C6A"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EA3C6A"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A3C6A" w:rsidRPr="00C009D1">
        <w:rPr>
          <w:rFonts w:ascii="Arial" w:hAnsi="Arial" w:cs="Arial"/>
          <w:i/>
          <w:color w:val="943634" w:themeColor="accent2" w:themeShade="BF"/>
          <w:sz w:val="24"/>
          <w:szCs w:val="24"/>
        </w:rPr>
        <w:t xml:space="preserve">CCC 418 </w:t>
      </w:r>
    </w:p>
    <w:p w14:paraId="79E31E4E" w14:textId="77777777" w:rsidR="00EA3C6A" w:rsidRDefault="00EA3C6A">
      <w:pPr>
        <w:spacing w:after="0" w:line="240" w:lineRule="auto"/>
        <w:rPr>
          <w:rFonts w:ascii="Arial" w:hAnsi="Arial" w:cs="Arial"/>
          <w:sz w:val="24"/>
          <w:szCs w:val="24"/>
        </w:rPr>
      </w:pPr>
      <w:r w:rsidRPr="006B4F81">
        <w:rPr>
          <w:rFonts w:ascii="Arial" w:hAnsi="Arial" w:cs="Arial"/>
          <w:i/>
          <w:sz w:val="24"/>
          <w:szCs w:val="24"/>
        </w:rPr>
        <w:t xml:space="preserve"> </w:t>
      </w:r>
    </w:p>
    <w:p w14:paraId="190E9BF0" w14:textId="77777777" w:rsidR="00EA3C6A" w:rsidRDefault="00EA3C6A">
      <w:pPr>
        <w:spacing w:after="0" w:line="240" w:lineRule="auto"/>
        <w:rPr>
          <w:rFonts w:ascii="Arial" w:hAnsi="Arial" w:cs="Arial"/>
          <w:sz w:val="24"/>
          <w:szCs w:val="24"/>
        </w:rPr>
      </w:pPr>
    </w:p>
    <w:p w14:paraId="6080F491" w14:textId="0C12CF40" w:rsidR="00EA3C6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EA3C6A" w:rsidRPr="00B32821">
        <w:rPr>
          <w:rFonts w:ascii="Arial" w:hAnsi="Arial" w:cs="Arial"/>
          <w:color w:val="A6A6A6" w:themeColor="background1" w:themeShade="A6"/>
          <w:sz w:val="16"/>
          <w:szCs w:val="24"/>
        </w:rPr>
        <w:t xml:space="preserve">8 </w:t>
      </w:r>
    </w:p>
    <w:p w14:paraId="208CF4CA" w14:textId="00E96F88" w:rsidR="00EA3C6A" w:rsidRPr="00BF0E88" w:rsidRDefault="00EA3C6A">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 xml:space="preserve">8  </w:t>
      </w:r>
      <w:r w:rsidRPr="00BF0E88">
        <w:rPr>
          <w:rFonts w:ascii="Arial" w:hAnsi="Arial" w:cs="Arial"/>
          <w:sz w:val="24"/>
          <w:szCs w:val="24"/>
        </w:rPr>
        <w:t>Who</w:t>
      </w:r>
      <w:proofErr w:type="gramEnd"/>
      <w:r w:rsidRPr="00BF0E88">
        <w:rPr>
          <w:rFonts w:ascii="Arial" w:hAnsi="Arial" w:cs="Arial"/>
          <w:sz w:val="24"/>
          <w:szCs w:val="24"/>
        </w:rPr>
        <w:t xml:space="preserve"> are the first </w:t>
      </w:r>
      <w:r w:rsidR="002670DC">
        <w:rPr>
          <w:rFonts w:ascii="Arial" w:hAnsi="Arial" w:cs="Arial"/>
          <w:sz w:val="24"/>
          <w:szCs w:val="24"/>
        </w:rPr>
        <w:t xml:space="preserve">two </w:t>
      </w:r>
      <w:r w:rsidRPr="00BF0E88">
        <w:rPr>
          <w:rFonts w:ascii="Arial" w:hAnsi="Arial" w:cs="Arial"/>
          <w:sz w:val="24"/>
          <w:szCs w:val="24"/>
        </w:rPr>
        <w:t>children mentioned in the Bible?</w:t>
      </w:r>
      <w:r w:rsidRPr="006B4F81">
        <w:rPr>
          <w:rFonts w:ascii="Arial" w:hAnsi="Arial" w:cs="Arial"/>
          <w:i/>
          <w:sz w:val="24"/>
          <w:szCs w:val="24"/>
        </w:rPr>
        <w:t xml:space="preserve"> </w:t>
      </w:r>
    </w:p>
    <w:p w14:paraId="5A979E22" w14:textId="77777777" w:rsidR="00EA3C6A" w:rsidRPr="00C009D1" w:rsidRDefault="00EA3C6A">
      <w:pPr>
        <w:spacing w:after="0" w:line="240" w:lineRule="auto"/>
        <w:jc w:val="right"/>
        <w:rPr>
          <w:rFonts w:ascii="Arial" w:hAnsi="Arial" w:cs="Arial"/>
          <w:b/>
          <w:sz w:val="24"/>
          <w:szCs w:val="24"/>
          <w:u w:val="single"/>
        </w:rPr>
      </w:pPr>
      <w:r w:rsidRPr="0097505C">
        <w:rPr>
          <w:rFonts w:ascii="Arial" w:hAnsi="Arial" w:cs="Arial"/>
          <w:b/>
          <w:sz w:val="24"/>
          <w:szCs w:val="24"/>
          <w:u w:val="single"/>
        </w:rPr>
        <w:t>Cain and Abel</w:t>
      </w:r>
      <w:r w:rsidRPr="006B4F81">
        <w:rPr>
          <w:rFonts w:ascii="Arial" w:hAnsi="Arial" w:cs="Arial"/>
          <w:b/>
          <w:i/>
          <w:sz w:val="24"/>
          <w:szCs w:val="24"/>
          <w:u w:val="single"/>
        </w:rPr>
        <w:t xml:space="preserve"> </w:t>
      </w:r>
    </w:p>
    <w:p w14:paraId="0C7E29C1" w14:textId="76ED3B14" w:rsidR="00EA3C6A"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EA3C6A"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A3C6A" w:rsidRPr="00C009D1">
        <w:rPr>
          <w:rFonts w:ascii="Arial" w:hAnsi="Arial" w:cs="Arial"/>
          <w:i/>
          <w:color w:val="943634" w:themeColor="accent2" w:themeShade="BF"/>
          <w:sz w:val="24"/>
          <w:szCs w:val="24"/>
        </w:rPr>
        <w:t>Gen. 4:1-2</w:t>
      </w:r>
    </w:p>
    <w:p w14:paraId="5B3C2E16" w14:textId="77777777" w:rsidR="00AF547A" w:rsidRDefault="00AF547A">
      <w:pPr>
        <w:spacing w:after="0" w:line="240" w:lineRule="auto"/>
        <w:jc w:val="right"/>
        <w:rPr>
          <w:rFonts w:ascii="Arial" w:hAnsi="Arial" w:cs="Arial"/>
          <w:b/>
          <w:sz w:val="24"/>
          <w:szCs w:val="24"/>
          <w:u w:val="single"/>
        </w:rPr>
      </w:pPr>
    </w:p>
    <w:p w14:paraId="2EC0DC5B" w14:textId="77777777" w:rsidR="00FE3B21" w:rsidRDefault="00FE3B21">
      <w:pPr>
        <w:spacing w:after="0" w:line="240" w:lineRule="auto"/>
        <w:jc w:val="right"/>
        <w:rPr>
          <w:rFonts w:ascii="Arial" w:hAnsi="Arial" w:cs="Arial"/>
          <w:b/>
          <w:sz w:val="24"/>
          <w:szCs w:val="24"/>
          <w:u w:val="single"/>
        </w:rPr>
      </w:pPr>
    </w:p>
    <w:p w14:paraId="37D26B25" w14:textId="0600596B" w:rsidR="002B5825"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2B5825" w:rsidRPr="00B32821">
        <w:rPr>
          <w:rFonts w:ascii="Arial" w:hAnsi="Arial" w:cs="Arial"/>
          <w:color w:val="A6A6A6" w:themeColor="background1" w:themeShade="A6"/>
          <w:sz w:val="16"/>
          <w:szCs w:val="24"/>
        </w:rPr>
        <w:t xml:space="preserve">1152 </w:t>
      </w:r>
    </w:p>
    <w:p w14:paraId="2F55202E" w14:textId="1CDF4249" w:rsidR="002B5825" w:rsidRPr="00BF0E88" w:rsidRDefault="00265909">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9</w:t>
      </w:r>
      <w:r w:rsidR="002B5825">
        <w:rPr>
          <w:rFonts w:ascii="Arial" w:hAnsi="Arial" w:cs="Arial"/>
          <w:b/>
          <w:sz w:val="24"/>
          <w:szCs w:val="24"/>
        </w:rPr>
        <w:t xml:space="preserve">  </w:t>
      </w:r>
      <w:r w:rsidR="002B5825" w:rsidRPr="00BF0E88">
        <w:rPr>
          <w:rFonts w:ascii="Arial" w:hAnsi="Arial" w:cs="Arial"/>
          <w:sz w:val="24"/>
          <w:szCs w:val="24"/>
        </w:rPr>
        <w:t>What</w:t>
      </w:r>
      <w:proofErr w:type="gramEnd"/>
      <w:r w:rsidR="002B5825" w:rsidRPr="00BF0E88">
        <w:rPr>
          <w:rFonts w:ascii="Arial" w:hAnsi="Arial" w:cs="Arial"/>
          <w:sz w:val="24"/>
          <w:szCs w:val="24"/>
        </w:rPr>
        <w:t xml:space="preserve"> ancient unit of length </w:t>
      </w:r>
      <w:r w:rsidR="002670DC">
        <w:rPr>
          <w:rFonts w:ascii="Arial" w:hAnsi="Arial" w:cs="Arial"/>
          <w:sz w:val="24"/>
          <w:szCs w:val="24"/>
        </w:rPr>
        <w:t xml:space="preserve">is </w:t>
      </w:r>
      <w:r w:rsidR="002B5825" w:rsidRPr="00BF0E88">
        <w:rPr>
          <w:rFonts w:ascii="Arial" w:hAnsi="Arial" w:cs="Arial"/>
          <w:sz w:val="24"/>
          <w:szCs w:val="24"/>
        </w:rPr>
        <w:t>based on the length of the forearm from the elbow to the tip of the middle finger and usually equal to about 18 inches?</w:t>
      </w:r>
      <w:r w:rsidR="002B5825" w:rsidRPr="006B4F81">
        <w:rPr>
          <w:rFonts w:ascii="Arial" w:hAnsi="Arial" w:cs="Arial"/>
          <w:i/>
          <w:sz w:val="24"/>
          <w:szCs w:val="24"/>
        </w:rPr>
        <w:t xml:space="preserve"> </w:t>
      </w:r>
    </w:p>
    <w:p w14:paraId="6FC05E2C" w14:textId="3BFE9BD3" w:rsidR="002B5825" w:rsidRDefault="002B5825">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cubit</w:t>
      </w:r>
      <w:proofErr w:type="gramEnd"/>
      <w:r w:rsidRPr="006B4F81">
        <w:rPr>
          <w:rFonts w:ascii="Arial" w:hAnsi="Arial" w:cs="Arial"/>
          <w:b/>
          <w:i/>
          <w:sz w:val="24"/>
          <w:szCs w:val="24"/>
          <w:u w:val="single"/>
        </w:rPr>
        <w:t xml:space="preserve"> </w:t>
      </w:r>
    </w:p>
    <w:p w14:paraId="3E7FD134" w14:textId="352DEEC0" w:rsidR="002B5825"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2B5825"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B5825" w:rsidRPr="002264DC">
        <w:rPr>
          <w:rFonts w:ascii="Arial" w:hAnsi="Arial" w:cs="Arial"/>
          <w:i/>
          <w:color w:val="943634" w:themeColor="accent2" w:themeShade="BF"/>
          <w:sz w:val="24"/>
          <w:szCs w:val="24"/>
        </w:rPr>
        <w:t>https://www.merriam-webster.com/dictionary/cubit</w:t>
      </w:r>
    </w:p>
    <w:p w14:paraId="0E7D5444" w14:textId="77777777" w:rsidR="002B5825" w:rsidRDefault="002B5825">
      <w:pPr>
        <w:spacing w:after="0" w:line="240" w:lineRule="auto"/>
        <w:rPr>
          <w:rFonts w:ascii="Arial" w:hAnsi="Arial" w:cs="Arial"/>
          <w:sz w:val="24"/>
          <w:szCs w:val="24"/>
        </w:rPr>
      </w:pPr>
    </w:p>
    <w:p w14:paraId="79167643" w14:textId="77777777" w:rsidR="00FE3B21" w:rsidRDefault="00FE3B21">
      <w:pPr>
        <w:spacing w:after="0" w:line="240" w:lineRule="auto"/>
        <w:rPr>
          <w:rFonts w:ascii="Arial" w:hAnsi="Arial" w:cs="Arial"/>
          <w:sz w:val="24"/>
          <w:szCs w:val="24"/>
        </w:rPr>
      </w:pPr>
    </w:p>
    <w:p w14:paraId="6DC3E611" w14:textId="3E2D0062" w:rsidR="002B5825"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2B5825" w:rsidRPr="00B32821">
        <w:rPr>
          <w:rFonts w:ascii="Arial" w:hAnsi="Arial" w:cs="Arial"/>
          <w:color w:val="A6A6A6" w:themeColor="background1" w:themeShade="A6"/>
          <w:sz w:val="16"/>
          <w:szCs w:val="24"/>
        </w:rPr>
        <w:t xml:space="preserve">1140 </w:t>
      </w:r>
    </w:p>
    <w:p w14:paraId="26FBDA70" w14:textId="73EC7F2D" w:rsidR="002B5825" w:rsidRDefault="002B5825">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10</w:t>
      </w:r>
      <w:r>
        <w:rPr>
          <w:rFonts w:ascii="Arial" w:hAnsi="Arial" w:cs="Arial"/>
          <w:b/>
          <w:sz w:val="24"/>
          <w:szCs w:val="24"/>
        </w:rPr>
        <w:t xml:space="preserve">  </w:t>
      </w:r>
      <w:r w:rsidR="002670DC">
        <w:rPr>
          <w:rFonts w:ascii="Arial" w:hAnsi="Arial" w:cs="Arial"/>
          <w:sz w:val="24"/>
          <w:szCs w:val="24"/>
        </w:rPr>
        <w:t>Whom</w:t>
      </w:r>
      <w:proofErr w:type="gramEnd"/>
      <w:r w:rsidR="002670DC" w:rsidRPr="002B5825">
        <w:rPr>
          <w:rFonts w:ascii="Arial" w:hAnsi="Arial" w:cs="Arial"/>
          <w:sz w:val="24"/>
          <w:szCs w:val="24"/>
        </w:rPr>
        <w:t xml:space="preserve"> </w:t>
      </w:r>
      <w:r w:rsidRPr="002B5825">
        <w:rPr>
          <w:rFonts w:ascii="Arial" w:hAnsi="Arial" w:cs="Arial"/>
          <w:sz w:val="24"/>
          <w:szCs w:val="24"/>
        </w:rPr>
        <w:t>did God ask to build an ark 300 cubits long, 50 cubits wide, and 30 cubits high?</w:t>
      </w:r>
    </w:p>
    <w:p w14:paraId="26F7BB47" w14:textId="77777777" w:rsidR="002B5825" w:rsidRPr="00C009D1" w:rsidRDefault="002B5825">
      <w:pPr>
        <w:spacing w:after="0" w:line="240" w:lineRule="auto"/>
        <w:jc w:val="right"/>
        <w:rPr>
          <w:rFonts w:ascii="Arial" w:hAnsi="Arial" w:cs="Arial"/>
          <w:b/>
          <w:sz w:val="24"/>
          <w:szCs w:val="24"/>
          <w:u w:val="single"/>
        </w:rPr>
      </w:pPr>
      <w:r>
        <w:rPr>
          <w:rFonts w:ascii="Arial" w:hAnsi="Arial" w:cs="Arial"/>
          <w:b/>
          <w:sz w:val="24"/>
          <w:szCs w:val="24"/>
          <w:u w:val="single"/>
        </w:rPr>
        <w:t>Noah</w:t>
      </w:r>
      <w:r w:rsidRPr="006B4F81">
        <w:rPr>
          <w:rFonts w:ascii="Arial" w:hAnsi="Arial" w:cs="Arial"/>
          <w:b/>
          <w:i/>
          <w:sz w:val="24"/>
          <w:szCs w:val="24"/>
          <w:u w:val="single"/>
        </w:rPr>
        <w:t xml:space="preserve"> </w:t>
      </w:r>
    </w:p>
    <w:p w14:paraId="08D85C4D" w14:textId="5642E7C4" w:rsidR="00985B15" w:rsidRDefault="00985B15">
      <w:pPr>
        <w:spacing w:after="0" w:line="240" w:lineRule="auto"/>
        <w:rPr>
          <w:rFonts w:ascii="Arial" w:hAnsi="Arial" w:cs="Arial"/>
          <w:i/>
          <w:color w:val="943634" w:themeColor="accent2" w:themeShade="BF"/>
          <w:sz w:val="24"/>
          <w:szCs w:val="24"/>
        </w:rPr>
      </w:pPr>
      <w:proofErr w:type="gramStart"/>
      <w:r>
        <w:rPr>
          <w:rFonts w:ascii="Arial" w:hAnsi="Arial" w:cs="Arial"/>
          <w:i/>
          <w:color w:val="0033CC"/>
          <w:sz w:val="24"/>
          <w:szCs w:val="24"/>
        </w:rPr>
        <w:t xml:space="preserve">From the book of </w:t>
      </w:r>
      <w:r w:rsidRPr="00787BA4">
        <w:rPr>
          <w:rFonts w:ascii="Arial" w:hAnsi="Arial" w:cs="Arial"/>
          <w:i/>
          <w:color w:val="0033CC"/>
          <w:sz w:val="24"/>
          <w:szCs w:val="24"/>
        </w:rPr>
        <w:t>Genesis</w:t>
      </w:r>
      <w:r>
        <w:rPr>
          <w:rFonts w:ascii="Arial" w:hAnsi="Arial" w:cs="Arial"/>
          <w:i/>
          <w:color w:val="0033CC"/>
          <w:sz w:val="24"/>
          <w:szCs w:val="24"/>
        </w:rPr>
        <w:t>…</w:t>
      </w:r>
      <w:proofErr w:type="gramEnd"/>
      <w:r>
        <w:rPr>
          <w:rFonts w:ascii="Arial" w:hAnsi="Arial" w:cs="Arial"/>
          <w:i/>
          <w:color w:val="0033CC"/>
          <w:sz w:val="24"/>
          <w:szCs w:val="24"/>
        </w:rPr>
        <w:t xml:space="preserve">  “</w:t>
      </w:r>
      <w:r w:rsidRPr="00985B15">
        <w:rPr>
          <w:rFonts w:ascii="Arial" w:hAnsi="Arial" w:cs="Arial"/>
          <w:i/>
          <w:color w:val="0033CC"/>
          <w:sz w:val="24"/>
          <w:szCs w:val="24"/>
        </w:rPr>
        <w:t xml:space="preserve">God said to Noah: </w:t>
      </w:r>
      <w:r w:rsidR="00236174">
        <w:rPr>
          <w:rFonts w:ascii="Arial" w:hAnsi="Arial" w:cs="Arial"/>
          <w:i/>
          <w:color w:val="0033CC"/>
          <w:sz w:val="24"/>
          <w:szCs w:val="24"/>
        </w:rPr>
        <w:t>….</w:t>
      </w:r>
      <w:r>
        <w:rPr>
          <w:rFonts w:ascii="Arial" w:hAnsi="Arial" w:cs="Arial"/>
          <w:i/>
          <w:color w:val="0033CC"/>
          <w:sz w:val="24"/>
          <w:szCs w:val="24"/>
        </w:rPr>
        <w:t xml:space="preserve">  </w:t>
      </w:r>
      <w:r w:rsidRPr="00985B15">
        <w:rPr>
          <w:rFonts w:ascii="Arial" w:hAnsi="Arial" w:cs="Arial"/>
          <w:i/>
          <w:color w:val="0033CC"/>
          <w:sz w:val="24"/>
          <w:szCs w:val="24"/>
        </w:rPr>
        <w:t xml:space="preserve">Make yourself an ark of </w:t>
      </w:r>
      <w:proofErr w:type="spellStart"/>
      <w:r w:rsidRPr="00985B15">
        <w:rPr>
          <w:rFonts w:ascii="Arial" w:hAnsi="Arial" w:cs="Arial"/>
          <w:i/>
          <w:color w:val="0033CC"/>
          <w:sz w:val="24"/>
          <w:szCs w:val="24"/>
        </w:rPr>
        <w:t>gopherwood</w:t>
      </w:r>
      <w:proofErr w:type="spellEnd"/>
      <w:r w:rsidRPr="00985B15">
        <w:rPr>
          <w:rFonts w:ascii="Arial" w:hAnsi="Arial" w:cs="Arial"/>
          <w:i/>
          <w:color w:val="0033CC"/>
          <w:sz w:val="24"/>
          <w:szCs w:val="24"/>
        </w:rPr>
        <w:t>, equip the ark with various compartments, and cover it inside and out with pitch.</w:t>
      </w:r>
      <w:r>
        <w:rPr>
          <w:rFonts w:ascii="Arial" w:hAnsi="Arial" w:cs="Arial"/>
          <w:i/>
          <w:color w:val="0033CC"/>
          <w:sz w:val="24"/>
          <w:szCs w:val="24"/>
        </w:rPr>
        <w:t xml:space="preserve"> </w:t>
      </w:r>
      <w:r w:rsidRPr="00985B15">
        <w:rPr>
          <w:rFonts w:ascii="Arial" w:hAnsi="Arial" w:cs="Arial"/>
          <w:i/>
          <w:color w:val="0033CC"/>
          <w:sz w:val="24"/>
          <w:szCs w:val="24"/>
        </w:rPr>
        <w:t xml:space="preserve"> </w:t>
      </w:r>
    </w:p>
    <w:p w14:paraId="5EDD45E7" w14:textId="0004F62C" w:rsidR="002B5825" w:rsidRPr="002B5825"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2B5825"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B5825" w:rsidRPr="002B5825">
        <w:rPr>
          <w:rFonts w:ascii="Arial" w:hAnsi="Arial" w:cs="Arial"/>
          <w:i/>
          <w:color w:val="943634" w:themeColor="accent2" w:themeShade="BF"/>
          <w:sz w:val="24"/>
          <w:szCs w:val="24"/>
        </w:rPr>
        <w:t xml:space="preserve">Genesis 6:13-14  </w:t>
      </w:r>
    </w:p>
    <w:p w14:paraId="773A65F9" w14:textId="1CC0162B" w:rsidR="005923A4" w:rsidRDefault="005923A4" w:rsidP="00B32821">
      <w:pPr>
        <w:spacing w:line="240" w:lineRule="auto"/>
        <w:rPr>
          <w:rFonts w:ascii="Arial" w:hAnsi="Arial" w:cs="Arial"/>
          <w:sz w:val="24"/>
          <w:szCs w:val="24"/>
        </w:rPr>
      </w:pPr>
    </w:p>
    <w:p w14:paraId="056C594A" w14:textId="59649A8C" w:rsidR="0026590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265909" w:rsidRPr="00B32821">
        <w:rPr>
          <w:rFonts w:ascii="Arial" w:hAnsi="Arial" w:cs="Arial"/>
          <w:color w:val="A6A6A6" w:themeColor="background1" w:themeShade="A6"/>
          <w:sz w:val="16"/>
          <w:szCs w:val="24"/>
        </w:rPr>
        <w:t xml:space="preserve">1140 </w:t>
      </w:r>
    </w:p>
    <w:p w14:paraId="240B80DE" w14:textId="74B6A130" w:rsidR="00265909" w:rsidRDefault="00506898">
      <w:pPr>
        <w:spacing w:after="0" w:line="240" w:lineRule="auto"/>
        <w:rPr>
          <w:rFonts w:ascii="Arial" w:hAnsi="Arial" w:cs="Arial"/>
          <w:sz w:val="24"/>
          <w:szCs w:val="24"/>
        </w:rPr>
      </w:pPr>
      <w:proofErr w:type="gramStart"/>
      <w:r>
        <w:rPr>
          <w:rFonts w:ascii="Arial" w:hAnsi="Arial" w:cs="Arial"/>
          <w:b/>
          <w:sz w:val="24"/>
          <w:szCs w:val="24"/>
        </w:rPr>
        <w:t>1.11</w:t>
      </w:r>
      <w:r w:rsidR="00265909">
        <w:rPr>
          <w:rFonts w:ascii="Arial" w:hAnsi="Arial" w:cs="Arial"/>
          <w:b/>
          <w:sz w:val="24"/>
          <w:szCs w:val="24"/>
        </w:rPr>
        <w:t xml:space="preserve">  </w:t>
      </w:r>
      <w:r w:rsidR="00265909" w:rsidRPr="00265909">
        <w:rPr>
          <w:rFonts w:ascii="Arial" w:hAnsi="Arial" w:cs="Arial"/>
          <w:sz w:val="24"/>
          <w:szCs w:val="24"/>
        </w:rPr>
        <w:t>Who</w:t>
      </w:r>
      <w:proofErr w:type="gramEnd"/>
      <w:r w:rsidR="00265909" w:rsidRPr="00265909">
        <w:rPr>
          <w:rFonts w:ascii="Arial" w:hAnsi="Arial" w:cs="Arial"/>
          <w:sz w:val="24"/>
          <w:szCs w:val="24"/>
        </w:rPr>
        <w:t xml:space="preserve"> shut the door to the ark?</w:t>
      </w:r>
    </w:p>
    <w:p w14:paraId="685B9365" w14:textId="77777777" w:rsidR="00265909" w:rsidRPr="00C009D1" w:rsidRDefault="00265909">
      <w:pPr>
        <w:spacing w:after="0" w:line="240" w:lineRule="auto"/>
        <w:jc w:val="right"/>
        <w:rPr>
          <w:rFonts w:ascii="Arial" w:hAnsi="Arial" w:cs="Arial"/>
          <w:b/>
          <w:sz w:val="24"/>
          <w:szCs w:val="24"/>
          <w:u w:val="single"/>
        </w:rPr>
      </w:pPr>
      <w:r>
        <w:rPr>
          <w:rFonts w:ascii="Arial" w:hAnsi="Arial" w:cs="Arial"/>
          <w:b/>
          <w:sz w:val="24"/>
          <w:szCs w:val="24"/>
          <w:u w:val="single"/>
        </w:rPr>
        <w:t>God</w:t>
      </w:r>
      <w:r w:rsidRPr="006B4F81">
        <w:rPr>
          <w:rFonts w:ascii="Arial" w:hAnsi="Arial" w:cs="Arial"/>
          <w:b/>
          <w:i/>
          <w:sz w:val="24"/>
          <w:szCs w:val="24"/>
          <w:u w:val="single"/>
        </w:rPr>
        <w:t xml:space="preserve"> </w:t>
      </w:r>
    </w:p>
    <w:p w14:paraId="1C32863A" w14:textId="16B98F85" w:rsidR="00985B15" w:rsidRPr="00985B15" w:rsidRDefault="00985B15">
      <w:pPr>
        <w:spacing w:after="0" w:line="240" w:lineRule="auto"/>
        <w:rPr>
          <w:rFonts w:ascii="Arial" w:hAnsi="Arial" w:cs="Arial"/>
          <w:i/>
          <w:color w:val="0033CC"/>
          <w:sz w:val="24"/>
          <w:szCs w:val="24"/>
        </w:rPr>
      </w:pPr>
      <w:proofErr w:type="gramStart"/>
      <w:r>
        <w:rPr>
          <w:rFonts w:ascii="Arial" w:hAnsi="Arial" w:cs="Arial"/>
          <w:i/>
          <w:color w:val="0033CC"/>
          <w:sz w:val="24"/>
          <w:szCs w:val="24"/>
        </w:rPr>
        <w:t xml:space="preserve">From the book of </w:t>
      </w:r>
      <w:r w:rsidRPr="00787BA4">
        <w:rPr>
          <w:rFonts w:ascii="Arial" w:hAnsi="Arial" w:cs="Arial"/>
          <w:i/>
          <w:color w:val="0033CC"/>
          <w:sz w:val="24"/>
          <w:szCs w:val="24"/>
        </w:rPr>
        <w:t>Genesis</w:t>
      </w:r>
      <w:r>
        <w:rPr>
          <w:rFonts w:ascii="Arial" w:hAnsi="Arial" w:cs="Arial"/>
          <w:i/>
          <w:color w:val="0033CC"/>
          <w:sz w:val="24"/>
          <w:szCs w:val="24"/>
        </w:rPr>
        <w:t>…</w:t>
      </w:r>
      <w:proofErr w:type="gramEnd"/>
      <w:r>
        <w:rPr>
          <w:rFonts w:ascii="Arial" w:hAnsi="Arial" w:cs="Arial"/>
          <w:i/>
          <w:color w:val="0033CC"/>
          <w:sz w:val="24"/>
          <w:szCs w:val="24"/>
        </w:rPr>
        <w:t xml:space="preserve">  “</w:t>
      </w:r>
      <w:r w:rsidRPr="00985B15">
        <w:rPr>
          <w:rFonts w:ascii="Arial" w:hAnsi="Arial" w:cs="Arial"/>
          <w:i/>
          <w:color w:val="0033CC"/>
          <w:sz w:val="24"/>
          <w:szCs w:val="24"/>
        </w:rPr>
        <w:t xml:space="preserve">Pairs of all creatures in which there was the breath of life came to Noah into the ark. </w:t>
      </w:r>
      <w:r>
        <w:rPr>
          <w:rFonts w:ascii="Arial" w:hAnsi="Arial" w:cs="Arial"/>
          <w:i/>
          <w:color w:val="0033CC"/>
          <w:sz w:val="24"/>
          <w:szCs w:val="24"/>
        </w:rPr>
        <w:t xml:space="preserve"> </w:t>
      </w:r>
      <w:r w:rsidRPr="00985B15">
        <w:rPr>
          <w:rFonts w:ascii="Arial" w:hAnsi="Arial" w:cs="Arial"/>
          <w:i/>
          <w:color w:val="0033CC"/>
          <w:sz w:val="24"/>
          <w:szCs w:val="24"/>
        </w:rPr>
        <w:t>Those that entered were male and female; of all creatures they came, as God had commanded Noah. Then the LORD shut him in.</w:t>
      </w:r>
      <w:r>
        <w:rPr>
          <w:rFonts w:ascii="Arial" w:hAnsi="Arial" w:cs="Arial"/>
          <w:i/>
          <w:color w:val="0033CC"/>
          <w:sz w:val="24"/>
          <w:szCs w:val="24"/>
        </w:rPr>
        <w:t>”</w:t>
      </w:r>
      <w:r w:rsidRPr="00C009D1">
        <w:rPr>
          <w:rFonts w:ascii="Arial" w:hAnsi="Arial" w:cs="Arial"/>
          <w:i/>
          <w:color w:val="943634" w:themeColor="accent2" w:themeShade="BF"/>
          <w:sz w:val="24"/>
          <w:szCs w:val="24"/>
        </w:rPr>
        <w:t xml:space="preserve"> </w:t>
      </w:r>
    </w:p>
    <w:p w14:paraId="08B19E09" w14:textId="5F8C2AA1" w:rsidR="0026590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26590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E3B21">
        <w:rPr>
          <w:rFonts w:ascii="Arial" w:hAnsi="Arial" w:cs="Arial"/>
          <w:i/>
          <w:color w:val="943634" w:themeColor="accent2" w:themeShade="BF"/>
          <w:sz w:val="24"/>
          <w:szCs w:val="24"/>
        </w:rPr>
        <w:t>Genesis 7:13</w:t>
      </w:r>
      <w:r w:rsidR="00265909" w:rsidRPr="00265909">
        <w:rPr>
          <w:rFonts w:ascii="Arial" w:hAnsi="Arial" w:cs="Arial"/>
          <w:i/>
          <w:color w:val="943634" w:themeColor="accent2" w:themeShade="BF"/>
          <w:sz w:val="24"/>
          <w:szCs w:val="24"/>
        </w:rPr>
        <w:t xml:space="preserve">-15  </w:t>
      </w:r>
    </w:p>
    <w:p w14:paraId="04230EF7" w14:textId="77777777" w:rsidR="00AF547A" w:rsidRDefault="00AF547A">
      <w:pPr>
        <w:spacing w:after="0" w:line="240" w:lineRule="auto"/>
        <w:rPr>
          <w:rFonts w:ascii="Arial" w:hAnsi="Arial" w:cs="Arial"/>
          <w:sz w:val="24"/>
          <w:szCs w:val="24"/>
        </w:rPr>
      </w:pPr>
    </w:p>
    <w:p w14:paraId="1666EACF" w14:textId="77777777" w:rsidR="005923A4" w:rsidDel="007D271B" w:rsidRDefault="005923A4">
      <w:pPr>
        <w:spacing w:after="0" w:line="240" w:lineRule="auto"/>
        <w:rPr>
          <w:del w:id="6" w:author="Kelly Kantack" w:date="2023-01-13T16:38:00Z"/>
          <w:rFonts w:ascii="Arial" w:hAnsi="Arial" w:cs="Arial"/>
          <w:sz w:val="24"/>
          <w:szCs w:val="24"/>
        </w:rPr>
      </w:pPr>
    </w:p>
    <w:p w14:paraId="5001B959" w14:textId="101F2D84" w:rsidR="00F25F9E" w:rsidRDefault="00F25F9E" w:rsidP="00B32821">
      <w:pPr>
        <w:spacing w:line="240" w:lineRule="auto"/>
        <w:rPr>
          <w:rFonts w:ascii="Arial" w:hAnsi="Arial" w:cs="Arial"/>
          <w:color w:val="A6A6A6" w:themeColor="background1" w:themeShade="A6"/>
          <w:sz w:val="16"/>
          <w:szCs w:val="24"/>
        </w:rPr>
      </w:pPr>
      <w:del w:id="7" w:author="Kelly Kantack" w:date="2023-01-13T16:38:00Z">
        <w:r w:rsidDel="007D271B">
          <w:rPr>
            <w:rFonts w:ascii="Arial" w:hAnsi="Arial" w:cs="Arial"/>
            <w:color w:val="A6A6A6" w:themeColor="background1" w:themeShade="A6"/>
            <w:sz w:val="16"/>
            <w:szCs w:val="24"/>
          </w:rPr>
          <w:br w:type="page"/>
        </w:r>
      </w:del>
    </w:p>
    <w:p w14:paraId="6D307E32" w14:textId="4ADB7260" w:rsidR="00FE3B21"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800414" w:rsidRPr="00B32821">
        <w:rPr>
          <w:rFonts w:ascii="Arial" w:hAnsi="Arial" w:cs="Arial"/>
          <w:color w:val="A6A6A6" w:themeColor="background1" w:themeShade="A6"/>
          <w:sz w:val="16"/>
          <w:szCs w:val="24"/>
        </w:rPr>
        <w:t>[unknown]</w:t>
      </w:r>
      <w:r w:rsidR="00FE3B21" w:rsidRPr="00B32821">
        <w:rPr>
          <w:rFonts w:ascii="Arial" w:hAnsi="Arial" w:cs="Arial"/>
          <w:color w:val="A6A6A6" w:themeColor="background1" w:themeShade="A6"/>
          <w:sz w:val="16"/>
          <w:szCs w:val="24"/>
        </w:rPr>
        <w:t xml:space="preserve"> </w:t>
      </w:r>
    </w:p>
    <w:p w14:paraId="03379FE8" w14:textId="1C70EF92" w:rsidR="00FE3B21" w:rsidRDefault="00FE3B21">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2</w:t>
      </w:r>
      <w:r>
        <w:rPr>
          <w:rFonts w:ascii="Arial" w:hAnsi="Arial" w:cs="Arial"/>
          <w:b/>
          <w:sz w:val="24"/>
          <w:szCs w:val="24"/>
        </w:rPr>
        <w:t xml:space="preserve">  </w:t>
      </w:r>
      <w:r>
        <w:rPr>
          <w:rFonts w:ascii="Arial" w:hAnsi="Arial" w:cs="Arial"/>
          <w:sz w:val="24"/>
          <w:szCs w:val="24"/>
        </w:rPr>
        <w:t>After</w:t>
      </w:r>
      <w:proofErr w:type="gramEnd"/>
      <w:r>
        <w:rPr>
          <w:rFonts w:ascii="Arial" w:hAnsi="Arial" w:cs="Arial"/>
          <w:sz w:val="24"/>
          <w:szCs w:val="24"/>
        </w:rPr>
        <w:t xml:space="preserve"> Noah and his family and the animals entered the ark, how many days and nights did heavy rain pour down on the earth?  </w:t>
      </w:r>
    </w:p>
    <w:p w14:paraId="07FE3943" w14:textId="77777777" w:rsidR="00FE3B21" w:rsidRPr="002347A7" w:rsidRDefault="00FE3B21">
      <w:pPr>
        <w:spacing w:after="0" w:line="240" w:lineRule="auto"/>
        <w:jc w:val="right"/>
        <w:rPr>
          <w:rFonts w:ascii="Arial" w:hAnsi="Arial" w:cs="Arial"/>
          <w:b/>
          <w:sz w:val="24"/>
          <w:szCs w:val="24"/>
          <w:u w:val="single"/>
        </w:rPr>
      </w:pPr>
      <w:r w:rsidRPr="002347A7">
        <w:rPr>
          <w:rFonts w:ascii="Arial" w:hAnsi="Arial" w:cs="Arial"/>
          <w:b/>
          <w:sz w:val="24"/>
          <w:szCs w:val="24"/>
          <w:u w:val="single"/>
        </w:rPr>
        <w:t>40</w:t>
      </w:r>
    </w:p>
    <w:p w14:paraId="52969DEE" w14:textId="77777777" w:rsidR="002347A7" w:rsidRPr="0044335E" w:rsidRDefault="002347A7">
      <w:pPr>
        <w:spacing w:after="0" w:line="240" w:lineRule="auto"/>
        <w:rPr>
          <w:rFonts w:ascii="Arial" w:hAnsi="Arial" w:cs="Arial"/>
          <w:i/>
          <w:color w:val="0033CC"/>
          <w:sz w:val="24"/>
          <w:szCs w:val="24"/>
        </w:rPr>
      </w:pPr>
      <w:r w:rsidRPr="0044335E">
        <w:rPr>
          <w:rFonts w:ascii="Arial" w:hAnsi="Arial" w:cs="Arial"/>
          <w:i/>
          <w:color w:val="0033CC"/>
          <w:sz w:val="24"/>
          <w:szCs w:val="24"/>
        </w:rPr>
        <w:t>The number 40 within the bible is often associated with times of trial or difficulty.</w:t>
      </w:r>
    </w:p>
    <w:p w14:paraId="636DC99E" w14:textId="4B232271" w:rsidR="00FE3B2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E3B21"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E3B21">
        <w:rPr>
          <w:rFonts w:ascii="Arial" w:hAnsi="Arial" w:cs="Arial"/>
          <w:i/>
          <w:color w:val="943634" w:themeColor="accent2" w:themeShade="BF"/>
          <w:sz w:val="24"/>
          <w:szCs w:val="24"/>
        </w:rPr>
        <w:t>Genesis 7:12</w:t>
      </w:r>
      <w:r w:rsidR="00FE3B21" w:rsidRPr="00265909">
        <w:rPr>
          <w:rFonts w:ascii="Arial" w:hAnsi="Arial" w:cs="Arial"/>
          <w:i/>
          <w:color w:val="943634" w:themeColor="accent2" w:themeShade="BF"/>
          <w:sz w:val="24"/>
          <w:szCs w:val="24"/>
        </w:rPr>
        <w:t xml:space="preserve"> </w:t>
      </w:r>
    </w:p>
    <w:p w14:paraId="05DC9CF3" w14:textId="77777777" w:rsidR="00265909" w:rsidRDefault="00265909">
      <w:pPr>
        <w:spacing w:after="0" w:line="240" w:lineRule="auto"/>
        <w:rPr>
          <w:rFonts w:ascii="Arial" w:hAnsi="Arial" w:cs="Arial"/>
          <w:sz w:val="24"/>
          <w:szCs w:val="24"/>
        </w:rPr>
      </w:pPr>
    </w:p>
    <w:p w14:paraId="7B7DD4FD" w14:textId="77777777" w:rsidR="00FE3B21" w:rsidRDefault="00FE3B21">
      <w:pPr>
        <w:spacing w:after="0" w:line="240" w:lineRule="auto"/>
        <w:rPr>
          <w:rFonts w:ascii="Arial" w:hAnsi="Arial" w:cs="Arial"/>
          <w:sz w:val="24"/>
          <w:szCs w:val="24"/>
        </w:rPr>
      </w:pPr>
    </w:p>
    <w:p w14:paraId="2560EF63" w14:textId="2E0FAE9D" w:rsidR="00030BB7"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761C0A" w:rsidRPr="00B32821">
        <w:rPr>
          <w:rFonts w:ascii="Arial" w:hAnsi="Arial" w:cs="Arial"/>
          <w:color w:val="A6A6A6" w:themeColor="background1" w:themeShade="A6"/>
          <w:sz w:val="16"/>
          <w:szCs w:val="24"/>
        </w:rPr>
        <w:t>1210</w:t>
      </w:r>
      <w:r w:rsidR="006B4F81" w:rsidRPr="00B32821">
        <w:rPr>
          <w:rFonts w:ascii="Arial" w:hAnsi="Arial" w:cs="Arial"/>
          <w:color w:val="A6A6A6" w:themeColor="background1" w:themeShade="A6"/>
          <w:sz w:val="16"/>
          <w:szCs w:val="24"/>
        </w:rPr>
        <w:t xml:space="preserve"> </w:t>
      </w:r>
    </w:p>
    <w:p w14:paraId="4A0AF2C9" w14:textId="4734EE02" w:rsidR="00030BB7" w:rsidRPr="00BF0E88" w:rsidRDefault="00940DC6">
      <w:pPr>
        <w:spacing w:after="0" w:line="240" w:lineRule="auto"/>
        <w:rPr>
          <w:rFonts w:ascii="Arial" w:hAnsi="Arial" w:cs="Arial"/>
          <w:sz w:val="24"/>
          <w:szCs w:val="24"/>
        </w:rPr>
      </w:pPr>
      <w:proofErr w:type="gramStart"/>
      <w:r>
        <w:rPr>
          <w:rFonts w:ascii="Arial" w:hAnsi="Arial" w:cs="Arial"/>
          <w:b/>
          <w:sz w:val="24"/>
          <w:szCs w:val="24"/>
        </w:rPr>
        <w:t>1.</w:t>
      </w:r>
      <w:r w:rsidR="00265909">
        <w:rPr>
          <w:rFonts w:ascii="Arial" w:hAnsi="Arial" w:cs="Arial"/>
          <w:b/>
          <w:sz w:val="24"/>
          <w:szCs w:val="24"/>
        </w:rPr>
        <w:t>1</w:t>
      </w:r>
      <w:r w:rsidR="00506898">
        <w:rPr>
          <w:rFonts w:ascii="Arial" w:hAnsi="Arial" w:cs="Arial"/>
          <w:b/>
          <w:sz w:val="24"/>
          <w:szCs w:val="24"/>
        </w:rPr>
        <w:t>3</w:t>
      </w:r>
      <w:r w:rsidR="007E4A6A">
        <w:rPr>
          <w:rFonts w:ascii="Arial" w:hAnsi="Arial" w:cs="Arial"/>
          <w:b/>
          <w:sz w:val="24"/>
          <w:szCs w:val="24"/>
        </w:rPr>
        <w:t xml:space="preserve">  </w:t>
      </w:r>
      <w:r w:rsidR="00761C0A" w:rsidRPr="00761C0A">
        <w:rPr>
          <w:rFonts w:ascii="Arial" w:hAnsi="Arial" w:cs="Arial"/>
          <w:sz w:val="24"/>
          <w:szCs w:val="24"/>
        </w:rPr>
        <w:t>I</w:t>
      </w:r>
      <w:proofErr w:type="gramEnd"/>
      <w:r w:rsidR="00761C0A" w:rsidRPr="00761C0A">
        <w:rPr>
          <w:rFonts w:ascii="Arial" w:hAnsi="Arial" w:cs="Arial"/>
          <w:sz w:val="24"/>
          <w:szCs w:val="24"/>
        </w:rPr>
        <w:t xml:space="preserve"> am considered the father of all who believe.</w:t>
      </w:r>
      <w:r w:rsidR="00C009D1">
        <w:rPr>
          <w:rFonts w:ascii="Arial" w:hAnsi="Arial" w:cs="Arial"/>
          <w:sz w:val="24"/>
          <w:szCs w:val="24"/>
        </w:rPr>
        <w:t xml:space="preserve"> </w:t>
      </w:r>
      <w:r w:rsidR="006B4F81" w:rsidRPr="006B4F81">
        <w:rPr>
          <w:rFonts w:ascii="Arial" w:hAnsi="Arial" w:cs="Arial"/>
          <w:i/>
          <w:sz w:val="24"/>
          <w:szCs w:val="24"/>
        </w:rPr>
        <w:t xml:space="preserve"> </w:t>
      </w:r>
      <w:r w:rsidR="00761C0A" w:rsidRPr="00761C0A">
        <w:rPr>
          <w:rFonts w:ascii="Arial" w:hAnsi="Arial" w:cs="Arial"/>
          <w:sz w:val="24"/>
          <w:szCs w:val="24"/>
        </w:rPr>
        <w:t>I obeyed when God called me to go out to a place which I was to receive as an inheritance and I went out not knowing where I was to go.</w:t>
      </w:r>
      <w:r w:rsidR="00C009D1">
        <w:rPr>
          <w:rFonts w:ascii="Arial" w:hAnsi="Arial" w:cs="Arial"/>
          <w:sz w:val="24"/>
          <w:szCs w:val="24"/>
        </w:rPr>
        <w:t xml:space="preserve"> </w:t>
      </w:r>
      <w:r w:rsidR="006B4F81" w:rsidRPr="006B4F81">
        <w:rPr>
          <w:rFonts w:ascii="Arial" w:hAnsi="Arial" w:cs="Arial"/>
          <w:i/>
          <w:sz w:val="24"/>
          <w:szCs w:val="24"/>
        </w:rPr>
        <w:t xml:space="preserve"> </w:t>
      </w:r>
      <w:r w:rsidR="00761C0A" w:rsidRPr="00761C0A">
        <w:rPr>
          <w:rFonts w:ascii="Arial" w:hAnsi="Arial" w:cs="Arial"/>
          <w:sz w:val="24"/>
          <w:szCs w:val="24"/>
        </w:rPr>
        <w:t>My wife Sarah and I became parents at a very old age.</w:t>
      </w:r>
      <w:r w:rsidR="00C009D1">
        <w:rPr>
          <w:rFonts w:ascii="Arial" w:hAnsi="Arial" w:cs="Arial"/>
          <w:sz w:val="24"/>
          <w:szCs w:val="24"/>
        </w:rPr>
        <w:t xml:space="preserve"> </w:t>
      </w:r>
      <w:r w:rsidR="006B4F81" w:rsidRPr="006B4F81">
        <w:rPr>
          <w:rFonts w:ascii="Arial" w:hAnsi="Arial" w:cs="Arial"/>
          <w:i/>
          <w:sz w:val="24"/>
          <w:szCs w:val="24"/>
        </w:rPr>
        <w:t xml:space="preserve"> </w:t>
      </w:r>
      <w:r w:rsidR="00761C0A" w:rsidRPr="00761C0A">
        <w:rPr>
          <w:rFonts w:ascii="Arial" w:hAnsi="Arial" w:cs="Arial"/>
          <w:sz w:val="24"/>
          <w:szCs w:val="24"/>
        </w:rPr>
        <w:t>Who am I?</w:t>
      </w:r>
    </w:p>
    <w:p w14:paraId="50AFE3D6" w14:textId="4C1FB605" w:rsidR="00F55252" w:rsidRPr="00DF652D" w:rsidRDefault="00761C0A">
      <w:pPr>
        <w:spacing w:after="0" w:line="240" w:lineRule="auto"/>
        <w:jc w:val="right"/>
        <w:rPr>
          <w:rFonts w:ascii="Arial" w:hAnsi="Arial" w:cs="Arial"/>
          <w:b/>
          <w:sz w:val="24"/>
          <w:szCs w:val="24"/>
          <w:u w:val="single"/>
        </w:rPr>
      </w:pPr>
      <w:r>
        <w:rPr>
          <w:rFonts w:ascii="Arial" w:hAnsi="Arial" w:cs="Arial"/>
          <w:b/>
          <w:sz w:val="24"/>
          <w:szCs w:val="24"/>
          <w:u w:val="single"/>
        </w:rPr>
        <w:t>Abraham</w:t>
      </w:r>
    </w:p>
    <w:p w14:paraId="06C46488" w14:textId="7796B5C7" w:rsidR="00F55252" w:rsidRPr="00036D49" w:rsidRDefault="00F55252">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2110DD9E" w14:textId="7233C870" w:rsidR="00396356" w:rsidRDefault="005A4711">
      <w:pPr>
        <w:spacing w:after="0" w:line="240" w:lineRule="auto"/>
        <w:jc w:val="right"/>
        <w:rPr>
          <w:rFonts w:ascii="Arial" w:hAnsi="Arial" w:cs="Arial"/>
          <w:b/>
          <w:sz w:val="24"/>
          <w:szCs w:val="24"/>
          <w:u w:val="single"/>
        </w:rPr>
      </w:pPr>
      <w:r w:rsidRPr="00DF652D">
        <w:rPr>
          <w:rFonts w:ascii="Arial" w:hAnsi="Arial" w:cs="Arial"/>
          <w:b/>
          <w:sz w:val="24"/>
          <w:szCs w:val="24"/>
        </w:rPr>
        <w:t>Abram</w:t>
      </w:r>
    </w:p>
    <w:p w14:paraId="11339BB5" w14:textId="12DAA361" w:rsidR="00AF547A"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 xml:space="preserve">******* Reference:  </w:t>
      </w:r>
      <w:r w:rsidR="00761C0A" w:rsidRPr="00C009D1">
        <w:rPr>
          <w:rFonts w:ascii="Arial" w:hAnsi="Arial" w:cs="Arial"/>
          <w:i/>
          <w:color w:val="943634" w:themeColor="accent2" w:themeShade="BF"/>
          <w:sz w:val="24"/>
          <w:szCs w:val="24"/>
        </w:rPr>
        <w:t xml:space="preserve">CCC 145 </w:t>
      </w:r>
    </w:p>
    <w:p w14:paraId="03E9247B" w14:textId="77777777" w:rsidR="00C009D1" w:rsidRDefault="00C009D1">
      <w:pPr>
        <w:spacing w:after="0" w:line="240" w:lineRule="auto"/>
        <w:rPr>
          <w:rFonts w:ascii="Arial" w:hAnsi="Arial" w:cs="Arial"/>
          <w:color w:val="943634" w:themeColor="accent2" w:themeShade="BF"/>
          <w:sz w:val="24"/>
          <w:szCs w:val="24"/>
        </w:rPr>
      </w:pPr>
    </w:p>
    <w:p w14:paraId="22293F3A" w14:textId="77777777" w:rsidR="00FE3B21" w:rsidRPr="00C009D1" w:rsidRDefault="00FE3B21">
      <w:pPr>
        <w:spacing w:after="0" w:line="240" w:lineRule="auto"/>
        <w:rPr>
          <w:rFonts w:ascii="Arial" w:hAnsi="Arial" w:cs="Arial"/>
          <w:color w:val="943634" w:themeColor="accent2" w:themeShade="BF"/>
          <w:sz w:val="24"/>
          <w:szCs w:val="24"/>
        </w:rPr>
      </w:pPr>
    </w:p>
    <w:p w14:paraId="236B64EC" w14:textId="68BA79EE" w:rsidR="00FE3B21"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E3B21" w:rsidRPr="00B32821">
        <w:rPr>
          <w:rFonts w:ascii="Arial" w:hAnsi="Arial" w:cs="Arial"/>
          <w:color w:val="A6A6A6" w:themeColor="background1" w:themeShade="A6"/>
          <w:sz w:val="16"/>
          <w:szCs w:val="24"/>
        </w:rPr>
        <w:t xml:space="preserve">1210 </w:t>
      </w:r>
    </w:p>
    <w:p w14:paraId="52283AEF" w14:textId="16EFE6EB" w:rsidR="00FE3B21" w:rsidRPr="00BF0E88" w:rsidRDefault="00FE3B21">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4</w:t>
      </w:r>
      <w:r>
        <w:rPr>
          <w:rFonts w:ascii="Arial" w:hAnsi="Arial" w:cs="Arial"/>
          <w:b/>
          <w:sz w:val="24"/>
          <w:szCs w:val="24"/>
        </w:rPr>
        <w:t xml:space="preserve">  </w:t>
      </w:r>
      <w:r w:rsidR="00E27819">
        <w:rPr>
          <w:rFonts w:ascii="Arial" w:hAnsi="Arial" w:cs="Arial"/>
          <w:sz w:val="24"/>
          <w:szCs w:val="24"/>
        </w:rPr>
        <w:t>One</w:t>
      </w:r>
      <w:proofErr w:type="gramEnd"/>
      <w:r w:rsidR="00E27819">
        <w:rPr>
          <w:rFonts w:ascii="Arial" w:hAnsi="Arial" w:cs="Arial"/>
          <w:sz w:val="24"/>
          <w:szCs w:val="24"/>
        </w:rPr>
        <w:t xml:space="preserve"> day, God called Abraham and ask him to go with Isaac to the land of Moriah to sacrifice</w:t>
      </w:r>
      <w:r w:rsidR="00626CD1">
        <w:rPr>
          <w:rFonts w:ascii="Arial" w:hAnsi="Arial" w:cs="Arial"/>
          <w:sz w:val="24"/>
          <w:szCs w:val="24"/>
        </w:rPr>
        <w:t xml:space="preserve"> what?</w:t>
      </w:r>
    </w:p>
    <w:p w14:paraId="58A11CC2" w14:textId="1E898CF8" w:rsidR="00F55252" w:rsidRPr="00C33DE3" w:rsidRDefault="00E27819">
      <w:pPr>
        <w:spacing w:after="0" w:line="240" w:lineRule="auto"/>
        <w:jc w:val="right"/>
        <w:rPr>
          <w:rFonts w:ascii="Arial" w:hAnsi="Arial" w:cs="Arial"/>
          <w:b/>
          <w:sz w:val="24"/>
          <w:szCs w:val="24"/>
          <w:u w:val="single"/>
        </w:rPr>
      </w:pPr>
      <w:r>
        <w:rPr>
          <w:rFonts w:ascii="Arial" w:hAnsi="Arial" w:cs="Arial"/>
          <w:b/>
          <w:sz w:val="24"/>
          <w:szCs w:val="24"/>
          <w:u w:val="single"/>
        </w:rPr>
        <w:t>Isaac</w:t>
      </w:r>
      <w:r w:rsidR="00F55252" w:rsidRPr="00F55252">
        <w:rPr>
          <w:rFonts w:ascii="Arial" w:hAnsi="Arial" w:cs="Arial"/>
          <w:b/>
          <w:sz w:val="24"/>
          <w:szCs w:val="24"/>
          <w:u w:val="single"/>
        </w:rPr>
        <w:t xml:space="preserve"> </w:t>
      </w:r>
    </w:p>
    <w:p w14:paraId="37D91864" w14:textId="4EA618B4" w:rsidR="00F55252" w:rsidRPr="00036D49" w:rsidRDefault="00F55252">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550E8010" w14:textId="6F48658D" w:rsidR="00F55252" w:rsidRPr="00DF652D" w:rsidRDefault="00E27819">
      <w:pPr>
        <w:spacing w:after="0" w:line="240" w:lineRule="auto"/>
        <w:jc w:val="right"/>
        <w:rPr>
          <w:rFonts w:ascii="Arial" w:hAnsi="Arial" w:cs="Arial"/>
          <w:b/>
          <w:sz w:val="24"/>
          <w:szCs w:val="24"/>
        </w:rPr>
      </w:pPr>
      <w:r w:rsidRPr="00DF652D">
        <w:rPr>
          <w:rFonts w:ascii="Arial" w:hAnsi="Arial" w:cs="Arial"/>
          <w:b/>
          <w:sz w:val="24"/>
          <w:szCs w:val="24"/>
        </w:rPr>
        <w:t>Abraham’s</w:t>
      </w:r>
      <w:r w:rsidR="00F55252" w:rsidRPr="00DF652D">
        <w:rPr>
          <w:rFonts w:ascii="Arial" w:hAnsi="Arial" w:cs="Arial"/>
          <w:b/>
          <w:sz w:val="24"/>
          <w:szCs w:val="24"/>
        </w:rPr>
        <w:t xml:space="preserve"> </w:t>
      </w:r>
      <w:r w:rsidRPr="00DF652D">
        <w:rPr>
          <w:rFonts w:ascii="Arial" w:hAnsi="Arial" w:cs="Arial"/>
          <w:b/>
          <w:sz w:val="24"/>
          <w:szCs w:val="24"/>
        </w:rPr>
        <w:t>son</w:t>
      </w:r>
    </w:p>
    <w:p w14:paraId="6C69D0D1" w14:textId="476CC17E" w:rsidR="00FE3B21" w:rsidRPr="00DF652D" w:rsidRDefault="00F55252">
      <w:pPr>
        <w:spacing w:after="0" w:line="240" w:lineRule="auto"/>
        <w:jc w:val="right"/>
        <w:rPr>
          <w:rFonts w:ascii="Arial" w:hAnsi="Arial" w:cs="Arial"/>
          <w:b/>
          <w:sz w:val="24"/>
          <w:szCs w:val="24"/>
        </w:rPr>
      </w:pPr>
      <w:proofErr w:type="gramStart"/>
      <w:r w:rsidRPr="00DF652D">
        <w:rPr>
          <w:rFonts w:ascii="Arial" w:hAnsi="Arial" w:cs="Arial"/>
          <w:b/>
          <w:sz w:val="24"/>
          <w:szCs w:val="24"/>
        </w:rPr>
        <w:t>his</w:t>
      </w:r>
      <w:proofErr w:type="gramEnd"/>
      <w:r w:rsidRPr="00DF652D">
        <w:rPr>
          <w:rFonts w:ascii="Arial" w:hAnsi="Arial" w:cs="Arial"/>
          <w:b/>
          <w:sz w:val="24"/>
          <w:szCs w:val="24"/>
        </w:rPr>
        <w:t xml:space="preserve"> son</w:t>
      </w:r>
    </w:p>
    <w:p w14:paraId="327CD4A4" w14:textId="3247CE93" w:rsidR="00EC157C" w:rsidRPr="00EC157C" w:rsidRDefault="00EC157C">
      <w:pPr>
        <w:spacing w:after="0" w:line="240" w:lineRule="auto"/>
        <w:rPr>
          <w:rFonts w:ascii="Arial" w:hAnsi="Arial" w:cs="Arial"/>
          <w:i/>
          <w:color w:val="0033CC"/>
          <w:sz w:val="24"/>
          <w:szCs w:val="24"/>
        </w:rPr>
      </w:pPr>
      <w:proofErr w:type="gramStart"/>
      <w:r w:rsidRPr="00EC157C">
        <w:rPr>
          <w:rFonts w:ascii="Arial" w:hAnsi="Arial" w:cs="Arial"/>
          <w:i/>
          <w:color w:val="0033CC"/>
          <w:sz w:val="24"/>
          <w:szCs w:val="24"/>
        </w:rPr>
        <w:t>From the book of Genesis…</w:t>
      </w:r>
      <w:proofErr w:type="gramEnd"/>
      <w:r w:rsidRPr="00EC157C">
        <w:rPr>
          <w:rFonts w:ascii="Arial" w:hAnsi="Arial" w:cs="Arial"/>
          <w:i/>
          <w:color w:val="0033CC"/>
          <w:sz w:val="24"/>
          <w:szCs w:val="24"/>
        </w:rPr>
        <w:t xml:space="preserve"> “Then God said: Take your son Isaac, your only one, whom you love, and go to the land of Moriah. There offer him up as a burnt offering on one of the heights that I will point out to you. </w:t>
      </w:r>
    </w:p>
    <w:p w14:paraId="7EF3E155" w14:textId="45A13BBA" w:rsidR="00AF547A" w:rsidRDefault="00800414">
      <w:pPr>
        <w:spacing w:after="0" w:line="240" w:lineRule="auto"/>
        <w:rPr>
          <w:rFonts w:ascii="Arial" w:hAnsi="Arial" w:cs="Arial"/>
          <w:sz w:val="24"/>
          <w:szCs w:val="24"/>
        </w:rPr>
      </w:pPr>
      <w:r w:rsidRPr="00B32821">
        <w:rPr>
          <w:rFonts w:ascii="Arial" w:hAnsi="Arial" w:cs="Arial"/>
          <w:i/>
          <w:color w:val="943634" w:themeColor="accent2" w:themeShade="BF"/>
          <w:sz w:val="24"/>
          <w:szCs w:val="24"/>
        </w:rPr>
        <w:t>*******</w:t>
      </w:r>
      <w:r>
        <w:rPr>
          <w:rFonts w:ascii="Arial" w:hAnsi="Arial" w:cs="Arial"/>
          <w:i/>
          <w:color w:val="943634" w:themeColor="accent2" w:themeShade="BF"/>
          <w:sz w:val="24"/>
          <w:szCs w:val="24"/>
        </w:rPr>
        <w:t xml:space="preserve"> </w:t>
      </w:r>
      <w:r w:rsidR="00FE3B21" w:rsidRPr="00B32821">
        <w:rPr>
          <w:rFonts w:ascii="Arial" w:hAnsi="Arial" w:cs="Arial"/>
          <w:i/>
          <w:color w:val="943634" w:themeColor="accent2" w:themeShade="BF"/>
          <w:sz w:val="24"/>
          <w:szCs w:val="24"/>
        </w:rPr>
        <w:t>Reference</w:t>
      </w:r>
      <w:r w:rsidR="00A30F6B" w:rsidRPr="00B32821">
        <w:rPr>
          <w:rFonts w:ascii="Arial" w:hAnsi="Arial" w:cs="Arial"/>
          <w:i/>
          <w:color w:val="943634" w:themeColor="accent2" w:themeShade="BF"/>
          <w:sz w:val="24"/>
          <w:szCs w:val="24"/>
        </w:rPr>
        <w:t>:</w:t>
      </w:r>
      <w:r>
        <w:rPr>
          <w:rFonts w:ascii="Arial" w:hAnsi="Arial" w:cs="Arial"/>
          <w:i/>
          <w:color w:val="943634" w:themeColor="accent2" w:themeShade="BF"/>
          <w:sz w:val="24"/>
          <w:szCs w:val="24"/>
        </w:rPr>
        <w:t xml:space="preserve">  </w:t>
      </w:r>
      <w:r w:rsidR="00E27819">
        <w:rPr>
          <w:rFonts w:ascii="Arial" w:hAnsi="Arial" w:cs="Arial"/>
          <w:i/>
          <w:color w:val="943634" w:themeColor="accent2" w:themeShade="BF"/>
          <w:sz w:val="24"/>
          <w:szCs w:val="24"/>
        </w:rPr>
        <w:t>Genesis 22:1-2</w:t>
      </w:r>
    </w:p>
    <w:p w14:paraId="212736A8" w14:textId="08130F4F" w:rsidR="005923A4" w:rsidRDefault="005923A4" w:rsidP="00B32821">
      <w:pPr>
        <w:spacing w:line="240" w:lineRule="auto"/>
        <w:rPr>
          <w:rFonts w:ascii="Arial" w:hAnsi="Arial" w:cs="Arial"/>
          <w:sz w:val="24"/>
          <w:szCs w:val="24"/>
        </w:rPr>
      </w:pPr>
      <w:bookmarkStart w:id="8" w:name="01022001"/>
      <w:bookmarkStart w:id="9" w:name="01022002"/>
      <w:bookmarkEnd w:id="8"/>
      <w:bookmarkEnd w:id="9"/>
    </w:p>
    <w:p w14:paraId="145A7BF1" w14:textId="557D2AA8" w:rsidR="009B0CC6"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B0CC6" w:rsidRPr="00B32821">
        <w:rPr>
          <w:rFonts w:ascii="Arial" w:hAnsi="Arial" w:cs="Arial"/>
          <w:color w:val="A6A6A6" w:themeColor="background1" w:themeShade="A6"/>
          <w:sz w:val="16"/>
          <w:szCs w:val="24"/>
        </w:rPr>
        <w:t xml:space="preserve">1156 </w:t>
      </w:r>
    </w:p>
    <w:p w14:paraId="4B891199" w14:textId="50711BCB" w:rsidR="009B0CC6" w:rsidRPr="00BF0E88" w:rsidRDefault="009B0CC6">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A</w:t>
      </w:r>
      <w:proofErr w:type="gramEnd"/>
      <w:r w:rsidRPr="00BF0E88">
        <w:rPr>
          <w:rFonts w:ascii="Arial" w:hAnsi="Arial" w:cs="Arial"/>
          <w:sz w:val="24"/>
          <w:szCs w:val="24"/>
        </w:rPr>
        <w:t xml:space="preserve"> type is a person, thing, or event in the Old Testament that foreshadows something in the New Testament. It is like a taste or a hint of something that will be fulfilled or realized. </w:t>
      </w:r>
    </w:p>
    <w:p w14:paraId="6474F1B9" w14:textId="77777777" w:rsidR="009B0CC6" w:rsidRPr="00BF0E88" w:rsidRDefault="009B0CC6">
      <w:pPr>
        <w:spacing w:after="0" w:line="240" w:lineRule="auto"/>
        <w:rPr>
          <w:rFonts w:ascii="Arial" w:hAnsi="Arial" w:cs="Arial"/>
          <w:sz w:val="24"/>
          <w:szCs w:val="24"/>
        </w:rPr>
      </w:pPr>
      <w:r w:rsidRPr="006B4F81">
        <w:rPr>
          <w:rFonts w:ascii="Arial" w:hAnsi="Arial" w:cs="Arial"/>
          <w:i/>
          <w:sz w:val="24"/>
          <w:szCs w:val="24"/>
        </w:rPr>
        <w:t xml:space="preserve">  </w:t>
      </w:r>
    </w:p>
    <w:p w14:paraId="756A298F" w14:textId="77777777" w:rsidR="009B0CC6" w:rsidRPr="00BF0E88" w:rsidRDefault="009B0CC6">
      <w:pPr>
        <w:spacing w:after="0" w:line="240" w:lineRule="auto"/>
        <w:rPr>
          <w:rFonts w:ascii="Arial" w:hAnsi="Arial" w:cs="Arial"/>
          <w:sz w:val="24"/>
          <w:szCs w:val="24"/>
        </w:rPr>
      </w:pPr>
      <w:r>
        <w:rPr>
          <w:rFonts w:ascii="Arial" w:hAnsi="Arial" w:cs="Arial"/>
          <w:sz w:val="24"/>
          <w:szCs w:val="24"/>
        </w:rPr>
        <w:t>The near sacrifice of Isaac is a type, a foreshadowing of what other sacrifice?</w:t>
      </w:r>
    </w:p>
    <w:p w14:paraId="0CFD53B6" w14:textId="5F21C4E3" w:rsidR="00F55252" w:rsidRDefault="009B0CC6">
      <w:pPr>
        <w:spacing w:after="0" w:line="240" w:lineRule="auto"/>
        <w:jc w:val="right"/>
        <w:rPr>
          <w:rFonts w:ascii="Arial" w:hAnsi="Arial" w:cs="Arial"/>
          <w:b/>
          <w:i/>
          <w:sz w:val="24"/>
          <w:szCs w:val="24"/>
          <w:u w:val="single"/>
        </w:rPr>
      </w:pPr>
      <w:r>
        <w:rPr>
          <w:rFonts w:ascii="Arial" w:hAnsi="Arial" w:cs="Arial"/>
          <w:b/>
          <w:sz w:val="24"/>
          <w:szCs w:val="24"/>
          <w:u w:val="single"/>
        </w:rPr>
        <w:t>Jesus</w:t>
      </w:r>
      <w:r w:rsidR="00F55252">
        <w:rPr>
          <w:rFonts w:ascii="Arial" w:hAnsi="Arial" w:cs="Arial"/>
          <w:b/>
          <w:sz w:val="24"/>
          <w:szCs w:val="24"/>
          <w:u w:val="single"/>
        </w:rPr>
        <w:t xml:space="preserve">’s </w:t>
      </w:r>
      <w:r>
        <w:rPr>
          <w:rFonts w:ascii="Arial" w:hAnsi="Arial" w:cs="Arial"/>
          <w:b/>
          <w:sz w:val="24"/>
          <w:szCs w:val="24"/>
          <w:u w:val="single"/>
        </w:rPr>
        <w:t>sacrifice on the cross</w:t>
      </w:r>
      <w:r w:rsidR="00F55252" w:rsidRPr="006B4F81" w:rsidDel="00F55252">
        <w:rPr>
          <w:rFonts w:ascii="Arial" w:hAnsi="Arial" w:cs="Arial"/>
          <w:b/>
          <w:i/>
          <w:sz w:val="24"/>
          <w:szCs w:val="24"/>
          <w:u w:val="single"/>
        </w:rPr>
        <w:t xml:space="preserve"> </w:t>
      </w:r>
    </w:p>
    <w:p w14:paraId="39338306" w14:textId="4EF8E197" w:rsidR="002347A7" w:rsidRPr="00DF652D" w:rsidRDefault="002347A7">
      <w:pPr>
        <w:spacing w:after="0" w:line="240" w:lineRule="auto"/>
        <w:jc w:val="right"/>
        <w:rPr>
          <w:rFonts w:ascii="Arial" w:hAnsi="Arial" w:cs="Arial"/>
          <w:b/>
          <w:sz w:val="24"/>
          <w:szCs w:val="24"/>
        </w:rPr>
      </w:pPr>
      <w:r w:rsidRPr="00036D49">
        <w:rPr>
          <w:rFonts w:ascii="Arial" w:hAnsi="Arial" w:cs="Arial"/>
          <w:i/>
          <w:sz w:val="24"/>
          <w:szCs w:val="24"/>
        </w:rPr>
        <w:t>Alternate answer</w:t>
      </w:r>
      <w:r w:rsidR="00F55252">
        <w:rPr>
          <w:rFonts w:ascii="Arial" w:hAnsi="Arial" w:cs="Arial"/>
          <w:i/>
          <w:sz w:val="24"/>
          <w:szCs w:val="24"/>
        </w:rPr>
        <w:t>s</w:t>
      </w:r>
      <w:proofErr w:type="gramStart"/>
      <w:r>
        <w:rPr>
          <w:rFonts w:ascii="Arial" w:hAnsi="Arial" w:cs="Arial"/>
          <w:i/>
          <w:sz w:val="24"/>
          <w:szCs w:val="24"/>
        </w:rPr>
        <w:t>:</w:t>
      </w:r>
      <w:proofErr w:type="gramEnd"/>
      <w:r>
        <w:rPr>
          <w:rFonts w:ascii="Arial" w:hAnsi="Arial" w:cs="Arial"/>
          <w:i/>
          <w:sz w:val="24"/>
          <w:szCs w:val="24"/>
        </w:rPr>
        <w:br/>
      </w:r>
      <w:r w:rsidRPr="00DF652D">
        <w:rPr>
          <w:rFonts w:ascii="Arial" w:hAnsi="Arial" w:cs="Arial"/>
          <w:b/>
          <w:sz w:val="24"/>
          <w:szCs w:val="24"/>
        </w:rPr>
        <w:t>Jesus</w:t>
      </w:r>
    </w:p>
    <w:p w14:paraId="04C94D9C" w14:textId="5DD20AF9" w:rsidR="009B0CC6" w:rsidRPr="00DF652D" w:rsidRDefault="00F55252">
      <w:pPr>
        <w:spacing w:after="0" w:line="240" w:lineRule="auto"/>
        <w:jc w:val="right"/>
        <w:rPr>
          <w:rFonts w:ascii="Arial" w:hAnsi="Arial" w:cs="Arial"/>
          <w:b/>
          <w:sz w:val="24"/>
          <w:szCs w:val="24"/>
        </w:rPr>
      </w:pPr>
      <w:proofErr w:type="gramStart"/>
      <w:r w:rsidRPr="00DF652D">
        <w:rPr>
          <w:rFonts w:ascii="Arial" w:hAnsi="Arial" w:cs="Arial"/>
          <w:b/>
          <w:sz w:val="24"/>
          <w:szCs w:val="24"/>
        </w:rPr>
        <w:t>the</w:t>
      </w:r>
      <w:proofErr w:type="gramEnd"/>
      <w:r w:rsidRPr="00DF652D">
        <w:rPr>
          <w:rFonts w:ascii="Arial" w:hAnsi="Arial" w:cs="Arial"/>
          <w:b/>
          <w:sz w:val="24"/>
          <w:szCs w:val="24"/>
        </w:rPr>
        <w:t xml:space="preserve"> </w:t>
      </w:r>
      <w:r w:rsidR="002347A7" w:rsidRPr="00DF652D">
        <w:rPr>
          <w:rFonts w:ascii="Arial" w:hAnsi="Arial" w:cs="Arial"/>
          <w:b/>
          <w:sz w:val="24"/>
          <w:szCs w:val="24"/>
        </w:rPr>
        <w:t xml:space="preserve">sacrifice on the cross </w:t>
      </w:r>
    </w:p>
    <w:p w14:paraId="512CA4B8" w14:textId="3CF32E41" w:rsidR="00F55252" w:rsidRDefault="00EC157C">
      <w:pPr>
        <w:spacing w:after="0" w:line="240" w:lineRule="auto"/>
        <w:rPr>
          <w:rFonts w:ascii="Arial" w:hAnsi="Arial" w:cs="Arial"/>
          <w:i/>
          <w:color w:val="0033CC"/>
          <w:sz w:val="24"/>
          <w:szCs w:val="24"/>
        </w:rPr>
      </w:pPr>
      <w:r w:rsidRPr="00EC157C">
        <w:rPr>
          <w:rFonts w:ascii="Arial" w:hAnsi="Arial" w:cs="Arial"/>
          <w:i/>
          <w:color w:val="0033CC"/>
          <w:sz w:val="24"/>
          <w:szCs w:val="24"/>
        </w:rPr>
        <w:t xml:space="preserve">Isaac and Christ share many similarities.  </w:t>
      </w:r>
      <w:r w:rsidRPr="00EC157C">
        <w:rPr>
          <w:rFonts w:ascii="Arial" w:hAnsi="Arial" w:cs="Arial"/>
          <w:i/>
          <w:color w:val="0033CC"/>
          <w:sz w:val="24"/>
          <w:szCs w:val="24"/>
        </w:rPr>
        <w:br/>
      </w:r>
      <w:proofErr w:type="gramStart"/>
      <w:r w:rsidRPr="00EC157C">
        <w:rPr>
          <w:rFonts w:ascii="Arial" w:hAnsi="Arial" w:cs="Arial"/>
          <w:i/>
          <w:color w:val="0033CC"/>
          <w:sz w:val="24"/>
          <w:szCs w:val="24"/>
        </w:rPr>
        <w:t>+  The</w:t>
      </w:r>
      <w:proofErr w:type="gramEnd"/>
      <w:r w:rsidRPr="00EC157C">
        <w:rPr>
          <w:rFonts w:ascii="Arial" w:hAnsi="Arial" w:cs="Arial"/>
          <w:i/>
          <w:color w:val="0033CC"/>
          <w:sz w:val="24"/>
          <w:szCs w:val="24"/>
        </w:rPr>
        <w:t xml:space="preserve"> birth of both was </w:t>
      </w:r>
      <w:r w:rsidR="00626CD1">
        <w:rPr>
          <w:rFonts w:ascii="Arial" w:hAnsi="Arial" w:cs="Arial"/>
          <w:i/>
          <w:color w:val="0033CC"/>
          <w:sz w:val="24"/>
          <w:szCs w:val="24"/>
        </w:rPr>
        <w:t>supernatural.</w:t>
      </w:r>
      <w:r w:rsidR="00F55252" w:rsidRPr="00EC157C" w:rsidDel="00F55252">
        <w:rPr>
          <w:rFonts w:ascii="Arial" w:hAnsi="Arial" w:cs="Arial"/>
          <w:i/>
          <w:color w:val="0033CC"/>
          <w:sz w:val="24"/>
          <w:szCs w:val="24"/>
        </w:rPr>
        <w:t xml:space="preserve"> </w:t>
      </w:r>
    </w:p>
    <w:p w14:paraId="39B31A7C" w14:textId="2A96E888" w:rsidR="00EC157C" w:rsidRPr="00EC157C" w:rsidRDefault="00EC157C">
      <w:pPr>
        <w:spacing w:after="0" w:line="240" w:lineRule="auto"/>
        <w:rPr>
          <w:rFonts w:ascii="Arial" w:hAnsi="Arial" w:cs="Arial"/>
          <w:i/>
          <w:color w:val="0033CC"/>
          <w:sz w:val="24"/>
          <w:szCs w:val="24"/>
        </w:rPr>
      </w:pPr>
      <w:proofErr w:type="gramStart"/>
      <w:r w:rsidRPr="00EC157C">
        <w:rPr>
          <w:rFonts w:ascii="Arial" w:hAnsi="Arial" w:cs="Arial"/>
          <w:i/>
          <w:color w:val="0033CC"/>
          <w:sz w:val="24"/>
          <w:szCs w:val="24"/>
        </w:rPr>
        <w:t>+  Both</w:t>
      </w:r>
      <w:proofErr w:type="gramEnd"/>
      <w:r w:rsidRPr="00EC157C">
        <w:rPr>
          <w:rFonts w:ascii="Arial" w:hAnsi="Arial" w:cs="Arial"/>
          <w:i/>
          <w:color w:val="0033CC"/>
          <w:sz w:val="24"/>
          <w:szCs w:val="24"/>
        </w:rPr>
        <w:t xml:space="preserve"> carried the wood of their own demise up a mountain.  </w:t>
      </w:r>
    </w:p>
    <w:p w14:paraId="270BE575" w14:textId="3DDA51F0" w:rsidR="00EC157C" w:rsidRPr="00EC157C" w:rsidRDefault="00EC157C">
      <w:pPr>
        <w:spacing w:after="0" w:line="240" w:lineRule="auto"/>
        <w:rPr>
          <w:rFonts w:ascii="Arial" w:hAnsi="Arial" w:cs="Arial"/>
          <w:i/>
          <w:color w:val="0033CC"/>
          <w:sz w:val="24"/>
          <w:szCs w:val="24"/>
        </w:rPr>
      </w:pPr>
      <w:proofErr w:type="gramStart"/>
      <w:r w:rsidRPr="00EC157C">
        <w:rPr>
          <w:rFonts w:ascii="Arial" w:hAnsi="Arial" w:cs="Arial"/>
          <w:i/>
          <w:color w:val="0033CC"/>
          <w:sz w:val="24"/>
          <w:szCs w:val="24"/>
        </w:rPr>
        <w:t>+  Both</w:t>
      </w:r>
      <w:proofErr w:type="gramEnd"/>
      <w:r w:rsidRPr="00EC157C">
        <w:rPr>
          <w:rFonts w:ascii="Arial" w:hAnsi="Arial" w:cs="Arial"/>
          <w:i/>
          <w:color w:val="0033CC"/>
          <w:sz w:val="24"/>
          <w:szCs w:val="24"/>
        </w:rPr>
        <w:t xml:space="preserve"> consented to endure death. </w:t>
      </w:r>
      <w:r w:rsidRPr="00EC157C">
        <w:rPr>
          <w:rFonts w:ascii="Arial" w:hAnsi="Arial" w:cs="Arial"/>
          <w:i/>
          <w:color w:val="0033CC"/>
          <w:sz w:val="24"/>
          <w:szCs w:val="24"/>
        </w:rPr>
        <w:br/>
      </w:r>
      <w:proofErr w:type="gramStart"/>
      <w:r w:rsidRPr="00EC157C">
        <w:rPr>
          <w:rFonts w:ascii="Arial" w:hAnsi="Arial" w:cs="Arial"/>
          <w:i/>
          <w:color w:val="0033CC"/>
          <w:sz w:val="24"/>
          <w:szCs w:val="24"/>
        </w:rPr>
        <w:t>+  Both</w:t>
      </w:r>
      <w:proofErr w:type="gramEnd"/>
      <w:r w:rsidRPr="00EC157C">
        <w:rPr>
          <w:rFonts w:ascii="Arial" w:hAnsi="Arial" w:cs="Arial"/>
          <w:i/>
          <w:color w:val="0033CC"/>
          <w:sz w:val="24"/>
          <w:szCs w:val="24"/>
        </w:rPr>
        <w:t xml:space="preserve"> were offered by their fathers.  </w:t>
      </w:r>
      <w:r w:rsidRPr="00EC157C">
        <w:rPr>
          <w:rFonts w:ascii="Arial" w:hAnsi="Arial" w:cs="Arial"/>
          <w:i/>
          <w:color w:val="0033CC"/>
          <w:sz w:val="24"/>
          <w:szCs w:val="24"/>
        </w:rPr>
        <w:br/>
      </w:r>
      <w:proofErr w:type="gramStart"/>
      <w:r w:rsidRPr="00EC157C">
        <w:rPr>
          <w:rFonts w:ascii="Arial" w:hAnsi="Arial" w:cs="Arial"/>
          <w:i/>
          <w:color w:val="0033CC"/>
          <w:sz w:val="24"/>
          <w:szCs w:val="24"/>
        </w:rPr>
        <w:t>+  Both</w:t>
      </w:r>
      <w:proofErr w:type="gramEnd"/>
      <w:r w:rsidRPr="00EC157C">
        <w:rPr>
          <w:rFonts w:ascii="Arial" w:hAnsi="Arial" w:cs="Arial"/>
          <w:i/>
          <w:color w:val="0033CC"/>
          <w:sz w:val="24"/>
          <w:szCs w:val="24"/>
        </w:rPr>
        <w:t xml:space="preserve"> were laid on the wood.  </w:t>
      </w:r>
      <w:r w:rsidRPr="00EC157C">
        <w:rPr>
          <w:rFonts w:ascii="Arial" w:hAnsi="Arial" w:cs="Arial"/>
          <w:i/>
          <w:color w:val="0033CC"/>
          <w:sz w:val="24"/>
          <w:szCs w:val="24"/>
        </w:rPr>
        <w:br/>
      </w:r>
      <w:proofErr w:type="gramStart"/>
      <w:r w:rsidRPr="00EC157C">
        <w:rPr>
          <w:rFonts w:ascii="Arial" w:hAnsi="Arial" w:cs="Arial"/>
          <w:i/>
          <w:color w:val="0033CC"/>
          <w:sz w:val="24"/>
          <w:szCs w:val="24"/>
        </w:rPr>
        <w:t>+  Both</w:t>
      </w:r>
      <w:proofErr w:type="gramEnd"/>
      <w:r w:rsidRPr="00EC157C">
        <w:rPr>
          <w:rFonts w:ascii="Arial" w:hAnsi="Arial" w:cs="Arial"/>
          <w:i/>
          <w:color w:val="0033CC"/>
          <w:sz w:val="24"/>
          <w:szCs w:val="24"/>
        </w:rPr>
        <w:t xml:space="preserve"> were in the vigor of life, and both lived again after the offering.  </w:t>
      </w:r>
    </w:p>
    <w:p w14:paraId="4253F16F" w14:textId="08471126" w:rsidR="00F25F9E" w:rsidRDefault="00800414">
      <w:pPr>
        <w:spacing w:after="0" w:line="240" w:lineRule="auto"/>
        <w:rPr>
          <w:rFonts w:ascii="Arial" w:hAnsi="Arial" w:cs="Arial"/>
          <w:i/>
          <w:color w:val="943634" w:themeColor="accent2" w:themeShade="BF"/>
          <w:sz w:val="24"/>
          <w:szCs w:val="24"/>
        </w:rPr>
      </w:pPr>
      <w:r w:rsidRPr="00084396">
        <w:rPr>
          <w:rFonts w:ascii="Arial" w:hAnsi="Arial" w:cs="Arial"/>
          <w:i/>
          <w:color w:val="943634" w:themeColor="accent2" w:themeShade="BF"/>
          <w:sz w:val="24"/>
          <w:szCs w:val="24"/>
        </w:rPr>
        <w:t>*******</w:t>
      </w:r>
      <w:r w:rsidR="009B0CC6" w:rsidRPr="00084396">
        <w:rPr>
          <w:rFonts w:ascii="Arial" w:hAnsi="Arial" w:cs="Arial"/>
          <w:i/>
          <w:color w:val="943634" w:themeColor="accent2" w:themeShade="BF"/>
          <w:sz w:val="24"/>
          <w:szCs w:val="24"/>
        </w:rPr>
        <w:t xml:space="preserve"> </w:t>
      </w:r>
      <w:r w:rsidRPr="00084396">
        <w:rPr>
          <w:rFonts w:ascii="Arial" w:hAnsi="Arial" w:cs="Arial"/>
          <w:i/>
          <w:color w:val="943634" w:themeColor="accent2" w:themeShade="BF"/>
          <w:sz w:val="24"/>
          <w:szCs w:val="24"/>
        </w:rPr>
        <w:t xml:space="preserve">Reference:  </w:t>
      </w:r>
      <w:hyperlink r:id="rId10" w:history="1">
        <w:r w:rsidR="009B0CC6" w:rsidRPr="00B32821">
          <w:rPr>
            <w:color w:val="943634" w:themeColor="accent2" w:themeShade="BF"/>
          </w:rPr>
          <w:t>https://www.catholicculture.org/culture/library/view.cfm?recnum=1063</w:t>
        </w:r>
      </w:hyperlink>
    </w:p>
    <w:p w14:paraId="678BE17C" w14:textId="75F32737" w:rsidR="00B9490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B9490A" w:rsidRPr="00B32821">
        <w:rPr>
          <w:rFonts w:ascii="Arial" w:hAnsi="Arial" w:cs="Arial"/>
          <w:color w:val="A6A6A6" w:themeColor="background1" w:themeShade="A6"/>
          <w:sz w:val="16"/>
          <w:szCs w:val="24"/>
        </w:rPr>
        <w:t>1205</w:t>
      </w:r>
    </w:p>
    <w:p w14:paraId="135F784D" w14:textId="01E0C2E9" w:rsidR="009E7314" w:rsidRDefault="00940DC6">
      <w:pPr>
        <w:spacing w:after="0" w:line="240" w:lineRule="auto"/>
        <w:rPr>
          <w:rFonts w:ascii="Arial" w:hAnsi="Arial" w:cs="Arial"/>
          <w:sz w:val="24"/>
          <w:szCs w:val="24"/>
        </w:rPr>
      </w:pPr>
      <w:proofErr w:type="gramStart"/>
      <w:r>
        <w:rPr>
          <w:rFonts w:ascii="Arial" w:hAnsi="Arial" w:cs="Arial"/>
          <w:b/>
          <w:sz w:val="24"/>
          <w:szCs w:val="24"/>
        </w:rPr>
        <w:t>1.</w:t>
      </w:r>
      <w:r w:rsidR="00265909">
        <w:rPr>
          <w:rFonts w:ascii="Arial" w:hAnsi="Arial" w:cs="Arial"/>
          <w:b/>
          <w:sz w:val="24"/>
          <w:szCs w:val="24"/>
        </w:rPr>
        <w:t>1</w:t>
      </w:r>
      <w:r w:rsidR="00506898">
        <w:rPr>
          <w:rFonts w:ascii="Arial" w:hAnsi="Arial" w:cs="Arial"/>
          <w:b/>
          <w:sz w:val="24"/>
          <w:szCs w:val="24"/>
        </w:rPr>
        <w:t>6</w:t>
      </w:r>
      <w:r w:rsidR="00B9490A">
        <w:rPr>
          <w:rFonts w:ascii="Arial" w:hAnsi="Arial" w:cs="Arial"/>
          <w:b/>
          <w:sz w:val="24"/>
          <w:szCs w:val="24"/>
        </w:rPr>
        <w:t xml:space="preserve">  </w:t>
      </w:r>
      <w:r w:rsidR="00B9490A" w:rsidRPr="00BF0E88">
        <w:rPr>
          <w:rFonts w:ascii="Arial" w:hAnsi="Arial" w:cs="Arial"/>
          <w:sz w:val="24"/>
          <w:szCs w:val="24"/>
        </w:rPr>
        <w:t>Abraham</w:t>
      </w:r>
      <w:proofErr w:type="gramEnd"/>
      <w:r w:rsidR="00B9490A" w:rsidRPr="00BF0E88">
        <w:rPr>
          <w:rFonts w:ascii="Arial" w:hAnsi="Arial" w:cs="Arial"/>
          <w:sz w:val="24"/>
          <w:szCs w:val="24"/>
        </w:rPr>
        <w:t xml:space="preserve"> was the father of Isaac, and Isaac the father of Jacob</w:t>
      </w:r>
      <w:r w:rsidR="00B9490A">
        <w:rPr>
          <w:rFonts w:ascii="Arial" w:hAnsi="Arial" w:cs="Arial"/>
          <w:sz w:val="24"/>
          <w:szCs w:val="24"/>
        </w:rPr>
        <w:t xml:space="preserve">.  </w:t>
      </w:r>
      <w:r w:rsidR="009E7314">
        <w:rPr>
          <w:rFonts w:ascii="Arial" w:hAnsi="Arial" w:cs="Arial"/>
          <w:sz w:val="24"/>
          <w:szCs w:val="24"/>
        </w:rPr>
        <w:t xml:space="preserve">One night, Jacob was successful in wrestling with what he thought was a man but was in fact, God.  God then gave Jacob </w:t>
      </w:r>
      <w:r w:rsidR="00626CD1">
        <w:rPr>
          <w:rFonts w:ascii="Arial" w:hAnsi="Arial" w:cs="Arial"/>
          <w:sz w:val="24"/>
          <w:szCs w:val="24"/>
        </w:rPr>
        <w:t>what new name</w:t>
      </w:r>
      <w:r w:rsidR="009E7314">
        <w:rPr>
          <w:rFonts w:ascii="Arial" w:hAnsi="Arial" w:cs="Arial"/>
          <w:sz w:val="24"/>
          <w:szCs w:val="24"/>
        </w:rPr>
        <w:t>?</w:t>
      </w:r>
    </w:p>
    <w:p w14:paraId="5096D6CC" w14:textId="77777777" w:rsidR="009E7314" w:rsidRDefault="009E7314">
      <w:pPr>
        <w:spacing w:after="0" w:line="240" w:lineRule="auto"/>
        <w:jc w:val="right"/>
        <w:rPr>
          <w:rFonts w:ascii="Arial" w:hAnsi="Arial" w:cs="Arial"/>
          <w:sz w:val="24"/>
          <w:szCs w:val="24"/>
        </w:rPr>
      </w:pPr>
      <w:r w:rsidRPr="009E7314">
        <w:rPr>
          <w:rFonts w:ascii="Arial" w:hAnsi="Arial" w:cs="Arial"/>
          <w:b/>
          <w:sz w:val="24"/>
          <w:szCs w:val="24"/>
          <w:u w:val="single"/>
        </w:rPr>
        <w:t>Israel</w:t>
      </w:r>
    </w:p>
    <w:p w14:paraId="45BB2C1F" w14:textId="341F67F4" w:rsidR="00EC157C" w:rsidRDefault="00EC157C">
      <w:pPr>
        <w:spacing w:after="0" w:line="240" w:lineRule="auto"/>
        <w:rPr>
          <w:rFonts w:ascii="Arial" w:hAnsi="Arial" w:cs="Arial"/>
          <w:i/>
          <w:color w:val="943634" w:themeColor="accent2" w:themeShade="BF"/>
          <w:sz w:val="24"/>
          <w:szCs w:val="24"/>
        </w:rPr>
      </w:pPr>
      <w:r w:rsidRPr="00EC157C">
        <w:rPr>
          <w:rFonts w:ascii="Arial" w:hAnsi="Arial" w:cs="Arial"/>
          <w:i/>
          <w:color w:val="0033CC"/>
          <w:sz w:val="24"/>
          <w:szCs w:val="24"/>
        </w:rPr>
        <w:t>From the book of Genesis</w:t>
      </w:r>
      <w:r w:rsidR="009C3EFC">
        <w:rPr>
          <w:rFonts w:ascii="Arial" w:hAnsi="Arial" w:cs="Arial"/>
          <w:i/>
          <w:color w:val="0033CC"/>
          <w:sz w:val="24"/>
          <w:szCs w:val="24"/>
        </w:rPr>
        <w:t xml:space="preserve"> </w:t>
      </w:r>
      <w:r w:rsidRPr="00EC157C">
        <w:rPr>
          <w:rFonts w:ascii="Arial" w:hAnsi="Arial" w:cs="Arial"/>
          <w:i/>
          <w:color w:val="0033CC"/>
          <w:sz w:val="24"/>
          <w:szCs w:val="24"/>
        </w:rPr>
        <w:t>“You shall no longer be named Jacob, but Israel, because you have contended with divine and human beings and have prevailed.”</w:t>
      </w:r>
      <w:r w:rsidRPr="008C7D55">
        <w:rPr>
          <w:rFonts w:ascii="Arial" w:hAnsi="Arial" w:cs="Arial"/>
          <w:i/>
          <w:color w:val="943634" w:themeColor="accent2" w:themeShade="BF"/>
          <w:sz w:val="24"/>
          <w:szCs w:val="24"/>
        </w:rPr>
        <w:t xml:space="preserve"> </w:t>
      </w:r>
    </w:p>
    <w:p w14:paraId="4D07E27F" w14:textId="4CA9106D" w:rsidR="009E7314" w:rsidRPr="0082602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E7314"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E7314" w:rsidRPr="0082602C">
        <w:rPr>
          <w:rFonts w:ascii="Arial" w:hAnsi="Arial" w:cs="Arial"/>
          <w:i/>
          <w:color w:val="943634" w:themeColor="accent2" w:themeShade="BF"/>
          <w:sz w:val="24"/>
          <w:szCs w:val="24"/>
        </w:rPr>
        <w:t>Genesis 32:29</w:t>
      </w:r>
    </w:p>
    <w:p w14:paraId="4288FB3A" w14:textId="77777777" w:rsidR="009E7314" w:rsidRDefault="009E7314">
      <w:pPr>
        <w:spacing w:after="0" w:line="240" w:lineRule="auto"/>
        <w:rPr>
          <w:rFonts w:ascii="Arial" w:hAnsi="Arial" w:cs="Arial"/>
          <w:sz w:val="24"/>
          <w:szCs w:val="24"/>
        </w:rPr>
      </w:pPr>
    </w:p>
    <w:p w14:paraId="1C1AB8CA" w14:textId="77777777" w:rsidR="0082602C" w:rsidRDefault="0082602C">
      <w:pPr>
        <w:spacing w:after="0" w:line="240" w:lineRule="auto"/>
        <w:rPr>
          <w:rFonts w:ascii="Arial" w:hAnsi="Arial" w:cs="Arial"/>
          <w:sz w:val="24"/>
          <w:szCs w:val="24"/>
        </w:rPr>
      </w:pPr>
    </w:p>
    <w:p w14:paraId="482FD342" w14:textId="0CE7FED7" w:rsidR="0082602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proofErr w:type="spellStart"/>
      <w:r w:rsidR="004902F3" w:rsidRPr="00B32821">
        <w:rPr>
          <w:rFonts w:ascii="Arial" w:hAnsi="Arial" w:cs="Arial"/>
          <w:color w:val="A6A6A6" w:themeColor="background1" w:themeShade="A6"/>
          <w:sz w:val="16"/>
          <w:szCs w:val="24"/>
        </w:rPr>
        <w:t>xxxx</w:t>
      </w:r>
      <w:proofErr w:type="spellEnd"/>
    </w:p>
    <w:p w14:paraId="3983321C" w14:textId="45484F74" w:rsidR="00B9490A" w:rsidRPr="00BF0E88" w:rsidRDefault="00940DC6">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7</w:t>
      </w:r>
      <w:r w:rsidR="0082602C">
        <w:rPr>
          <w:rFonts w:ascii="Arial" w:hAnsi="Arial" w:cs="Arial"/>
          <w:b/>
          <w:sz w:val="24"/>
          <w:szCs w:val="24"/>
        </w:rPr>
        <w:t xml:space="preserve">  </w:t>
      </w:r>
      <w:r w:rsidR="0082602C">
        <w:rPr>
          <w:rFonts w:ascii="Arial" w:hAnsi="Arial" w:cs="Arial"/>
          <w:sz w:val="24"/>
          <w:szCs w:val="24"/>
        </w:rPr>
        <w:t>Jacob</w:t>
      </w:r>
      <w:proofErr w:type="gramEnd"/>
      <w:r w:rsidR="0082602C">
        <w:rPr>
          <w:rFonts w:ascii="Arial" w:hAnsi="Arial" w:cs="Arial"/>
          <w:sz w:val="24"/>
          <w:szCs w:val="24"/>
        </w:rPr>
        <w:t xml:space="preserve"> (or Israel), had one daughter named Dinah and many sons that would be the beginning of the many tribes of Israel.  </w:t>
      </w:r>
      <w:r w:rsidR="00B9490A" w:rsidRPr="00BF0E88">
        <w:rPr>
          <w:rFonts w:ascii="Arial" w:hAnsi="Arial" w:cs="Arial"/>
          <w:sz w:val="24"/>
          <w:szCs w:val="24"/>
        </w:rPr>
        <w:t>How many tribes of Israel were there?</w:t>
      </w:r>
    </w:p>
    <w:p w14:paraId="79263675" w14:textId="77777777" w:rsidR="00B9490A" w:rsidRPr="009548B4" w:rsidRDefault="00B9490A">
      <w:pPr>
        <w:spacing w:after="0" w:line="240" w:lineRule="auto"/>
        <w:jc w:val="right"/>
        <w:rPr>
          <w:rFonts w:ascii="Arial" w:hAnsi="Arial" w:cs="Arial"/>
          <w:b/>
          <w:sz w:val="24"/>
          <w:szCs w:val="24"/>
          <w:u w:val="single"/>
        </w:rPr>
      </w:pPr>
      <w:r w:rsidRPr="0050204E">
        <w:rPr>
          <w:rFonts w:ascii="Arial" w:hAnsi="Arial" w:cs="Arial"/>
          <w:b/>
          <w:sz w:val="24"/>
          <w:szCs w:val="24"/>
          <w:u w:val="single"/>
        </w:rPr>
        <w:t>12</w:t>
      </w:r>
      <w:r w:rsidRPr="006B4F81">
        <w:rPr>
          <w:rFonts w:ascii="Arial" w:hAnsi="Arial" w:cs="Arial"/>
          <w:b/>
          <w:i/>
          <w:sz w:val="24"/>
          <w:szCs w:val="24"/>
          <w:u w:val="single"/>
        </w:rPr>
        <w:t xml:space="preserve"> </w:t>
      </w:r>
    </w:p>
    <w:p w14:paraId="1B98A793" w14:textId="0532372B" w:rsidR="00B9490A" w:rsidRPr="00C62C15"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9490A"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9490A" w:rsidRPr="008C7D55">
        <w:rPr>
          <w:rFonts w:ascii="Arial" w:hAnsi="Arial" w:cs="Arial"/>
          <w:i/>
          <w:color w:val="943634" w:themeColor="accent2" w:themeShade="BF"/>
          <w:sz w:val="24"/>
          <w:szCs w:val="24"/>
        </w:rPr>
        <w:t xml:space="preserve">Genesis 49 </w:t>
      </w:r>
    </w:p>
    <w:p w14:paraId="4A6182E0" w14:textId="77777777" w:rsidR="00B9490A" w:rsidRDefault="00B9490A">
      <w:pPr>
        <w:spacing w:after="0" w:line="240" w:lineRule="auto"/>
        <w:rPr>
          <w:rFonts w:ascii="Arial" w:hAnsi="Arial" w:cs="Arial"/>
          <w:color w:val="943634" w:themeColor="accent2" w:themeShade="BF"/>
          <w:sz w:val="24"/>
          <w:szCs w:val="24"/>
        </w:rPr>
      </w:pPr>
    </w:p>
    <w:p w14:paraId="5EAFB188" w14:textId="0672BEF3" w:rsidR="005923A4" w:rsidRDefault="005923A4" w:rsidP="00B32821">
      <w:pPr>
        <w:spacing w:line="240" w:lineRule="auto"/>
        <w:rPr>
          <w:rFonts w:ascii="Arial" w:hAnsi="Arial" w:cs="Arial"/>
          <w:sz w:val="24"/>
          <w:szCs w:val="24"/>
        </w:rPr>
      </w:pPr>
    </w:p>
    <w:p w14:paraId="40D5BB39" w14:textId="727B2E2E" w:rsidR="00B16E3F"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16E3F" w:rsidRPr="00B32821">
        <w:rPr>
          <w:rFonts w:ascii="Arial" w:hAnsi="Arial" w:cs="Arial"/>
          <w:color w:val="A6A6A6" w:themeColor="background1" w:themeShade="A6"/>
          <w:sz w:val="16"/>
          <w:szCs w:val="24"/>
        </w:rPr>
        <w:t xml:space="preserve">1155 </w:t>
      </w:r>
    </w:p>
    <w:p w14:paraId="539B9631" w14:textId="3886F1E5" w:rsidR="00B16E3F" w:rsidRPr="00BF0E88" w:rsidRDefault="00940DC6">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8</w:t>
      </w:r>
      <w:r w:rsidR="00B16E3F">
        <w:rPr>
          <w:rFonts w:ascii="Arial" w:hAnsi="Arial" w:cs="Arial"/>
          <w:b/>
          <w:sz w:val="24"/>
          <w:szCs w:val="24"/>
        </w:rPr>
        <w:t xml:space="preserve">  </w:t>
      </w:r>
      <w:r w:rsidR="00B16E3F" w:rsidRPr="00BF0E88">
        <w:rPr>
          <w:rFonts w:ascii="Arial" w:hAnsi="Arial" w:cs="Arial"/>
          <w:sz w:val="24"/>
          <w:szCs w:val="24"/>
        </w:rPr>
        <w:t>In</w:t>
      </w:r>
      <w:proofErr w:type="gramEnd"/>
      <w:r w:rsidR="00B16E3F" w:rsidRPr="00BF0E88">
        <w:rPr>
          <w:rFonts w:ascii="Arial" w:hAnsi="Arial" w:cs="Arial"/>
          <w:sz w:val="24"/>
          <w:szCs w:val="24"/>
        </w:rPr>
        <w:t xml:space="preserve"> the Old Testament, the twelve sons of Jacob </w:t>
      </w:r>
      <w:r w:rsidR="00626CD1">
        <w:rPr>
          <w:rFonts w:ascii="Arial" w:hAnsi="Arial" w:cs="Arial"/>
          <w:sz w:val="24"/>
          <w:szCs w:val="24"/>
        </w:rPr>
        <w:t>foreshadowed</w:t>
      </w:r>
      <w:r w:rsidR="00B16E3F">
        <w:rPr>
          <w:rFonts w:ascii="Arial" w:hAnsi="Arial" w:cs="Arial"/>
          <w:sz w:val="24"/>
          <w:szCs w:val="24"/>
        </w:rPr>
        <w:t xml:space="preserve"> </w:t>
      </w:r>
      <w:r w:rsidR="002A14CB">
        <w:rPr>
          <w:rFonts w:ascii="Arial" w:hAnsi="Arial" w:cs="Arial"/>
          <w:sz w:val="24"/>
          <w:szCs w:val="24"/>
        </w:rPr>
        <w:t>whom</w:t>
      </w:r>
      <w:r w:rsidR="00B16E3F">
        <w:rPr>
          <w:rFonts w:ascii="Arial" w:hAnsi="Arial" w:cs="Arial"/>
          <w:sz w:val="24"/>
          <w:szCs w:val="24"/>
        </w:rPr>
        <w:t xml:space="preserve"> </w:t>
      </w:r>
      <w:r w:rsidR="00B16E3F" w:rsidRPr="00BF0E88">
        <w:rPr>
          <w:rFonts w:ascii="Arial" w:hAnsi="Arial" w:cs="Arial"/>
          <w:sz w:val="24"/>
          <w:szCs w:val="24"/>
        </w:rPr>
        <w:t>in the New Testament?</w:t>
      </w:r>
      <w:r w:rsidR="00B16E3F" w:rsidRPr="006B4F81">
        <w:rPr>
          <w:rFonts w:ascii="Arial" w:hAnsi="Arial" w:cs="Arial"/>
          <w:i/>
          <w:sz w:val="24"/>
          <w:szCs w:val="24"/>
        </w:rPr>
        <w:t xml:space="preserve"> </w:t>
      </w:r>
    </w:p>
    <w:p w14:paraId="6B84A5F1" w14:textId="4E3CE662" w:rsidR="00F55252" w:rsidRDefault="00B16E3F">
      <w:pPr>
        <w:spacing w:after="0" w:line="240" w:lineRule="auto"/>
        <w:jc w:val="right"/>
        <w:rPr>
          <w:rFonts w:ascii="Arial" w:hAnsi="Arial" w:cs="Arial"/>
          <w:b/>
          <w:i/>
          <w:sz w:val="24"/>
          <w:szCs w:val="24"/>
          <w:u w:val="single"/>
        </w:rPr>
      </w:pP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twelv</w:t>
      </w:r>
      <w:r w:rsidR="00F55252">
        <w:rPr>
          <w:rFonts w:ascii="Arial" w:hAnsi="Arial" w:cs="Arial"/>
          <w:b/>
          <w:sz w:val="24"/>
          <w:szCs w:val="24"/>
          <w:u w:val="single"/>
        </w:rPr>
        <w:t>e</w:t>
      </w:r>
      <w:r w:rsidRPr="00046631">
        <w:rPr>
          <w:rFonts w:ascii="Arial" w:hAnsi="Arial" w:cs="Arial"/>
          <w:b/>
          <w:sz w:val="24"/>
          <w:szCs w:val="24"/>
          <w:u w:val="single"/>
        </w:rPr>
        <w:t xml:space="preserve"> apostles</w:t>
      </w:r>
    </w:p>
    <w:p w14:paraId="16BB6F21" w14:textId="48C2D542" w:rsidR="002347A7" w:rsidRPr="00DF652D" w:rsidRDefault="00F55252">
      <w:pPr>
        <w:spacing w:after="0" w:line="240" w:lineRule="auto"/>
        <w:jc w:val="right"/>
        <w:rPr>
          <w:rFonts w:ascii="Arial" w:hAnsi="Arial" w:cs="Arial"/>
          <w:b/>
          <w:sz w:val="24"/>
          <w:szCs w:val="24"/>
        </w:rPr>
      </w:pPr>
      <w:r w:rsidRPr="00036D49">
        <w:rPr>
          <w:rFonts w:ascii="Arial" w:hAnsi="Arial" w:cs="Arial"/>
          <w:i/>
          <w:sz w:val="24"/>
          <w:szCs w:val="24"/>
        </w:rPr>
        <w:t>Alternate answer</w:t>
      </w:r>
      <w:r>
        <w:rPr>
          <w:rFonts w:ascii="Arial" w:hAnsi="Arial" w:cs="Arial"/>
          <w:i/>
          <w:sz w:val="24"/>
          <w:szCs w:val="24"/>
        </w:rPr>
        <w:t>s</w:t>
      </w:r>
      <w:proofErr w:type="gramStart"/>
      <w:r>
        <w:rPr>
          <w:rFonts w:ascii="Arial" w:hAnsi="Arial" w:cs="Arial"/>
          <w:i/>
          <w:sz w:val="24"/>
          <w:szCs w:val="24"/>
        </w:rPr>
        <w:t>:</w:t>
      </w:r>
      <w:proofErr w:type="gramEnd"/>
      <w:r>
        <w:rPr>
          <w:rFonts w:ascii="Arial" w:hAnsi="Arial" w:cs="Arial"/>
          <w:i/>
          <w:sz w:val="24"/>
          <w:szCs w:val="24"/>
        </w:rPr>
        <w:br/>
      </w:r>
      <w:r w:rsidRPr="00DF652D">
        <w:rPr>
          <w:rFonts w:ascii="Arial" w:hAnsi="Arial" w:cs="Arial"/>
          <w:b/>
          <w:sz w:val="24"/>
          <w:szCs w:val="24"/>
        </w:rPr>
        <w:t>the apostles</w:t>
      </w:r>
    </w:p>
    <w:p w14:paraId="17AA55F8" w14:textId="18B894BC" w:rsidR="00F55252" w:rsidRPr="00DF652D" w:rsidRDefault="00B16E3F">
      <w:pPr>
        <w:spacing w:after="0" w:line="240" w:lineRule="auto"/>
        <w:jc w:val="right"/>
        <w:rPr>
          <w:rFonts w:ascii="Arial" w:hAnsi="Arial" w:cs="Arial"/>
          <w:b/>
          <w:sz w:val="24"/>
          <w:szCs w:val="24"/>
        </w:rPr>
      </w:pPr>
      <w:r w:rsidRPr="00DF652D">
        <w:rPr>
          <w:rFonts w:ascii="Arial" w:hAnsi="Arial" w:cs="Arial"/>
          <w:b/>
          <w:sz w:val="24"/>
          <w:szCs w:val="24"/>
        </w:rPr>
        <w:t xml:space="preserve"> </w:t>
      </w:r>
      <w:proofErr w:type="gramStart"/>
      <w:r w:rsidR="0024462C" w:rsidRPr="00DF652D">
        <w:rPr>
          <w:rFonts w:ascii="Arial" w:hAnsi="Arial" w:cs="Arial"/>
          <w:b/>
          <w:sz w:val="24"/>
          <w:szCs w:val="24"/>
        </w:rPr>
        <w:t>the</w:t>
      </w:r>
      <w:proofErr w:type="gramEnd"/>
      <w:r w:rsidR="0024462C" w:rsidRPr="00DF652D">
        <w:rPr>
          <w:rFonts w:ascii="Arial" w:hAnsi="Arial" w:cs="Arial"/>
          <w:b/>
          <w:sz w:val="24"/>
          <w:szCs w:val="24"/>
        </w:rPr>
        <w:t xml:space="preserve"> twelve disciples</w:t>
      </w:r>
    </w:p>
    <w:p w14:paraId="12DDA71A" w14:textId="25E3025E" w:rsidR="00B16E3F" w:rsidRPr="0024462C" w:rsidRDefault="00F55252">
      <w:pPr>
        <w:spacing w:after="0" w:line="240" w:lineRule="auto"/>
        <w:jc w:val="right"/>
        <w:rPr>
          <w:rFonts w:ascii="Arial" w:hAnsi="Arial" w:cs="Arial"/>
          <w:b/>
          <w:iCs/>
          <w:sz w:val="24"/>
          <w:szCs w:val="24"/>
          <w:u w:val="single"/>
        </w:rPr>
      </w:pPr>
      <w:r w:rsidRPr="00DF652D">
        <w:rPr>
          <w:rFonts w:ascii="Arial" w:hAnsi="Arial" w:cs="Arial"/>
          <w:b/>
          <w:sz w:val="24"/>
          <w:szCs w:val="24"/>
        </w:rPr>
        <w:t xml:space="preserve"> </w:t>
      </w:r>
      <w:proofErr w:type="gramStart"/>
      <w:r w:rsidRPr="00DF652D">
        <w:rPr>
          <w:rFonts w:ascii="Arial" w:hAnsi="Arial" w:cs="Arial"/>
          <w:b/>
          <w:sz w:val="24"/>
          <w:szCs w:val="24"/>
        </w:rPr>
        <w:t>the</w:t>
      </w:r>
      <w:proofErr w:type="gramEnd"/>
      <w:r w:rsidRPr="00DF652D">
        <w:rPr>
          <w:rFonts w:ascii="Arial" w:hAnsi="Arial" w:cs="Arial"/>
          <w:b/>
          <w:sz w:val="24"/>
          <w:szCs w:val="24"/>
        </w:rPr>
        <w:t xml:space="preserve"> disciples</w:t>
      </w:r>
    </w:p>
    <w:p w14:paraId="7490611A" w14:textId="50540A06" w:rsidR="00B16E3F"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16E3F"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16E3F" w:rsidRPr="002264DC">
        <w:rPr>
          <w:rFonts w:ascii="Arial" w:hAnsi="Arial" w:cs="Arial"/>
          <w:i/>
          <w:color w:val="943634" w:themeColor="accent2" w:themeShade="BF"/>
          <w:sz w:val="24"/>
          <w:szCs w:val="24"/>
        </w:rPr>
        <w:t>https://catholicism.org/what-is-a-type.html</w:t>
      </w:r>
    </w:p>
    <w:p w14:paraId="6987F43D" w14:textId="77777777" w:rsidR="00AF547A" w:rsidRDefault="00B16E3F">
      <w:pPr>
        <w:spacing w:after="0" w:line="240" w:lineRule="auto"/>
        <w:rPr>
          <w:rFonts w:ascii="Arial" w:hAnsi="Arial" w:cs="Arial"/>
          <w:sz w:val="24"/>
          <w:szCs w:val="24"/>
        </w:rPr>
      </w:pPr>
      <w:r>
        <w:rPr>
          <w:rFonts w:ascii="Arial" w:hAnsi="Arial" w:cs="Arial"/>
          <w:sz w:val="24"/>
          <w:szCs w:val="24"/>
        </w:rPr>
        <w:br/>
      </w:r>
    </w:p>
    <w:p w14:paraId="1FB1B196" w14:textId="0EE134DC" w:rsidR="00A3531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923A4" w:rsidRPr="00B32821">
        <w:rPr>
          <w:rFonts w:ascii="Arial" w:hAnsi="Arial" w:cs="Arial"/>
          <w:color w:val="A6A6A6" w:themeColor="background1" w:themeShade="A6"/>
          <w:sz w:val="16"/>
          <w:szCs w:val="24"/>
        </w:rPr>
        <w:t xml:space="preserve">[unknown] </w:t>
      </w:r>
    </w:p>
    <w:p w14:paraId="541CC822" w14:textId="0F022553" w:rsidR="00A35313" w:rsidRPr="00C009D1" w:rsidRDefault="00416C56">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9</w:t>
      </w:r>
      <w:r w:rsidR="00A35313">
        <w:rPr>
          <w:rFonts w:ascii="Arial" w:hAnsi="Arial" w:cs="Arial"/>
          <w:b/>
          <w:sz w:val="24"/>
          <w:szCs w:val="24"/>
        </w:rPr>
        <w:t xml:space="preserve">  </w:t>
      </w:r>
      <w:r w:rsidR="00A35313">
        <w:rPr>
          <w:rFonts w:ascii="Arial" w:hAnsi="Arial" w:cs="Arial"/>
          <w:sz w:val="24"/>
          <w:szCs w:val="24"/>
        </w:rPr>
        <w:t>Jacob</w:t>
      </w:r>
      <w:proofErr w:type="gramEnd"/>
      <w:r w:rsidR="00A35313">
        <w:rPr>
          <w:rFonts w:ascii="Arial" w:hAnsi="Arial" w:cs="Arial"/>
          <w:sz w:val="24"/>
          <w:szCs w:val="24"/>
        </w:rPr>
        <w:t xml:space="preserve"> loved one of his sons the most and had made him a s</w:t>
      </w:r>
      <w:r w:rsidR="00A35313" w:rsidRPr="00BF0E88">
        <w:rPr>
          <w:rFonts w:ascii="Arial" w:hAnsi="Arial" w:cs="Arial"/>
          <w:sz w:val="24"/>
          <w:szCs w:val="24"/>
        </w:rPr>
        <w:t>pecial robe</w:t>
      </w:r>
      <w:r w:rsidR="00A35313">
        <w:rPr>
          <w:rFonts w:ascii="Arial" w:hAnsi="Arial" w:cs="Arial"/>
          <w:sz w:val="24"/>
          <w:szCs w:val="24"/>
        </w:rPr>
        <w:t xml:space="preserve">.  What was </w:t>
      </w:r>
      <w:r w:rsidR="00F35D0E">
        <w:rPr>
          <w:rFonts w:ascii="Arial" w:hAnsi="Arial" w:cs="Arial"/>
          <w:sz w:val="24"/>
          <w:szCs w:val="24"/>
        </w:rPr>
        <w:t xml:space="preserve">that son’s </w:t>
      </w:r>
      <w:r w:rsidR="00A35313">
        <w:rPr>
          <w:rFonts w:ascii="Arial" w:hAnsi="Arial" w:cs="Arial"/>
          <w:sz w:val="24"/>
          <w:szCs w:val="24"/>
        </w:rPr>
        <w:t>name?</w:t>
      </w:r>
    </w:p>
    <w:p w14:paraId="6F368FD9" w14:textId="77777777" w:rsidR="00A35313" w:rsidRPr="00C009D1" w:rsidRDefault="00A35313">
      <w:pPr>
        <w:spacing w:after="0" w:line="240" w:lineRule="auto"/>
        <w:jc w:val="right"/>
        <w:rPr>
          <w:rFonts w:ascii="Arial" w:hAnsi="Arial" w:cs="Arial"/>
          <w:b/>
          <w:i/>
          <w:sz w:val="24"/>
          <w:szCs w:val="24"/>
          <w:u w:val="single"/>
        </w:rPr>
      </w:pPr>
      <w:r w:rsidRPr="0097505C">
        <w:rPr>
          <w:rFonts w:ascii="Arial" w:hAnsi="Arial" w:cs="Arial"/>
          <w:b/>
          <w:sz w:val="24"/>
          <w:szCs w:val="24"/>
          <w:u w:val="single"/>
        </w:rPr>
        <w:t>Joseph</w:t>
      </w:r>
      <w:r w:rsidRPr="006B4F81">
        <w:rPr>
          <w:rFonts w:ascii="Arial" w:hAnsi="Arial" w:cs="Arial"/>
          <w:b/>
          <w:i/>
          <w:sz w:val="24"/>
          <w:szCs w:val="24"/>
          <w:u w:val="single"/>
        </w:rPr>
        <w:t xml:space="preserve"> </w:t>
      </w:r>
    </w:p>
    <w:p w14:paraId="45F44A93" w14:textId="2308916E" w:rsidR="00A35313"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3531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35313" w:rsidRPr="00C009D1">
        <w:rPr>
          <w:rFonts w:ascii="Arial" w:hAnsi="Arial" w:cs="Arial"/>
          <w:i/>
          <w:color w:val="943634" w:themeColor="accent2" w:themeShade="BF"/>
          <w:sz w:val="24"/>
          <w:szCs w:val="24"/>
        </w:rPr>
        <w:t>Genesis 37:3</w:t>
      </w:r>
    </w:p>
    <w:p w14:paraId="23529F48" w14:textId="77777777" w:rsidR="0082602C" w:rsidRDefault="0082602C">
      <w:pPr>
        <w:spacing w:after="0" w:line="240" w:lineRule="auto"/>
        <w:rPr>
          <w:rFonts w:ascii="Arial" w:hAnsi="Arial" w:cs="Arial"/>
          <w:sz w:val="24"/>
          <w:szCs w:val="24"/>
        </w:rPr>
      </w:pPr>
      <w:r>
        <w:rPr>
          <w:rFonts w:ascii="Arial" w:hAnsi="Arial" w:cs="Arial"/>
          <w:sz w:val="24"/>
          <w:szCs w:val="24"/>
        </w:rPr>
        <w:br/>
      </w:r>
    </w:p>
    <w:p w14:paraId="33B551B7" w14:textId="52387B28" w:rsidR="00030BB7"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030BB7" w:rsidRPr="00B32821">
        <w:rPr>
          <w:rFonts w:ascii="Arial" w:hAnsi="Arial" w:cs="Arial"/>
          <w:color w:val="A6A6A6" w:themeColor="background1" w:themeShade="A6"/>
          <w:sz w:val="16"/>
          <w:szCs w:val="24"/>
        </w:rPr>
        <w:t>1144</w:t>
      </w:r>
      <w:r w:rsidR="006B4F81" w:rsidRPr="00B32821">
        <w:rPr>
          <w:rFonts w:ascii="Arial" w:hAnsi="Arial" w:cs="Arial"/>
          <w:color w:val="A6A6A6" w:themeColor="background1" w:themeShade="A6"/>
          <w:sz w:val="16"/>
          <w:szCs w:val="24"/>
        </w:rPr>
        <w:t xml:space="preserve"> </w:t>
      </w:r>
    </w:p>
    <w:p w14:paraId="59703524" w14:textId="2C7E659E" w:rsidR="00030BB7" w:rsidRPr="00BF0E88" w:rsidRDefault="00940DC6">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20</w:t>
      </w:r>
      <w:r w:rsidR="007E4A6A">
        <w:rPr>
          <w:rFonts w:ascii="Arial" w:hAnsi="Arial" w:cs="Arial"/>
          <w:b/>
          <w:sz w:val="24"/>
          <w:szCs w:val="24"/>
        </w:rPr>
        <w:t xml:space="preserve">  </w:t>
      </w:r>
      <w:r w:rsidR="00030BB7" w:rsidRPr="00BF0E88">
        <w:rPr>
          <w:rFonts w:ascii="Arial" w:hAnsi="Arial" w:cs="Arial"/>
          <w:sz w:val="24"/>
          <w:szCs w:val="24"/>
        </w:rPr>
        <w:t>Out</w:t>
      </w:r>
      <w:proofErr w:type="gramEnd"/>
      <w:r w:rsidR="00030BB7" w:rsidRPr="00BF0E88">
        <w:rPr>
          <w:rFonts w:ascii="Arial" w:hAnsi="Arial" w:cs="Arial"/>
          <w:sz w:val="24"/>
          <w:szCs w:val="24"/>
        </w:rPr>
        <w:t xml:space="preserve"> of jealousy, </w:t>
      </w:r>
      <w:r w:rsidR="0024462C">
        <w:rPr>
          <w:rFonts w:ascii="Arial" w:hAnsi="Arial" w:cs="Arial"/>
          <w:sz w:val="24"/>
          <w:szCs w:val="24"/>
        </w:rPr>
        <w:t>where did Joseph’s brothers throw him before selling him to merchants?</w:t>
      </w:r>
    </w:p>
    <w:p w14:paraId="40B37CFF" w14:textId="7CC4CE51" w:rsidR="00030BB7" w:rsidRPr="0097505C" w:rsidRDefault="0024462C">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Pr>
          <w:rFonts w:ascii="Arial" w:hAnsi="Arial" w:cs="Arial"/>
          <w:b/>
          <w:sz w:val="24"/>
          <w:szCs w:val="24"/>
          <w:u w:val="single"/>
        </w:rPr>
        <w:t>into</w:t>
      </w:r>
      <w:proofErr w:type="gramEnd"/>
      <w:r>
        <w:rPr>
          <w:rFonts w:ascii="Arial" w:hAnsi="Arial" w:cs="Arial"/>
          <w:b/>
          <w:sz w:val="24"/>
          <w:szCs w:val="24"/>
          <w:u w:val="single"/>
        </w:rPr>
        <w:t>) a cistern/well</w:t>
      </w:r>
    </w:p>
    <w:p w14:paraId="4E37302C" w14:textId="1CACDA6A" w:rsidR="00030BB7"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761C0A"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30BB7" w:rsidRPr="00C009D1">
        <w:rPr>
          <w:rFonts w:ascii="Arial" w:hAnsi="Arial" w:cs="Arial"/>
          <w:i/>
          <w:color w:val="943634" w:themeColor="accent2" w:themeShade="BF"/>
          <w:sz w:val="24"/>
          <w:szCs w:val="24"/>
        </w:rPr>
        <w:t>Genesis 37:19-28</w:t>
      </w:r>
    </w:p>
    <w:p w14:paraId="4A687D1A" w14:textId="77777777" w:rsidR="00416C56" w:rsidRDefault="00416C56">
      <w:pPr>
        <w:spacing w:after="0" w:line="240" w:lineRule="auto"/>
        <w:rPr>
          <w:rFonts w:ascii="Arial" w:hAnsi="Arial" w:cs="Arial"/>
          <w:sz w:val="24"/>
          <w:szCs w:val="24"/>
        </w:rPr>
      </w:pPr>
    </w:p>
    <w:p w14:paraId="25942BE2" w14:textId="77777777" w:rsidR="00416C56" w:rsidRDefault="00416C56">
      <w:pPr>
        <w:spacing w:after="0" w:line="240" w:lineRule="auto"/>
        <w:rPr>
          <w:rFonts w:ascii="Arial" w:hAnsi="Arial" w:cs="Arial"/>
          <w:sz w:val="24"/>
          <w:szCs w:val="24"/>
        </w:rPr>
      </w:pPr>
    </w:p>
    <w:p w14:paraId="406443FC" w14:textId="2E43C450" w:rsidR="00416C56"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416C56" w:rsidRPr="00B32821">
        <w:rPr>
          <w:rFonts w:ascii="Arial" w:hAnsi="Arial" w:cs="Arial"/>
          <w:color w:val="A6A6A6" w:themeColor="background1" w:themeShade="A6"/>
          <w:sz w:val="16"/>
          <w:szCs w:val="24"/>
        </w:rPr>
        <w:t xml:space="preserve">1143 </w:t>
      </w:r>
    </w:p>
    <w:p w14:paraId="100516C3" w14:textId="48978E51" w:rsidR="00416C56" w:rsidRPr="00C009D1" w:rsidRDefault="00506898">
      <w:pPr>
        <w:spacing w:after="0" w:line="240" w:lineRule="auto"/>
        <w:rPr>
          <w:rFonts w:ascii="Arial" w:hAnsi="Arial" w:cs="Arial"/>
          <w:sz w:val="24"/>
          <w:szCs w:val="24"/>
        </w:rPr>
      </w:pPr>
      <w:proofErr w:type="gramStart"/>
      <w:r>
        <w:rPr>
          <w:rFonts w:ascii="Arial" w:hAnsi="Arial" w:cs="Arial"/>
          <w:b/>
          <w:sz w:val="24"/>
          <w:szCs w:val="24"/>
        </w:rPr>
        <w:t>1.21</w:t>
      </w:r>
      <w:r w:rsidR="00416C56">
        <w:rPr>
          <w:rFonts w:ascii="Arial" w:hAnsi="Arial" w:cs="Arial"/>
          <w:b/>
          <w:sz w:val="24"/>
          <w:szCs w:val="24"/>
        </w:rPr>
        <w:t xml:space="preserve">  </w:t>
      </w:r>
      <w:r w:rsidR="00416C56">
        <w:rPr>
          <w:rFonts w:ascii="Arial" w:hAnsi="Arial" w:cs="Arial"/>
          <w:sz w:val="24"/>
          <w:szCs w:val="24"/>
        </w:rPr>
        <w:t>What</w:t>
      </w:r>
      <w:proofErr w:type="gramEnd"/>
      <w:r w:rsidR="00416C56">
        <w:rPr>
          <w:rFonts w:ascii="Arial" w:hAnsi="Arial" w:cs="Arial"/>
          <w:sz w:val="24"/>
          <w:szCs w:val="24"/>
        </w:rPr>
        <w:t xml:space="preserve"> </w:t>
      </w:r>
      <w:r w:rsidR="0024462C">
        <w:rPr>
          <w:rFonts w:ascii="Arial" w:hAnsi="Arial" w:cs="Arial"/>
          <w:sz w:val="24"/>
          <w:szCs w:val="24"/>
        </w:rPr>
        <w:t xml:space="preserve">was </w:t>
      </w:r>
      <w:r w:rsidR="00416C56">
        <w:rPr>
          <w:rFonts w:ascii="Arial" w:hAnsi="Arial" w:cs="Arial"/>
          <w:sz w:val="24"/>
          <w:szCs w:val="24"/>
        </w:rPr>
        <w:t xml:space="preserve">Joseph able to do for two prisoners and for </w:t>
      </w:r>
      <w:r w:rsidR="002A14CB">
        <w:rPr>
          <w:rFonts w:ascii="Arial" w:hAnsi="Arial" w:cs="Arial"/>
          <w:sz w:val="24"/>
          <w:szCs w:val="24"/>
        </w:rPr>
        <w:t>Pharaoh</w:t>
      </w:r>
      <w:r w:rsidR="00416C56">
        <w:rPr>
          <w:rFonts w:ascii="Arial" w:hAnsi="Arial" w:cs="Arial"/>
          <w:sz w:val="24"/>
          <w:szCs w:val="24"/>
        </w:rPr>
        <w:t>, the ruler of Egypt?</w:t>
      </w:r>
    </w:p>
    <w:p w14:paraId="6FEAC903" w14:textId="199334F6" w:rsidR="00E56CCF" w:rsidRDefault="00416C56">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interpret</w:t>
      </w:r>
      <w:proofErr w:type="gramEnd"/>
      <w:r>
        <w:rPr>
          <w:rFonts w:ascii="Arial" w:hAnsi="Arial" w:cs="Arial"/>
          <w:b/>
          <w:sz w:val="24"/>
          <w:szCs w:val="24"/>
          <w:u w:val="single"/>
        </w:rPr>
        <w:t xml:space="preserve"> their dreams</w:t>
      </w:r>
      <w:r w:rsidR="00E56CCF" w:rsidRPr="00E56CCF">
        <w:rPr>
          <w:rFonts w:ascii="Arial" w:hAnsi="Arial" w:cs="Arial"/>
          <w:b/>
          <w:i/>
          <w:sz w:val="24"/>
          <w:szCs w:val="24"/>
          <w:u w:val="single"/>
        </w:rPr>
        <w:t xml:space="preserve"> </w:t>
      </w:r>
    </w:p>
    <w:p w14:paraId="3F639271" w14:textId="793B998E" w:rsidR="00E56CCF" w:rsidRDefault="00E56CCF">
      <w:pPr>
        <w:spacing w:after="0" w:line="240" w:lineRule="auto"/>
        <w:jc w:val="right"/>
        <w:rPr>
          <w:rFonts w:ascii="Arial" w:hAnsi="Arial" w:cs="Arial"/>
          <w:b/>
          <w:sz w:val="24"/>
          <w:szCs w:val="24"/>
          <w:u w:val="single"/>
        </w:rPr>
      </w:pPr>
      <w:r w:rsidRPr="00036D49">
        <w:rPr>
          <w:rFonts w:ascii="Arial" w:hAnsi="Arial" w:cs="Arial"/>
          <w:i/>
          <w:sz w:val="24"/>
          <w:szCs w:val="24"/>
        </w:rPr>
        <w:t>Alternate answer</w:t>
      </w:r>
      <w:r>
        <w:rPr>
          <w:rFonts w:ascii="Arial" w:hAnsi="Arial" w:cs="Arial"/>
          <w:i/>
          <w:sz w:val="24"/>
          <w:szCs w:val="24"/>
        </w:rPr>
        <w:t>:</w:t>
      </w:r>
    </w:p>
    <w:p w14:paraId="2E46F302" w14:textId="3745BD4D" w:rsidR="00416C56" w:rsidRDefault="00F35D0E">
      <w:pPr>
        <w:spacing w:after="0" w:line="240" w:lineRule="auto"/>
        <w:jc w:val="right"/>
        <w:rPr>
          <w:rFonts w:ascii="Arial" w:hAnsi="Arial" w:cs="Arial"/>
          <w:b/>
          <w:i/>
          <w:sz w:val="24"/>
          <w:szCs w:val="24"/>
          <w:u w:val="single"/>
        </w:rPr>
      </w:pPr>
      <w:proofErr w:type="gramStart"/>
      <w:r w:rsidRPr="00DF652D">
        <w:rPr>
          <w:rFonts w:ascii="Arial" w:hAnsi="Arial" w:cs="Arial"/>
          <w:b/>
          <w:sz w:val="24"/>
          <w:szCs w:val="24"/>
        </w:rPr>
        <w:t>explain/decipher</w:t>
      </w:r>
      <w:proofErr w:type="gramEnd"/>
      <w:r w:rsidRPr="00DF652D">
        <w:rPr>
          <w:rFonts w:ascii="Arial" w:hAnsi="Arial" w:cs="Arial"/>
          <w:b/>
          <w:sz w:val="24"/>
          <w:szCs w:val="24"/>
        </w:rPr>
        <w:t xml:space="preserve"> their dreams</w:t>
      </w:r>
      <w:r w:rsidRPr="00DF652D">
        <w:rPr>
          <w:rFonts w:ascii="Arial" w:hAnsi="Arial" w:cs="Arial"/>
          <w:bCs/>
          <w:sz w:val="24"/>
          <w:szCs w:val="24"/>
        </w:rPr>
        <w:t xml:space="preserve"> (or equivalent)</w:t>
      </w:r>
      <w:r w:rsidR="00416C56" w:rsidRPr="006B4F81">
        <w:rPr>
          <w:rFonts w:ascii="Arial" w:hAnsi="Arial" w:cs="Arial"/>
          <w:b/>
          <w:i/>
          <w:sz w:val="24"/>
          <w:szCs w:val="24"/>
          <w:u w:val="single"/>
        </w:rPr>
        <w:t xml:space="preserve"> </w:t>
      </w:r>
    </w:p>
    <w:p w14:paraId="425C39EB" w14:textId="1D505AF2" w:rsidR="005923A4" w:rsidRPr="00C009D1" w:rsidRDefault="005923A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C009D1">
        <w:rPr>
          <w:rFonts w:ascii="Arial" w:hAnsi="Arial" w:cs="Arial"/>
          <w:i/>
          <w:color w:val="943634" w:themeColor="accent2" w:themeShade="BF"/>
          <w:sz w:val="24"/>
          <w:szCs w:val="24"/>
        </w:rPr>
        <w:t xml:space="preserve">Genesis </w:t>
      </w:r>
      <w:r>
        <w:rPr>
          <w:rFonts w:ascii="Arial" w:hAnsi="Arial" w:cs="Arial"/>
          <w:i/>
          <w:color w:val="943634" w:themeColor="accent2" w:themeShade="BF"/>
          <w:sz w:val="24"/>
          <w:szCs w:val="24"/>
        </w:rPr>
        <w:t>40 and 41</w:t>
      </w:r>
    </w:p>
    <w:p w14:paraId="278C09AF" w14:textId="79BBCCAE" w:rsidR="00F25F9E" w:rsidRDefault="00F25F9E" w:rsidP="00B32821">
      <w:pPr>
        <w:spacing w:line="240" w:lineRule="auto"/>
        <w:rPr>
          <w:rFonts w:ascii="Arial" w:hAnsi="Arial" w:cs="Arial"/>
          <w:b/>
          <w:i/>
          <w:sz w:val="24"/>
          <w:szCs w:val="24"/>
          <w:u w:val="single"/>
        </w:rPr>
      </w:pPr>
      <w:r>
        <w:rPr>
          <w:rFonts w:ascii="Arial" w:hAnsi="Arial" w:cs="Arial"/>
          <w:b/>
          <w:i/>
          <w:sz w:val="24"/>
          <w:szCs w:val="24"/>
          <w:u w:val="single"/>
        </w:rPr>
        <w:br w:type="page"/>
      </w:r>
    </w:p>
    <w:p w14:paraId="7C04A87F" w14:textId="78CF068D" w:rsidR="00FE3B21"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FE3B21" w:rsidRPr="00B32821">
        <w:rPr>
          <w:rFonts w:ascii="Arial" w:hAnsi="Arial" w:cs="Arial"/>
          <w:color w:val="A6A6A6" w:themeColor="background1" w:themeShade="A6"/>
          <w:sz w:val="16"/>
          <w:szCs w:val="24"/>
        </w:rPr>
        <w:t xml:space="preserve">1146 </w:t>
      </w:r>
    </w:p>
    <w:p w14:paraId="5FEA1C59" w14:textId="060E43DD" w:rsidR="00FE3B21" w:rsidRPr="00BF0E88" w:rsidRDefault="00FE3B21">
      <w:pPr>
        <w:spacing w:after="0" w:line="240" w:lineRule="auto"/>
        <w:rPr>
          <w:rFonts w:ascii="Arial" w:hAnsi="Arial" w:cs="Arial"/>
          <w:sz w:val="24"/>
          <w:szCs w:val="24"/>
        </w:rPr>
      </w:pPr>
      <w:proofErr w:type="gramStart"/>
      <w:r>
        <w:rPr>
          <w:rFonts w:ascii="Arial" w:hAnsi="Arial" w:cs="Arial"/>
          <w:b/>
          <w:sz w:val="24"/>
          <w:szCs w:val="24"/>
        </w:rPr>
        <w:t>1.</w:t>
      </w:r>
      <w:r w:rsidR="009B0CC6">
        <w:rPr>
          <w:rFonts w:ascii="Arial" w:hAnsi="Arial" w:cs="Arial"/>
          <w:b/>
          <w:sz w:val="24"/>
          <w:szCs w:val="24"/>
        </w:rPr>
        <w:t>2</w:t>
      </w:r>
      <w:r w:rsidR="00506898">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did Joseph say was meant by Pharaoh’s dream about seven fat </w:t>
      </w:r>
      <w:r w:rsidR="0024462C">
        <w:rPr>
          <w:rFonts w:ascii="Arial" w:hAnsi="Arial" w:cs="Arial"/>
          <w:sz w:val="24"/>
          <w:szCs w:val="24"/>
        </w:rPr>
        <w:t xml:space="preserve">cows </w:t>
      </w:r>
      <w:r w:rsidRPr="00BF0E88">
        <w:rPr>
          <w:rFonts w:ascii="Arial" w:hAnsi="Arial" w:cs="Arial"/>
          <w:sz w:val="24"/>
          <w:szCs w:val="24"/>
        </w:rPr>
        <w:t>and seven skinny cows?</w:t>
      </w:r>
      <w:r w:rsidRPr="006B4F81">
        <w:rPr>
          <w:rFonts w:ascii="Arial" w:hAnsi="Arial" w:cs="Arial"/>
          <w:i/>
          <w:sz w:val="24"/>
          <w:szCs w:val="24"/>
        </w:rPr>
        <w:t xml:space="preserve"> </w:t>
      </w:r>
    </w:p>
    <w:p w14:paraId="334E775F" w14:textId="77777777" w:rsidR="00FE3B21" w:rsidRPr="00C009D1" w:rsidRDefault="00FE3B21">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seven</w:t>
      </w:r>
      <w:proofErr w:type="gramEnd"/>
      <w:r w:rsidRPr="0097505C">
        <w:rPr>
          <w:rFonts w:ascii="Arial" w:hAnsi="Arial" w:cs="Arial"/>
          <w:b/>
          <w:sz w:val="24"/>
          <w:szCs w:val="24"/>
          <w:u w:val="single"/>
        </w:rPr>
        <w:t xml:space="preserve"> years of prosperity and seven years of</w:t>
      </w:r>
      <w:r w:rsidRPr="00180F02">
        <w:rPr>
          <w:rFonts w:ascii="Arial" w:hAnsi="Arial" w:cs="Arial"/>
          <w:b/>
          <w:sz w:val="24"/>
          <w:szCs w:val="24"/>
          <w:u w:val="single"/>
        </w:rPr>
        <w:t xml:space="preserve"> famine</w:t>
      </w:r>
      <w:r w:rsidRPr="006B4F81">
        <w:rPr>
          <w:rFonts w:ascii="Arial" w:hAnsi="Arial" w:cs="Arial"/>
          <w:b/>
          <w:i/>
          <w:sz w:val="24"/>
          <w:szCs w:val="24"/>
          <w:u w:val="single"/>
        </w:rPr>
        <w:t xml:space="preserve"> </w:t>
      </w:r>
    </w:p>
    <w:p w14:paraId="644646B6" w14:textId="0FFCB5CE" w:rsidR="0069784E" w:rsidRDefault="00FD7A79">
      <w:pPr>
        <w:spacing w:after="0" w:line="240" w:lineRule="auto"/>
        <w:rPr>
          <w:rFonts w:ascii="Arial" w:hAnsi="Arial" w:cs="Arial"/>
          <w:i/>
          <w:color w:val="943634" w:themeColor="accent2" w:themeShade="BF"/>
          <w:sz w:val="24"/>
          <w:szCs w:val="24"/>
        </w:rPr>
      </w:pPr>
      <w:proofErr w:type="gramStart"/>
      <w:r w:rsidRPr="00EC157C">
        <w:rPr>
          <w:rFonts w:ascii="Arial" w:hAnsi="Arial" w:cs="Arial"/>
          <w:i/>
          <w:color w:val="0033CC"/>
          <w:sz w:val="24"/>
          <w:szCs w:val="24"/>
        </w:rPr>
        <w:t>From the book of Genesis…</w:t>
      </w:r>
      <w:proofErr w:type="gramEnd"/>
      <w:r w:rsidRPr="00EC157C">
        <w:rPr>
          <w:rFonts w:ascii="Arial" w:hAnsi="Arial" w:cs="Arial"/>
          <w:i/>
          <w:color w:val="0033CC"/>
          <w:sz w:val="24"/>
          <w:szCs w:val="24"/>
        </w:rPr>
        <w:t xml:space="preserve"> </w:t>
      </w:r>
      <w:r>
        <w:rPr>
          <w:rFonts w:ascii="Arial" w:hAnsi="Arial" w:cs="Arial"/>
          <w:i/>
          <w:color w:val="0033CC"/>
          <w:sz w:val="24"/>
          <w:szCs w:val="24"/>
        </w:rPr>
        <w:t xml:space="preserve">Jacob said to </w:t>
      </w:r>
      <w:r w:rsidR="002A14CB">
        <w:rPr>
          <w:rFonts w:ascii="Arial" w:hAnsi="Arial" w:cs="Arial"/>
          <w:i/>
          <w:color w:val="0033CC"/>
          <w:sz w:val="24"/>
          <w:szCs w:val="24"/>
        </w:rPr>
        <w:t>Pharaoh</w:t>
      </w:r>
      <w:proofErr w:type="gramStart"/>
      <w:r>
        <w:rPr>
          <w:rFonts w:ascii="Arial" w:hAnsi="Arial" w:cs="Arial"/>
          <w:i/>
          <w:color w:val="0033CC"/>
          <w:sz w:val="24"/>
          <w:szCs w:val="24"/>
        </w:rPr>
        <w:t>..</w:t>
      </w:r>
      <w:proofErr w:type="gramEnd"/>
      <w:r>
        <w:rPr>
          <w:rFonts w:ascii="Arial" w:hAnsi="Arial" w:cs="Arial"/>
          <w:i/>
          <w:color w:val="0033CC"/>
          <w:sz w:val="24"/>
          <w:szCs w:val="24"/>
        </w:rPr>
        <w:t xml:space="preserve"> </w:t>
      </w:r>
      <w:r w:rsidRPr="00EC157C">
        <w:rPr>
          <w:rFonts w:ascii="Arial" w:hAnsi="Arial" w:cs="Arial"/>
          <w:i/>
          <w:color w:val="0033CC"/>
          <w:sz w:val="24"/>
          <w:szCs w:val="24"/>
        </w:rPr>
        <w:t>“</w:t>
      </w:r>
      <w:r w:rsidRPr="00FD7A79">
        <w:rPr>
          <w:rFonts w:ascii="Arial" w:hAnsi="Arial" w:cs="Arial"/>
          <w:i/>
          <w:color w:val="0033CC"/>
          <w:sz w:val="24"/>
          <w:szCs w:val="24"/>
        </w:rPr>
        <w:t>...Seven years of great abundance are now coming throughout the land of Egypt; but seven years of famine will rise up after them, when all the abundance will be forgotten in the land of Egypt.</w:t>
      </w:r>
      <w:r w:rsidR="00103BF2">
        <w:rPr>
          <w:rFonts w:ascii="Arial" w:hAnsi="Arial" w:cs="Arial"/>
          <w:i/>
          <w:color w:val="0033CC"/>
          <w:sz w:val="24"/>
          <w:szCs w:val="24"/>
        </w:rPr>
        <w:t>”</w:t>
      </w:r>
      <w:r w:rsidRPr="00C009D1">
        <w:rPr>
          <w:rFonts w:ascii="Arial" w:hAnsi="Arial" w:cs="Arial"/>
          <w:i/>
          <w:color w:val="943634" w:themeColor="accent2" w:themeShade="BF"/>
          <w:sz w:val="24"/>
          <w:szCs w:val="24"/>
        </w:rPr>
        <w:t xml:space="preserve"> </w:t>
      </w:r>
    </w:p>
    <w:p w14:paraId="44312210" w14:textId="03D7BE5B" w:rsidR="00FE3B21"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E3B21"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E3B21" w:rsidRPr="00C009D1">
        <w:rPr>
          <w:rFonts w:ascii="Arial" w:hAnsi="Arial" w:cs="Arial"/>
          <w:i/>
          <w:color w:val="943634" w:themeColor="accent2" w:themeShade="BF"/>
          <w:sz w:val="24"/>
          <w:szCs w:val="24"/>
        </w:rPr>
        <w:t>Genesis 41:28-31</w:t>
      </w:r>
    </w:p>
    <w:p w14:paraId="3D51B06A" w14:textId="30194ABF" w:rsidR="005923A4" w:rsidRDefault="005923A4" w:rsidP="00B32821">
      <w:pPr>
        <w:spacing w:line="240" w:lineRule="auto"/>
        <w:rPr>
          <w:rFonts w:ascii="Arial" w:hAnsi="Arial" w:cs="Arial"/>
          <w:sz w:val="24"/>
          <w:szCs w:val="24"/>
        </w:rPr>
      </w:pPr>
    </w:p>
    <w:p w14:paraId="6CB764CD" w14:textId="69E18849" w:rsidR="00030BB7"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030BB7" w:rsidRPr="00B32821">
        <w:rPr>
          <w:rFonts w:ascii="Arial" w:hAnsi="Arial" w:cs="Arial"/>
          <w:color w:val="A6A6A6" w:themeColor="background1" w:themeShade="A6"/>
          <w:sz w:val="16"/>
          <w:szCs w:val="24"/>
        </w:rPr>
        <w:t>1145</w:t>
      </w:r>
      <w:r w:rsidR="006B4F81" w:rsidRPr="00B32821">
        <w:rPr>
          <w:rFonts w:ascii="Arial" w:hAnsi="Arial" w:cs="Arial"/>
          <w:color w:val="A6A6A6" w:themeColor="background1" w:themeShade="A6"/>
          <w:sz w:val="16"/>
          <w:szCs w:val="24"/>
        </w:rPr>
        <w:t xml:space="preserve"> </w:t>
      </w:r>
    </w:p>
    <w:p w14:paraId="4F954F5C" w14:textId="581C40EB" w:rsidR="00030BB7" w:rsidRPr="00BF0E88" w:rsidRDefault="00B16E3F">
      <w:pPr>
        <w:spacing w:after="0" w:line="240" w:lineRule="auto"/>
        <w:rPr>
          <w:rFonts w:ascii="Arial" w:hAnsi="Arial" w:cs="Arial"/>
          <w:sz w:val="24"/>
          <w:szCs w:val="24"/>
        </w:rPr>
      </w:pPr>
      <w:proofErr w:type="gramStart"/>
      <w:r>
        <w:rPr>
          <w:rFonts w:ascii="Arial" w:hAnsi="Arial" w:cs="Arial"/>
          <w:b/>
          <w:sz w:val="24"/>
          <w:szCs w:val="24"/>
        </w:rPr>
        <w:t>1.</w:t>
      </w:r>
      <w:r w:rsidR="009B0CC6">
        <w:rPr>
          <w:rFonts w:ascii="Arial" w:hAnsi="Arial" w:cs="Arial"/>
          <w:b/>
          <w:sz w:val="24"/>
          <w:szCs w:val="24"/>
        </w:rPr>
        <w:t>2</w:t>
      </w:r>
      <w:r w:rsidR="00506898">
        <w:rPr>
          <w:rFonts w:ascii="Arial" w:hAnsi="Arial" w:cs="Arial"/>
          <w:b/>
          <w:sz w:val="24"/>
          <w:szCs w:val="24"/>
        </w:rPr>
        <w:t>3</w:t>
      </w:r>
      <w:r w:rsidR="007E4A6A">
        <w:rPr>
          <w:rFonts w:ascii="Arial" w:hAnsi="Arial" w:cs="Arial"/>
          <w:b/>
          <w:sz w:val="24"/>
          <w:szCs w:val="24"/>
        </w:rPr>
        <w:t xml:space="preserve">  </w:t>
      </w:r>
      <w:r w:rsidR="00030BB7" w:rsidRPr="00BF0E88">
        <w:rPr>
          <w:rFonts w:ascii="Arial" w:hAnsi="Arial" w:cs="Arial"/>
          <w:sz w:val="24"/>
          <w:szCs w:val="24"/>
        </w:rPr>
        <w:t>Who</w:t>
      </w:r>
      <w:proofErr w:type="gramEnd"/>
      <w:r w:rsidR="00030BB7" w:rsidRPr="00BF0E88">
        <w:rPr>
          <w:rFonts w:ascii="Arial" w:hAnsi="Arial" w:cs="Arial"/>
          <w:sz w:val="24"/>
          <w:szCs w:val="24"/>
        </w:rPr>
        <w:t xml:space="preserve"> p</w:t>
      </w:r>
      <w:ins w:id="10" w:author="Kelly Kantack" w:date="2023-01-13T16:42:00Z">
        <w:r w:rsidR="007D271B">
          <w:rPr>
            <w:rFonts w:ascii="Arial" w:hAnsi="Arial" w:cs="Arial"/>
            <w:sz w:val="24"/>
            <w:szCs w:val="24"/>
          </w:rPr>
          <w:t>laced</w:t>
        </w:r>
      </w:ins>
      <w:del w:id="11" w:author="Kelly Kantack" w:date="2023-01-13T16:42:00Z">
        <w:r w:rsidR="00030BB7" w:rsidRPr="00BF0E88" w:rsidDel="007D271B">
          <w:rPr>
            <w:rFonts w:ascii="Arial" w:hAnsi="Arial" w:cs="Arial"/>
            <w:sz w:val="24"/>
            <w:szCs w:val="24"/>
          </w:rPr>
          <w:delText>ut</w:delText>
        </w:r>
      </w:del>
      <w:r w:rsidR="00030BB7" w:rsidRPr="00BF0E88">
        <w:rPr>
          <w:rFonts w:ascii="Arial" w:hAnsi="Arial" w:cs="Arial"/>
          <w:sz w:val="24"/>
          <w:szCs w:val="24"/>
        </w:rPr>
        <w:t xml:space="preserve"> Joseph</w:t>
      </w:r>
      <w:del w:id="12" w:author="Kelly Kantack" w:date="2023-01-13T16:42:00Z">
        <w:r w:rsidR="00030BB7" w:rsidRPr="00BF0E88" w:rsidDel="007D271B">
          <w:rPr>
            <w:rFonts w:ascii="Arial" w:hAnsi="Arial" w:cs="Arial"/>
            <w:sz w:val="24"/>
            <w:szCs w:val="24"/>
          </w:rPr>
          <w:delText xml:space="preserve"> in</w:delText>
        </w:r>
      </w:del>
      <w:r w:rsidR="00030BB7" w:rsidRPr="00BF0E88">
        <w:rPr>
          <w:rFonts w:ascii="Arial" w:hAnsi="Arial" w:cs="Arial"/>
          <w:sz w:val="24"/>
          <w:szCs w:val="24"/>
        </w:rPr>
        <w:t xml:space="preserve"> </w:t>
      </w:r>
      <w:ins w:id="13" w:author="Kelly Kantack" w:date="2023-01-13T16:41:00Z">
        <w:r w:rsidR="007D271B">
          <w:rPr>
            <w:rFonts w:ascii="Arial" w:hAnsi="Arial" w:cs="Arial"/>
            <w:sz w:val="24"/>
            <w:szCs w:val="24"/>
          </w:rPr>
          <w:t>2</w:t>
        </w:r>
        <w:r w:rsidR="007D271B" w:rsidRPr="007D271B">
          <w:rPr>
            <w:rFonts w:ascii="Arial" w:hAnsi="Arial" w:cs="Arial"/>
            <w:sz w:val="24"/>
            <w:szCs w:val="24"/>
            <w:vertAlign w:val="superscript"/>
            <w:rPrChange w:id="14" w:author="Kelly Kantack" w:date="2023-01-13T16:42:00Z">
              <w:rPr>
                <w:rFonts w:ascii="Arial" w:hAnsi="Arial" w:cs="Arial"/>
                <w:sz w:val="24"/>
                <w:szCs w:val="24"/>
              </w:rPr>
            </w:rPrChange>
          </w:rPr>
          <w:t>nd</w:t>
        </w:r>
        <w:r w:rsidR="007D271B">
          <w:rPr>
            <w:rFonts w:ascii="Arial" w:hAnsi="Arial" w:cs="Arial"/>
            <w:sz w:val="24"/>
            <w:szCs w:val="24"/>
          </w:rPr>
          <w:t xml:space="preserve"> </w:t>
        </w:r>
      </w:ins>
      <w:ins w:id="15" w:author="Kelly Kantack" w:date="2023-01-13T16:42:00Z">
        <w:r w:rsidR="007D271B">
          <w:rPr>
            <w:rFonts w:ascii="Arial" w:hAnsi="Arial" w:cs="Arial"/>
            <w:sz w:val="24"/>
            <w:szCs w:val="24"/>
          </w:rPr>
          <w:t xml:space="preserve">in command of all of </w:t>
        </w:r>
      </w:ins>
      <w:del w:id="16" w:author="Kelly Kantack" w:date="2023-01-13T16:42:00Z">
        <w:r w:rsidR="00030BB7" w:rsidRPr="00BF0E88" w:rsidDel="007D271B">
          <w:rPr>
            <w:rFonts w:ascii="Arial" w:hAnsi="Arial" w:cs="Arial"/>
            <w:sz w:val="24"/>
            <w:szCs w:val="24"/>
          </w:rPr>
          <w:delText xml:space="preserve">charge of </w:delText>
        </w:r>
      </w:del>
      <w:r w:rsidR="00030BB7" w:rsidRPr="00BF0E88">
        <w:rPr>
          <w:rFonts w:ascii="Arial" w:hAnsi="Arial" w:cs="Arial"/>
          <w:sz w:val="24"/>
          <w:szCs w:val="24"/>
        </w:rPr>
        <w:t>Egypt?</w:t>
      </w:r>
      <w:r w:rsidR="006B4F81" w:rsidRPr="006B4F81">
        <w:rPr>
          <w:rFonts w:ascii="Arial" w:hAnsi="Arial" w:cs="Arial"/>
          <w:i/>
          <w:sz w:val="24"/>
          <w:szCs w:val="24"/>
        </w:rPr>
        <w:t xml:space="preserve"> </w:t>
      </w:r>
    </w:p>
    <w:p w14:paraId="2E125630" w14:textId="77777777" w:rsidR="00030BB7" w:rsidRPr="00BF0E88" w:rsidRDefault="00A632F1">
      <w:pPr>
        <w:spacing w:after="0" w:line="240" w:lineRule="auto"/>
        <w:jc w:val="right"/>
        <w:rPr>
          <w:rFonts w:ascii="Arial" w:hAnsi="Arial" w:cs="Arial"/>
          <w:sz w:val="24"/>
          <w:szCs w:val="24"/>
        </w:rPr>
      </w:pPr>
      <w:r w:rsidRPr="0097505C">
        <w:rPr>
          <w:rFonts w:ascii="Arial" w:hAnsi="Arial" w:cs="Arial"/>
          <w:b/>
          <w:sz w:val="24"/>
          <w:szCs w:val="24"/>
          <w:u w:val="single"/>
        </w:rPr>
        <w:t>Pharaoh</w:t>
      </w:r>
      <w:r w:rsidR="006B4F81" w:rsidRPr="006B4F81">
        <w:rPr>
          <w:rFonts w:ascii="Arial" w:hAnsi="Arial" w:cs="Arial"/>
          <w:b/>
          <w:i/>
          <w:sz w:val="24"/>
          <w:szCs w:val="24"/>
          <w:u w:val="single"/>
        </w:rPr>
        <w:t xml:space="preserve"> </w:t>
      </w:r>
    </w:p>
    <w:p w14:paraId="10813A25" w14:textId="39C606C5" w:rsidR="0069784E" w:rsidRPr="0069784E" w:rsidRDefault="0069784E" w:rsidP="007D271B">
      <w:pPr>
        <w:spacing w:after="0" w:line="240" w:lineRule="auto"/>
        <w:rPr>
          <w:rFonts w:ascii="Arial" w:hAnsi="Arial" w:cs="Arial"/>
          <w:i/>
          <w:color w:val="0033CC"/>
          <w:sz w:val="24"/>
          <w:szCs w:val="24"/>
        </w:rPr>
      </w:pPr>
      <w:r w:rsidRPr="00EC157C">
        <w:rPr>
          <w:rFonts w:ascii="Arial" w:hAnsi="Arial" w:cs="Arial"/>
          <w:i/>
          <w:color w:val="0033CC"/>
          <w:sz w:val="24"/>
          <w:szCs w:val="24"/>
        </w:rPr>
        <w:t xml:space="preserve">From the book of Genesis… </w:t>
      </w:r>
      <w:del w:id="17" w:author="Kelly Kantack" w:date="2023-01-13T16:40:00Z">
        <w:r w:rsidRPr="00EC157C" w:rsidDel="007D271B">
          <w:rPr>
            <w:rFonts w:ascii="Arial" w:hAnsi="Arial" w:cs="Arial"/>
            <w:i/>
            <w:color w:val="0033CC"/>
            <w:sz w:val="24"/>
            <w:szCs w:val="24"/>
          </w:rPr>
          <w:delText>“</w:delText>
        </w:r>
      </w:del>
      <w:ins w:id="18" w:author="Kelly Kantack" w:date="2023-01-13T16:40:00Z">
        <w:r w:rsidR="007D271B" w:rsidRPr="007D271B">
          <w:rPr>
            <w:rFonts w:ascii="Arial" w:hAnsi="Arial" w:cs="Arial"/>
            <w:i/>
            <w:color w:val="0033CC"/>
            <w:sz w:val="24"/>
            <w:szCs w:val="24"/>
          </w:rPr>
          <w:t>So Pharaoh said to Joseph: “Since God has made all this known to you, there is no one as discerning and wise as you are.</w:t>
        </w:r>
        <w:r w:rsidR="007D271B">
          <w:rPr>
            <w:rFonts w:ascii="Arial" w:hAnsi="Arial" w:cs="Arial"/>
            <w:i/>
            <w:color w:val="0033CC"/>
            <w:sz w:val="24"/>
            <w:szCs w:val="24"/>
          </w:rPr>
          <w:t xml:space="preserve">  </w:t>
        </w:r>
        <w:r w:rsidR="007D271B" w:rsidRPr="007D271B">
          <w:rPr>
            <w:rFonts w:ascii="Arial" w:hAnsi="Arial" w:cs="Arial"/>
            <w:i/>
            <w:color w:val="0033CC"/>
            <w:sz w:val="24"/>
            <w:szCs w:val="24"/>
          </w:rPr>
          <w:t xml:space="preserve">You shall be in charge of my household, and all my people will obey your command. </w:t>
        </w:r>
        <w:r w:rsidR="007D271B">
          <w:rPr>
            <w:rFonts w:ascii="Arial" w:hAnsi="Arial" w:cs="Arial"/>
            <w:i/>
            <w:color w:val="0033CC"/>
            <w:sz w:val="24"/>
            <w:szCs w:val="24"/>
          </w:rPr>
          <w:t xml:space="preserve"> </w:t>
        </w:r>
        <w:r w:rsidR="007D271B" w:rsidRPr="007D271B">
          <w:rPr>
            <w:rFonts w:ascii="Arial" w:hAnsi="Arial" w:cs="Arial"/>
            <w:i/>
            <w:color w:val="0033CC"/>
            <w:sz w:val="24"/>
            <w:szCs w:val="24"/>
          </w:rPr>
          <w:t>Only in respect to the throne will I outrank you.”</w:t>
        </w:r>
        <w:r w:rsidR="007D271B">
          <w:rPr>
            <w:rFonts w:ascii="Arial" w:hAnsi="Arial" w:cs="Arial"/>
            <w:i/>
            <w:color w:val="0033CC"/>
            <w:sz w:val="24"/>
            <w:szCs w:val="24"/>
          </w:rPr>
          <w:t xml:space="preserve">  </w:t>
        </w:r>
      </w:ins>
      <w:del w:id="19" w:author="Kelly Kantack" w:date="2023-01-13T16:40:00Z">
        <w:r w:rsidRPr="0069784E" w:rsidDel="007D271B">
          <w:rPr>
            <w:rFonts w:ascii="Arial" w:hAnsi="Arial" w:cs="Arial"/>
            <w:i/>
            <w:color w:val="0033CC"/>
            <w:sz w:val="24"/>
            <w:szCs w:val="24"/>
          </w:rPr>
          <w:delText>Then Pharaoh said to Joseph, “Look, I put you in charge of the whole land of Egypt.”</w:delText>
        </w:r>
        <w:r w:rsidRPr="00FD7A79" w:rsidDel="007D271B">
          <w:rPr>
            <w:rFonts w:ascii="Arial" w:hAnsi="Arial" w:cs="Arial"/>
            <w:i/>
            <w:color w:val="0033CC"/>
            <w:sz w:val="24"/>
            <w:szCs w:val="24"/>
          </w:rPr>
          <w:delText>...</w:delText>
        </w:r>
      </w:del>
      <w:del w:id="20" w:author="Kelly Kantack" w:date="2023-01-13T16:41:00Z">
        <w:r w:rsidRPr="00C009D1" w:rsidDel="007D271B">
          <w:rPr>
            <w:rFonts w:ascii="Arial" w:hAnsi="Arial" w:cs="Arial"/>
            <w:i/>
            <w:color w:val="943634" w:themeColor="accent2" w:themeShade="BF"/>
            <w:sz w:val="24"/>
            <w:szCs w:val="24"/>
          </w:rPr>
          <w:delText xml:space="preserve"> </w:delText>
        </w:r>
      </w:del>
    </w:p>
    <w:p w14:paraId="49D9F2B5" w14:textId="7CFE7C9E" w:rsidR="00030BB7"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761C0A"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30BB7" w:rsidRPr="00C009D1">
        <w:rPr>
          <w:rFonts w:ascii="Arial" w:hAnsi="Arial" w:cs="Arial"/>
          <w:i/>
          <w:color w:val="943634" w:themeColor="accent2" w:themeShade="BF"/>
          <w:sz w:val="24"/>
          <w:szCs w:val="24"/>
        </w:rPr>
        <w:t>Genesis 41:39-4</w:t>
      </w:r>
      <w:ins w:id="21" w:author="Kelly Kantack" w:date="2023-01-13T16:41:00Z">
        <w:r w:rsidR="007D271B">
          <w:rPr>
            <w:rFonts w:ascii="Arial" w:hAnsi="Arial" w:cs="Arial"/>
            <w:i/>
            <w:color w:val="943634" w:themeColor="accent2" w:themeShade="BF"/>
            <w:sz w:val="24"/>
            <w:szCs w:val="24"/>
          </w:rPr>
          <w:t>0</w:t>
        </w:r>
      </w:ins>
      <w:del w:id="22" w:author="Kelly Kantack" w:date="2023-01-13T16:41:00Z">
        <w:r w:rsidR="00030BB7" w:rsidRPr="00C009D1" w:rsidDel="007D271B">
          <w:rPr>
            <w:rFonts w:ascii="Arial" w:hAnsi="Arial" w:cs="Arial"/>
            <w:i/>
            <w:color w:val="943634" w:themeColor="accent2" w:themeShade="BF"/>
            <w:sz w:val="24"/>
            <w:szCs w:val="24"/>
          </w:rPr>
          <w:delText>1</w:delText>
        </w:r>
      </w:del>
    </w:p>
    <w:p w14:paraId="5B8040FA" w14:textId="77777777" w:rsidR="00AF547A" w:rsidRDefault="00AF547A">
      <w:pPr>
        <w:spacing w:after="0" w:line="240" w:lineRule="auto"/>
        <w:rPr>
          <w:rFonts w:ascii="Arial" w:hAnsi="Arial" w:cs="Arial"/>
          <w:sz w:val="24"/>
          <w:szCs w:val="24"/>
        </w:rPr>
      </w:pPr>
    </w:p>
    <w:p w14:paraId="6249A6C3" w14:textId="77777777" w:rsidR="00FE3B21" w:rsidRDefault="00FE3B21">
      <w:pPr>
        <w:spacing w:after="0" w:line="240" w:lineRule="auto"/>
        <w:rPr>
          <w:rFonts w:ascii="Arial" w:hAnsi="Arial" w:cs="Arial"/>
          <w:sz w:val="24"/>
          <w:szCs w:val="24"/>
        </w:rPr>
      </w:pPr>
    </w:p>
    <w:p w14:paraId="3E8F6EEA" w14:textId="0E107BE6" w:rsidR="00B9490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9490A" w:rsidRPr="00B32821">
        <w:rPr>
          <w:rFonts w:ascii="Arial" w:hAnsi="Arial" w:cs="Arial"/>
          <w:color w:val="A6A6A6" w:themeColor="background1" w:themeShade="A6"/>
          <w:sz w:val="16"/>
          <w:szCs w:val="24"/>
        </w:rPr>
        <w:t xml:space="preserve">1156 </w:t>
      </w:r>
    </w:p>
    <w:p w14:paraId="2EDC82B8" w14:textId="6D47FAB9" w:rsidR="00B9490A" w:rsidRPr="00BF0E88" w:rsidRDefault="00265909">
      <w:pPr>
        <w:spacing w:after="0" w:line="240" w:lineRule="auto"/>
        <w:rPr>
          <w:rFonts w:ascii="Arial" w:hAnsi="Arial" w:cs="Arial"/>
          <w:sz w:val="24"/>
          <w:szCs w:val="24"/>
        </w:rPr>
      </w:pPr>
      <w:proofErr w:type="gramStart"/>
      <w:r>
        <w:rPr>
          <w:rFonts w:ascii="Arial" w:hAnsi="Arial" w:cs="Arial"/>
          <w:b/>
          <w:sz w:val="24"/>
          <w:szCs w:val="24"/>
        </w:rPr>
        <w:t>1.2</w:t>
      </w:r>
      <w:r w:rsidR="00506898">
        <w:rPr>
          <w:rFonts w:ascii="Arial" w:hAnsi="Arial" w:cs="Arial"/>
          <w:b/>
          <w:sz w:val="24"/>
          <w:szCs w:val="24"/>
        </w:rPr>
        <w:t>4</w:t>
      </w:r>
      <w:r w:rsidR="00B9490A">
        <w:rPr>
          <w:rFonts w:ascii="Arial" w:hAnsi="Arial" w:cs="Arial"/>
          <w:b/>
          <w:sz w:val="24"/>
          <w:szCs w:val="24"/>
        </w:rPr>
        <w:t xml:space="preserve">  </w:t>
      </w:r>
      <w:r w:rsidR="00B9490A" w:rsidRPr="00BF0E88">
        <w:rPr>
          <w:rFonts w:ascii="Arial" w:hAnsi="Arial" w:cs="Arial"/>
          <w:sz w:val="24"/>
          <w:szCs w:val="24"/>
        </w:rPr>
        <w:t>Joseph</w:t>
      </w:r>
      <w:proofErr w:type="gramEnd"/>
      <w:r w:rsidR="00B9490A" w:rsidRPr="00BF0E88">
        <w:rPr>
          <w:rFonts w:ascii="Arial" w:hAnsi="Arial" w:cs="Arial"/>
          <w:sz w:val="24"/>
          <w:szCs w:val="24"/>
        </w:rPr>
        <w:t xml:space="preserve">, “the dreamer” of Genesis, was a figure (or type) of </w:t>
      </w:r>
      <w:r w:rsidR="0024462C">
        <w:rPr>
          <w:rFonts w:ascii="Arial" w:hAnsi="Arial" w:cs="Arial"/>
          <w:sz w:val="24"/>
          <w:szCs w:val="24"/>
        </w:rPr>
        <w:t>whom</w:t>
      </w:r>
      <w:r w:rsidR="0024462C" w:rsidRPr="00BF0E88">
        <w:rPr>
          <w:rFonts w:ascii="Arial" w:hAnsi="Arial" w:cs="Arial"/>
          <w:sz w:val="24"/>
          <w:szCs w:val="24"/>
        </w:rPr>
        <w:t xml:space="preserve"> </w:t>
      </w:r>
      <w:r w:rsidR="00B9490A" w:rsidRPr="00BF0E88">
        <w:rPr>
          <w:rFonts w:ascii="Arial" w:hAnsi="Arial" w:cs="Arial"/>
          <w:sz w:val="24"/>
          <w:szCs w:val="24"/>
        </w:rPr>
        <w:t>in the New Testament?</w:t>
      </w:r>
      <w:r w:rsidR="00B9490A" w:rsidRPr="006B4F81">
        <w:rPr>
          <w:rFonts w:ascii="Arial" w:hAnsi="Arial" w:cs="Arial"/>
          <w:i/>
          <w:sz w:val="24"/>
          <w:szCs w:val="24"/>
        </w:rPr>
        <w:t xml:space="preserve"> </w:t>
      </w:r>
    </w:p>
    <w:p w14:paraId="68B56E59" w14:textId="7D6A7A3F" w:rsidR="00E56CCF" w:rsidRDefault="00B9490A">
      <w:pPr>
        <w:spacing w:after="0" w:line="240" w:lineRule="auto"/>
        <w:jc w:val="right"/>
        <w:rPr>
          <w:rFonts w:ascii="Arial" w:hAnsi="Arial" w:cs="Arial"/>
          <w:b/>
          <w:i/>
          <w:sz w:val="24"/>
          <w:szCs w:val="24"/>
          <w:u w:val="single"/>
        </w:rPr>
      </w:pPr>
      <w:r w:rsidRPr="00046631">
        <w:rPr>
          <w:rFonts w:ascii="Arial" w:hAnsi="Arial" w:cs="Arial"/>
          <w:b/>
          <w:sz w:val="24"/>
          <w:szCs w:val="24"/>
          <w:u w:val="single"/>
        </w:rPr>
        <w:t>Joseph</w:t>
      </w:r>
      <w:r w:rsidR="00265909">
        <w:rPr>
          <w:rFonts w:ascii="Arial" w:hAnsi="Arial" w:cs="Arial"/>
          <w:b/>
          <w:sz w:val="24"/>
          <w:szCs w:val="24"/>
          <w:u w:val="single"/>
        </w:rPr>
        <w:t xml:space="preserve">, </w:t>
      </w:r>
      <w:r w:rsidR="0024462C">
        <w:rPr>
          <w:rFonts w:ascii="Arial" w:hAnsi="Arial" w:cs="Arial"/>
          <w:b/>
          <w:sz w:val="24"/>
          <w:szCs w:val="24"/>
          <w:u w:val="single"/>
        </w:rPr>
        <w:t>(</w:t>
      </w:r>
      <w:r w:rsidR="00265909">
        <w:rPr>
          <w:rFonts w:ascii="Arial" w:hAnsi="Arial" w:cs="Arial"/>
          <w:b/>
          <w:sz w:val="24"/>
          <w:szCs w:val="24"/>
          <w:u w:val="single"/>
        </w:rPr>
        <w:t>foster father of Jesus</w:t>
      </w:r>
      <w:r w:rsidR="0024462C">
        <w:rPr>
          <w:rFonts w:ascii="Arial" w:hAnsi="Arial" w:cs="Arial"/>
          <w:b/>
          <w:sz w:val="24"/>
          <w:szCs w:val="24"/>
          <w:u w:val="single"/>
        </w:rPr>
        <w:t>)</w:t>
      </w:r>
    </w:p>
    <w:p w14:paraId="61B83614" w14:textId="13573BC1" w:rsidR="002347A7" w:rsidRDefault="00E56CCF">
      <w:pPr>
        <w:spacing w:after="0" w:line="240" w:lineRule="auto"/>
        <w:jc w:val="right"/>
        <w:rPr>
          <w:rFonts w:ascii="Arial" w:hAnsi="Arial" w:cs="Arial"/>
          <w:b/>
          <w:sz w:val="24"/>
          <w:szCs w:val="24"/>
          <w:u w:val="single"/>
        </w:rPr>
      </w:pPr>
      <w:r w:rsidRPr="00036D49">
        <w:rPr>
          <w:rFonts w:ascii="Arial" w:hAnsi="Arial" w:cs="Arial"/>
          <w:i/>
          <w:sz w:val="24"/>
          <w:szCs w:val="24"/>
        </w:rPr>
        <w:t>Alternate answer</w:t>
      </w:r>
      <w:proofErr w:type="gramStart"/>
      <w:r>
        <w:rPr>
          <w:rFonts w:ascii="Arial" w:hAnsi="Arial" w:cs="Arial"/>
          <w:i/>
          <w:sz w:val="24"/>
          <w:szCs w:val="24"/>
        </w:rPr>
        <w:t>:</w:t>
      </w:r>
      <w:proofErr w:type="gramEnd"/>
      <w:r w:rsidR="002347A7">
        <w:rPr>
          <w:rFonts w:ascii="Arial" w:hAnsi="Arial" w:cs="Arial"/>
          <w:b/>
          <w:sz w:val="24"/>
          <w:szCs w:val="24"/>
          <w:u w:val="single"/>
        </w:rPr>
        <w:br/>
      </w:r>
      <w:r w:rsidR="002347A7" w:rsidRPr="00DF652D">
        <w:rPr>
          <w:rFonts w:ascii="Arial" w:hAnsi="Arial" w:cs="Arial"/>
          <w:b/>
          <w:sz w:val="24"/>
          <w:szCs w:val="24"/>
        </w:rPr>
        <w:t>Joseph, (father of Jesus)</w:t>
      </w:r>
    </w:p>
    <w:p w14:paraId="5C8F9586" w14:textId="2DA53256" w:rsidR="00B9490A" w:rsidRPr="00DF652D" w:rsidRDefault="002347A7">
      <w:pPr>
        <w:spacing w:after="0" w:line="240" w:lineRule="auto"/>
        <w:jc w:val="right"/>
        <w:rPr>
          <w:rFonts w:ascii="Arial" w:hAnsi="Arial" w:cs="Arial"/>
          <w:szCs w:val="24"/>
        </w:rPr>
      </w:pPr>
      <w:r w:rsidRPr="00DF652D">
        <w:rPr>
          <w:rFonts w:ascii="Arial" w:hAnsi="Arial" w:cs="Arial"/>
          <w:szCs w:val="24"/>
        </w:rPr>
        <w:t>[</w:t>
      </w:r>
      <w:proofErr w:type="gramStart"/>
      <w:r w:rsidRPr="00DF652D">
        <w:rPr>
          <w:rFonts w:ascii="Arial" w:hAnsi="Arial" w:cs="Arial"/>
          <w:szCs w:val="24"/>
        </w:rPr>
        <w:t>if</w:t>
      </w:r>
      <w:proofErr w:type="gramEnd"/>
      <w:r w:rsidRPr="00DF652D">
        <w:rPr>
          <w:rFonts w:ascii="Arial" w:hAnsi="Arial" w:cs="Arial"/>
          <w:szCs w:val="24"/>
        </w:rPr>
        <w:t xml:space="preserve"> only Joseph is given for an answer, ask “More specific?”</w:t>
      </w:r>
      <w:r w:rsidR="00E56CCF" w:rsidRPr="00DF652D">
        <w:rPr>
          <w:rFonts w:ascii="Arial" w:hAnsi="Arial" w:cs="Arial"/>
          <w:szCs w:val="24"/>
        </w:rPr>
        <w:t xml:space="preserve"> and </w:t>
      </w:r>
      <w:r w:rsidR="00E56CCF" w:rsidRPr="00DF652D">
        <w:rPr>
          <w:rFonts w:ascii="Arial" w:hAnsi="Arial" w:cs="Arial"/>
          <w:szCs w:val="24"/>
        </w:rPr>
        <w:br/>
        <w:t>if the in</w:t>
      </w:r>
      <w:r w:rsidRPr="00DF652D">
        <w:rPr>
          <w:rFonts w:ascii="Arial" w:hAnsi="Arial" w:cs="Arial"/>
          <w:szCs w:val="24"/>
        </w:rPr>
        <w:t>dicate they mean the correct Joseph then they are correct.]</w:t>
      </w:r>
      <w:r w:rsidRPr="00DF652D">
        <w:rPr>
          <w:rFonts w:ascii="Arial" w:hAnsi="Arial" w:cs="Arial"/>
          <w:i/>
          <w:szCs w:val="24"/>
        </w:rPr>
        <w:t xml:space="preserve"> </w:t>
      </w:r>
      <w:r w:rsidR="00B9490A" w:rsidRPr="00DF652D">
        <w:rPr>
          <w:rFonts w:ascii="Arial" w:hAnsi="Arial" w:cs="Arial"/>
          <w:i/>
          <w:szCs w:val="24"/>
        </w:rPr>
        <w:t xml:space="preserve"> </w:t>
      </w:r>
    </w:p>
    <w:p w14:paraId="0B6816DD" w14:textId="620829DA" w:rsidR="0069784E" w:rsidRPr="0069784E" w:rsidRDefault="0069784E">
      <w:pPr>
        <w:spacing w:after="0" w:line="240" w:lineRule="auto"/>
        <w:rPr>
          <w:rFonts w:ascii="Arial" w:hAnsi="Arial" w:cs="Arial"/>
          <w:i/>
          <w:color w:val="0033CC"/>
          <w:sz w:val="24"/>
          <w:szCs w:val="24"/>
        </w:rPr>
      </w:pPr>
      <w:r w:rsidRPr="0069784E">
        <w:rPr>
          <w:rFonts w:ascii="Arial" w:hAnsi="Arial" w:cs="Arial"/>
          <w:i/>
          <w:color w:val="0033CC"/>
          <w:sz w:val="24"/>
          <w:szCs w:val="24"/>
        </w:rPr>
        <w:t>Joseph, “the dreamer” of Genesis, was a figure of the New Testament</w:t>
      </w:r>
      <w:r w:rsidR="00C141BD">
        <w:rPr>
          <w:rFonts w:ascii="Arial" w:hAnsi="Arial" w:cs="Arial"/>
          <w:i/>
          <w:color w:val="0033CC"/>
          <w:sz w:val="24"/>
          <w:szCs w:val="24"/>
        </w:rPr>
        <w:t>.</w:t>
      </w:r>
      <w:r w:rsidRPr="0069784E">
        <w:rPr>
          <w:rFonts w:ascii="Arial" w:hAnsi="Arial" w:cs="Arial"/>
          <w:i/>
          <w:color w:val="0033CC"/>
          <w:sz w:val="24"/>
          <w:szCs w:val="24"/>
        </w:rPr>
        <w:t xml:space="preserve"> </w:t>
      </w:r>
      <w:proofErr w:type="gramStart"/>
      <w:r w:rsidRPr="0069784E">
        <w:rPr>
          <w:rFonts w:ascii="Arial" w:hAnsi="Arial" w:cs="Arial"/>
          <w:i/>
          <w:color w:val="0033CC"/>
          <w:sz w:val="24"/>
          <w:szCs w:val="24"/>
        </w:rPr>
        <w:t>Joseph,</w:t>
      </w:r>
      <w:proofErr w:type="gramEnd"/>
      <w:r w:rsidRPr="0069784E">
        <w:rPr>
          <w:rFonts w:ascii="Arial" w:hAnsi="Arial" w:cs="Arial"/>
          <w:i/>
          <w:color w:val="0033CC"/>
          <w:sz w:val="24"/>
          <w:szCs w:val="24"/>
        </w:rPr>
        <w:t xml:space="preserve"> also received messages in </w:t>
      </w:r>
      <w:r w:rsidR="00C141BD">
        <w:rPr>
          <w:rFonts w:ascii="Arial" w:hAnsi="Arial" w:cs="Arial"/>
          <w:i/>
          <w:color w:val="0033CC"/>
          <w:sz w:val="24"/>
          <w:szCs w:val="24"/>
        </w:rPr>
        <w:t xml:space="preserve">four </w:t>
      </w:r>
      <w:r w:rsidRPr="0069784E">
        <w:rPr>
          <w:rFonts w:ascii="Arial" w:hAnsi="Arial" w:cs="Arial"/>
          <w:i/>
          <w:color w:val="0033CC"/>
          <w:sz w:val="24"/>
          <w:szCs w:val="24"/>
        </w:rPr>
        <w:t xml:space="preserve">dreams. </w:t>
      </w:r>
      <w:r>
        <w:rPr>
          <w:rFonts w:ascii="Arial" w:hAnsi="Arial" w:cs="Arial"/>
          <w:i/>
          <w:color w:val="0033CC"/>
          <w:sz w:val="24"/>
          <w:szCs w:val="24"/>
        </w:rPr>
        <w:t xml:space="preserve"> </w:t>
      </w:r>
    </w:p>
    <w:p w14:paraId="3341E651" w14:textId="6E3A7B91" w:rsidR="0069784E" w:rsidRPr="0069784E" w:rsidRDefault="00F4467F">
      <w:pPr>
        <w:pStyle w:val="ListParagraph"/>
        <w:numPr>
          <w:ilvl w:val="0"/>
          <w:numId w:val="5"/>
        </w:numPr>
        <w:spacing w:after="0" w:line="240" w:lineRule="auto"/>
        <w:rPr>
          <w:rFonts w:ascii="Arial" w:hAnsi="Arial" w:cs="Arial"/>
          <w:i/>
          <w:color w:val="0033CC"/>
          <w:sz w:val="24"/>
          <w:szCs w:val="24"/>
        </w:rPr>
      </w:pPr>
      <w:r>
        <w:rPr>
          <w:rFonts w:ascii="Arial" w:hAnsi="Arial" w:cs="Arial"/>
          <w:i/>
          <w:color w:val="0033CC"/>
          <w:sz w:val="24"/>
          <w:szCs w:val="24"/>
        </w:rPr>
        <w:t xml:space="preserve">In the first dream, </w:t>
      </w:r>
      <w:r w:rsidR="0069784E" w:rsidRPr="0069784E">
        <w:rPr>
          <w:rFonts w:ascii="Arial" w:hAnsi="Arial" w:cs="Arial"/>
          <w:i/>
          <w:color w:val="0033CC"/>
          <w:sz w:val="24"/>
          <w:szCs w:val="24"/>
        </w:rPr>
        <w:t>Joseph is told not to be afraid to take Mary as his wife</w:t>
      </w:r>
      <w:r w:rsidR="00826848">
        <w:rPr>
          <w:rFonts w:ascii="Arial" w:hAnsi="Arial" w:cs="Arial"/>
          <w:i/>
          <w:color w:val="0033CC"/>
          <w:sz w:val="24"/>
          <w:szCs w:val="24"/>
        </w:rPr>
        <w:t>.</w:t>
      </w:r>
      <w:r>
        <w:rPr>
          <w:rFonts w:ascii="Arial" w:hAnsi="Arial" w:cs="Arial"/>
          <w:i/>
          <w:color w:val="0033CC"/>
          <w:sz w:val="24"/>
          <w:szCs w:val="24"/>
        </w:rPr>
        <w:t xml:space="preserve"> </w:t>
      </w:r>
    </w:p>
    <w:p w14:paraId="022D7697" w14:textId="6CF5C43C" w:rsidR="0069784E" w:rsidRPr="0069784E" w:rsidRDefault="00F4467F">
      <w:pPr>
        <w:pStyle w:val="ListParagraph"/>
        <w:numPr>
          <w:ilvl w:val="0"/>
          <w:numId w:val="5"/>
        </w:numPr>
        <w:spacing w:after="0" w:line="240" w:lineRule="auto"/>
        <w:rPr>
          <w:rFonts w:ascii="Arial" w:hAnsi="Arial" w:cs="Arial"/>
          <w:i/>
          <w:color w:val="0033CC"/>
          <w:sz w:val="24"/>
          <w:szCs w:val="24"/>
        </w:rPr>
      </w:pPr>
      <w:r>
        <w:rPr>
          <w:rFonts w:ascii="Arial" w:hAnsi="Arial" w:cs="Arial"/>
          <w:i/>
          <w:color w:val="0033CC"/>
          <w:sz w:val="24"/>
          <w:szCs w:val="24"/>
        </w:rPr>
        <w:t xml:space="preserve">In the second dream, </w:t>
      </w:r>
      <w:r w:rsidR="0069784E" w:rsidRPr="0069784E">
        <w:rPr>
          <w:rFonts w:ascii="Arial" w:hAnsi="Arial" w:cs="Arial"/>
          <w:i/>
          <w:color w:val="0033CC"/>
          <w:sz w:val="24"/>
          <w:szCs w:val="24"/>
        </w:rPr>
        <w:t>Joseph is warned to leave Bethlehem</w:t>
      </w:r>
      <w:r w:rsidR="00C141BD">
        <w:rPr>
          <w:rFonts w:ascii="Arial" w:hAnsi="Arial" w:cs="Arial"/>
          <w:i/>
          <w:color w:val="0033CC"/>
          <w:sz w:val="24"/>
          <w:szCs w:val="24"/>
        </w:rPr>
        <w:t>.</w:t>
      </w:r>
    </w:p>
    <w:p w14:paraId="252B2512" w14:textId="624F72FD" w:rsidR="0069784E" w:rsidRPr="0069784E" w:rsidRDefault="00F4467F">
      <w:pPr>
        <w:pStyle w:val="ListParagraph"/>
        <w:numPr>
          <w:ilvl w:val="0"/>
          <w:numId w:val="5"/>
        </w:numPr>
        <w:spacing w:after="0" w:line="240" w:lineRule="auto"/>
        <w:rPr>
          <w:rFonts w:ascii="Arial" w:hAnsi="Arial" w:cs="Arial"/>
          <w:i/>
          <w:color w:val="0033CC"/>
          <w:sz w:val="24"/>
          <w:szCs w:val="24"/>
        </w:rPr>
      </w:pPr>
      <w:r>
        <w:rPr>
          <w:rFonts w:ascii="Arial" w:hAnsi="Arial" w:cs="Arial"/>
          <w:i/>
          <w:color w:val="0033CC"/>
          <w:sz w:val="24"/>
          <w:szCs w:val="24"/>
        </w:rPr>
        <w:t>In the third dream, w</w:t>
      </w:r>
      <w:r w:rsidR="0069784E" w:rsidRPr="0069784E">
        <w:rPr>
          <w:rFonts w:ascii="Arial" w:hAnsi="Arial" w:cs="Arial"/>
          <w:i/>
          <w:color w:val="0033CC"/>
          <w:sz w:val="24"/>
          <w:szCs w:val="24"/>
        </w:rPr>
        <w:t>hile in Egypt, Joseph is told that</w:t>
      </w:r>
      <w:r>
        <w:rPr>
          <w:rFonts w:ascii="Arial" w:hAnsi="Arial" w:cs="Arial"/>
          <w:i/>
          <w:color w:val="0033CC"/>
          <w:sz w:val="24"/>
          <w:szCs w:val="24"/>
        </w:rPr>
        <w:t xml:space="preserve"> it is safe to go back to Israel</w:t>
      </w:r>
      <w:r w:rsidR="00C141BD">
        <w:rPr>
          <w:rFonts w:ascii="Arial" w:hAnsi="Arial" w:cs="Arial"/>
          <w:i/>
          <w:color w:val="0033CC"/>
          <w:sz w:val="24"/>
          <w:szCs w:val="24"/>
        </w:rPr>
        <w:t>.</w:t>
      </w:r>
    </w:p>
    <w:p w14:paraId="0339EF73" w14:textId="1CFB4FB2" w:rsidR="0069784E" w:rsidRPr="0069784E" w:rsidRDefault="00F4467F">
      <w:pPr>
        <w:pStyle w:val="ListParagraph"/>
        <w:numPr>
          <w:ilvl w:val="0"/>
          <w:numId w:val="5"/>
        </w:numPr>
        <w:spacing w:after="0" w:line="240" w:lineRule="auto"/>
        <w:rPr>
          <w:rFonts w:ascii="Arial" w:hAnsi="Arial" w:cs="Arial"/>
          <w:i/>
          <w:color w:val="0033CC"/>
          <w:sz w:val="24"/>
          <w:szCs w:val="24"/>
        </w:rPr>
      </w:pPr>
      <w:r>
        <w:rPr>
          <w:rFonts w:ascii="Arial" w:hAnsi="Arial" w:cs="Arial"/>
          <w:i/>
          <w:color w:val="0033CC"/>
          <w:sz w:val="24"/>
          <w:szCs w:val="24"/>
        </w:rPr>
        <w:t xml:space="preserve">Finally in the fourth dream, </w:t>
      </w:r>
      <w:r w:rsidR="0069784E" w:rsidRPr="0069784E">
        <w:rPr>
          <w:rFonts w:ascii="Arial" w:hAnsi="Arial" w:cs="Arial"/>
          <w:i/>
          <w:color w:val="0033CC"/>
          <w:sz w:val="24"/>
          <w:szCs w:val="24"/>
        </w:rPr>
        <w:t xml:space="preserve">Joseph </w:t>
      </w:r>
      <w:r>
        <w:rPr>
          <w:rFonts w:ascii="Arial" w:hAnsi="Arial" w:cs="Arial"/>
          <w:i/>
          <w:color w:val="0033CC"/>
          <w:sz w:val="24"/>
          <w:szCs w:val="24"/>
        </w:rPr>
        <w:t xml:space="preserve">is warned to </w:t>
      </w:r>
      <w:r w:rsidR="0069784E" w:rsidRPr="0069784E">
        <w:rPr>
          <w:rFonts w:ascii="Arial" w:hAnsi="Arial" w:cs="Arial"/>
          <w:i/>
          <w:color w:val="0033CC"/>
          <w:sz w:val="24"/>
          <w:szCs w:val="24"/>
        </w:rPr>
        <w:t>depart for the region of Galilee instead of going to Judea.</w:t>
      </w:r>
    </w:p>
    <w:p w14:paraId="6B455E65" w14:textId="6241BB0F" w:rsidR="00BF589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9490A"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16E3F" w:rsidRPr="00B16E3F">
        <w:rPr>
          <w:rFonts w:ascii="Arial" w:hAnsi="Arial" w:cs="Arial"/>
          <w:i/>
          <w:color w:val="943634" w:themeColor="accent2" w:themeShade="BF"/>
          <w:sz w:val="24"/>
          <w:szCs w:val="24"/>
        </w:rPr>
        <w:t>https://catholicism.org/what-is-a-type.html</w:t>
      </w:r>
      <w:r w:rsidR="00B16E3F" w:rsidRPr="002264DC">
        <w:rPr>
          <w:rFonts w:ascii="Arial" w:hAnsi="Arial" w:cs="Arial"/>
          <w:i/>
          <w:color w:val="943634" w:themeColor="accent2" w:themeShade="BF"/>
          <w:sz w:val="24"/>
          <w:szCs w:val="24"/>
        </w:rPr>
        <w:t xml:space="preserve"> </w:t>
      </w:r>
    </w:p>
    <w:p w14:paraId="5F4330D7" w14:textId="77777777" w:rsidR="00BF589C" w:rsidRDefault="00BF589C">
      <w:pPr>
        <w:spacing w:after="0" w:line="240" w:lineRule="auto"/>
        <w:rPr>
          <w:rFonts w:ascii="Arial" w:hAnsi="Arial" w:cs="Arial"/>
          <w:i/>
          <w:color w:val="943634" w:themeColor="accent2" w:themeShade="BF"/>
          <w:sz w:val="24"/>
          <w:szCs w:val="24"/>
        </w:rPr>
      </w:pPr>
    </w:p>
    <w:p w14:paraId="2FB59487"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1   +++++             ++++++   END OF ROUND 1   +++++</w:t>
      </w:r>
    </w:p>
    <w:p w14:paraId="36A1879D" w14:textId="77777777" w:rsidR="00BF589C" w:rsidRDefault="00BF589C">
      <w:pPr>
        <w:spacing w:after="0" w:line="240" w:lineRule="auto"/>
        <w:rPr>
          <w:rFonts w:ascii="Arial" w:hAnsi="Arial" w:cs="Arial"/>
          <w:i/>
          <w:color w:val="943634" w:themeColor="accent2" w:themeShade="BF"/>
          <w:sz w:val="24"/>
          <w:szCs w:val="24"/>
        </w:rPr>
      </w:pPr>
    </w:p>
    <w:p w14:paraId="43E4D0E9" w14:textId="77777777" w:rsidR="00F25F9E" w:rsidRDefault="00F25F9E" w:rsidP="00B32821">
      <w:pPr>
        <w:spacing w:line="240" w:lineRule="auto"/>
        <w:rPr>
          <w:rFonts w:ascii="Arial" w:hAnsi="Arial" w:cs="Arial"/>
          <w:b/>
          <w:sz w:val="24"/>
          <w:szCs w:val="24"/>
          <w:highlight w:val="yellow"/>
        </w:rPr>
      </w:pPr>
      <w:r>
        <w:rPr>
          <w:rFonts w:ascii="Arial" w:hAnsi="Arial" w:cs="Arial"/>
          <w:b/>
          <w:sz w:val="24"/>
          <w:szCs w:val="24"/>
          <w:highlight w:val="yellow"/>
        </w:rPr>
        <w:br w:type="page"/>
      </w:r>
    </w:p>
    <w:p w14:paraId="6DDC66C7" w14:textId="5555492B" w:rsidR="00BF589C" w:rsidRDefault="00BF589C">
      <w:pPr>
        <w:spacing w:after="0" w:line="240" w:lineRule="auto"/>
        <w:rPr>
          <w:rFonts w:ascii="Arial" w:hAnsi="Arial" w:cs="Arial"/>
          <w:b/>
          <w:sz w:val="24"/>
          <w:szCs w:val="24"/>
          <w:highlight w:val="yellow"/>
        </w:rPr>
      </w:pPr>
      <w:r>
        <w:rPr>
          <w:rFonts w:ascii="Arial" w:hAnsi="Arial" w:cs="Arial"/>
          <w:b/>
          <w:sz w:val="24"/>
          <w:szCs w:val="24"/>
          <w:highlight w:val="yellow"/>
        </w:rPr>
        <w:lastRenderedPageBreak/>
        <w:t>ALTERNATE QUESTIONS</w:t>
      </w:r>
      <w:r w:rsidRPr="00BF589C">
        <w:rPr>
          <w:rFonts w:ascii="Arial" w:hAnsi="Arial" w:cs="Arial"/>
          <w:b/>
          <w:sz w:val="24"/>
          <w:szCs w:val="24"/>
          <w:highlight w:val="yellow"/>
        </w:rPr>
        <w:t xml:space="preserve"> </w:t>
      </w:r>
    </w:p>
    <w:p w14:paraId="3C2F4FC3" w14:textId="77777777" w:rsidR="00F25F9E" w:rsidRPr="00BF589C" w:rsidRDefault="00F25F9E">
      <w:pPr>
        <w:spacing w:after="0" w:line="240" w:lineRule="auto"/>
        <w:rPr>
          <w:rFonts w:ascii="Arial" w:hAnsi="Arial" w:cs="Arial"/>
          <w:b/>
          <w:sz w:val="24"/>
          <w:szCs w:val="24"/>
          <w:highlight w:val="yellow"/>
        </w:rPr>
      </w:pPr>
    </w:p>
    <w:p w14:paraId="3B5FCAD7" w14:textId="0EB22BE2"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 xml:space="preserve">1107 </w:t>
      </w:r>
    </w:p>
    <w:p w14:paraId="6F532E25" w14:textId="7A39A38F" w:rsidR="005679FB" w:rsidRPr="00BF0E88" w:rsidRDefault="005679FB">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 xml:space="preserve">1  </w:t>
      </w:r>
      <w:r w:rsidRPr="00BF0E88">
        <w:rPr>
          <w:rFonts w:ascii="Arial" w:hAnsi="Arial" w:cs="Arial"/>
          <w:sz w:val="24"/>
          <w:szCs w:val="24"/>
        </w:rPr>
        <w:t>What</w:t>
      </w:r>
      <w:proofErr w:type="gramEnd"/>
      <w:r w:rsidRPr="00BF0E88">
        <w:rPr>
          <w:rFonts w:ascii="Arial" w:hAnsi="Arial" w:cs="Arial"/>
          <w:sz w:val="24"/>
          <w:szCs w:val="24"/>
        </w:rPr>
        <w:t xml:space="preserve"> is the name </w:t>
      </w:r>
      <w:r w:rsidR="002B0570">
        <w:rPr>
          <w:rFonts w:ascii="Arial" w:hAnsi="Arial" w:cs="Arial"/>
          <w:sz w:val="24"/>
          <w:szCs w:val="24"/>
        </w:rPr>
        <w:t xml:space="preserve">of the </w:t>
      </w:r>
      <w:r w:rsidRPr="00BF0E88">
        <w:rPr>
          <w:rFonts w:ascii="Arial" w:hAnsi="Arial" w:cs="Arial"/>
          <w:sz w:val="24"/>
          <w:szCs w:val="24"/>
        </w:rPr>
        <w:t>community established within a particular church for which its pastoral care is entrusted to a pastor as its own shepherd under the authority of the diocesan bishop?</w:t>
      </w:r>
      <w:r w:rsidRPr="006B4F81">
        <w:rPr>
          <w:rFonts w:ascii="Arial" w:hAnsi="Arial" w:cs="Arial"/>
          <w:i/>
          <w:sz w:val="24"/>
          <w:szCs w:val="24"/>
        </w:rPr>
        <w:t xml:space="preserve"> </w:t>
      </w:r>
    </w:p>
    <w:p w14:paraId="651E355B" w14:textId="77777777" w:rsidR="005679FB" w:rsidRPr="00272471" w:rsidRDefault="005679FB">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parish</w:t>
      </w:r>
      <w:proofErr w:type="gramEnd"/>
    </w:p>
    <w:p w14:paraId="1F0EF23B" w14:textId="21B8055D" w:rsidR="005679FB"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2264DC">
        <w:rPr>
          <w:rFonts w:ascii="Arial" w:hAnsi="Arial" w:cs="Arial"/>
          <w:i/>
          <w:color w:val="943634" w:themeColor="accent2" w:themeShade="BF"/>
          <w:sz w:val="24"/>
          <w:szCs w:val="24"/>
        </w:rPr>
        <w:t xml:space="preserve">CCC 2179 </w:t>
      </w:r>
    </w:p>
    <w:p w14:paraId="1B6F7476" w14:textId="77777777" w:rsidR="005679FB" w:rsidRPr="00BF0E88" w:rsidRDefault="005679FB">
      <w:pPr>
        <w:spacing w:after="0" w:line="240" w:lineRule="auto"/>
        <w:rPr>
          <w:rFonts w:ascii="Arial" w:hAnsi="Arial" w:cs="Arial"/>
          <w:sz w:val="24"/>
          <w:szCs w:val="24"/>
        </w:rPr>
      </w:pPr>
      <w:r w:rsidRPr="006B4F81">
        <w:rPr>
          <w:rFonts w:ascii="Arial" w:hAnsi="Arial" w:cs="Arial"/>
          <w:i/>
          <w:sz w:val="24"/>
          <w:szCs w:val="24"/>
        </w:rPr>
        <w:t xml:space="preserve"> </w:t>
      </w:r>
    </w:p>
    <w:p w14:paraId="1DD3A118" w14:textId="77777777" w:rsidR="005679FB" w:rsidRDefault="005679FB">
      <w:pPr>
        <w:spacing w:after="0" w:line="240" w:lineRule="auto"/>
        <w:rPr>
          <w:rFonts w:ascii="Arial" w:hAnsi="Arial" w:cs="Arial"/>
          <w:sz w:val="24"/>
          <w:szCs w:val="24"/>
        </w:rPr>
      </w:pPr>
    </w:p>
    <w:p w14:paraId="5AD7E178" w14:textId="2BB27563"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 xml:space="preserve">1108 </w:t>
      </w:r>
    </w:p>
    <w:p w14:paraId="203773B5" w14:textId="4485A927" w:rsidR="005679FB" w:rsidRPr="00BF0E88" w:rsidRDefault="005679FB">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 xml:space="preserve">2  </w:t>
      </w:r>
      <w:r w:rsidRPr="00BF0E88">
        <w:rPr>
          <w:rFonts w:ascii="Arial" w:hAnsi="Arial" w:cs="Arial"/>
          <w:sz w:val="24"/>
          <w:szCs w:val="24"/>
        </w:rPr>
        <w:t>Jesus</w:t>
      </w:r>
      <w:proofErr w:type="gramEnd"/>
      <w:r w:rsidRPr="00BF0E88">
        <w:rPr>
          <w:rFonts w:ascii="Arial" w:hAnsi="Arial" w:cs="Arial"/>
          <w:sz w:val="24"/>
          <w:szCs w:val="24"/>
        </w:rPr>
        <w:t xml:space="preserve"> rose from the dead "on the first day of the week." Which day of the week is this?</w:t>
      </w:r>
      <w:r w:rsidRPr="006B4F81">
        <w:rPr>
          <w:rFonts w:ascii="Arial" w:hAnsi="Arial" w:cs="Arial"/>
          <w:i/>
          <w:sz w:val="24"/>
          <w:szCs w:val="24"/>
        </w:rPr>
        <w:t xml:space="preserve"> </w:t>
      </w:r>
    </w:p>
    <w:p w14:paraId="0A5EBB47" w14:textId="77777777" w:rsidR="005679FB" w:rsidRPr="00BF0E88" w:rsidRDefault="005679FB">
      <w:pPr>
        <w:spacing w:after="0" w:line="240" w:lineRule="auto"/>
        <w:jc w:val="right"/>
        <w:rPr>
          <w:rFonts w:ascii="Arial" w:hAnsi="Arial" w:cs="Arial"/>
          <w:sz w:val="24"/>
          <w:szCs w:val="24"/>
        </w:rPr>
      </w:pPr>
      <w:r w:rsidRPr="00046631">
        <w:rPr>
          <w:rFonts w:ascii="Arial" w:hAnsi="Arial" w:cs="Arial"/>
          <w:b/>
          <w:sz w:val="24"/>
          <w:szCs w:val="24"/>
          <w:u w:val="single"/>
        </w:rPr>
        <w:t>Sunday</w:t>
      </w:r>
    </w:p>
    <w:p w14:paraId="039B8054" w14:textId="442F8BF3" w:rsidR="005679FB"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DF652D">
        <w:rPr>
          <w:rFonts w:ascii="Arial" w:hAnsi="Arial" w:cs="Arial"/>
          <w:i/>
          <w:color w:val="943634" w:themeColor="accent2" w:themeShade="BF"/>
          <w:sz w:val="24"/>
          <w:szCs w:val="24"/>
        </w:rPr>
        <w:t xml:space="preserve">CCC </w:t>
      </w:r>
      <w:r w:rsidR="005679FB" w:rsidRPr="002264DC">
        <w:rPr>
          <w:rFonts w:ascii="Arial" w:hAnsi="Arial" w:cs="Arial"/>
          <w:i/>
          <w:color w:val="943634" w:themeColor="accent2" w:themeShade="BF"/>
          <w:sz w:val="24"/>
          <w:szCs w:val="24"/>
        </w:rPr>
        <w:t>2174</w:t>
      </w:r>
    </w:p>
    <w:p w14:paraId="7F96B755" w14:textId="77777777" w:rsidR="005679FB" w:rsidRPr="00BF0E88" w:rsidRDefault="005679FB">
      <w:pPr>
        <w:spacing w:after="0" w:line="240" w:lineRule="auto"/>
        <w:rPr>
          <w:rFonts w:ascii="Arial" w:hAnsi="Arial" w:cs="Arial"/>
          <w:sz w:val="24"/>
          <w:szCs w:val="24"/>
        </w:rPr>
      </w:pPr>
      <w:r w:rsidRPr="006B4F81">
        <w:rPr>
          <w:rFonts w:ascii="Arial" w:hAnsi="Arial" w:cs="Arial"/>
          <w:i/>
          <w:sz w:val="24"/>
          <w:szCs w:val="24"/>
        </w:rPr>
        <w:t xml:space="preserve"> </w:t>
      </w:r>
    </w:p>
    <w:p w14:paraId="54043E24" w14:textId="77777777" w:rsidR="005679FB" w:rsidRDefault="005679FB">
      <w:pPr>
        <w:spacing w:after="0" w:line="240" w:lineRule="auto"/>
        <w:rPr>
          <w:rFonts w:ascii="Arial" w:hAnsi="Arial" w:cs="Arial"/>
          <w:sz w:val="24"/>
          <w:szCs w:val="24"/>
        </w:rPr>
      </w:pPr>
    </w:p>
    <w:p w14:paraId="0F2781C9" w14:textId="6F18CCEE"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 xml:space="preserve">1112 </w:t>
      </w:r>
    </w:p>
    <w:p w14:paraId="22526FBE" w14:textId="2901653B" w:rsidR="005679FB" w:rsidRPr="00BF0E88" w:rsidRDefault="005679FB">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FA2BBB">
        <w:rPr>
          <w:rFonts w:ascii="Arial" w:hAnsi="Arial" w:cs="Arial"/>
          <w:sz w:val="24"/>
          <w:szCs w:val="24"/>
        </w:rPr>
        <w:t>According</w:t>
      </w:r>
      <w:proofErr w:type="gramEnd"/>
      <w:r w:rsidR="00FA2BBB">
        <w:rPr>
          <w:rFonts w:ascii="Arial" w:hAnsi="Arial" w:cs="Arial"/>
          <w:sz w:val="24"/>
          <w:szCs w:val="24"/>
        </w:rPr>
        <w:t xml:space="preserve"> to the Catechism, w</w:t>
      </w:r>
      <w:r w:rsidR="00FA2BBB" w:rsidRPr="00BF0E88">
        <w:rPr>
          <w:rFonts w:ascii="Arial" w:hAnsi="Arial" w:cs="Arial"/>
          <w:sz w:val="24"/>
          <w:szCs w:val="24"/>
        </w:rPr>
        <w:t xml:space="preserve">hat </w:t>
      </w:r>
      <w:r w:rsidRPr="00BF0E88">
        <w:rPr>
          <w:rFonts w:ascii="Arial" w:hAnsi="Arial" w:cs="Arial"/>
          <w:sz w:val="24"/>
          <w:szCs w:val="24"/>
        </w:rPr>
        <w:t>is the original cell of social life, sometimes referred to as the "domestic church?"</w:t>
      </w:r>
      <w:r w:rsidRPr="006B4F81">
        <w:rPr>
          <w:rFonts w:ascii="Arial" w:hAnsi="Arial" w:cs="Arial"/>
          <w:i/>
          <w:sz w:val="24"/>
          <w:szCs w:val="24"/>
        </w:rPr>
        <w:t xml:space="preserve"> </w:t>
      </w:r>
    </w:p>
    <w:p w14:paraId="4F958531" w14:textId="77777777" w:rsidR="005679FB" w:rsidRPr="00272471" w:rsidRDefault="005679FB">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family</w:t>
      </w:r>
    </w:p>
    <w:p w14:paraId="676DD63D" w14:textId="6C9BA1C7" w:rsidR="00416C56" w:rsidRDefault="00800414" w:rsidP="00B32821">
      <w:pPr>
        <w:spacing w:after="0" w:line="240" w:lineRule="auto"/>
        <w:rPr>
          <w:rFonts w:ascii="Arial" w:hAnsi="Arial" w:cs="Arial"/>
          <w:sz w:val="24"/>
          <w:szCs w:val="24"/>
        </w:rPr>
      </w:pPr>
      <w:r>
        <w:rPr>
          <w:rFonts w:ascii="Arial" w:hAnsi="Arial" w:cs="Arial"/>
          <w:i/>
          <w:color w:val="943634" w:themeColor="accent2" w:themeShade="BF"/>
          <w:sz w:val="24"/>
          <w:szCs w:val="24"/>
        </w:rPr>
        <w:t>*******</w:t>
      </w:r>
      <w:r w:rsidR="005679FB" w:rsidRPr="002264DC">
        <w:rPr>
          <w:rFonts w:ascii="Arial" w:hAnsi="Arial" w:cs="Arial"/>
          <w:i/>
          <w:color w:val="943634" w:themeColor="accent2" w:themeShade="BF"/>
          <w:sz w:val="24"/>
          <w:szCs w:val="24"/>
        </w:rPr>
        <w:t xml:space="preserve"> Reference</w:t>
      </w:r>
      <w:r w:rsidR="006946BA">
        <w:rPr>
          <w:rFonts w:ascii="Arial" w:hAnsi="Arial" w:cs="Arial"/>
          <w:i/>
          <w:color w:val="943634" w:themeColor="accent2" w:themeShade="BF"/>
          <w:sz w:val="24"/>
          <w:szCs w:val="24"/>
        </w:rPr>
        <w:t xml:space="preserve">: </w:t>
      </w:r>
      <w:r w:rsidR="005923A4">
        <w:rPr>
          <w:rFonts w:ascii="Arial" w:hAnsi="Arial" w:cs="Arial"/>
          <w:i/>
          <w:color w:val="943634" w:themeColor="accent2" w:themeShade="BF"/>
          <w:sz w:val="24"/>
          <w:szCs w:val="24"/>
        </w:rPr>
        <w:t xml:space="preserve"> </w:t>
      </w:r>
      <w:r w:rsidR="005679FB" w:rsidRPr="002264DC">
        <w:rPr>
          <w:rFonts w:ascii="Arial" w:hAnsi="Arial" w:cs="Arial"/>
          <w:i/>
          <w:color w:val="943634" w:themeColor="accent2" w:themeShade="BF"/>
          <w:sz w:val="24"/>
          <w:szCs w:val="24"/>
        </w:rPr>
        <w:t>CCC 2685</w:t>
      </w:r>
      <w:r w:rsidR="00416C56">
        <w:rPr>
          <w:rFonts w:ascii="Arial" w:hAnsi="Arial" w:cs="Arial"/>
          <w:sz w:val="24"/>
          <w:szCs w:val="24"/>
        </w:rPr>
        <w:br w:type="page"/>
      </w:r>
    </w:p>
    <w:p w14:paraId="7BC0DB64" w14:textId="77777777" w:rsidR="00CA177A" w:rsidRPr="00A506DC" w:rsidRDefault="00CA177A">
      <w:pPr>
        <w:spacing w:after="0" w:line="240" w:lineRule="auto"/>
        <w:rPr>
          <w:rFonts w:ascii="Arial" w:hAnsi="Arial" w:cs="Arial"/>
          <w:b/>
          <w:sz w:val="24"/>
          <w:szCs w:val="24"/>
        </w:rPr>
      </w:pPr>
      <w:r>
        <w:rPr>
          <w:rFonts w:ascii="Arial" w:hAnsi="Arial" w:cs="Arial"/>
          <w:b/>
          <w:sz w:val="24"/>
          <w:szCs w:val="24"/>
        </w:rPr>
        <w:lastRenderedPageBreak/>
        <w:t xml:space="preserve">++++++   </w:t>
      </w:r>
      <w:r w:rsidRPr="00A506DC">
        <w:rPr>
          <w:rFonts w:ascii="Arial" w:hAnsi="Arial" w:cs="Arial"/>
          <w:b/>
          <w:sz w:val="24"/>
          <w:szCs w:val="24"/>
        </w:rPr>
        <w:t xml:space="preserve">Round </w:t>
      </w:r>
      <w:r>
        <w:rPr>
          <w:rFonts w:ascii="Arial" w:hAnsi="Arial" w:cs="Arial"/>
          <w:b/>
          <w:sz w:val="24"/>
          <w:szCs w:val="24"/>
        </w:rPr>
        <w:t>2   +++++</w:t>
      </w:r>
    </w:p>
    <w:p w14:paraId="30AD877C" w14:textId="77777777" w:rsidR="00CA177A" w:rsidRDefault="00CA177A">
      <w:pPr>
        <w:spacing w:after="0" w:line="240" w:lineRule="auto"/>
        <w:rPr>
          <w:rFonts w:ascii="Arial" w:hAnsi="Arial" w:cs="Arial"/>
          <w:sz w:val="24"/>
          <w:szCs w:val="24"/>
        </w:rPr>
      </w:pPr>
    </w:p>
    <w:p w14:paraId="0C337924" w14:textId="299A30B4" w:rsidR="001C613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1C613B" w:rsidRPr="00B32821">
        <w:rPr>
          <w:rFonts w:ascii="Arial" w:hAnsi="Arial" w:cs="Arial"/>
          <w:color w:val="A6A6A6" w:themeColor="background1" w:themeShade="A6"/>
          <w:sz w:val="16"/>
          <w:szCs w:val="24"/>
        </w:rPr>
        <w:t xml:space="preserve">1186 </w:t>
      </w:r>
    </w:p>
    <w:p w14:paraId="7BD8B432" w14:textId="2DB4EAF4" w:rsidR="001C613B" w:rsidRPr="00BF0E88" w:rsidRDefault="00671881">
      <w:pPr>
        <w:spacing w:after="0" w:line="240" w:lineRule="auto"/>
        <w:rPr>
          <w:rFonts w:ascii="Arial" w:hAnsi="Arial" w:cs="Arial"/>
          <w:sz w:val="24"/>
          <w:szCs w:val="24"/>
        </w:rPr>
      </w:pPr>
      <w:proofErr w:type="gramStart"/>
      <w:r>
        <w:rPr>
          <w:rFonts w:ascii="Arial" w:hAnsi="Arial" w:cs="Arial"/>
          <w:b/>
          <w:sz w:val="24"/>
          <w:szCs w:val="24"/>
        </w:rPr>
        <w:t>2.1</w:t>
      </w:r>
      <w:r w:rsidR="001C613B">
        <w:rPr>
          <w:rFonts w:ascii="Arial" w:hAnsi="Arial" w:cs="Arial"/>
          <w:b/>
          <w:sz w:val="24"/>
          <w:szCs w:val="24"/>
        </w:rPr>
        <w:t xml:space="preserve">  </w:t>
      </w:r>
      <w:r w:rsidR="002B0570">
        <w:rPr>
          <w:rFonts w:ascii="Arial" w:hAnsi="Arial" w:cs="Arial"/>
          <w:sz w:val="24"/>
          <w:szCs w:val="24"/>
        </w:rPr>
        <w:t>Who</w:t>
      </w:r>
      <w:proofErr w:type="gramEnd"/>
      <w:r w:rsidR="001C613B" w:rsidRPr="00BF0E88">
        <w:rPr>
          <w:rFonts w:ascii="Arial" w:hAnsi="Arial" w:cs="Arial"/>
          <w:sz w:val="24"/>
          <w:szCs w:val="24"/>
        </w:rPr>
        <w:t xml:space="preserve"> floated down the Nile River in a basket</w:t>
      </w:r>
      <w:r w:rsidR="002B0570">
        <w:rPr>
          <w:rFonts w:ascii="Arial" w:hAnsi="Arial" w:cs="Arial"/>
          <w:sz w:val="24"/>
          <w:szCs w:val="24"/>
        </w:rPr>
        <w:t xml:space="preserve"> when he was about three months old</w:t>
      </w:r>
      <w:r w:rsidR="001C613B" w:rsidRPr="00BF0E88">
        <w:rPr>
          <w:rFonts w:ascii="Arial" w:hAnsi="Arial" w:cs="Arial"/>
          <w:sz w:val="24"/>
          <w:szCs w:val="24"/>
        </w:rPr>
        <w:t>?</w:t>
      </w:r>
      <w:r w:rsidR="001C613B" w:rsidRPr="006B4F81">
        <w:rPr>
          <w:rFonts w:ascii="Arial" w:hAnsi="Arial" w:cs="Arial"/>
          <w:i/>
          <w:sz w:val="24"/>
          <w:szCs w:val="24"/>
        </w:rPr>
        <w:t xml:space="preserve"> </w:t>
      </w:r>
    </w:p>
    <w:p w14:paraId="4385D302" w14:textId="77777777" w:rsidR="001C613B" w:rsidRDefault="001C613B">
      <w:pPr>
        <w:spacing w:after="0" w:line="240" w:lineRule="auto"/>
        <w:jc w:val="right"/>
        <w:rPr>
          <w:rFonts w:ascii="Arial" w:hAnsi="Arial" w:cs="Arial"/>
          <w:b/>
          <w:sz w:val="24"/>
          <w:szCs w:val="24"/>
          <w:u w:val="single"/>
        </w:rPr>
      </w:pPr>
      <w:r w:rsidRPr="00046631">
        <w:rPr>
          <w:rFonts w:ascii="Arial" w:hAnsi="Arial" w:cs="Arial"/>
          <w:b/>
          <w:sz w:val="24"/>
          <w:szCs w:val="24"/>
          <w:u w:val="single"/>
        </w:rPr>
        <w:t>Moses</w:t>
      </w:r>
      <w:r w:rsidRPr="006B4F81">
        <w:rPr>
          <w:rFonts w:ascii="Arial" w:hAnsi="Arial" w:cs="Arial"/>
          <w:b/>
          <w:i/>
          <w:sz w:val="24"/>
          <w:szCs w:val="24"/>
          <w:u w:val="single"/>
        </w:rPr>
        <w:t xml:space="preserve"> </w:t>
      </w:r>
    </w:p>
    <w:p w14:paraId="7FFCBC7A" w14:textId="419330DF" w:rsidR="002610D2" w:rsidRDefault="002610D2">
      <w:pPr>
        <w:spacing w:after="0" w:line="240" w:lineRule="auto"/>
        <w:rPr>
          <w:rFonts w:ascii="Arial" w:hAnsi="Arial" w:cs="Arial"/>
          <w:i/>
          <w:color w:val="943634" w:themeColor="accent2" w:themeShade="BF"/>
          <w:sz w:val="24"/>
          <w:szCs w:val="24"/>
        </w:rPr>
      </w:pPr>
      <w:r w:rsidRPr="002610D2">
        <w:rPr>
          <w:rFonts w:ascii="Arial" w:hAnsi="Arial" w:cs="Arial"/>
          <w:i/>
          <w:color w:val="0033CC"/>
          <w:sz w:val="24"/>
          <w:szCs w:val="24"/>
        </w:rPr>
        <w:t>Moses was born in Egypt to Hebrew parents, who set him afloat on the Nile in a reed basket to save him from an edict calling for the death of all newborn Hebrew males.</w:t>
      </w:r>
      <w:r>
        <w:rPr>
          <w:rFonts w:ascii="Arial" w:hAnsi="Arial" w:cs="Arial"/>
          <w:i/>
          <w:color w:val="0033CC"/>
          <w:sz w:val="24"/>
          <w:szCs w:val="24"/>
        </w:rPr>
        <w:t xml:space="preserve"> </w:t>
      </w:r>
    </w:p>
    <w:p w14:paraId="0D3DBFEF" w14:textId="62743DBE" w:rsidR="005F05D5"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1C613B"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C613B" w:rsidRPr="002264DC">
        <w:rPr>
          <w:rFonts w:ascii="Arial" w:hAnsi="Arial" w:cs="Arial"/>
          <w:i/>
          <w:color w:val="943634" w:themeColor="accent2" w:themeShade="BF"/>
          <w:sz w:val="24"/>
          <w:szCs w:val="24"/>
        </w:rPr>
        <w:t xml:space="preserve">Exodus 2:3-10 </w:t>
      </w:r>
    </w:p>
    <w:p w14:paraId="14F8F863" w14:textId="77777777" w:rsidR="005F05D5" w:rsidRPr="00DA7849" w:rsidRDefault="005F05D5">
      <w:pPr>
        <w:spacing w:after="0" w:line="240" w:lineRule="auto"/>
        <w:rPr>
          <w:rFonts w:ascii="Arial" w:hAnsi="Arial" w:cs="Arial"/>
          <w:b/>
          <w:sz w:val="24"/>
          <w:szCs w:val="24"/>
        </w:rPr>
      </w:pPr>
    </w:p>
    <w:p w14:paraId="2E5DA929" w14:textId="77777777" w:rsidR="005F05D5" w:rsidRDefault="005F05D5">
      <w:pPr>
        <w:spacing w:after="0" w:line="240" w:lineRule="auto"/>
        <w:rPr>
          <w:rFonts w:ascii="Arial" w:hAnsi="Arial" w:cs="Arial"/>
          <w:sz w:val="24"/>
          <w:szCs w:val="24"/>
        </w:rPr>
      </w:pPr>
    </w:p>
    <w:p w14:paraId="5A2F5067" w14:textId="207189BA" w:rsidR="005F05D5"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F05D5" w:rsidRPr="00B32821">
        <w:rPr>
          <w:rFonts w:ascii="Arial" w:hAnsi="Arial" w:cs="Arial"/>
          <w:color w:val="A6A6A6" w:themeColor="background1" w:themeShade="A6"/>
          <w:sz w:val="16"/>
          <w:szCs w:val="24"/>
        </w:rPr>
        <w:t xml:space="preserve">1119 </w:t>
      </w:r>
    </w:p>
    <w:p w14:paraId="642C5655" w14:textId="7E85C837" w:rsidR="005F05D5" w:rsidRPr="00BF0E88" w:rsidRDefault="00457320">
      <w:pPr>
        <w:spacing w:after="0" w:line="240" w:lineRule="auto"/>
        <w:rPr>
          <w:rFonts w:ascii="Arial" w:hAnsi="Arial" w:cs="Arial"/>
          <w:sz w:val="24"/>
          <w:szCs w:val="24"/>
        </w:rPr>
      </w:pPr>
      <w:proofErr w:type="gramStart"/>
      <w:r>
        <w:rPr>
          <w:rFonts w:ascii="Arial" w:hAnsi="Arial" w:cs="Arial"/>
          <w:b/>
          <w:sz w:val="24"/>
          <w:szCs w:val="24"/>
        </w:rPr>
        <w:t>2.2</w:t>
      </w:r>
      <w:r w:rsidR="005F05D5">
        <w:rPr>
          <w:rFonts w:ascii="Arial" w:hAnsi="Arial" w:cs="Arial"/>
          <w:b/>
          <w:sz w:val="24"/>
          <w:szCs w:val="24"/>
        </w:rPr>
        <w:t xml:space="preserve">  </w:t>
      </w:r>
      <w:r w:rsidR="005F05D5" w:rsidRPr="00BF0E88">
        <w:rPr>
          <w:rFonts w:ascii="Arial" w:hAnsi="Arial" w:cs="Arial"/>
          <w:sz w:val="24"/>
          <w:szCs w:val="24"/>
        </w:rPr>
        <w:t>When</w:t>
      </w:r>
      <w:proofErr w:type="gramEnd"/>
      <w:r w:rsidR="005F05D5" w:rsidRPr="00BF0E88">
        <w:rPr>
          <w:rFonts w:ascii="Arial" w:hAnsi="Arial" w:cs="Arial"/>
          <w:sz w:val="24"/>
          <w:szCs w:val="24"/>
        </w:rPr>
        <w:t xml:space="preserve"> Moses encountered God's voice in the burning bush, what did God require Moses to do because he was standing on holy ground?</w:t>
      </w:r>
      <w:r w:rsidR="005F05D5" w:rsidRPr="006B4F81">
        <w:rPr>
          <w:rFonts w:ascii="Arial" w:hAnsi="Arial" w:cs="Arial"/>
          <w:i/>
          <w:sz w:val="24"/>
          <w:szCs w:val="24"/>
        </w:rPr>
        <w:t xml:space="preserve"> </w:t>
      </w:r>
    </w:p>
    <w:p w14:paraId="68862C9C" w14:textId="77777777" w:rsidR="00E56CCF" w:rsidRDefault="005F05D5">
      <w:pPr>
        <w:spacing w:after="0" w:line="240" w:lineRule="auto"/>
        <w:jc w:val="right"/>
        <w:rPr>
          <w:rFonts w:ascii="Arial" w:hAnsi="Arial" w:cs="Arial"/>
          <w:b/>
          <w:i/>
          <w:sz w:val="24"/>
          <w:szCs w:val="24"/>
          <w:u w:val="single"/>
        </w:rPr>
      </w:pPr>
      <w:proofErr w:type="gramStart"/>
      <w:r w:rsidRPr="00046631">
        <w:rPr>
          <w:rFonts w:ascii="Arial" w:hAnsi="Arial" w:cs="Arial"/>
          <w:b/>
          <w:sz w:val="24"/>
          <w:szCs w:val="24"/>
          <w:u w:val="single"/>
        </w:rPr>
        <w:t>take</w:t>
      </w:r>
      <w:proofErr w:type="gramEnd"/>
      <w:r w:rsidRPr="00046631">
        <w:rPr>
          <w:rFonts w:ascii="Arial" w:hAnsi="Arial" w:cs="Arial"/>
          <w:b/>
          <w:sz w:val="24"/>
          <w:szCs w:val="24"/>
          <w:u w:val="single"/>
        </w:rPr>
        <w:t xml:space="preserve"> off his sandals</w:t>
      </w:r>
      <w:r w:rsidRPr="006B4F81">
        <w:rPr>
          <w:rFonts w:ascii="Arial" w:hAnsi="Arial" w:cs="Arial"/>
          <w:b/>
          <w:i/>
          <w:sz w:val="24"/>
          <w:szCs w:val="24"/>
          <w:u w:val="single"/>
        </w:rPr>
        <w:t xml:space="preserve"> </w:t>
      </w:r>
    </w:p>
    <w:p w14:paraId="4D18C17C" w14:textId="77777777" w:rsidR="00E56CCF" w:rsidRDefault="00E56CCF">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198C51FC" w14:textId="49C38764" w:rsidR="005F05D5" w:rsidRPr="00DF652D" w:rsidRDefault="005F05D5">
      <w:pPr>
        <w:spacing w:after="0" w:line="240" w:lineRule="auto"/>
        <w:jc w:val="right"/>
        <w:rPr>
          <w:rFonts w:ascii="Arial" w:hAnsi="Arial" w:cs="Arial"/>
          <w:b/>
          <w:sz w:val="24"/>
          <w:szCs w:val="24"/>
        </w:rPr>
      </w:pPr>
      <w:proofErr w:type="gramStart"/>
      <w:r w:rsidRPr="00DF652D">
        <w:rPr>
          <w:rFonts w:ascii="Arial" w:hAnsi="Arial" w:cs="Arial"/>
          <w:b/>
          <w:sz w:val="24"/>
          <w:szCs w:val="24"/>
        </w:rPr>
        <w:t>take</w:t>
      </w:r>
      <w:proofErr w:type="gramEnd"/>
      <w:r w:rsidRPr="00DF652D">
        <w:rPr>
          <w:rFonts w:ascii="Arial" w:hAnsi="Arial" w:cs="Arial"/>
          <w:b/>
          <w:sz w:val="24"/>
          <w:szCs w:val="24"/>
        </w:rPr>
        <w:t xml:space="preserve"> off his shoes </w:t>
      </w:r>
    </w:p>
    <w:p w14:paraId="113EDDC2" w14:textId="7676446D" w:rsidR="005F05D5"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F05D5"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F05D5" w:rsidRPr="002264DC">
        <w:rPr>
          <w:rFonts w:ascii="Arial" w:hAnsi="Arial" w:cs="Arial"/>
          <w:i/>
          <w:color w:val="943634" w:themeColor="accent2" w:themeShade="BF"/>
          <w:sz w:val="24"/>
          <w:szCs w:val="24"/>
        </w:rPr>
        <w:t xml:space="preserve">Exodus 3:5 </w:t>
      </w:r>
    </w:p>
    <w:p w14:paraId="5C5A7CE0" w14:textId="78DB399A" w:rsidR="005F4AEA" w:rsidRDefault="005F4AEA">
      <w:pPr>
        <w:spacing w:after="0" w:line="240" w:lineRule="auto"/>
        <w:rPr>
          <w:rFonts w:ascii="Arial" w:hAnsi="Arial" w:cs="Arial"/>
          <w:sz w:val="24"/>
          <w:szCs w:val="24"/>
        </w:rPr>
      </w:pPr>
      <w:r>
        <w:rPr>
          <w:rFonts w:ascii="Arial" w:hAnsi="Arial" w:cs="Arial"/>
          <w:sz w:val="24"/>
          <w:szCs w:val="24"/>
        </w:rPr>
        <w:br/>
      </w:r>
    </w:p>
    <w:p w14:paraId="167589B9" w14:textId="322BFC64" w:rsidR="005F4AE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F4AEA" w:rsidRPr="00B32821">
        <w:rPr>
          <w:rFonts w:ascii="Arial" w:hAnsi="Arial" w:cs="Arial"/>
          <w:color w:val="A6A6A6" w:themeColor="background1" w:themeShade="A6"/>
          <w:sz w:val="16"/>
          <w:szCs w:val="24"/>
        </w:rPr>
        <w:t xml:space="preserve">1196 </w:t>
      </w:r>
    </w:p>
    <w:p w14:paraId="1C0BED0E" w14:textId="222F92FE" w:rsidR="005F4AEA" w:rsidRPr="00BF0E88" w:rsidRDefault="00671881">
      <w:pPr>
        <w:spacing w:after="0" w:line="240" w:lineRule="auto"/>
        <w:rPr>
          <w:rFonts w:ascii="Arial" w:hAnsi="Arial" w:cs="Arial"/>
          <w:sz w:val="24"/>
          <w:szCs w:val="24"/>
        </w:rPr>
      </w:pPr>
      <w:r>
        <w:rPr>
          <w:rFonts w:ascii="Arial" w:hAnsi="Arial" w:cs="Arial"/>
          <w:b/>
          <w:sz w:val="24"/>
          <w:szCs w:val="24"/>
        </w:rPr>
        <w:t>2.</w:t>
      </w:r>
      <w:r w:rsidR="00457320">
        <w:rPr>
          <w:rFonts w:ascii="Arial" w:hAnsi="Arial" w:cs="Arial"/>
          <w:b/>
          <w:sz w:val="24"/>
          <w:szCs w:val="24"/>
        </w:rPr>
        <w:t>3</w:t>
      </w:r>
      <w:proofErr w:type="gramStart"/>
      <w:r w:rsidR="005F4AEA">
        <w:rPr>
          <w:rFonts w:ascii="Arial" w:hAnsi="Arial" w:cs="Arial"/>
          <w:b/>
          <w:sz w:val="24"/>
          <w:szCs w:val="24"/>
        </w:rPr>
        <w:t xml:space="preserve">.  </w:t>
      </w:r>
      <w:r w:rsidR="005F4AEA" w:rsidRPr="00BF0E88">
        <w:rPr>
          <w:rFonts w:ascii="Arial" w:hAnsi="Arial" w:cs="Arial"/>
          <w:sz w:val="24"/>
          <w:szCs w:val="24"/>
        </w:rPr>
        <w:t>When</w:t>
      </w:r>
      <w:proofErr w:type="gramEnd"/>
      <w:r w:rsidR="005F4AEA" w:rsidRPr="00BF0E88">
        <w:rPr>
          <w:rFonts w:ascii="Arial" w:hAnsi="Arial" w:cs="Arial"/>
          <w:sz w:val="24"/>
          <w:szCs w:val="24"/>
        </w:rPr>
        <w:t xml:space="preserve"> Moses asked me what my name was, I told him "I am who I am." [</w:t>
      </w:r>
      <w:proofErr w:type="gramStart"/>
      <w:r w:rsidR="005F4AEA" w:rsidRPr="00BF0E88">
        <w:rPr>
          <w:rFonts w:ascii="Arial" w:hAnsi="Arial" w:cs="Arial"/>
          <w:sz w:val="24"/>
          <w:szCs w:val="24"/>
        </w:rPr>
        <w:t>pause</w:t>
      </w:r>
      <w:proofErr w:type="gramEnd"/>
      <w:r w:rsidR="005F4AEA" w:rsidRPr="00BF0E88">
        <w:rPr>
          <w:rFonts w:ascii="Arial" w:hAnsi="Arial" w:cs="Arial"/>
          <w:sz w:val="24"/>
          <w:szCs w:val="24"/>
        </w:rPr>
        <w:t xml:space="preserve"> or say quotes] Who am I?</w:t>
      </w:r>
      <w:r w:rsidR="005F4AEA" w:rsidRPr="006B4F81">
        <w:rPr>
          <w:rFonts w:ascii="Arial" w:hAnsi="Arial" w:cs="Arial"/>
          <w:i/>
          <w:sz w:val="24"/>
          <w:szCs w:val="24"/>
        </w:rPr>
        <w:t xml:space="preserve"> </w:t>
      </w:r>
    </w:p>
    <w:p w14:paraId="1091E9C3" w14:textId="77777777" w:rsidR="005F4AEA" w:rsidRDefault="005F4AEA">
      <w:pPr>
        <w:spacing w:after="0" w:line="240" w:lineRule="auto"/>
        <w:jc w:val="right"/>
        <w:rPr>
          <w:rFonts w:ascii="Arial" w:hAnsi="Arial" w:cs="Arial"/>
          <w:b/>
          <w:sz w:val="24"/>
          <w:szCs w:val="24"/>
          <w:u w:val="single"/>
        </w:rPr>
      </w:pPr>
      <w:r w:rsidRPr="00046631">
        <w:rPr>
          <w:rFonts w:ascii="Arial" w:hAnsi="Arial" w:cs="Arial"/>
          <w:b/>
          <w:sz w:val="24"/>
          <w:szCs w:val="24"/>
          <w:u w:val="single"/>
        </w:rPr>
        <w:t>God</w:t>
      </w:r>
      <w:r w:rsidRPr="006B4F81">
        <w:rPr>
          <w:rFonts w:ascii="Arial" w:hAnsi="Arial" w:cs="Arial"/>
          <w:b/>
          <w:i/>
          <w:sz w:val="24"/>
          <w:szCs w:val="24"/>
          <w:u w:val="single"/>
        </w:rPr>
        <w:t xml:space="preserve"> </w:t>
      </w:r>
    </w:p>
    <w:p w14:paraId="47FCC5ED" w14:textId="77777777" w:rsidR="002610D2" w:rsidRPr="00826848" w:rsidRDefault="002610D2">
      <w:pPr>
        <w:spacing w:after="0" w:line="240" w:lineRule="auto"/>
        <w:rPr>
          <w:rFonts w:ascii="Arial" w:hAnsi="Arial" w:cs="Arial"/>
          <w:i/>
          <w:color w:val="0033CC"/>
          <w:sz w:val="24"/>
          <w:szCs w:val="24"/>
        </w:rPr>
      </w:pPr>
      <w:r w:rsidRPr="00826848">
        <w:rPr>
          <w:rFonts w:ascii="Arial" w:hAnsi="Arial" w:cs="Arial"/>
          <w:i/>
          <w:color w:val="0033CC"/>
          <w:sz w:val="24"/>
          <w:szCs w:val="24"/>
        </w:rPr>
        <w:t xml:space="preserve">God replied to Moses: </w:t>
      </w:r>
      <w:r w:rsidR="0024683B" w:rsidRPr="00826848">
        <w:rPr>
          <w:rFonts w:ascii="Arial" w:hAnsi="Arial" w:cs="Arial"/>
          <w:i/>
          <w:color w:val="0033CC"/>
          <w:sz w:val="24"/>
          <w:szCs w:val="24"/>
        </w:rPr>
        <w:t>“</w:t>
      </w:r>
      <w:r w:rsidRPr="0044335E">
        <w:rPr>
          <w:rFonts w:ascii="Arial" w:hAnsi="Arial" w:cs="Arial"/>
          <w:i/>
          <w:color w:val="0033CC"/>
          <w:sz w:val="24"/>
          <w:szCs w:val="24"/>
        </w:rPr>
        <w:t>I am who I am.</w:t>
      </w:r>
      <w:r w:rsidR="0024683B" w:rsidRPr="00826848">
        <w:rPr>
          <w:rFonts w:ascii="Arial" w:hAnsi="Arial" w:cs="Arial"/>
          <w:i/>
          <w:color w:val="0033CC"/>
          <w:sz w:val="24"/>
          <w:szCs w:val="24"/>
        </w:rPr>
        <w:t>”</w:t>
      </w:r>
      <w:r w:rsidRPr="00826848">
        <w:rPr>
          <w:rFonts w:ascii="Arial" w:hAnsi="Arial" w:cs="Arial"/>
          <w:i/>
          <w:color w:val="0033CC"/>
          <w:sz w:val="24"/>
          <w:szCs w:val="24"/>
        </w:rPr>
        <w:t xml:space="preserve"> Then he added: </w:t>
      </w:r>
      <w:r w:rsidR="0024683B" w:rsidRPr="00826848">
        <w:rPr>
          <w:rFonts w:ascii="Arial" w:hAnsi="Arial" w:cs="Arial"/>
          <w:i/>
          <w:color w:val="0033CC"/>
          <w:sz w:val="24"/>
          <w:szCs w:val="24"/>
        </w:rPr>
        <w:t>“</w:t>
      </w:r>
      <w:r w:rsidRPr="0044335E">
        <w:rPr>
          <w:rFonts w:ascii="Arial" w:hAnsi="Arial" w:cs="Arial"/>
          <w:i/>
          <w:color w:val="0033CC"/>
          <w:sz w:val="24"/>
          <w:szCs w:val="24"/>
        </w:rPr>
        <w:t>This is what you will tell the Israelites: I AM has sent me to you.</w:t>
      </w:r>
      <w:r w:rsidR="0024683B" w:rsidRPr="00826848">
        <w:rPr>
          <w:rFonts w:ascii="Arial" w:hAnsi="Arial" w:cs="Arial"/>
          <w:i/>
          <w:color w:val="0033CC"/>
          <w:sz w:val="24"/>
          <w:szCs w:val="24"/>
        </w:rPr>
        <w:t>”</w:t>
      </w:r>
      <w:r w:rsidRPr="00826848">
        <w:rPr>
          <w:rFonts w:ascii="Arial" w:hAnsi="Arial" w:cs="Arial"/>
          <w:i/>
          <w:color w:val="0033CC"/>
          <w:sz w:val="24"/>
          <w:szCs w:val="24"/>
        </w:rPr>
        <w:t xml:space="preserve"> </w:t>
      </w:r>
    </w:p>
    <w:p w14:paraId="44F17BF5" w14:textId="7BB3B189" w:rsidR="005F4AEA"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F4AEA"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F4AEA" w:rsidRPr="002264DC">
        <w:rPr>
          <w:rFonts w:ascii="Arial" w:hAnsi="Arial" w:cs="Arial"/>
          <w:i/>
          <w:color w:val="943634" w:themeColor="accent2" w:themeShade="BF"/>
          <w:sz w:val="24"/>
          <w:szCs w:val="24"/>
        </w:rPr>
        <w:t>Exodus 3:13-14</w:t>
      </w:r>
    </w:p>
    <w:p w14:paraId="56EDA6AF" w14:textId="77777777" w:rsidR="005F4AEA" w:rsidRDefault="005F4AEA">
      <w:pPr>
        <w:spacing w:after="0" w:line="240" w:lineRule="auto"/>
        <w:rPr>
          <w:rFonts w:ascii="Arial" w:hAnsi="Arial" w:cs="Arial"/>
          <w:b/>
          <w:sz w:val="24"/>
          <w:szCs w:val="24"/>
          <w:highlight w:val="cyan"/>
        </w:rPr>
      </w:pPr>
    </w:p>
    <w:p w14:paraId="76207B1C" w14:textId="77777777" w:rsidR="005F4AEA" w:rsidRPr="00DA7849" w:rsidRDefault="005F4AEA">
      <w:pPr>
        <w:spacing w:after="0" w:line="240" w:lineRule="auto"/>
        <w:rPr>
          <w:rFonts w:ascii="Arial" w:hAnsi="Arial" w:cs="Arial"/>
          <w:b/>
          <w:sz w:val="24"/>
          <w:szCs w:val="24"/>
          <w:highlight w:val="cyan"/>
        </w:rPr>
      </w:pPr>
    </w:p>
    <w:p w14:paraId="571FE4D2" w14:textId="37AEC90F" w:rsidR="00FD1EA7"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D1EA7" w:rsidRPr="00B32821">
        <w:rPr>
          <w:rFonts w:ascii="Arial" w:hAnsi="Arial" w:cs="Arial"/>
          <w:color w:val="A6A6A6" w:themeColor="background1" w:themeShade="A6"/>
          <w:sz w:val="16"/>
          <w:szCs w:val="24"/>
        </w:rPr>
        <w:t xml:space="preserve">1147 </w:t>
      </w:r>
    </w:p>
    <w:p w14:paraId="1E8A4818" w14:textId="13190B88" w:rsidR="00FD1EA7" w:rsidRPr="00BF0E88" w:rsidRDefault="00671881">
      <w:pPr>
        <w:spacing w:after="0" w:line="240" w:lineRule="auto"/>
        <w:rPr>
          <w:rFonts w:ascii="Arial" w:hAnsi="Arial" w:cs="Arial"/>
          <w:sz w:val="24"/>
          <w:szCs w:val="24"/>
        </w:rPr>
      </w:pPr>
      <w:proofErr w:type="gramStart"/>
      <w:r>
        <w:rPr>
          <w:rFonts w:ascii="Arial" w:hAnsi="Arial" w:cs="Arial"/>
          <w:b/>
          <w:sz w:val="24"/>
          <w:szCs w:val="24"/>
        </w:rPr>
        <w:t>2.</w:t>
      </w:r>
      <w:r w:rsidR="00457320">
        <w:rPr>
          <w:rFonts w:ascii="Arial" w:hAnsi="Arial" w:cs="Arial"/>
          <w:b/>
          <w:sz w:val="24"/>
          <w:szCs w:val="24"/>
        </w:rPr>
        <w:t>4</w:t>
      </w:r>
      <w:r w:rsidR="005F4AEA">
        <w:rPr>
          <w:rFonts w:ascii="Arial" w:hAnsi="Arial" w:cs="Arial"/>
          <w:b/>
          <w:sz w:val="24"/>
          <w:szCs w:val="24"/>
        </w:rPr>
        <w:t xml:space="preserve">  </w:t>
      </w:r>
      <w:r w:rsidR="00FD1EA7" w:rsidRPr="00BF0E88">
        <w:rPr>
          <w:rFonts w:ascii="Arial" w:hAnsi="Arial" w:cs="Arial"/>
          <w:sz w:val="24"/>
          <w:szCs w:val="24"/>
        </w:rPr>
        <w:t>How</w:t>
      </w:r>
      <w:proofErr w:type="gramEnd"/>
      <w:r w:rsidR="00FD1EA7" w:rsidRPr="00BF0E88">
        <w:rPr>
          <w:rFonts w:ascii="Arial" w:hAnsi="Arial" w:cs="Arial"/>
          <w:sz w:val="24"/>
          <w:szCs w:val="24"/>
        </w:rPr>
        <w:t xml:space="preserve"> many plagues came to Egypt because Pharaoh would not set free the Israelites as ordered by God through Moses?</w:t>
      </w:r>
      <w:r w:rsidR="00FD1EA7" w:rsidRPr="00641005">
        <w:rPr>
          <w:rFonts w:ascii="Arial" w:hAnsi="Arial" w:cs="Arial"/>
          <w:sz w:val="24"/>
          <w:szCs w:val="24"/>
        </w:rPr>
        <w:t xml:space="preserve"> </w:t>
      </w:r>
    </w:p>
    <w:p w14:paraId="39FC75B2" w14:textId="77777777" w:rsidR="00FD1EA7" w:rsidRDefault="00FD1EA7">
      <w:pPr>
        <w:spacing w:after="0" w:line="240" w:lineRule="auto"/>
        <w:jc w:val="right"/>
        <w:rPr>
          <w:rFonts w:ascii="Arial" w:hAnsi="Arial" w:cs="Arial"/>
          <w:sz w:val="24"/>
          <w:szCs w:val="24"/>
        </w:rPr>
      </w:pPr>
      <w:r w:rsidRPr="00046631">
        <w:rPr>
          <w:rFonts w:ascii="Arial" w:hAnsi="Arial" w:cs="Arial"/>
          <w:b/>
          <w:sz w:val="24"/>
          <w:szCs w:val="24"/>
          <w:u w:val="single"/>
        </w:rPr>
        <w:t>10</w:t>
      </w:r>
      <w:r w:rsidRPr="006B4F81">
        <w:rPr>
          <w:rFonts w:ascii="Arial" w:hAnsi="Arial" w:cs="Arial"/>
          <w:b/>
          <w:i/>
          <w:sz w:val="24"/>
          <w:szCs w:val="24"/>
          <w:u w:val="single"/>
        </w:rPr>
        <w:t xml:space="preserve"> </w:t>
      </w:r>
    </w:p>
    <w:p w14:paraId="07A2F7F3" w14:textId="2BCF1C3A" w:rsidR="00FD1EA7"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D1EA7"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D1EA7" w:rsidRPr="002264DC">
        <w:rPr>
          <w:rFonts w:ascii="Arial" w:hAnsi="Arial" w:cs="Arial"/>
          <w:i/>
          <w:color w:val="943634" w:themeColor="accent2" w:themeShade="BF"/>
          <w:sz w:val="24"/>
          <w:szCs w:val="24"/>
        </w:rPr>
        <w:t xml:space="preserve">Exodus chapters 7 through 11 </w:t>
      </w:r>
    </w:p>
    <w:p w14:paraId="120ED4A3" w14:textId="77777777" w:rsidR="00FD1EA7" w:rsidRDefault="00FD1EA7">
      <w:pPr>
        <w:spacing w:after="0" w:line="240" w:lineRule="auto"/>
        <w:rPr>
          <w:rFonts w:ascii="Arial" w:hAnsi="Arial" w:cs="Arial"/>
          <w:sz w:val="24"/>
          <w:szCs w:val="24"/>
        </w:rPr>
      </w:pPr>
    </w:p>
    <w:p w14:paraId="5E001CE6" w14:textId="77777777" w:rsidR="00FD1EA7" w:rsidRPr="00DA7849" w:rsidRDefault="00FD1EA7">
      <w:pPr>
        <w:spacing w:after="0" w:line="240" w:lineRule="auto"/>
        <w:rPr>
          <w:rFonts w:ascii="Arial" w:hAnsi="Arial" w:cs="Arial"/>
          <w:b/>
          <w:sz w:val="24"/>
          <w:szCs w:val="24"/>
          <w:highlight w:val="cyan"/>
        </w:rPr>
      </w:pPr>
    </w:p>
    <w:p w14:paraId="4561796C" w14:textId="437A9950" w:rsidR="00FD1EA7"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D1EA7" w:rsidRPr="00B32821">
        <w:rPr>
          <w:rFonts w:ascii="Arial" w:hAnsi="Arial" w:cs="Arial"/>
          <w:color w:val="A6A6A6" w:themeColor="background1" w:themeShade="A6"/>
          <w:sz w:val="16"/>
          <w:szCs w:val="24"/>
        </w:rPr>
        <w:t xml:space="preserve">1148 </w:t>
      </w:r>
    </w:p>
    <w:p w14:paraId="7BBAA5F7" w14:textId="3E14C9C3" w:rsidR="00FD1EA7" w:rsidRPr="00BF0E88" w:rsidRDefault="00671881">
      <w:pPr>
        <w:spacing w:after="0" w:line="240" w:lineRule="auto"/>
        <w:rPr>
          <w:rFonts w:ascii="Arial" w:hAnsi="Arial" w:cs="Arial"/>
          <w:sz w:val="24"/>
          <w:szCs w:val="24"/>
        </w:rPr>
      </w:pPr>
      <w:proofErr w:type="gramStart"/>
      <w:r>
        <w:rPr>
          <w:rFonts w:ascii="Arial" w:hAnsi="Arial" w:cs="Arial"/>
          <w:b/>
          <w:sz w:val="24"/>
          <w:szCs w:val="24"/>
        </w:rPr>
        <w:t>2.</w:t>
      </w:r>
      <w:r w:rsidR="00457320">
        <w:rPr>
          <w:rFonts w:ascii="Arial" w:hAnsi="Arial" w:cs="Arial"/>
          <w:b/>
          <w:sz w:val="24"/>
          <w:szCs w:val="24"/>
        </w:rPr>
        <w:t>5</w:t>
      </w:r>
      <w:r w:rsidR="00FD1EA7">
        <w:rPr>
          <w:rFonts w:ascii="Arial" w:hAnsi="Arial" w:cs="Arial"/>
          <w:b/>
          <w:sz w:val="24"/>
          <w:szCs w:val="24"/>
        </w:rPr>
        <w:t xml:space="preserve">  </w:t>
      </w:r>
      <w:r w:rsidR="00FD1EA7" w:rsidRPr="00BF0E88">
        <w:rPr>
          <w:rFonts w:ascii="Arial" w:hAnsi="Arial" w:cs="Arial"/>
          <w:sz w:val="24"/>
          <w:szCs w:val="24"/>
        </w:rPr>
        <w:t>Name</w:t>
      </w:r>
      <w:proofErr w:type="gramEnd"/>
      <w:r w:rsidR="00FD1EA7" w:rsidRPr="00BF0E88">
        <w:rPr>
          <w:rFonts w:ascii="Arial" w:hAnsi="Arial" w:cs="Arial"/>
          <w:sz w:val="24"/>
          <w:szCs w:val="24"/>
        </w:rPr>
        <w:t xml:space="preserve"> one of the 10 plagues of Egypt.</w:t>
      </w:r>
      <w:r w:rsidR="00FD1EA7" w:rsidRPr="006B4F81">
        <w:rPr>
          <w:rFonts w:ascii="Arial" w:hAnsi="Arial" w:cs="Arial"/>
          <w:i/>
          <w:sz w:val="24"/>
          <w:szCs w:val="24"/>
        </w:rPr>
        <w:t xml:space="preserve"> </w:t>
      </w:r>
    </w:p>
    <w:p w14:paraId="427DFBD4" w14:textId="27FF4E66" w:rsidR="00FD1EA7" w:rsidRDefault="00FD1EA7">
      <w:pPr>
        <w:spacing w:after="0" w:line="240" w:lineRule="auto"/>
        <w:jc w:val="right"/>
        <w:rPr>
          <w:rFonts w:ascii="Arial" w:hAnsi="Arial" w:cs="Arial"/>
          <w:b/>
          <w:sz w:val="24"/>
          <w:szCs w:val="24"/>
          <w:u w:val="single"/>
        </w:rPr>
      </w:pPr>
      <w:r w:rsidRPr="00046631">
        <w:rPr>
          <w:rFonts w:ascii="Arial" w:hAnsi="Arial" w:cs="Arial"/>
          <w:b/>
          <w:sz w:val="24"/>
          <w:szCs w:val="24"/>
          <w:u w:val="single"/>
        </w:rPr>
        <w:t xml:space="preserve">Any </w:t>
      </w:r>
      <w:r w:rsidR="005923A4">
        <w:rPr>
          <w:rFonts w:ascii="Arial" w:hAnsi="Arial" w:cs="Arial"/>
          <w:b/>
          <w:sz w:val="24"/>
          <w:szCs w:val="24"/>
          <w:u w:val="single"/>
        </w:rPr>
        <w:t xml:space="preserve">one </w:t>
      </w:r>
      <w:r w:rsidRPr="00046631">
        <w:rPr>
          <w:rFonts w:ascii="Arial" w:hAnsi="Arial" w:cs="Arial"/>
          <w:b/>
          <w:sz w:val="24"/>
          <w:szCs w:val="24"/>
          <w:u w:val="single"/>
        </w:rPr>
        <w:t>of the following: blood, frogs, gnats, flies, on livestock, boils, hail, locusts, darkness, and on the firstborn</w:t>
      </w:r>
      <w:r w:rsidR="002B0570">
        <w:rPr>
          <w:rFonts w:ascii="Arial" w:hAnsi="Arial" w:cs="Arial"/>
          <w:b/>
          <w:sz w:val="24"/>
          <w:szCs w:val="24"/>
          <w:u w:val="single"/>
        </w:rPr>
        <w:t xml:space="preserve"> (death of the firstborn)</w:t>
      </w:r>
      <w:r w:rsidRPr="00046631">
        <w:rPr>
          <w:rFonts w:ascii="Arial" w:hAnsi="Arial" w:cs="Arial"/>
          <w:b/>
          <w:sz w:val="24"/>
          <w:szCs w:val="24"/>
          <w:u w:val="single"/>
        </w:rPr>
        <w:t>.</w:t>
      </w:r>
      <w:r w:rsidRPr="006B4F81">
        <w:rPr>
          <w:rFonts w:ascii="Arial" w:hAnsi="Arial" w:cs="Arial"/>
          <w:b/>
          <w:i/>
          <w:sz w:val="24"/>
          <w:szCs w:val="24"/>
          <w:u w:val="single"/>
        </w:rPr>
        <w:t xml:space="preserve"> </w:t>
      </w:r>
    </w:p>
    <w:p w14:paraId="13303D57" w14:textId="1DC41610" w:rsidR="00FD1EA7" w:rsidRPr="00835DE4"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D1EA7"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D1EA7" w:rsidRPr="002264DC">
        <w:rPr>
          <w:rFonts w:ascii="Arial" w:hAnsi="Arial" w:cs="Arial"/>
          <w:i/>
          <w:color w:val="943634" w:themeColor="accent2" w:themeShade="BF"/>
          <w:sz w:val="24"/>
          <w:szCs w:val="24"/>
        </w:rPr>
        <w:t xml:space="preserve">Exodus chapters 7 through 11 </w:t>
      </w:r>
    </w:p>
    <w:p w14:paraId="35C8CE86" w14:textId="7E13D2DD" w:rsidR="005923A4" w:rsidRDefault="005923A4" w:rsidP="00B32821">
      <w:pPr>
        <w:spacing w:line="240" w:lineRule="auto"/>
        <w:rPr>
          <w:rFonts w:ascii="Arial" w:hAnsi="Arial" w:cs="Arial"/>
          <w:sz w:val="24"/>
          <w:szCs w:val="24"/>
        </w:rPr>
      </w:pPr>
    </w:p>
    <w:p w14:paraId="7D36F0CE" w14:textId="068F132C" w:rsidR="005F4AE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F4AEA" w:rsidRPr="00B32821">
        <w:rPr>
          <w:rFonts w:ascii="Arial" w:hAnsi="Arial" w:cs="Arial"/>
          <w:color w:val="A6A6A6" w:themeColor="background1" w:themeShade="A6"/>
          <w:sz w:val="16"/>
          <w:szCs w:val="24"/>
        </w:rPr>
        <w:t xml:space="preserve">1202 </w:t>
      </w:r>
    </w:p>
    <w:p w14:paraId="11E62061" w14:textId="39DF2AAB" w:rsidR="00FA2BBB" w:rsidRDefault="00671881">
      <w:pPr>
        <w:spacing w:after="0" w:line="240" w:lineRule="auto"/>
        <w:rPr>
          <w:rFonts w:ascii="Arial" w:hAnsi="Arial" w:cs="Arial"/>
          <w:sz w:val="24"/>
          <w:szCs w:val="24"/>
        </w:rPr>
      </w:pPr>
      <w:proofErr w:type="gramStart"/>
      <w:r>
        <w:rPr>
          <w:rFonts w:ascii="Arial" w:hAnsi="Arial" w:cs="Arial"/>
          <w:b/>
          <w:sz w:val="24"/>
          <w:szCs w:val="24"/>
        </w:rPr>
        <w:t>2.</w:t>
      </w:r>
      <w:r w:rsidR="00457320">
        <w:rPr>
          <w:rFonts w:ascii="Arial" w:hAnsi="Arial" w:cs="Arial"/>
          <w:b/>
          <w:sz w:val="24"/>
          <w:szCs w:val="24"/>
        </w:rPr>
        <w:t>6</w:t>
      </w:r>
      <w:r w:rsidR="005F4AEA">
        <w:rPr>
          <w:rFonts w:ascii="Arial" w:hAnsi="Arial" w:cs="Arial"/>
          <w:b/>
          <w:sz w:val="24"/>
          <w:szCs w:val="24"/>
        </w:rPr>
        <w:t xml:space="preserve">  </w:t>
      </w:r>
      <w:r w:rsidR="00FA2BBB">
        <w:rPr>
          <w:rFonts w:ascii="Arial" w:hAnsi="Arial" w:cs="Arial"/>
          <w:sz w:val="24"/>
          <w:szCs w:val="24"/>
        </w:rPr>
        <w:t>The</w:t>
      </w:r>
      <w:proofErr w:type="gramEnd"/>
      <w:r w:rsidR="00FA2BBB">
        <w:rPr>
          <w:rFonts w:ascii="Arial" w:hAnsi="Arial" w:cs="Arial"/>
          <w:sz w:val="24"/>
          <w:szCs w:val="24"/>
        </w:rPr>
        <w:t xml:space="preserve"> Israelites were spared from the tenth plague by marking their houses with lamb’s blood. What is the name of this event as well as the annual Jewish celebration commemorating it?</w:t>
      </w:r>
    </w:p>
    <w:p w14:paraId="298A88A2" w14:textId="77777777" w:rsidR="005F4AEA" w:rsidRDefault="005F4AEA">
      <w:pPr>
        <w:spacing w:after="0" w:line="240" w:lineRule="auto"/>
        <w:jc w:val="right"/>
        <w:rPr>
          <w:rFonts w:ascii="Arial" w:hAnsi="Arial" w:cs="Arial"/>
          <w:b/>
          <w:sz w:val="24"/>
          <w:szCs w:val="24"/>
          <w:u w:val="single"/>
        </w:rPr>
      </w:pPr>
      <w:r w:rsidRPr="0050204E">
        <w:rPr>
          <w:rFonts w:ascii="Arial" w:hAnsi="Arial" w:cs="Arial"/>
          <w:b/>
          <w:sz w:val="24"/>
          <w:szCs w:val="24"/>
          <w:u w:val="single"/>
        </w:rPr>
        <w:t>Passover</w:t>
      </w:r>
      <w:r w:rsidRPr="006B4F81">
        <w:rPr>
          <w:rFonts w:ascii="Arial" w:hAnsi="Arial" w:cs="Arial"/>
          <w:b/>
          <w:i/>
          <w:sz w:val="24"/>
          <w:szCs w:val="24"/>
          <w:u w:val="single"/>
        </w:rPr>
        <w:t xml:space="preserve"> </w:t>
      </w:r>
    </w:p>
    <w:p w14:paraId="530FE852" w14:textId="1F36D2D2" w:rsidR="00F91F9D" w:rsidRPr="00F91F9D"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F4AEA"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91F9D">
        <w:rPr>
          <w:rFonts w:ascii="Arial" w:hAnsi="Arial" w:cs="Arial"/>
          <w:i/>
          <w:color w:val="943634" w:themeColor="accent2" w:themeShade="BF"/>
          <w:sz w:val="24"/>
          <w:szCs w:val="24"/>
        </w:rPr>
        <w:t>Genesis 12:12-14</w:t>
      </w:r>
    </w:p>
    <w:p w14:paraId="7470F20E" w14:textId="598D5F1F" w:rsidR="00F25F9E" w:rsidRDefault="00F25F9E" w:rsidP="00B32821">
      <w:pPr>
        <w:spacing w:line="240" w:lineRule="auto"/>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C030157" w14:textId="15427CA9" w:rsidR="00ED373D"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proofErr w:type="spellStart"/>
      <w:r w:rsidR="00ED373D" w:rsidRPr="00B32821">
        <w:rPr>
          <w:rFonts w:ascii="Arial" w:hAnsi="Arial" w:cs="Arial"/>
          <w:color w:val="A6A6A6" w:themeColor="background1" w:themeShade="A6"/>
          <w:sz w:val="16"/>
          <w:szCs w:val="24"/>
        </w:rPr>
        <w:t>xxxx</w:t>
      </w:r>
      <w:proofErr w:type="spellEnd"/>
      <w:r w:rsidR="00ED373D" w:rsidRPr="00B32821">
        <w:rPr>
          <w:rFonts w:ascii="Arial" w:hAnsi="Arial" w:cs="Arial"/>
          <w:color w:val="A6A6A6" w:themeColor="background1" w:themeShade="A6"/>
          <w:sz w:val="16"/>
          <w:szCs w:val="24"/>
        </w:rPr>
        <w:t xml:space="preserve"> </w:t>
      </w:r>
    </w:p>
    <w:p w14:paraId="50B1E2B0" w14:textId="6B725035" w:rsidR="00ED373D" w:rsidRPr="00BF0E88" w:rsidRDefault="00ED373D">
      <w:pPr>
        <w:spacing w:after="0" w:line="240" w:lineRule="auto"/>
        <w:rPr>
          <w:rFonts w:ascii="Arial" w:hAnsi="Arial" w:cs="Arial"/>
          <w:sz w:val="24"/>
          <w:szCs w:val="24"/>
        </w:rPr>
      </w:pPr>
      <w:proofErr w:type="gramStart"/>
      <w:r>
        <w:rPr>
          <w:rFonts w:ascii="Arial" w:hAnsi="Arial" w:cs="Arial"/>
          <w:b/>
          <w:sz w:val="24"/>
          <w:szCs w:val="24"/>
        </w:rPr>
        <w:t>2.</w:t>
      </w:r>
      <w:r w:rsidR="00457320">
        <w:rPr>
          <w:rFonts w:ascii="Arial" w:hAnsi="Arial" w:cs="Arial"/>
          <w:b/>
          <w:sz w:val="24"/>
          <w:szCs w:val="24"/>
        </w:rPr>
        <w:t>7</w:t>
      </w:r>
      <w:r>
        <w:rPr>
          <w:rFonts w:ascii="Arial" w:hAnsi="Arial" w:cs="Arial"/>
          <w:b/>
          <w:sz w:val="24"/>
          <w:szCs w:val="24"/>
        </w:rPr>
        <w:t xml:space="preserve">  </w:t>
      </w:r>
      <w:r w:rsidR="00641005">
        <w:rPr>
          <w:rFonts w:ascii="Arial" w:hAnsi="Arial" w:cs="Arial"/>
          <w:sz w:val="24"/>
          <w:szCs w:val="24"/>
        </w:rPr>
        <w:t>As</w:t>
      </w:r>
      <w:proofErr w:type="gramEnd"/>
      <w:r w:rsidR="00641005">
        <w:rPr>
          <w:rFonts w:ascii="Arial" w:hAnsi="Arial" w:cs="Arial"/>
          <w:sz w:val="24"/>
          <w:szCs w:val="24"/>
        </w:rPr>
        <w:t xml:space="preserve"> Moses was leading the Israelites out of Egypt</w:t>
      </w:r>
      <w:r>
        <w:rPr>
          <w:rFonts w:ascii="Arial" w:hAnsi="Arial" w:cs="Arial"/>
          <w:sz w:val="24"/>
          <w:szCs w:val="24"/>
        </w:rPr>
        <w:t xml:space="preserve">, what large body of water did the Israelites pass through on dry land </w:t>
      </w:r>
      <w:r w:rsidRPr="00ED373D">
        <w:rPr>
          <w:rFonts w:ascii="Arial" w:hAnsi="Arial" w:cs="Arial"/>
          <w:sz w:val="24"/>
          <w:szCs w:val="24"/>
        </w:rPr>
        <w:t>with the water as a wall to their right and to their left</w:t>
      </w:r>
      <w:r w:rsidR="002B0570">
        <w:rPr>
          <w:rFonts w:ascii="Arial" w:hAnsi="Arial" w:cs="Arial"/>
          <w:sz w:val="24"/>
          <w:szCs w:val="24"/>
        </w:rPr>
        <w:t>?</w:t>
      </w:r>
    </w:p>
    <w:p w14:paraId="535260AA" w14:textId="77777777" w:rsidR="00ED373D" w:rsidRDefault="00ED373D">
      <w:pPr>
        <w:spacing w:after="0" w:line="240" w:lineRule="auto"/>
        <w:jc w:val="right"/>
        <w:rPr>
          <w:rFonts w:ascii="Arial" w:hAnsi="Arial" w:cs="Arial"/>
          <w:b/>
          <w:sz w:val="24"/>
          <w:szCs w:val="24"/>
          <w:u w:val="single"/>
        </w:rPr>
      </w:pPr>
      <w:proofErr w:type="gramStart"/>
      <w:r>
        <w:rPr>
          <w:rFonts w:ascii="Arial" w:hAnsi="Arial" w:cs="Arial"/>
          <w:b/>
          <w:sz w:val="24"/>
          <w:szCs w:val="24"/>
          <w:u w:val="single"/>
        </w:rPr>
        <w:t>the</w:t>
      </w:r>
      <w:proofErr w:type="gramEnd"/>
      <w:r>
        <w:rPr>
          <w:rFonts w:ascii="Arial" w:hAnsi="Arial" w:cs="Arial"/>
          <w:b/>
          <w:sz w:val="24"/>
          <w:szCs w:val="24"/>
          <w:u w:val="single"/>
        </w:rPr>
        <w:t xml:space="preserve"> Red Sea</w:t>
      </w:r>
      <w:r w:rsidRPr="006B4F81">
        <w:rPr>
          <w:rFonts w:ascii="Arial" w:hAnsi="Arial" w:cs="Arial"/>
          <w:b/>
          <w:i/>
          <w:sz w:val="24"/>
          <w:szCs w:val="24"/>
          <w:u w:val="single"/>
        </w:rPr>
        <w:t xml:space="preserve"> </w:t>
      </w:r>
    </w:p>
    <w:p w14:paraId="051A6451" w14:textId="1C737B16" w:rsidR="00ED373D" w:rsidRPr="00835DE4"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ED373D"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D373D" w:rsidRPr="002264DC">
        <w:rPr>
          <w:rFonts w:ascii="Arial" w:hAnsi="Arial" w:cs="Arial"/>
          <w:i/>
          <w:color w:val="943634" w:themeColor="accent2" w:themeShade="BF"/>
          <w:sz w:val="24"/>
          <w:szCs w:val="24"/>
        </w:rPr>
        <w:t xml:space="preserve">Exodus </w:t>
      </w:r>
      <w:r w:rsidR="00ED373D">
        <w:rPr>
          <w:rFonts w:ascii="Arial" w:hAnsi="Arial" w:cs="Arial"/>
          <w:i/>
          <w:color w:val="943634" w:themeColor="accent2" w:themeShade="BF"/>
          <w:sz w:val="24"/>
          <w:szCs w:val="24"/>
        </w:rPr>
        <w:t>14:10-22</w:t>
      </w:r>
      <w:r w:rsidR="00ED373D" w:rsidRPr="002264DC">
        <w:rPr>
          <w:rFonts w:ascii="Arial" w:hAnsi="Arial" w:cs="Arial"/>
          <w:i/>
          <w:color w:val="943634" w:themeColor="accent2" w:themeShade="BF"/>
          <w:sz w:val="24"/>
          <w:szCs w:val="24"/>
        </w:rPr>
        <w:t xml:space="preserve"> </w:t>
      </w:r>
    </w:p>
    <w:p w14:paraId="6087395C" w14:textId="77777777" w:rsidR="00671881" w:rsidRDefault="00671881">
      <w:pPr>
        <w:spacing w:after="0" w:line="240" w:lineRule="auto"/>
        <w:rPr>
          <w:rFonts w:ascii="Arial" w:hAnsi="Arial" w:cs="Arial"/>
          <w:i/>
          <w:color w:val="943634" w:themeColor="accent2" w:themeShade="BF"/>
          <w:sz w:val="24"/>
          <w:szCs w:val="24"/>
        </w:rPr>
      </w:pPr>
    </w:p>
    <w:p w14:paraId="2383B4BC" w14:textId="77777777" w:rsidR="005F05D5" w:rsidRDefault="005F05D5">
      <w:pPr>
        <w:spacing w:after="0" w:line="240" w:lineRule="auto"/>
        <w:rPr>
          <w:rFonts w:ascii="Arial" w:hAnsi="Arial" w:cs="Arial"/>
          <w:sz w:val="24"/>
          <w:szCs w:val="24"/>
        </w:rPr>
      </w:pPr>
    </w:p>
    <w:p w14:paraId="0EB95190" w14:textId="1545B5AA" w:rsidR="005F05D5"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F05D5" w:rsidRPr="00B32821">
        <w:rPr>
          <w:rFonts w:ascii="Arial" w:hAnsi="Arial" w:cs="Arial"/>
          <w:color w:val="A6A6A6" w:themeColor="background1" w:themeShade="A6"/>
          <w:sz w:val="16"/>
          <w:szCs w:val="24"/>
        </w:rPr>
        <w:t>84</w:t>
      </w:r>
    </w:p>
    <w:p w14:paraId="767ABCCD" w14:textId="0C68232B" w:rsidR="005F05D5" w:rsidRPr="00BF0E88" w:rsidRDefault="00457320">
      <w:pPr>
        <w:spacing w:after="0" w:line="240" w:lineRule="auto"/>
        <w:rPr>
          <w:rFonts w:ascii="Arial" w:hAnsi="Arial" w:cs="Arial"/>
          <w:sz w:val="24"/>
          <w:szCs w:val="24"/>
        </w:rPr>
      </w:pPr>
      <w:proofErr w:type="gramStart"/>
      <w:r>
        <w:rPr>
          <w:rFonts w:ascii="Arial" w:hAnsi="Arial" w:cs="Arial"/>
          <w:b/>
          <w:sz w:val="24"/>
          <w:szCs w:val="24"/>
        </w:rPr>
        <w:t>2.8</w:t>
      </w:r>
      <w:r w:rsidR="005F05D5">
        <w:rPr>
          <w:rFonts w:ascii="Arial" w:hAnsi="Arial" w:cs="Arial"/>
          <w:b/>
          <w:sz w:val="24"/>
          <w:szCs w:val="24"/>
        </w:rPr>
        <w:t xml:space="preserve">  </w:t>
      </w:r>
      <w:r w:rsidR="005F05D5" w:rsidRPr="00BF0E88">
        <w:rPr>
          <w:rFonts w:ascii="Arial" w:hAnsi="Arial" w:cs="Arial"/>
          <w:sz w:val="24"/>
          <w:szCs w:val="24"/>
        </w:rPr>
        <w:t>What</w:t>
      </w:r>
      <w:proofErr w:type="gramEnd"/>
      <w:r w:rsidR="005F05D5" w:rsidRPr="00BF0E88">
        <w:rPr>
          <w:rFonts w:ascii="Arial" w:hAnsi="Arial" w:cs="Arial"/>
          <w:sz w:val="24"/>
          <w:szCs w:val="24"/>
        </w:rPr>
        <w:t xml:space="preserve"> do we call the main laws given to Moses in the Old Testament of which St. Augustine said</w:t>
      </w:r>
      <w:r w:rsidR="005F05D5">
        <w:rPr>
          <w:rFonts w:ascii="Arial" w:hAnsi="Arial" w:cs="Arial"/>
          <w:sz w:val="24"/>
          <w:szCs w:val="24"/>
        </w:rPr>
        <w:t>,</w:t>
      </w:r>
      <w:r w:rsidR="005F05D5" w:rsidRPr="00BF0E88">
        <w:rPr>
          <w:rFonts w:ascii="Arial" w:hAnsi="Arial" w:cs="Arial"/>
          <w:sz w:val="24"/>
          <w:szCs w:val="24"/>
        </w:rPr>
        <w:t xml:space="preserve"> "God wrote on the tables of the Law what men did not read in their hearts</w:t>
      </w:r>
      <w:r w:rsidR="005F05D5">
        <w:rPr>
          <w:rFonts w:ascii="Arial" w:hAnsi="Arial" w:cs="Arial"/>
          <w:sz w:val="24"/>
          <w:szCs w:val="24"/>
        </w:rPr>
        <w:t>?</w:t>
      </w:r>
      <w:r w:rsidR="005F05D5" w:rsidRPr="00BF0E88">
        <w:rPr>
          <w:rFonts w:ascii="Arial" w:hAnsi="Arial" w:cs="Arial"/>
          <w:sz w:val="24"/>
          <w:szCs w:val="24"/>
        </w:rPr>
        <w:t>"</w:t>
      </w:r>
    </w:p>
    <w:p w14:paraId="2E723DC1" w14:textId="77777777" w:rsidR="00E56CCF" w:rsidRDefault="005F05D5">
      <w:pPr>
        <w:spacing w:after="0" w:line="240" w:lineRule="auto"/>
        <w:jc w:val="right"/>
        <w:rPr>
          <w:rFonts w:ascii="Arial" w:hAnsi="Arial" w:cs="Arial"/>
          <w:b/>
          <w:i/>
          <w:sz w:val="24"/>
          <w:szCs w:val="24"/>
          <w:u w:val="single"/>
        </w:rPr>
      </w:pPr>
      <w:r w:rsidRPr="0097505C">
        <w:rPr>
          <w:rFonts w:ascii="Arial" w:hAnsi="Arial" w:cs="Arial"/>
          <w:b/>
          <w:sz w:val="24"/>
          <w:szCs w:val="24"/>
          <w:u w:val="single"/>
        </w:rPr>
        <w:t>The Ten Commandments</w:t>
      </w:r>
      <w:r w:rsidRPr="006B4F81">
        <w:rPr>
          <w:rFonts w:ascii="Arial" w:hAnsi="Arial" w:cs="Arial"/>
          <w:b/>
          <w:i/>
          <w:sz w:val="24"/>
          <w:szCs w:val="24"/>
          <w:u w:val="single"/>
        </w:rPr>
        <w:t xml:space="preserve"> </w:t>
      </w:r>
    </w:p>
    <w:p w14:paraId="7CF26858" w14:textId="77777777" w:rsidR="00E56CCF" w:rsidRDefault="00E56CCF">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5F36F91C" w14:textId="7A9A0428" w:rsidR="005F05D5" w:rsidRPr="00DF652D" w:rsidRDefault="005F05D5">
      <w:pPr>
        <w:spacing w:after="0" w:line="240" w:lineRule="auto"/>
        <w:jc w:val="right"/>
        <w:rPr>
          <w:rFonts w:ascii="Arial" w:hAnsi="Arial" w:cs="Arial"/>
          <w:b/>
          <w:sz w:val="24"/>
          <w:szCs w:val="24"/>
        </w:rPr>
      </w:pPr>
      <w:proofErr w:type="gramStart"/>
      <w:r w:rsidRPr="00DF652D">
        <w:rPr>
          <w:rFonts w:ascii="Arial" w:hAnsi="Arial" w:cs="Arial"/>
          <w:b/>
          <w:sz w:val="24"/>
          <w:szCs w:val="24"/>
        </w:rPr>
        <w:t>the</w:t>
      </w:r>
      <w:proofErr w:type="gramEnd"/>
      <w:r w:rsidRPr="00DF652D">
        <w:rPr>
          <w:rFonts w:ascii="Arial" w:hAnsi="Arial" w:cs="Arial"/>
          <w:b/>
          <w:sz w:val="24"/>
          <w:szCs w:val="24"/>
        </w:rPr>
        <w:t xml:space="preserve"> Decalogue </w:t>
      </w:r>
    </w:p>
    <w:p w14:paraId="4DF1F7DE" w14:textId="5A5D7768" w:rsidR="005F05D5"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F05D5"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F05D5" w:rsidRPr="002264DC">
        <w:rPr>
          <w:rFonts w:ascii="Arial" w:hAnsi="Arial" w:cs="Arial"/>
          <w:i/>
          <w:color w:val="943634" w:themeColor="accent2" w:themeShade="BF"/>
          <w:sz w:val="24"/>
          <w:szCs w:val="24"/>
        </w:rPr>
        <w:t xml:space="preserve">CCC 1962 </w:t>
      </w:r>
    </w:p>
    <w:p w14:paraId="73E3B3FC" w14:textId="4EBACA17" w:rsidR="005F05D5" w:rsidRPr="00DA7849" w:rsidRDefault="005F05D5">
      <w:pPr>
        <w:spacing w:after="0" w:line="240" w:lineRule="auto"/>
        <w:rPr>
          <w:rFonts w:ascii="Arial" w:hAnsi="Arial" w:cs="Arial"/>
          <w:b/>
          <w:sz w:val="24"/>
          <w:szCs w:val="24"/>
          <w:highlight w:val="cyan"/>
        </w:rPr>
      </w:pPr>
      <w:r w:rsidRPr="006B4F81">
        <w:rPr>
          <w:rFonts w:ascii="Arial" w:hAnsi="Arial" w:cs="Arial"/>
          <w:i/>
          <w:sz w:val="24"/>
          <w:szCs w:val="24"/>
        </w:rPr>
        <w:t xml:space="preserve"> </w:t>
      </w:r>
    </w:p>
    <w:p w14:paraId="3EB078A1" w14:textId="77777777" w:rsidR="005F4AEA" w:rsidRPr="002264DC" w:rsidRDefault="005F4AEA">
      <w:pPr>
        <w:spacing w:after="0" w:line="240" w:lineRule="auto"/>
        <w:rPr>
          <w:rFonts w:ascii="Arial" w:hAnsi="Arial" w:cs="Arial"/>
          <w:i/>
          <w:color w:val="943634" w:themeColor="accent2" w:themeShade="BF"/>
          <w:sz w:val="24"/>
          <w:szCs w:val="24"/>
        </w:rPr>
      </w:pPr>
    </w:p>
    <w:p w14:paraId="13109C25" w14:textId="6EE7B11D" w:rsidR="00FD1EA7"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D1EA7" w:rsidRPr="00B32821">
        <w:rPr>
          <w:rFonts w:ascii="Arial" w:hAnsi="Arial" w:cs="Arial"/>
          <w:color w:val="A6A6A6" w:themeColor="background1" w:themeShade="A6"/>
          <w:sz w:val="16"/>
          <w:szCs w:val="24"/>
        </w:rPr>
        <w:t xml:space="preserve">1106 </w:t>
      </w:r>
    </w:p>
    <w:p w14:paraId="4893A481" w14:textId="084A81A1" w:rsidR="00FD1EA7" w:rsidRPr="00896CAE" w:rsidRDefault="00671881">
      <w:pPr>
        <w:spacing w:after="0" w:line="240" w:lineRule="auto"/>
        <w:rPr>
          <w:rFonts w:ascii="Arial" w:hAnsi="Arial" w:cs="Arial"/>
          <w:sz w:val="24"/>
          <w:szCs w:val="24"/>
        </w:rPr>
      </w:pPr>
      <w:proofErr w:type="gramStart"/>
      <w:r>
        <w:rPr>
          <w:rFonts w:ascii="Arial" w:hAnsi="Arial" w:cs="Arial"/>
          <w:b/>
          <w:sz w:val="24"/>
          <w:szCs w:val="24"/>
        </w:rPr>
        <w:t>2.</w:t>
      </w:r>
      <w:r w:rsidR="00457320">
        <w:rPr>
          <w:rFonts w:ascii="Arial" w:hAnsi="Arial" w:cs="Arial"/>
          <w:b/>
          <w:sz w:val="24"/>
          <w:szCs w:val="24"/>
        </w:rPr>
        <w:t>9</w:t>
      </w:r>
      <w:r w:rsidR="005F4AEA">
        <w:rPr>
          <w:rFonts w:ascii="Arial" w:hAnsi="Arial" w:cs="Arial"/>
          <w:b/>
          <w:sz w:val="24"/>
          <w:szCs w:val="24"/>
        </w:rPr>
        <w:t xml:space="preserve">  </w:t>
      </w:r>
      <w:r w:rsidR="00FD1EA7" w:rsidRPr="005679FB">
        <w:rPr>
          <w:rFonts w:ascii="Arial" w:hAnsi="Arial" w:cs="Arial"/>
          <w:sz w:val="24"/>
          <w:szCs w:val="24"/>
        </w:rPr>
        <w:t>The</w:t>
      </w:r>
      <w:proofErr w:type="gramEnd"/>
      <w:r w:rsidR="00FD1EA7" w:rsidRPr="005679FB">
        <w:rPr>
          <w:rFonts w:ascii="Arial" w:hAnsi="Arial" w:cs="Arial"/>
          <w:sz w:val="24"/>
          <w:szCs w:val="24"/>
        </w:rPr>
        <w:t xml:space="preserve"> Ten Commandments were given to Moses following a miraculous and saving event for the Hebrew people.  </w:t>
      </w:r>
      <w:r w:rsidR="002B0570">
        <w:rPr>
          <w:rFonts w:ascii="Arial" w:hAnsi="Arial" w:cs="Arial"/>
          <w:sz w:val="24"/>
          <w:szCs w:val="24"/>
        </w:rPr>
        <w:t>What is t</w:t>
      </w:r>
      <w:r w:rsidR="002B0570" w:rsidRPr="005679FB">
        <w:rPr>
          <w:rFonts w:ascii="Arial" w:hAnsi="Arial" w:cs="Arial"/>
          <w:sz w:val="24"/>
          <w:szCs w:val="24"/>
        </w:rPr>
        <w:t xml:space="preserve">he </w:t>
      </w:r>
      <w:r w:rsidR="00FD1EA7" w:rsidRPr="005679FB">
        <w:rPr>
          <w:rFonts w:ascii="Arial" w:hAnsi="Arial" w:cs="Arial"/>
          <w:sz w:val="24"/>
          <w:szCs w:val="24"/>
        </w:rPr>
        <w:t>name of this event</w:t>
      </w:r>
      <w:r w:rsidR="002B0570">
        <w:rPr>
          <w:rFonts w:ascii="Arial" w:hAnsi="Arial" w:cs="Arial"/>
          <w:sz w:val="24"/>
          <w:szCs w:val="24"/>
        </w:rPr>
        <w:t>, which</w:t>
      </w:r>
      <w:r w:rsidR="00FD1EA7" w:rsidRPr="005679FB">
        <w:rPr>
          <w:rFonts w:ascii="Arial" w:hAnsi="Arial" w:cs="Arial"/>
          <w:sz w:val="24"/>
          <w:szCs w:val="24"/>
        </w:rPr>
        <w:t xml:space="preserve"> is also the name of </w:t>
      </w:r>
      <w:r w:rsidR="002B0570">
        <w:rPr>
          <w:rFonts w:ascii="Arial" w:hAnsi="Arial" w:cs="Arial"/>
          <w:sz w:val="24"/>
          <w:szCs w:val="24"/>
        </w:rPr>
        <w:t>second book of the Bible?</w:t>
      </w:r>
      <w:r w:rsidR="00FD1EA7" w:rsidRPr="006B4F81">
        <w:rPr>
          <w:rFonts w:ascii="Arial" w:hAnsi="Arial" w:cs="Arial"/>
          <w:i/>
          <w:sz w:val="24"/>
          <w:szCs w:val="24"/>
        </w:rPr>
        <w:t xml:space="preserve"> </w:t>
      </w:r>
      <w:r w:rsidR="00FD1EA7">
        <w:rPr>
          <w:rFonts w:ascii="Arial" w:hAnsi="Arial" w:cs="Arial"/>
          <w:i/>
          <w:sz w:val="24"/>
          <w:szCs w:val="24"/>
        </w:rPr>
        <w:t xml:space="preserve"> </w:t>
      </w:r>
    </w:p>
    <w:p w14:paraId="631AC1CD" w14:textId="77777777" w:rsidR="00FD1EA7" w:rsidRPr="00272471" w:rsidRDefault="00FD1EA7">
      <w:pPr>
        <w:spacing w:after="0" w:line="240" w:lineRule="auto"/>
        <w:jc w:val="right"/>
        <w:rPr>
          <w:rFonts w:ascii="Arial" w:hAnsi="Arial" w:cs="Arial"/>
          <w:b/>
          <w:sz w:val="24"/>
          <w:szCs w:val="24"/>
          <w:u w:val="single"/>
        </w:rPr>
      </w:pPr>
      <w:r w:rsidRPr="0097505C">
        <w:rPr>
          <w:rFonts w:ascii="Arial" w:hAnsi="Arial" w:cs="Arial"/>
          <w:b/>
          <w:sz w:val="24"/>
          <w:szCs w:val="24"/>
          <w:u w:val="single"/>
        </w:rPr>
        <w:t>Exodus</w:t>
      </w:r>
    </w:p>
    <w:p w14:paraId="4796E636" w14:textId="2F783720" w:rsidR="005923A4" w:rsidRPr="002264DC" w:rsidRDefault="005923A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Exodus</w:t>
      </w:r>
      <w:r w:rsidRPr="002264DC">
        <w:rPr>
          <w:rFonts w:ascii="Arial" w:hAnsi="Arial" w:cs="Arial"/>
          <w:i/>
          <w:color w:val="943634" w:themeColor="accent2" w:themeShade="BF"/>
          <w:sz w:val="24"/>
          <w:szCs w:val="24"/>
        </w:rPr>
        <w:t xml:space="preserve"> </w:t>
      </w:r>
    </w:p>
    <w:p w14:paraId="04955985" w14:textId="77777777" w:rsidR="00FD1EA7" w:rsidRDefault="00FD1EA7">
      <w:pPr>
        <w:spacing w:after="0" w:line="240" w:lineRule="auto"/>
        <w:rPr>
          <w:rFonts w:ascii="Arial" w:hAnsi="Arial" w:cs="Arial"/>
          <w:b/>
          <w:sz w:val="24"/>
          <w:szCs w:val="24"/>
          <w:highlight w:val="cyan"/>
        </w:rPr>
      </w:pPr>
    </w:p>
    <w:p w14:paraId="7097E6AE" w14:textId="77777777" w:rsidR="00FD1EA7" w:rsidRDefault="00FD1EA7">
      <w:pPr>
        <w:spacing w:after="0" w:line="240" w:lineRule="auto"/>
        <w:rPr>
          <w:rFonts w:ascii="Arial" w:hAnsi="Arial" w:cs="Arial"/>
          <w:sz w:val="24"/>
          <w:szCs w:val="24"/>
        </w:rPr>
      </w:pPr>
    </w:p>
    <w:p w14:paraId="0E79973A" w14:textId="4982A0CB" w:rsidR="00FD1EA7"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D1EA7" w:rsidRPr="00B32821">
        <w:rPr>
          <w:rFonts w:ascii="Arial" w:hAnsi="Arial" w:cs="Arial"/>
          <w:color w:val="A6A6A6" w:themeColor="background1" w:themeShade="A6"/>
          <w:sz w:val="16"/>
          <w:szCs w:val="24"/>
        </w:rPr>
        <w:t>85</w:t>
      </w:r>
    </w:p>
    <w:p w14:paraId="6A3029D7" w14:textId="23651EA8" w:rsidR="00FD1EA7" w:rsidRPr="00BF0E88" w:rsidRDefault="00671881">
      <w:pPr>
        <w:spacing w:after="0" w:line="240" w:lineRule="auto"/>
        <w:rPr>
          <w:rFonts w:ascii="Arial" w:hAnsi="Arial" w:cs="Arial"/>
          <w:sz w:val="24"/>
          <w:szCs w:val="24"/>
        </w:rPr>
      </w:pPr>
      <w:proofErr w:type="gramStart"/>
      <w:r>
        <w:rPr>
          <w:rFonts w:ascii="Arial" w:hAnsi="Arial" w:cs="Arial"/>
          <w:b/>
          <w:sz w:val="24"/>
          <w:szCs w:val="24"/>
        </w:rPr>
        <w:t>2.</w:t>
      </w:r>
      <w:r w:rsidR="00457320">
        <w:rPr>
          <w:rFonts w:ascii="Arial" w:hAnsi="Arial" w:cs="Arial"/>
          <w:b/>
          <w:sz w:val="24"/>
          <w:szCs w:val="24"/>
        </w:rPr>
        <w:t>10</w:t>
      </w:r>
      <w:r w:rsidR="00FD1EA7">
        <w:rPr>
          <w:rFonts w:ascii="Arial" w:hAnsi="Arial" w:cs="Arial"/>
          <w:b/>
          <w:sz w:val="24"/>
          <w:szCs w:val="24"/>
        </w:rPr>
        <w:t xml:space="preserve">  </w:t>
      </w:r>
      <w:r w:rsidR="00FD1EA7" w:rsidRPr="00BF0E88">
        <w:rPr>
          <w:rFonts w:ascii="Arial" w:hAnsi="Arial" w:cs="Arial"/>
          <w:sz w:val="24"/>
          <w:szCs w:val="24"/>
        </w:rPr>
        <w:t>Where</w:t>
      </w:r>
      <w:proofErr w:type="gramEnd"/>
      <w:r w:rsidR="00FD1EA7" w:rsidRPr="00BF0E88">
        <w:rPr>
          <w:rFonts w:ascii="Arial" w:hAnsi="Arial" w:cs="Arial"/>
          <w:sz w:val="24"/>
          <w:szCs w:val="24"/>
        </w:rPr>
        <w:t xml:space="preserve"> did Moses receive the 10 commandments?</w:t>
      </w:r>
      <w:r w:rsidR="00FD1EA7" w:rsidRPr="006B4F81">
        <w:rPr>
          <w:rFonts w:ascii="Arial" w:hAnsi="Arial" w:cs="Arial"/>
          <w:i/>
          <w:sz w:val="24"/>
          <w:szCs w:val="24"/>
        </w:rPr>
        <w:t xml:space="preserve"> </w:t>
      </w:r>
    </w:p>
    <w:p w14:paraId="7C7AFF37" w14:textId="77777777" w:rsidR="00E56CCF" w:rsidRDefault="00FD1EA7">
      <w:pPr>
        <w:spacing w:after="0" w:line="240" w:lineRule="auto"/>
        <w:jc w:val="right"/>
        <w:rPr>
          <w:rFonts w:ascii="Arial" w:hAnsi="Arial" w:cs="Arial"/>
          <w:b/>
          <w:i/>
          <w:sz w:val="24"/>
          <w:szCs w:val="24"/>
          <w:u w:val="single"/>
        </w:rPr>
      </w:pPr>
      <w:r w:rsidRPr="0097505C">
        <w:rPr>
          <w:rFonts w:ascii="Arial" w:hAnsi="Arial" w:cs="Arial"/>
          <w:b/>
          <w:sz w:val="24"/>
          <w:szCs w:val="24"/>
          <w:u w:val="single"/>
        </w:rPr>
        <w:t>Mt. Sinai</w:t>
      </w:r>
      <w:r w:rsidRPr="006B4F81">
        <w:rPr>
          <w:rFonts w:ascii="Arial" w:hAnsi="Arial" w:cs="Arial"/>
          <w:b/>
          <w:i/>
          <w:sz w:val="24"/>
          <w:szCs w:val="24"/>
          <w:u w:val="single"/>
        </w:rPr>
        <w:t xml:space="preserve"> </w:t>
      </w:r>
    </w:p>
    <w:p w14:paraId="617080E0" w14:textId="7955DB55" w:rsidR="00E56CCF" w:rsidRPr="00A414C1" w:rsidRDefault="00E56CCF">
      <w:pPr>
        <w:spacing w:after="0" w:line="240" w:lineRule="auto"/>
        <w:jc w:val="right"/>
        <w:rPr>
          <w:rFonts w:ascii="Arial" w:hAnsi="Arial" w:cs="Arial"/>
          <w:b/>
          <w:sz w:val="24"/>
          <w:szCs w:val="24"/>
          <w:u w:val="single"/>
        </w:rPr>
      </w:pPr>
      <w:r w:rsidRPr="00036D49">
        <w:rPr>
          <w:rFonts w:ascii="Arial" w:hAnsi="Arial" w:cs="Arial"/>
          <w:i/>
          <w:sz w:val="24"/>
          <w:szCs w:val="24"/>
        </w:rPr>
        <w:t>Alternate answer</w:t>
      </w:r>
      <w:r>
        <w:rPr>
          <w:rFonts w:ascii="Arial" w:hAnsi="Arial" w:cs="Arial"/>
          <w:i/>
          <w:sz w:val="24"/>
          <w:szCs w:val="24"/>
        </w:rPr>
        <w:t>:</w:t>
      </w:r>
    </w:p>
    <w:p w14:paraId="46D9883B" w14:textId="77777777" w:rsidR="00FD1EA7" w:rsidRPr="00DF652D" w:rsidRDefault="00FD1EA7">
      <w:pPr>
        <w:spacing w:after="0" w:line="240" w:lineRule="auto"/>
        <w:jc w:val="right"/>
        <w:rPr>
          <w:rFonts w:ascii="Arial" w:hAnsi="Arial" w:cs="Arial"/>
          <w:b/>
          <w:sz w:val="24"/>
          <w:szCs w:val="24"/>
        </w:rPr>
      </w:pPr>
      <w:r w:rsidRPr="00DF652D">
        <w:rPr>
          <w:rFonts w:ascii="Arial" w:hAnsi="Arial" w:cs="Arial"/>
          <w:b/>
          <w:sz w:val="24"/>
          <w:szCs w:val="24"/>
        </w:rPr>
        <w:t xml:space="preserve">Mt. </w:t>
      </w:r>
      <w:proofErr w:type="spellStart"/>
      <w:r w:rsidRPr="00DF652D">
        <w:rPr>
          <w:rFonts w:ascii="Arial" w:hAnsi="Arial" w:cs="Arial"/>
          <w:b/>
          <w:sz w:val="24"/>
          <w:szCs w:val="24"/>
        </w:rPr>
        <w:t>Horeb</w:t>
      </w:r>
      <w:proofErr w:type="spellEnd"/>
      <w:r w:rsidRPr="00DF652D">
        <w:rPr>
          <w:rFonts w:ascii="Arial" w:hAnsi="Arial" w:cs="Arial"/>
          <w:b/>
          <w:sz w:val="24"/>
          <w:szCs w:val="24"/>
        </w:rPr>
        <w:t xml:space="preserve"> </w:t>
      </w:r>
    </w:p>
    <w:p w14:paraId="224C1980" w14:textId="5330608C" w:rsidR="00641005" w:rsidRPr="004105D6" w:rsidRDefault="00641005">
      <w:pPr>
        <w:spacing w:after="0" w:line="240" w:lineRule="auto"/>
        <w:rPr>
          <w:rFonts w:ascii="Arial" w:hAnsi="Arial" w:cs="Arial"/>
          <w:i/>
          <w:color w:val="0033CC"/>
          <w:sz w:val="24"/>
          <w:szCs w:val="24"/>
        </w:rPr>
      </w:pPr>
      <w:r w:rsidRPr="004105D6">
        <w:rPr>
          <w:rFonts w:ascii="Arial" w:hAnsi="Arial" w:cs="Arial"/>
          <w:i/>
          <w:color w:val="0033CC"/>
          <w:sz w:val="24"/>
          <w:szCs w:val="24"/>
        </w:rPr>
        <w:t>From Exodus…</w:t>
      </w:r>
      <w:r w:rsidR="00F5376D">
        <w:rPr>
          <w:rFonts w:ascii="Arial" w:hAnsi="Arial" w:cs="Arial"/>
          <w:i/>
          <w:color w:val="0033CC"/>
          <w:sz w:val="24"/>
          <w:szCs w:val="24"/>
        </w:rPr>
        <w:t>”</w:t>
      </w:r>
      <w:r w:rsidR="00F5376D" w:rsidRPr="00F5376D">
        <w:rPr>
          <w:rFonts w:ascii="Arial" w:hAnsi="Arial" w:cs="Arial"/>
          <w:i/>
          <w:color w:val="0033CC"/>
          <w:sz w:val="24"/>
          <w:szCs w:val="24"/>
        </w:rPr>
        <w:t xml:space="preserve">When the Lord had finished speaking to Moses on Mount </w:t>
      </w:r>
      <w:proofErr w:type="gramStart"/>
      <w:r w:rsidR="00F5376D" w:rsidRPr="00F5376D">
        <w:rPr>
          <w:rFonts w:ascii="Arial" w:hAnsi="Arial" w:cs="Arial"/>
          <w:i/>
          <w:color w:val="0033CC"/>
          <w:sz w:val="24"/>
          <w:szCs w:val="24"/>
        </w:rPr>
        <w:t>Sinai,</w:t>
      </w:r>
      <w:proofErr w:type="gramEnd"/>
      <w:r w:rsidR="00F5376D" w:rsidRPr="00F5376D">
        <w:rPr>
          <w:rFonts w:ascii="Arial" w:hAnsi="Arial" w:cs="Arial"/>
          <w:i/>
          <w:color w:val="0033CC"/>
          <w:sz w:val="24"/>
          <w:szCs w:val="24"/>
        </w:rPr>
        <w:t xml:space="preserve"> he gave him the two tablets of the covenant, the stone tablets inscribed by God’s own finger.</w:t>
      </w:r>
      <w:r w:rsidR="00F5376D">
        <w:rPr>
          <w:rFonts w:ascii="Arial" w:hAnsi="Arial" w:cs="Arial"/>
          <w:i/>
          <w:color w:val="0033CC"/>
          <w:sz w:val="24"/>
          <w:szCs w:val="24"/>
        </w:rPr>
        <w:t>”</w:t>
      </w:r>
    </w:p>
    <w:p w14:paraId="764A5081" w14:textId="50A172EC" w:rsidR="00FD1EA7"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D1EA7"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D1EA7" w:rsidRPr="002264DC">
        <w:rPr>
          <w:rFonts w:ascii="Arial" w:hAnsi="Arial" w:cs="Arial"/>
          <w:i/>
          <w:color w:val="943634" w:themeColor="accent2" w:themeShade="BF"/>
          <w:sz w:val="24"/>
          <w:szCs w:val="24"/>
        </w:rPr>
        <w:t xml:space="preserve">Exodus </w:t>
      </w:r>
      <w:r w:rsidR="00F5376D">
        <w:rPr>
          <w:rFonts w:ascii="Arial" w:hAnsi="Arial" w:cs="Arial"/>
          <w:i/>
          <w:color w:val="943634" w:themeColor="accent2" w:themeShade="BF"/>
          <w:sz w:val="24"/>
          <w:szCs w:val="24"/>
        </w:rPr>
        <w:t>31:18</w:t>
      </w:r>
    </w:p>
    <w:p w14:paraId="581BAFD9" w14:textId="77777777" w:rsidR="00F25F9E" w:rsidRDefault="00F25F9E">
      <w:pPr>
        <w:spacing w:after="0" w:line="240" w:lineRule="auto"/>
        <w:rPr>
          <w:rFonts w:ascii="Arial" w:hAnsi="Arial" w:cs="Arial"/>
          <w:sz w:val="24"/>
          <w:szCs w:val="24"/>
        </w:rPr>
      </w:pPr>
    </w:p>
    <w:p w14:paraId="33CFDBBD" w14:textId="77777777" w:rsidR="006F3A3E" w:rsidRDefault="006F3A3E">
      <w:pPr>
        <w:spacing w:after="0" w:line="240" w:lineRule="auto"/>
        <w:rPr>
          <w:rFonts w:ascii="Arial" w:hAnsi="Arial" w:cs="Arial"/>
          <w:sz w:val="24"/>
          <w:szCs w:val="24"/>
        </w:rPr>
      </w:pPr>
    </w:p>
    <w:p w14:paraId="7E11A53F" w14:textId="3963303F" w:rsidR="000154F5" w:rsidRDefault="00F25F9E" w:rsidP="00B32821">
      <w:pPr>
        <w:spacing w:after="0" w:line="240" w:lineRule="auto"/>
        <w:rPr>
          <w:rFonts w:ascii="Arial" w:hAnsi="Arial" w:cs="Arial"/>
          <w:b/>
          <w:sz w:val="24"/>
          <w:szCs w:val="24"/>
        </w:rPr>
      </w:pPr>
      <w:r w:rsidRPr="00946D6D">
        <w:rPr>
          <w:rFonts w:ascii="Arial" w:hAnsi="Arial" w:cs="Arial"/>
          <w:color w:val="A6A6A6" w:themeColor="background1" w:themeShade="A6"/>
          <w:sz w:val="16"/>
          <w:szCs w:val="24"/>
        </w:rPr>
        <w:t xml:space="preserve">DATABASE NUM: </w:t>
      </w:r>
      <w:proofErr w:type="spellStart"/>
      <w:r>
        <w:rPr>
          <w:rFonts w:ascii="Arial" w:hAnsi="Arial" w:cs="Arial"/>
          <w:color w:val="A6A6A6" w:themeColor="background1" w:themeShade="A6"/>
          <w:sz w:val="16"/>
          <w:szCs w:val="24"/>
        </w:rPr>
        <w:t>xxxx</w:t>
      </w:r>
      <w:proofErr w:type="spellEnd"/>
    </w:p>
    <w:p w14:paraId="3B16F1B9" w14:textId="5CC2A864" w:rsidR="006F3A3E" w:rsidRDefault="00F6007A">
      <w:pPr>
        <w:spacing w:after="0" w:line="240" w:lineRule="auto"/>
        <w:rPr>
          <w:rFonts w:ascii="Arial" w:hAnsi="Arial" w:cs="Arial"/>
          <w:b/>
          <w:sz w:val="24"/>
          <w:szCs w:val="24"/>
          <w:u w:val="single"/>
        </w:rPr>
      </w:pPr>
      <w:proofErr w:type="gramStart"/>
      <w:r>
        <w:rPr>
          <w:rFonts w:ascii="Arial" w:hAnsi="Arial" w:cs="Arial"/>
          <w:b/>
          <w:sz w:val="24"/>
          <w:szCs w:val="24"/>
        </w:rPr>
        <w:t>2.1</w:t>
      </w:r>
      <w:r w:rsidR="00457320">
        <w:rPr>
          <w:rFonts w:ascii="Arial" w:hAnsi="Arial" w:cs="Arial"/>
          <w:b/>
          <w:sz w:val="24"/>
          <w:szCs w:val="24"/>
        </w:rPr>
        <w:t>1</w:t>
      </w:r>
      <w:r>
        <w:rPr>
          <w:rFonts w:ascii="Arial" w:hAnsi="Arial" w:cs="Arial"/>
          <w:b/>
          <w:sz w:val="24"/>
          <w:szCs w:val="24"/>
        </w:rPr>
        <w:t xml:space="preserve">  </w:t>
      </w:r>
      <w:r w:rsidR="002779BA" w:rsidRPr="00B32821">
        <w:rPr>
          <w:rFonts w:ascii="Arial" w:hAnsi="Arial" w:cs="Arial"/>
          <w:sz w:val="24"/>
          <w:szCs w:val="24"/>
        </w:rPr>
        <w:t>When</w:t>
      </w:r>
      <w:proofErr w:type="gramEnd"/>
      <w:r w:rsidR="002779BA" w:rsidRPr="00B32821">
        <w:rPr>
          <w:rFonts w:ascii="Arial" w:hAnsi="Arial" w:cs="Arial"/>
          <w:sz w:val="24"/>
          <w:szCs w:val="24"/>
        </w:rPr>
        <w:t xml:space="preserve"> the Israelites were frustrated that Moses was delayed in coming down from the mountain, </w:t>
      </w:r>
      <w:r w:rsidR="002779BA">
        <w:rPr>
          <w:rFonts w:ascii="Arial" w:hAnsi="Arial" w:cs="Arial"/>
          <w:sz w:val="24"/>
          <w:szCs w:val="24"/>
        </w:rPr>
        <w:t xml:space="preserve">what </w:t>
      </w:r>
      <w:r>
        <w:rPr>
          <w:rFonts w:ascii="Arial" w:hAnsi="Arial" w:cs="Arial"/>
          <w:sz w:val="24"/>
          <w:szCs w:val="24"/>
        </w:rPr>
        <w:t xml:space="preserve">idol did Aaron make </w:t>
      </w:r>
      <w:r w:rsidR="002779BA">
        <w:rPr>
          <w:rFonts w:ascii="Arial" w:hAnsi="Arial" w:cs="Arial"/>
          <w:sz w:val="24"/>
          <w:szCs w:val="24"/>
        </w:rPr>
        <w:t xml:space="preserve">for them </w:t>
      </w:r>
      <w:r>
        <w:rPr>
          <w:rFonts w:ascii="Arial" w:hAnsi="Arial" w:cs="Arial"/>
          <w:sz w:val="24"/>
          <w:szCs w:val="24"/>
        </w:rPr>
        <w:t>out of gold?</w:t>
      </w:r>
      <w:r w:rsidRPr="006B4F81">
        <w:rPr>
          <w:rFonts w:ascii="Arial" w:hAnsi="Arial" w:cs="Arial"/>
          <w:i/>
          <w:sz w:val="24"/>
          <w:szCs w:val="24"/>
        </w:rPr>
        <w:t xml:space="preserve"> </w:t>
      </w:r>
    </w:p>
    <w:p w14:paraId="6862F299" w14:textId="2100B942" w:rsidR="006F3A3E" w:rsidRPr="00B32821" w:rsidRDefault="006F3A3E" w:rsidP="00B32821">
      <w:pPr>
        <w:spacing w:after="0" w:line="240" w:lineRule="auto"/>
        <w:jc w:val="right"/>
        <w:rPr>
          <w:rFonts w:ascii="Arial" w:hAnsi="Arial" w:cs="Arial"/>
          <w:b/>
          <w:sz w:val="24"/>
          <w:szCs w:val="24"/>
          <w:u w:val="single"/>
        </w:rPr>
      </w:pPr>
      <w:r>
        <w:rPr>
          <w:rFonts w:ascii="Arial" w:hAnsi="Arial" w:cs="Arial"/>
          <w:b/>
          <w:sz w:val="24"/>
          <w:szCs w:val="24"/>
        </w:rPr>
        <w:t xml:space="preserve">  </w:t>
      </w:r>
      <w:proofErr w:type="gramStart"/>
      <w:r w:rsidRPr="00B32821">
        <w:rPr>
          <w:rFonts w:ascii="Arial" w:hAnsi="Arial" w:cs="Arial"/>
          <w:b/>
          <w:sz w:val="24"/>
          <w:szCs w:val="24"/>
          <w:u w:val="single"/>
        </w:rPr>
        <w:t>a</w:t>
      </w:r>
      <w:proofErr w:type="gramEnd"/>
      <w:r w:rsidRPr="00B32821">
        <w:rPr>
          <w:rFonts w:ascii="Arial" w:hAnsi="Arial" w:cs="Arial"/>
          <w:b/>
          <w:sz w:val="24"/>
          <w:szCs w:val="24"/>
          <w:u w:val="single"/>
        </w:rPr>
        <w:t xml:space="preserve"> calf</w:t>
      </w:r>
    </w:p>
    <w:p w14:paraId="5BF1A492" w14:textId="0EA8917A" w:rsidR="004105D6" w:rsidRDefault="004105D6">
      <w:pPr>
        <w:spacing w:after="0" w:line="240" w:lineRule="auto"/>
        <w:rPr>
          <w:rFonts w:ascii="Arial" w:hAnsi="Arial" w:cs="Arial"/>
          <w:i/>
          <w:color w:val="0033CC"/>
          <w:sz w:val="24"/>
          <w:szCs w:val="24"/>
        </w:rPr>
      </w:pPr>
      <w:proofErr w:type="gramStart"/>
      <w:r w:rsidRPr="004105D6">
        <w:rPr>
          <w:rFonts w:ascii="Arial" w:hAnsi="Arial" w:cs="Arial"/>
          <w:i/>
          <w:color w:val="0033CC"/>
          <w:sz w:val="24"/>
          <w:szCs w:val="24"/>
        </w:rPr>
        <w:t>From Exodus…</w:t>
      </w:r>
      <w:proofErr w:type="gramEnd"/>
      <w:r w:rsidRPr="004105D6">
        <w:rPr>
          <w:rFonts w:ascii="Arial" w:hAnsi="Arial" w:cs="Arial"/>
          <w:i/>
          <w:color w:val="0033CC"/>
          <w:sz w:val="24"/>
          <w:szCs w:val="24"/>
        </w:rPr>
        <w:t xml:space="preserve">  </w:t>
      </w:r>
      <w:r w:rsidR="00BE5F05">
        <w:rPr>
          <w:rFonts w:ascii="Arial" w:hAnsi="Arial" w:cs="Arial"/>
          <w:i/>
          <w:color w:val="0033CC"/>
          <w:sz w:val="24"/>
          <w:szCs w:val="24"/>
        </w:rPr>
        <w:t>“</w:t>
      </w:r>
      <w:r w:rsidRPr="004105D6">
        <w:rPr>
          <w:rFonts w:ascii="Arial" w:hAnsi="Arial" w:cs="Arial"/>
          <w:i/>
          <w:color w:val="0033CC"/>
          <w:sz w:val="24"/>
          <w:szCs w:val="24"/>
        </w:rPr>
        <w:t>They have quickly turned aside from the way I commanded them, making for themselves a molten calf and bowing down to it</w:t>
      </w:r>
      <w:r w:rsidR="00BE5F05">
        <w:rPr>
          <w:rFonts w:ascii="Arial" w:hAnsi="Arial" w:cs="Arial"/>
          <w:i/>
          <w:color w:val="0033CC"/>
          <w:sz w:val="24"/>
          <w:szCs w:val="24"/>
        </w:rPr>
        <w:t>”</w:t>
      </w:r>
    </w:p>
    <w:p w14:paraId="5DDBB1C9" w14:textId="5ED9BFBF" w:rsidR="00F6007A" w:rsidRPr="007F4355"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6007A"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6007A" w:rsidRPr="007F4355">
        <w:rPr>
          <w:rFonts w:ascii="Arial" w:hAnsi="Arial" w:cs="Arial"/>
          <w:i/>
          <w:color w:val="943634" w:themeColor="accent2" w:themeShade="BF"/>
          <w:sz w:val="24"/>
          <w:szCs w:val="24"/>
        </w:rPr>
        <w:t>Exodus 32:1-4</w:t>
      </w:r>
      <w:r w:rsidR="00F6007A" w:rsidRPr="007F4355">
        <w:rPr>
          <w:rFonts w:ascii="Arial" w:hAnsi="Arial" w:cs="Arial"/>
          <w:i/>
          <w:color w:val="943634" w:themeColor="accent2" w:themeShade="BF"/>
          <w:sz w:val="24"/>
          <w:szCs w:val="24"/>
        </w:rPr>
        <w:br/>
      </w:r>
      <w:bookmarkStart w:id="23" w:name="02032002"/>
      <w:bookmarkStart w:id="24" w:name="02032003"/>
      <w:bookmarkStart w:id="25" w:name="02032004"/>
      <w:bookmarkEnd w:id="23"/>
      <w:bookmarkEnd w:id="24"/>
      <w:bookmarkEnd w:id="25"/>
    </w:p>
    <w:p w14:paraId="50405405" w14:textId="77777777" w:rsidR="00137E7D" w:rsidRDefault="00137E7D">
      <w:pPr>
        <w:spacing w:after="0" w:line="240" w:lineRule="auto"/>
        <w:rPr>
          <w:rFonts w:ascii="Arial" w:hAnsi="Arial" w:cs="Arial"/>
          <w:sz w:val="24"/>
          <w:szCs w:val="24"/>
        </w:rPr>
      </w:pPr>
    </w:p>
    <w:p w14:paraId="5A0A0931" w14:textId="77777777" w:rsidR="00F25F9E" w:rsidRDefault="00F25F9E" w:rsidP="00B32821">
      <w:pPr>
        <w:spacing w:line="240" w:lineRule="auto"/>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7F8A116D" w14:textId="629DFBB2" w:rsidR="00671881"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671881" w:rsidRPr="00B32821">
        <w:rPr>
          <w:rFonts w:ascii="Arial" w:hAnsi="Arial" w:cs="Arial"/>
          <w:color w:val="A6A6A6" w:themeColor="background1" w:themeShade="A6"/>
          <w:sz w:val="16"/>
          <w:szCs w:val="24"/>
        </w:rPr>
        <w:t xml:space="preserve">1151 </w:t>
      </w:r>
    </w:p>
    <w:p w14:paraId="11293B6E" w14:textId="15E88B6A" w:rsidR="00671881" w:rsidRPr="00BF0E88" w:rsidRDefault="007F4355">
      <w:pPr>
        <w:spacing w:after="0" w:line="240" w:lineRule="auto"/>
        <w:rPr>
          <w:rFonts w:ascii="Arial" w:hAnsi="Arial" w:cs="Arial"/>
          <w:sz w:val="24"/>
          <w:szCs w:val="24"/>
        </w:rPr>
      </w:pPr>
      <w:proofErr w:type="gramStart"/>
      <w:r>
        <w:rPr>
          <w:rFonts w:ascii="Arial" w:hAnsi="Arial" w:cs="Arial"/>
          <w:b/>
          <w:sz w:val="24"/>
          <w:szCs w:val="24"/>
        </w:rPr>
        <w:t>2.12</w:t>
      </w:r>
      <w:r w:rsidR="00671881">
        <w:rPr>
          <w:rFonts w:ascii="Arial" w:hAnsi="Arial" w:cs="Arial"/>
          <w:b/>
          <w:sz w:val="24"/>
          <w:szCs w:val="24"/>
        </w:rPr>
        <w:t xml:space="preserve"> </w:t>
      </w:r>
      <w:r w:rsidR="00FD1729">
        <w:rPr>
          <w:rFonts w:ascii="Arial" w:hAnsi="Arial" w:cs="Arial"/>
          <w:b/>
          <w:sz w:val="24"/>
          <w:szCs w:val="24"/>
        </w:rPr>
        <w:t xml:space="preserve"> </w:t>
      </w:r>
      <w:r w:rsidR="00137E7D" w:rsidRPr="005679FB">
        <w:rPr>
          <w:rFonts w:ascii="Arial" w:hAnsi="Arial" w:cs="Arial"/>
          <w:sz w:val="24"/>
          <w:szCs w:val="24"/>
        </w:rPr>
        <w:t>God</w:t>
      </w:r>
      <w:proofErr w:type="gramEnd"/>
      <w:r w:rsidR="00137E7D" w:rsidRPr="005679FB">
        <w:rPr>
          <w:rFonts w:ascii="Arial" w:hAnsi="Arial" w:cs="Arial"/>
          <w:sz w:val="24"/>
          <w:szCs w:val="24"/>
        </w:rPr>
        <w:t xml:space="preserve"> commanded Moses to make an ornate, gold-plated wooden chest to hold the </w:t>
      </w:r>
      <w:r w:rsidR="007E6A80">
        <w:rPr>
          <w:rFonts w:ascii="Arial" w:hAnsi="Arial" w:cs="Arial"/>
          <w:sz w:val="24"/>
          <w:szCs w:val="24"/>
        </w:rPr>
        <w:t xml:space="preserve">10 </w:t>
      </w:r>
      <w:r w:rsidR="00BE5F05">
        <w:rPr>
          <w:rFonts w:ascii="Arial" w:hAnsi="Arial" w:cs="Arial"/>
          <w:sz w:val="24"/>
          <w:szCs w:val="24"/>
        </w:rPr>
        <w:t>C</w:t>
      </w:r>
      <w:r w:rsidR="007E6A80">
        <w:rPr>
          <w:rFonts w:ascii="Arial" w:hAnsi="Arial" w:cs="Arial"/>
          <w:sz w:val="24"/>
          <w:szCs w:val="24"/>
        </w:rPr>
        <w:t>ommandments</w:t>
      </w:r>
      <w:r w:rsidR="00FF5530" w:rsidRPr="005679FB">
        <w:rPr>
          <w:rFonts w:ascii="Arial" w:hAnsi="Arial" w:cs="Arial"/>
          <w:sz w:val="24"/>
          <w:szCs w:val="24"/>
        </w:rPr>
        <w:t xml:space="preserve">.  </w:t>
      </w:r>
      <w:r w:rsidR="00FF5530" w:rsidRPr="00FF5530">
        <w:rPr>
          <w:rFonts w:ascii="Arial" w:hAnsi="Arial" w:cs="Arial"/>
          <w:sz w:val="24"/>
          <w:szCs w:val="24"/>
        </w:rPr>
        <w:t>What is the name of this chest</w:t>
      </w:r>
      <w:r w:rsidR="00FF5530">
        <w:rPr>
          <w:rFonts w:ascii="Arial" w:hAnsi="Arial" w:cs="Arial"/>
          <w:sz w:val="24"/>
          <w:szCs w:val="24"/>
        </w:rPr>
        <w:t>?</w:t>
      </w:r>
      <w:r w:rsidR="00671881" w:rsidRPr="00FF5530">
        <w:rPr>
          <w:rFonts w:ascii="Arial" w:hAnsi="Arial" w:cs="Arial"/>
          <w:sz w:val="24"/>
          <w:szCs w:val="24"/>
        </w:rPr>
        <w:t xml:space="preserve"> </w:t>
      </w:r>
    </w:p>
    <w:p w14:paraId="75D99957" w14:textId="77777777" w:rsidR="00FF5530" w:rsidRPr="0097505C" w:rsidRDefault="00671881">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ark of the covenant.</w:t>
      </w:r>
      <w:r w:rsidRPr="006B4F81">
        <w:rPr>
          <w:rFonts w:ascii="Arial" w:hAnsi="Arial" w:cs="Arial"/>
          <w:b/>
          <w:i/>
          <w:sz w:val="24"/>
          <w:szCs w:val="24"/>
          <w:u w:val="single"/>
        </w:rPr>
        <w:t xml:space="preserve"> </w:t>
      </w:r>
    </w:p>
    <w:p w14:paraId="0C69863D" w14:textId="77777777" w:rsidR="00E56CCF" w:rsidRPr="00DF652D" w:rsidRDefault="00E56CCF">
      <w:pPr>
        <w:spacing w:after="0" w:line="240" w:lineRule="auto"/>
        <w:jc w:val="right"/>
        <w:rPr>
          <w:rFonts w:ascii="Arial" w:hAnsi="Arial" w:cs="Arial"/>
          <w:sz w:val="24"/>
          <w:szCs w:val="24"/>
        </w:rPr>
      </w:pPr>
      <w:r w:rsidRPr="00036D49">
        <w:rPr>
          <w:rFonts w:ascii="Arial" w:hAnsi="Arial" w:cs="Arial"/>
          <w:i/>
          <w:sz w:val="24"/>
          <w:szCs w:val="24"/>
        </w:rPr>
        <w:t>Alternate answer</w:t>
      </w:r>
      <w:r>
        <w:rPr>
          <w:rFonts w:ascii="Arial" w:hAnsi="Arial" w:cs="Arial"/>
          <w:i/>
          <w:sz w:val="24"/>
          <w:szCs w:val="24"/>
        </w:rPr>
        <w:t>:</w:t>
      </w:r>
      <w:r w:rsidRPr="00E35A26">
        <w:rPr>
          <w:rFonts w:ascii="Arial" w:hAnsi="Arial" w:cs="Arial"/>
          <w:i/>
          <w:sz w:val="24"/>
          <w:szCs w:val="24"/>
        </w:rPr>
        <w:t xml:space="preserve"> </w:t>
      </w:r>
    </w:p>
    <w:p w14:paraId="22868266" w14:textId="77777777" w:rsidR="00FF5530" w:rsidRPr="00DF652D" w:rsidRDefault="00FF5530">
      <w:pPr>
        <w:spacing w:after="0" w:line="240" w:lineRule="auto"/>
        <w:jc w:val="right"/>
        <w:rPr>
          <w:rFonts w:ascii="Arial" w:hAnsi="Arial" w:cs="Arial"/>
          <w:b/>
          <w:sz w:val="24"/>
          <w:szCs w:val="24"/>
        </w:rPr>
      </w:pPr>
      <w:proofErr w:type="gramStart"/>
      <w:r w:rsidRPr="00DF652D">
        <w:rPr>
          <w:rFonts w:ascii="Arial" w:hAnsi="Arial" w:cs="Arial"/>
          <w:b/>
          <w:sz w:val="24"/>
          <w:szCs w:val="24"/>
        </w:rPr>
        <w:t>the</w:t>
      </w:r>
      <w:proofErr w:type="gramEnd"/>
      <w:r w:rsidRPr="00DF652D">
        <w:rPr>
          <w:rFonts w:ascii="Arial" w:hAnsi="Arial" w:cs="Arial"/>
          <w:b/>
          <w:sz w:val="24"/>
          <w:szCs w:val="24"/>
        </w:rPr>
        <w:t xml:space="preserve"> ark</w:t>
      </w:r>
    </w:p>
    <w:p w14:paraId="059156D4" w14:textId="1AF1C708" w:rsidR="00671881"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671881"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71881" w:rsidRPr="002264DC">
        <w:rPr>
          <w:rFonts w:ascii="Arial" w:hAnsi="Arial" w:cs="Arial"/>
          <w:i/>
          <w:color w:val="943634" w:themeColor="accent2" w:themeShade="BF"/>
          <w:sz w:val="24"/>
          <w:szCs w:val="24"/>
        </w:rPr>
        <w:t xml:space="preserve">Exodus 25:10-15; Joshua 6:6 </w:t>
      </w:r>
    </w:p>
    <w:p w14:paraId="33BCBD76" w14:textId="77777777" w:rsidR="00671881" w:rsidRDefault="00671881">
      <w:pPr>
        <w:spacing w:after="0" w:line="240" w:lineRule="auto"/>
        <w:rPr>
          <w:rFonts w:ascii="Arial" w:hAnsi="Arial" w:cs="Arial"/>
          <w:sz w:val="24"/>
          <w:szCs w:val="24"/>
        </w:rPr>
      </w:pPr>
    </w:p>
    <w:p w14:paraId="6ABD256A" w14:textId="77777777" w:rsidR="00671881" w:rsidRDefault="00671881">
      <w:pPr>
        <w:spacing w:after="0" w:line="240" w:lineRule="auto"/>
        <w:rPr>
          <w:rFonts w:ascii="Arial" w:hAnsi="Arial" w:cs="Arial"/>
          <w:sz w:val="24"/>
          <w:szCs w:val="24"/>
        </w:rPr>
      </w:pPr>
    </w:p>
    <w:p w14:paraId="755153A2" w14:textId="486D3368" w:rsidR="00FD1EA7"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D1EA7" w:rsidRPr="00B32821">
        <w:rPr>
          <w:rFonts w:ascii="Arial" w:hAnsi="Arial" w:cs="Arial"/>
          <w:color w:val="A6A6A6" w:themeColor="background1" w:themeShade="A6"/>
          <w:sz w:val="16"/>
          <w:szCs w:val="24"/>
        </w:rPr>
        <w:t xml:space="preserve">1185 </w:t>
      </w:r>
    </w:p>
    <w:p w14:paraId="12003AF6" w14:textId="1DAE29B0" w:rsidR="00FD1EA7" w:rsidRPr="00BF0E88" w:rsidRDefault="00671881">
      <w:pPr>
        <w:spacing w:after="0" w:line="240" w:lineRule="auto"/>
        <w:rPr>
          <w:rFonts w:ascii="Arial" w:hAnsi="Arial" w:cs="Arial"/>
          <w:sz w:val="24"/>
          <w:szCs w:val="24"/>
        </w:rPr>
      </w:pPr>
      <w:proofErr w:type="gramStart"/>
      <w:r>
        <w:rPr>
          <w:rFonts w:ascii="Arial" w:hAnsi="Arial" w:cs="Arial"/>
          <w:b/>
          <w:sz w:val="24"/>
          <w:szCs w:val="24"/>
        </w:rPr>
        <w:t>2.1</w:t>
      </w:r>
      <w:r w:rsidR="007F4355">
        <w:rPr>
          <w:rFonts w:ascii="Arial" w:hAnsi="Arial" w:cs="Arial"/>
          <w:b/>
          <w:sz w:val="24"/>
          <w:szCs w:val="24"/>
        </w:rPr>
        <w:t>3</w:t>
      </w:r>
      <w:r w:rsidR="00FD1EA7">
        <w:rPr>
          <w:rFonts w:ascii="Arial" w:hAnsi="Arial" w:cs="Arial"/>
          <w:b/>
          <w:sz w:val="24"/>
          <w:szCs w:val="24"/>
        </w:rPr>
        <w:t xml:space="preserve">  </w:t>
      </w:r>
      <w:r w:rsidR="007E6A80">
        <w:rPr>
          <w:rFonts w:ascii="Arial" w:hAnsi="Arial" w:cs="Arial"/>
          <w:sz w:val="24"/>
          <w:szCs w:val="24"/>
        </w:rPr>
        <w:t>For</w:t>
      </w:r>
      <w:proofErr w:type="gramEnd"/>
      <w:r w:rsidR="007E6A80">
        <w:rPr>
          <w:rFonts w:ascii="Arial" w:hAnsi="Arial" w:cs="Arial"/>
          <w:sz w:val="24"/>
          <w:szCs w:val="24"/>
        </w:rPr>
        <w:t xml:space="preserve"> h</w:t>
      </w:r>
      <w:r w:rsidR="007E6A80" w:rsidRPr="00BF0E88">
        <w:rPr>
          <w:rFonts w:ascii="Arial" w:hAnsi="Arial" w:cs="Arial"/>
          <w:sz w:val="24"/>
          <w:szCs w:val="24"/>
        </w:rPr>
        <w:t xml:space="preserve">ow </w:t>
      </w:r>
      <w:r w:rsidR="00FD1EA7" w:rsidRPr="00BF0E88">
        <w:rPr>
          <w:rFonts w:ascii="Arial" w:hAnsi="Arial" w:cs="Arial"/>
          <w:sz w:val="24"/>
          <w:szCs w:val="24"/>
        </w:rPr>
        <w:t>many years did the Israelites eat manna in the wilderness?</w:t>
      </w:r>
      <w:r w:rsidR="00FD1EA7" w:rsidRPr="006B4F81">
        <w:rPr>
          <w:rFonts w:ascii="Arial" w:hAnsi="Arial" w:cs="Arial"/>
          <w:i/>
          <w:sz w:val="24"/>
          <w:szCs w:val="24"/>
        </w:rPr>
        <w:t xml:space="preserve"> </w:t>
      </w:r>
    </w:p>
    <w:p w14:paraId="2DE29DD3" w14:textId="25DB0D3F" w:rsidR="00FD1EA7" w:rsidRDefault="00FD1EA7">
      <w:pPr>
        <w:spacing w:after="0" w:line="240" w:lineRule="auto"/>
        <w:jc w:val="right"/>
        <w:rPr>
          <w:rFonts w:ascii="Arial" w:hAnsi="Arial" w:cs="Arial"/>
          <w:b/>
          <w:sz w:val="24"/>
          <w:szCs w:val="24"/>
          <w:u w:val="single"/>
        </w:rPr>
      </w:pPr>
      <w:r w:rsidRPr="00046631">
        <w:rPr>
          <w:rFonts w:ascii="Arial" w:hAnsi="Arial" w:cs="Arial"/>
          <w:b/>
          <w:sz w:val="24"/>
          <w:szCs w:val="24"/>
          <w:u w:val="single"/>
        </w:rPr>
        <w:t xml:space="preserve">40 </w:t>
      </w:r>
      <w:r w:rsidR="00BE5F05">
        <w:rPr>
          <w:rFonts w:ascii="Arial" w:hAnsi="Arial" w:cs="Arial"/>
          <w:b/>
          <w:sz w:val="24"/>
          <w:szCs w:val="24"/>
          <w:u w:val="single"/>
        </w:rPr>
        <w:t>(</w:t>
      </w:r>
      <w:r w:rsidRPr="00046631">
        <w:rPr>
          <w:rFonts w:ascii="Arial" w:hAnsi="Arial" w:cs="Arial"/>
          <w:b/>
          <w:sz w:val="24"/>
          <w:szCs w:val="24"/>
          <w:u w:val="single"/>
        </w:rPr>
        <w:t>years</w:t>
      </w:r>
      <w:r w:rsidR="00BE5F05">
        <w:rPr>
          <w:rFonts w:ascii="Arial" w:hAnsi="Arial" w:cs="Arial"/>
          <w:b/>
          <w:sz w:val="24"/>
          <w:szCs w:val="24"/>
          <w:u w:val="single"/>
        </w:rPr>
        <w:t>)</w:t>
      </w:r>
      <w:r w:rsidRPr="006B4F81">
        <w:rPr>
          <w:rFonts w:ascii="Arial" w:hAnsi="Arial" w:cs="Arial"/>
          <w:b/>
          <w:i/>
          <w:sz w:val="24"/>
          <w:szCs w:val="24"/>
          <w:u w:val="single"/>
        </w:rPr>
        <w:t xml:space="preserve"> </w:t>
      </w:r>
    </w:p>
    <w:p w14:paraId="69CD72CE" w14:textId="77777777" w:rsidR="00137E7D" w:rsidRPr="00137E7D" w:rsidRDefault="00137E7D">
      <w:pPr>
        <w:spacing w:after="0" w:line="240" w:lineRule="auto"/>
        <w:rPr>
          <w:rFonts w:ascii="Arial" w:hAnsi="Arial" w:cs="Arial"/>
          <w:i/>
          <w:color w:val="0033CC"/>
          <w:sz w:val="24"/>
          <w:szCs w:val="24"/>
        </w:rPr>
      </w:pPr>
      <w:proofErr w:type="gramStart"/>
      <w:r w:rsidRPr="00137E7D">
        <w:rPr>
          <w:rFonts w:ascii="Arial" w:hAnsi="Arial" w:cs="Arial"/>
          <w:i/>
          <w:color w:val="0033CC"/>
          <w:sz w:val="24"/>
          <w:szCs w:val="24"/>
        </w:rPr>
        <w:t>From Exodus…</w:t>
      </w:r>
      <w:proofErr w:type="gramEnd"/>
      <w:r w:rsidRPr="00137E7D">
        <w:rPr>
          <w:rFonts w:ascii="Arial" w:hAnsi="Arial" w:cs="Arial"/>
          <w:i/>
          <w:color w:val="0033CC"/>
          <w:sz w:val="24"/>
          <w:szCs w:val="24"/>
        </w:rPr>
        <w:t xml:space="preserve">  The Israelites ate the manna for forty years, until they came to settled land; they ate the manna until they came to the borders of Can</w:t>
      </w:r>
      <w:r>
        <w:rPr>
          <w:rFonts w:ascii="Arial" w:hAnsi="Arial" w:cs="Arial"/>
          <w:i/>
          <w:color w:val="0033CC"/>
          <w:sz w:val="24"/>
          <w:szCs w:val="24"/>
        </w:rPr>
        <w:t xml:space="preserve">aan. </w:t>
      </w:r>
    </w:p>
    <w:p w14:paraId="45E22C3C" w14:textId="33B637FD" w:rsidR="00FD1EA7"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D1EA7"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D1EA7" w:rsidRPr="002264DC">
        <w:rPr>
          <w:rFonts w:ascii="Arial" w:hAnsi="Arial" w:cs="Arial"/>
          <w:i/>
          <w:color w:val="943634" w:themeColor="accent2" w:themeShade="BF"/>
          <w:sz w:val="24"/>
          <w:szCs w:val="24"/>
        </w:rPr>
        <w:t xml:space="preserve">Exodus 16:35 </w:t>
      </w:r>
    </w:p>
    <w:p w14:paraId="5BCFD43E" w14:textId="77777777" w:rsidR="00FD1EA7" w:rsidRDefault="00FD1EA7">
      <w:pPr>
        <w:spacing w:after="0" w:line="240" w:lineRule="auto"/>
        <w:rPr>
          <w:rFonts w:ascii="Arial" w:hAnsi="Arial" w:cs="Arial"/>
          <w:sz w:val="24"/>
          <w:szCs w:val="24"/>
        </w:rPr>
      </w:pPr>
      <w:r>
        <w:rPr>
          <w:rFonts w:ascii="Arial" w:hAnsi="Arial" w:cs="Arial"/>
          <w:sz w:val="24"/>
          <w:szCs w:val="24"/>
        </w:rPr>
        <w:br/>
      </w:r>
    </w:p>
    <w:p w14:paraId="4F0E24FD" w14:textId="708EC4AA" w:rsidR="00FD1EA7"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D1EA7" w:rsidRPr="00B32821">
        <w:rPr>
          <w:rFonts w:ascii="Arial" w:hAnsi="Arial" w:cs="Arial"/>
          <w:color w:val="A6A6A6" w:themeColor="background1" w:themeShade="A6"/>
          <w:sz w:val="16"/>
          <w:szCs w:val="24"/>
        </w:rPr>
        <w:t xml:space="preserve">1157 </w:t>
      </w:r>
    </w:p>
    <w:p w14:paraId="67C149D0" w14:textId="2261CD12" w:rsidR="00FD1EA7" w:rsidRPr="00BF0E88" w:rsidRDefault="00671881">
      <w:pPr>
        <w:spacing w:after="0" w:line="240" w:lineRule="auto"/>
        <w:rPr>
          <w:rFonts w:ascii="Arial" w:hAnsi="Arial" w:cs="Arial"/>
          <w:sz w:val="24"/>
          <w:szCs w:val="24"/>
        </w:rPr>
      </w:pPr>
      <w:proofErr w:type="gramStart"/>
      <w:r>
        <w:rPr>
          <w:rFonts w:ascii="Arial" w:hAnsi="Arial" w:cs="Arial"/>
          <w:b/>
          <w:sz w:val="24"/>
          <w:szCs w:val="24"/>
        </w:rPr>
        <w:t>2.1</w:t>
      </w:r>
      <w:r w:rsidR="007F4355">
        <w:rPr>
          <w:rFonts w:ascii="Arial" w:hAnsi="Arial" w:cs="Arial"/>
          <w:b/>
          <w:sz w:val="24"/>
          <w:szCs w:val="24"/>
        </w:rPr>
        <w:t>4</w:t>
      </w:r>
      <w:r w:rsidR="00FD1EA7">
        <w:rPr>
          <w:rFonts w:ascii="Arial" w:hAnsi="Arial" w:cs="Arial"/>
          <w:b/>
          <w:sz w:val="24"/>
          <w:szCs w:val="24"/>
        </w:rPr>
        <w:t xml:space="preserve">  </w:t>
      </w:r>
      <w:r w:rsidR="00FD1EA7" w:rsidRPr="00BF0E88">
        <w:rPr>
          <w:rFonts w:ascii="Arial" w:hAnsi="Arial" w:cs="Arial"/>
          <w:sz w:val="24"/>
          <w:szCs w:val="24"/>
        </w:rPr>
        <w:t>The</w:t>
      </w:r>
      <w:proofErr w:type="gramEnd"/>
      <w:r w:rsidR="00FD1EA7" w:rsidRPr="00BF0E88">
        <w:rPr>
          <w:rFonts w:ascii="Arial" w:hAnsi="Arial" w:cs="Arial"/>
          <w:sz w:val="24"/>
          <w:szCs w:val="24"/>
        </w:rPr>
        <w:t xml:space="preserve"> manna in the desert is a type or foreshadowing of what?</w:t>
      </w:r>
      <w:r w:rsidR="00FD1EA7" w:rsidRPr="006B4F81">
        <w:rPr>
          <w:rFonts w:ascii="Arial" w:hAnsi="Arial" w:cs="Arial"/>
          <w:i/>
          <w:sz w:val="24"/>
          <w:szCs w:val="24"/>
        </w:rPr>
        <w:t xml:space="preserve"> </w:t>
      </w:r>
    </w:p>
    <w:p w14:paraId="474F8017" w14:textId="77777777" w:rsidR="00E56CCF" w:rsidRDefault="00FD1EA7">
      <w:pPr>
        <w:spacing w:after="0" w:line="240" w:lineRule="auto"/>
        <w:jc w:val="right"/>
        <w:rPr>
          <w:rFonts w:ascii="Arial" w:hAnsi="Arial" w:cs="Arial"/>
          <w:b/>
          <w:sz w:val="24"/>
          <w:szCs w:val="24"/>
          <w:u w:val="single"/>
        </w:rPr>
      </w:pPr>
      <w:r w:rsidRPr="00046631">
        <w:rPr>
          <w:rFonts w:ascii="Arial" w:hAnsi="Arial" w:cs="Arial"/>
          <w:b/>
          <w:sz w:val="24"/>
          <w:szCs w:val="24"/>
          <w:u w:val="single"/>
        </w:rPr>
        <w:t>The Eucharist</w:t>
      </w:r>
    </w:p>
    <w:p w14:paraId="412B724C" w14:textId="3A66BC78" w:rsidR="00DF0587" w:rsidRPr="00DF652D" w:rsidRDefault="00E56CCF">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r w:rsidRPr="00E35A26">
        <w:rPr>
          <w:rFonts w:ascii="Arial" w:hAnsi="Arial" w:cs="Arial"/>
          <w:i/>
          <w:sz w:val="24"/>
          <w:szCs w:val="24"/>
        </w:rPr>
        <w:t xml:space="preserve"> </w:t>
      </w:r>
      <w:r w:rsidR="00BE5F05">
        <w:rPr>
          <w:rFonts w:ascii="Arial" w:hAnsi="Arial" w:cs="Arial"/>
          <w:b/>
          <w:sz w:val="24"/>
          <w:szCs w:val="24"/>
          <w:u w:val="single"/>
        </w:rPr>
        <w:t xml:space="preserve"> </w:t>
      </w:r>
    </w:p>
    <w:p w14:paraId="7D39944A" w14:textId="79FDBB94" w:rsidR="00FD1EA7" w:rsidRPr="00DF652D" w:rsidRDefault="00BE5F05">
      <w:pPr>
        <w:spacing w:after="0" w:line="240" w:lineRule="auto"/>
        <w:jc w:val="right"/>
        <w:rPr>
          <w:rFonts w:ascii="Arial" w:hAnsi="Arial" w:cs="Arial"/>
          <w:b/>
          <w:sz w:val="24"/>
          <w:szCs w:val="24"/>
        </w:rPr>
      </w:pPr>
      <w:r w:rsidRPr="00DF652D">
        <w:rPr>
          <w:rFonts w:ascii="Arial" w:hAnsi="Arial" w:cs="Arial"/>
          <w:b/>
          <w:sz w:val="24"/>
          <w:szCs w:val="24"/>
        </w:rPr>
        <w:t>Communion</w:t>
      </w:r>
    </w:p>
    <w:p w14:paraId="552A3C03" w14:textId="0E394159" w:rsidR="00DF0587" w:rsidRPr="00DF652D" w:rsidRDefault="00DF0587">
      <w:pPr>
        <w:spacing w:after="0" w:line="240" w:lineRule="auto"/>
        <w:jc w:val="right"/>
        <w:rPr>
          <w:rFonts w:ascii="Arial" w:hAnsi="Arial" w:cs="Arial"/>
          <w:b/>
          <w:sz w:val="24"/>
          <w:szCs w:val="24"/>
        </w:rPr>
      </w:pPr>
      <w:r w:rsidRPr="00DF652D">
        <w:rPr>
          <w:rFonts w:ascii="Arial" w:hAnsi="Arial" w:cs="Arial"/>
          <w:b/>
          <w:sz w:val="24"/>
          <w:szCs w:val="24"/>
        </w:rPr>
        <w:t>The body of Christ</w:t>
      </w:r>
    </w:p>
    <w:p w14:paraId="570FA4FC" w14:textId="458CB917" w:rsidR="00DF0587" w:rsidRPr="00DF652D" w:rsidRDefault="00DF0587">
      <w:pPr>
        <w:spacing w:after="0" w:line="240" w:lineRule="auto"/>
        <w:jc w:val="right"/>
        <w:rPr>
          <w:rFonts w:ascii="Arial" w:hAnsi="Arial" w:cs="Arial"/>
          <w:b/>
          <w:sz w:val="24"/>
          <w:szCs w:val="24"/>
        </w:rPr>
      </w:pPr>
      <w:r w:rsidRPr="00DF652D">
        <w:rPr>
          <w:rFonts w:ascii="Arial" w:hAnsi="Arial" w:cs="Arial"/>
          <w:b/>
          <w:sz w:val="24"/>
          <w:szCs w:val="24"/>
        </w:rPr>
        <w:t>[</w:t>
      </w:r>
      <w:proofErr w:type="gramStart"/>
      <w:r w:rsidRPr="00DF652D">
        <w:rPr>
          <w:rFonts w:ascii="Arial" w:hAnsi="Arial" w:cs="Arial"/>
          <w:b/>
          <w:sz w:val="24"/>
          <w:szCs w:val="24"/>
        </w:rPr>
        <w:t>or</w:t>
      </w:r>
      <w:proofErr w:type="gramEnd"/>
      <w:r w:rsidRPr="00DF652D">
        <w:rPr>
          <w:rFonts w:ascii="Arial" w:hAnsi="Arial" w:cs="Arial"/>
          <w:b/>
          <w:sz w:val="24"/>
          <w:szCs w:val="24"/>
        </w:rPr>
        <w:t xml:space="preserve"> equivalent]</w:t>
      </w:r>
    </w:p>
    <w:p w14:paraId="4557DC76" w14:textId="4ACC953D" w:rsidR="00FD1EA7"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D1EA7"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D1EA7" w:rsidRPr="002264DC">
        <w:rPr>
          <w:rFonts w:ascii="Arial" w:hAnsi="Arial" w:cs="Arial"/>
          <w:i/>
          <w:color w:val="943634" w:themeColor="accent2" w:themeShade="BF"/>
          <w:sz w:val="24"/>
          <w:szCs w:val="24"/>
        </w:rPr>
        <w:t>https://catholicism.org/what-is-a-type.html</w:t>
      </w:r>
    </w:p>
    <w:p w14:paraId="72D99E46" w14:textId="2586297E" w:rsidR="009B21BC" w:rsidRPr="00BF0E88" w:rsidRDefault="00FD1EA7">
      <w:pPr>
        <w:spacing w:after="0" w:line="240" w:lineRule="auto"/>
        <w:rPr>
          <w:rFonts w:ascii="Arial" w:hAnsi="Arial" w:cs="Arial"/>
          <w:sz w:val="24"/>
          <w:szCs w:val="24"/>
        </w:rPr>
      </w:pPr>
      <w:r w:rsidRPr="002264DC">
        <w:rPr>
          <w:rFonts w:ascii="Arial" w:hAnsi="Arial" w:cs="Arial"/>
          <w:i/>
          <w:color w:val="943634" w:themeColor="accent2" w:themeShade="BF"/>
          <w:sz w:val="24"/>
          <w:szCs w:val="24"/>
        </w:rPr>
        <w:t xml:space="preserve"> </w:t>
      </w:r>
    </w:p>
    <w:p w14:paraId="2199DA6B" w14:textId="77777777" w:rsidR="009B21BC" w:rsidRDefault="009B21BC">
      <w:pPr>
        <w:spacing w:after="0" w:line="240" w:lineRule="auto"/>
        <w:rPr>
          <w:rFonts w:ascii="Arial" w:hAnsi="Arial" w:cs="Arial"/>
          <w:sz w:val="24"/>
          <w:szCs w:val="24"/>
        </w:rPr>
      </w:pPr>
    </w:p>
    <w:p w14:paraId="265CFF6F" w14:textId="26F28291" w:rsidR="009B21B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B21BC" w:rsidRPr="00B32821">
        <w:rPr>
          <w:rFonts w:ascii="Arial" w:hAnsi="Arial" w:cs="Arial"/>
          <w:color w:val="A6A6A6" w:themeColor="background1" w:themeShade="A6"/>
          <w:sz w:val="16"/>
          <w:szCs w:val="24"/>
        </w:rPr>
        <w:t xml:space="preserve">1187 </w:t>
      </w:r>
    </w:p>
    <w:p w14:paraId="58E0B4D3" w14:textId="4C42320E" w:rsidR="009B21BC" w:rsidRPr="00BF0E88" w:rsidRDefault="009B21BC">
      <w:pPr>
        <w:spacing w:after="0" w:line="240" w:lineRule="auto"/>
        <w:rPr>
          <w:rFonts w:ascii="Arial" w:hAnsi="Arial" w:cs="Arial"/>
          <w:sz w:val="24"/>
          <w:szCs w:val="24"/>
        </w:rPr>
      </w:pPr>
      <w:proofErr w:type="gramStart"/>
      <w:r>
        <w:rPr>
          <w:rFonts w:ascii="Arial" w:hAnsi="Arial" w:cs="Arial"/>
          <w:b/>
          <w:sz w:val="24"/>
          <w:szCs w:val="24"/>
        </w:rPr>
        <w:t xml:space="preserve">2.15  </w:t>
      </w:r>
      <w:r w:rsidR="00FF5530">
        <w:rPr>
          <w:rFonts w:ascii="Arial" w:hAnsi="Arial" w:cs="Arial"/>
          <w:sz w:val="24"/>
          <w:szCs w:val="24"/>
        </w:rPr>
        <w:t>When</w:t>
      </w:r>
      <w:proofErr w:type="gramEnd"/>
      <w:r w:rsidR="00FF5530">
        <w:rPr>
          <w:rFonts w:ascii="Arial" w:hAnsi="Arial" w:cs="Arial"/>
          <w:sz w:val="24"/>
          <w:szCs w:val="24"/>
        </w:rPr>
        <w:t xml:space="preserve"> I was young, </w:t>
      </w:r>
      <w:r w:rsidRPr="00BF0E88">
        <w:rPr>
          <w:rFonts w:ascii="Arial" w:hAnsi="Arial" w:cs="Arial"/>
          <w:sz w:val="24"/>
          <w:szCs w:val="24"/>
        </w:rPr>
        <w:t>God called me by name w</w:t>
      </w:r>
      <w:r w:rsidR="00FF5530">
        <w:rPr>
          <w:rFonts w:ascii="Arial" w:hAnsi="Arial" w:cs="Arial"/>
          <w:sz w:val="24"/>
          <w:szCs w:val="24"/>
        </w:rPr>
        <w:t xml:space="preserve">hen I was asleep in the temple.  As I grew older, I became a prophet and was well respected by the people.  </w:t>
      </w:r>
      <w:r w:rsidR="00FF5530" w:rsidRPr="00FF5530">
        <w:rPr>
          <w:rFonts w:ascii="Arial" w:hAnsi="Arial" w:cs="Arial"/>
          <w:sz w:val="24"/>
          <w:szCs w:val="24"/>
        </w:rPr>
        <w:t xml:space="preserve">Two books of the Bible are named after </w:t>
      </w:r>
      <w:r w:rsidR="00FF5530">
        <w:rPr>
          <w:rFonts w:ascii="Arial" w:hAnsi="Arial" w:cs="Arial"/>
          <w:sz w:val="24"/>
          <w:szCs w:val="24"/>
        </w:rPr>
        <w:t xml:space="preserve">me.  </w:t>
      </w:r>
      <w:r w:rsidRPr="00BF0E88">
        <w:rPr>
          <w:rFonts w:ascii="Arial" w:hAnsi="Arial" w:cs="Arial"/>
          <w:sz w:val="24"/>
          <w:szCs w:val="24"/>
        </w:rPr>
        <w:t>Who am I?</w:t>
      </w:r>
      <w:r w:rsidRPr="006B4F81">
        <w:rPr>
          <w:rFonts w:ascii="Arial" w:hAnsi="Arial" w:cs="Arial"/>
          <w:i/>
          <w:sz w:val="24"/>
          <w:szCs w:val="24"/>
        </w:rPr>
        <w:t xml:space="preserve"> </w:t>
      </w:r>
    </w:p>
    <w:p w14:paraId="3F85D992" w14:textId="77777777" w:rsidR="009B21BC" w:rsidRDefault="009B21BC">
      <w:pPr>
        <w:spacing w:after="0" w:line="240" w:lineRule="auto"/>
        <w:jc w:val="right"/>
        <w:rPr>
          <w:rFonts w:ascii="Arial" w:hAnsi="Arial" w:cs="Arial"/>
          <w:sz w:val="24"/>
          <w:szCs w:val="24"/>
        </w:rPr>
      </w:pPr>
      <w:r w:rsidRPr="00046631">
        <w:rPr>
          <w:rFonts w:ascii="Arial" w:hAnsi="Arial" w:cs="Arial"/>
          <w:b/>
          <w:sz w:val="24"/>
          <w:szCs w:val="24"/>
          <w:u w:val="single"/>
        </w:rPr>
        <w:t>Samuel</w:t>
      </w:r>
      <w:r w:rsidRPr="006B4F81">
        <w:rPr>
          <w:rFonts w:ascii="Arial" w:hAnsi="Arial" w:cs="Arial"/>
          <w:b/>
          <w:i/>
          <w:sz w:val="24"/>
          <w:szCs w:val="24"/>
          <w:u w:val="single"/>
        </w:rPr>
        <w:t xml:space="preserve"> </w:t>
      </w:r>
    </w:p>
    <w:p w14:paraId="4B46C227" w14:textId="180E3D5C" w:rsidR="009B21BC" w:rsidRPr="0044335E"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B21B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B21BC" w:rsidRPr="002264DC">
        <w:rPr>
          <w:rFonts w:ascii="Arial" w:hAnsi="Arial" w:cs="Arial"/>
          <w:i/>
          <w:color w:val="943634" w:themeColor="accent2" w:themeShade="BF"/>
          <w:sz w:val="24"/>
          <w:szCs w:val="24"/>
        </w:rPr>
        <w:t>1 Samuel 3:1-4</w:t>
      </w:r>
      <w:r w:rsidR="00AB6F27">
        <w:rPr>
          <w:rFonts w:ascii="Arial" w:hAnsi="Arial" w:cs="Arial"/>
          <w:i/>
          <w:color w:val="943634" w:themeColor="accent2" w:themeShade="BF"/>
          <w:sz w:val="24"/>
          <w:szCs w:val="24"/>
        </w:rPr>
        <w:t xml:space="preserve">; </w:t>
      </w:r>
      <w:hyperlink r:id="rId11" w:history="1">
        <w:r w:rsidR="00FF5530" w:rsidRPr="0044335E">
          <w:rPr>
            <w:i/>
            <w:color w:val="943634" w:themeColor="accent2" w:themeShade="BF"/>
          </w:rPr>
          <w:t>https://www.catholicculture.org/culture/library/dictionary/index.cfm?id=36266</w:t>
        </w:r>
      </w:hyperlink>
    </w:p>
    <w:p w14:paraId="4E456C4D" w14:textId="482DB56E" w:rsidR="005923A4" w:rsidRDefault="005923A4" w:rsidP="00B32821">
      <w:pPr>
        <w:spacing w:line="240" w:lineRule="auto"/>
        <w:rPr>
          <w:rFonts w:ascii="Arial" w:hAnsi="Arial" w:cs="Arial"/>
          <w:sz w:val="24"/>
          <w:szCs w:val="24"/>
        </w:rPr>
      </w:pPr>
    </w:p>
    <w:p w14:paraId="5858AA9A" w14:textId="43373EE8" w:rsidR="009B21B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B21BC" w:rsidRPr="00B32821">
        <w:rPr>
          <w:rFonts w:ascii="Arial" w:hAnsi="Arial" w:cs="Arial"/>
          <w:color w:val="A6A6A6" w:themeColor="background1" w:themeShade="A6"/>
          <w:sz w:val="16"/>
          <w:szCs w:val="24"/>
        </w:rPr>
        <w:t xml:space="preserve">1191 </w:t>
      </w:r>
    </w:p>
    <w:p w14:paraId="75322770" w14:textId="0077E9F6" w:rsidR="009B21BC" w:rsidRPr="00BF0E88" w:rsidRDefault="009B21BC">
      <w:pPr>
        <w:spacing w:after="0" w:line="240" w:lineRule="auto"/>
        <w:rPr>
          <w:rFonts w:ascii="Arial" w:hAnsi="Arial" w:cs="Arial"/>
          <w:sz w:val="24"/>
          <w:szCs w:val="24"/>
        </w:rPr>
      </w:pPr>
      <w:proofErr w:type="gramStart"/>
      <w:r>
        <w:rPr>
          <w:rFonts w:ascii="Arial" w:hAnsi="Arial" w:cs="Arial"/>
          <w:b/>
          <w:sz w:val="24"/>
          <w:szCs w:val="24"/>
        </w:rPr>
        <w:t xml:space="preserve">2.16  </w:t>
      </w:r>
      <w:r w:rsidR="00BD361E">
        <w:rPr>
          <w:rFonts w:ascii="Arial" w:hAnsi="Arial" w:cs="Arial"/>
          <w:sz w:val="24"/>
          <w:szCs w:val="24"/>
        </w:rPr>
        <w:t>Who</w:t>
      </w:r>
      <w:proofErr w:type="gramEnd"/>
      <w:r w:rsidR="00BD361E">
        <w:rPr>
          <w:rFonts w:ascii="Arial" w:hAnsi="Arial" w:cs="Arial"/>
          <w:sz w:val="24"/>
          <w:szCs w:val="24"/>
        </w:rPr>
        <w:t xml:space="preserve"> was the first king of the Israelites?</w:t>
      </w:r>
      <w:r w:rsidRPr="006B4F81">
        <w:rPr>
          <w:rFonts w:ascii="Arial" w:hAnsi="Arial" w:cs="Arial"/>
          <w:i/>
          <w:sz w:val="24"/>
          <w:szCs w:val="24"/>
        </w:rPr>
        <w:t xml:space="preserve"> </w:t>
      </w:r>
    </w:p>
    <w:p w14:paraId="7370B265" w14:textId="397524DF" w:rsidR="000154F5" w:rsidRDefault="009B21BC">
      <w:pPr>
        <w:spacing w:after="0" w:line="240" w:lineRule="auto"/>
        <w:jc w:val="right"/>
        <w:rPr>
          <w:rFonts w:ascii="Arial" w:hAnsi="Arial" w:cs="Arial"/>
          <w:b/>
          <w:sz w:val="24"/>
          <w:szCs w:val="24"/>
          <w:u w:val="single"/>
        </w:rPr>
      </w:pPr>
      <w:r w:rsidRPr="00046631">
        <w:rPr>
          <w:rFonts w:ascii="Arial" w:hAnsi="Arial" w:cs="Arial"/>
          <w:b/>
          <w:sz w:val="24"/>
          <w:szCs w:val="24"/>
          <w:u w:val="single"/>
        </w:rPr>
        <w:t>Saul</w:t>
      </w:r>
      <w:r w:rsidRPr="006B4F81">
        <w:rPr>
          <w:rFonts w:ascii="Arial" w:hAnsi="Arial" w:cs="Arial"/>
          <w:b/>
          <w:i/>
          <w:sz w:val="24"/>
          <w:szCs w:val="24"/>
          <w:u w:val="single"/>
        </w:rPr>
        <w:t xml:space="preserve"> </w:t>
      </w:r>
    </w:p>
    <w:p w14:paraId="65AA4B18" w14:textId="5E1449A4" w:rsidR="009B21BC" w:rsidRDefault="009B21BC">
      <w:pPr>
        <w:spacing w:after="0" w:line="240" w:lineRule="auto"/>
        <w:rPr>
          <w:rFonts w:ascii="Arial" w:hAnsi="Arial" w:cs="Arial"/>
          <w:sz w:val="24"/>
          <w:szCs w:val="24"/>
        </w:rPr>
      </w:pPr>
    </w:p>
    <w:p w14:paraId="510FB9CD" w14:textId="77777777" w:rsidR="009B21BC" w:rsidRDefault="009B21BC">
      <w:pPr>
        <w:spacing w:after="0" w:line="240" w:lineRule="auto"/>
        <w:rPr>
          <w:rFonts w:ascii="Arial" w:hAnsi="Arial" w:cs="Arial"/>
          <w:sz w:val="24"/>
          <w:szCs w:val="24"/>
        </w:rPr>
      </w:pPr>
    </w:p>
    <w:p w14:paraId="6357BE65" w14:textId="4B59EF1F" w:rsidR="009B21B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B21BC" w:rsidRPr="00B32821">
        <w:rPr>
          <w:rFonts w:ascii="Arial" w:hAnsi="Arial" w:cs="Arial"/>
          <w:color w:val="A6A6A6" w:themeColor="background1" w:themeShade="A6"/>
          <w:sz w:val="16"/>
          <w:szCs w:val="24"/>
        </w:rPr>
        <w:t xml:space="preserve">1198 </w:t>
      </w:r>
    </w:p>
    <w:p w14:paraId="25DAE1B3" w14:textId="7554A538" w:rsidR="009B21BC" w:rsidRPr="00BF0E88" w:rsidRDefault="009B21BC">
      <w:pPr>
        <w:spacing w:after="0" w:line="240" w:lineRule="auto"/>
        <w:rPr>
          <w:rFonts w:ascii="Arial" w:hAnsi="Arial" w:cs="Arial"/>
          <w:sz w:val="24"/>
          <w:szCs w:val="24"/>
        </w:rPr>
      </w:pPr>
      <w:proofErr w:type="gramStart"/>
      <w:r>
        <w:rPr>
          <w:rFonts w:ascii="Arial" w:hAnsi="Arial" w:cs="Arial"/>
          <w:b/>
          <w:sz w:val="24"/>
          <w:szCs w:val="24"/>
        </w:rPr>
        <w:t xml:space="preserve">2.17  </w:t>
      </w:r>
      <w:r w:rsidR="006825D9">
        <w:rPr>
          <w:rFonts w:ascii="Arial" w:hAnsi="Arial" w:cs="Arial"/>
          <w:sz w:val="24"/>
          <w:szCs w:val="24"/>
        </w:rPr>
        <w:t>I</w:t>
      </w:r>
      <w:proofErr w:type="gramEnd"/>
      <w:r w:rsidR="006825D9">
        <w:rPr>
          <w:rFonts w:ascii="Arial" w:hAnsi="Arial" w:cs="Arial"/>
          <w:sz w:val="24"/>
          <w:szCs w:val="24"/>
        </w:rPr>
        <w:t xml:space="preserve"> was a shepherd boy and later</w:t>
      </w:r>
      <w:r w:rsidRPr="00BF0E88">
        <w:rPr>
          <w:rFonts w:ascii="Arial" w:hAnsi="Arial" w:cs="Arial"/>
          <w:sz w:val="24"/>
          <w:szCs w:val="24"/>
        </w:rPr>
        <w:t xml:space="preserve"> </w:t>
      </w:r>
      <w:r w:rsidR="006825D9">
        <w:rPr>
          <w:rFonts w:ascii="Arial" w:hAnsi="Arial" w:cs="Arial"/>
          <w:sz w:val="24"/>
          <w:szCs w:val="24"/>
        </w:rPr>
        <w:t xml:space="preserve">became the </w:t>
      </w:r>
      <w:r w:rsidR="00747A73">
        <w:rPr>
          <w:rFonts w:ascii="Arial" w:hAnsi="Arial" w:cs="Arial"/>
          <w:sz w:val="24"/>
          <w:szCs w:val="24"/>
        </w:rPr>
        <w:t xml:space="preserve">second </w:t>
      </w:r>
      <w:r w:rsidR="006825D9">
        <w:rPr>
          <w:rFonts w:ascii="Arial" w:hAnsi="Arial" w:cs="Arial"/>
          <w:sz w:val="24"/>
          <w:szCs w:val="24"/>
        </w:rPr>
        <w:t xml:space="preserve">king of Israel after King Saul. </w:t>
      </w:r>
      <w:r w:rsidRPr="00BF0E88">
        <w:rPr>
          <w:rFonts w:ascii="Arial" w:hAnsi="Arial" w:cs="Arial"/>
          <w:sz w:val="24"/>
          <w:szCs w:val="24"/>
        </w:rPr>
        <w:t xml:space="preserve"> Who am I?</w:t>
      </w:r>
      <w:r w:rsidRPr="006B4F81">
        <w:rPr>
          <w:rFonts w:ascii="Arial" w:hAnsi="Arial" w:cs="Arial"/>
          <w:i/>
          <w:sz w:val="24"/>
          <w:szCs w:val="24"/>
        </w:rPr>
        <w:t xml:space="preserve"> </w:t>
      </w:r>
    </w:p>
    <w:p w14:paraId="59115808" w14:textId="77777777" w:rsidR="009B21BC" w:rsidRDefault="009B21BC">
      <w:pPr>
        <w:spacing w:after="0" w:line="240" w:lineRule="auto"/>
        <w:jc w:val="right"/>
        <w:rPr>
          <w:rFonts w:ascii="Arial" w:hAnsi="Arial" w:cs="Arial"/>
          <w:b/>
          <w:sz w:val="24"/>
          <w:szCs w:val="24"/>
          <w:u w:val="single"/>
        </w:rPr>
      </w:pPr>
      <w:r w:rsidRPr="0050204E">
        <w:rPr>
          <w:rFonts w:ascii="Arial" w:hAnsi="Arial" w:cs="Arial"/>
          <w:b/>
          <w:sz w:val="24"/>
          <w:szCs w:val="24"/>
          <w:u w:val="single"/>
        </w:rPr>
        <w:t>David</w:t>
      </w:r>
      <w:r w:rsidRPr="006B4F81">
        <w:rPr>
          <w:rFonts w:ascii="Arial" w:hAnsi="Arial" w:cs="Arial"/>
          <w:b/>
          <w:i/>
          <w:sz w:val="24"/>
          <w:szCs w:val="24"/>
          <w:u w:val="single"/>
        </w:rPr>
        <w:t xml:space="preserve"> </w:t>
      </w:r>
    </w:p>
    <w:p w14:paraId="096B1A1A" w14:textId="77777777" w:rsidR="00C167B2" w:rsidRDefault="00C167B2">
      <w:pPr>
        <w:spacing w:after="0" w:line="240" w:lineRule="auto"/>
        <w:rPr>
          <w:rFonts w:ascii="Arial" w:hAnsi="Arial" w:cs="Arial"/>
          <w:sz w:val="24"/>
          <w:szCs w:val="24"/>
        </w:rPr>
      </w:pPr>
    </w:p>
    <w:p w14:paraId="4562C33B"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6CD52033" w14:textId="54374A3B" w:rsidR="00C167B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C167B2" w:rsidRPr="00B32821">
        <w:rPr>
          <w:rFonts w:ascii="Arial" w:hAnsi="Arial" w:cs="Arial"/>
          <w:color w:val="A6A6A6" w:themeColor="background1" w:themeShade="A6"/>
          <w:sz w:val="16"/>
          <w:szCs w:val="24"/>
        </w:rPr>
        <w:t xml:space="preserve">1183 </w:t>
      </w:r>
    </w:p>
    <w:p w14:paraId="2A5BD545" w14:textId="7B47BDB4" w:rsidR="00C167B2" w:rsidRPr="00BF0E88" w:rsidRDefault="00FD1EA7">
      <w:pPr>
        <w:spacing w:after="0" w:line="240" w:lineRule="auto"/>
        <w:rPr>
          <w:rFonts w:ascii="Arial" w:hAnsi="Arial" w:cs="Arial"/>
          <w:sz w:val="24"/>
          <w:szCs w:val="24"/>
        </w:rPr>
      </w:pPr>
      <w:proofErr w:type="gramStart"/>
      <w:r>
        <w:rPr>
          <w:rFonts w:ascii="Arial" w:hAnsi="Arial" w:cs="Arial"/>
          <w:b/>
          <w:sz w:val="24"/>
          <w:szCs w:val="24"/>
        </w:rPr>
        <w:t>2.1</w:t>
      </w:r>
      <w:r w:rsidR="009B21BC">
        <w:rPr>
          <w:rFonts w:ascii="Arial" w:hAnsi="Arial" w:cs="Arial"/>
          <w:b/>
          <w:sz w:val="24"/>
          <w:szCs w:val="24"/>
        </w:rPr>
        <w:t>8</w:t>
      </w:r>
      <w:r w:rsidR="00C167B2">
        <w:rPr>
          <w:rFonts w:ascii="Arial" w:hAnsi="Arial" w:cs="Arial"/>
          <w:b/>
          <w:sz w:val="24"/>
          <w:szCs w:val="24"/>
        </w:rPr>
        <w:t xml:space="preserve">  </w:t>
      </w:r>
      <w:r w:rsidR="005A0729">
        <w:rPr>
          <w:rFonts w:ascii="Arial" w:hAnsi="Arial" w:cs="Arial"/>
          <w:sz w:val="24"/>
          <w:szCs w:val="24"/>
        </w:rPr>
        <w:t>What</w:t>
      </w:r>
      <w:proofErr w:type="gramEnd"/>
      <w:r w:rsidR="005A0729">
        <w:rPr>
          <w:rFonts w:ascii="Arial" w:hAnsi="Arial" w:cs="Arial"/>
          <w:sz w:val="24"/>
          <w:szCs w:val="24"/>
        </w:rPr>
        <w:t xml:space="preserve"> was the name of the </w:t>
      </w:r>
      <w:r w:rsidR="000236E5">
        <w:rPr>
          <w:rFonts w:ascii="Arial" w:hAnsi="Arial" w:cs="Arial"/>
          <w:sz w:val="24"/>
          <w:szCs w:val="24"/>
        </w:rPr>
        <w:t xml:space="preserve">giant </w:t>
      </w:r>
      <w:r w:rsidR="005A0729">
        <w:rPr>
          <w:rFonts w:ascii="Arial" w:hAnsi="Arial" w:cs="Arial"/>
          <w:sz w:val="24"/>
          <w:szCs w:val="24"/>
        </w:rPr>
        <w:t xml:space="preserve">Philistine solider </w:t>
      </w:r>
      <w:r w:rsidR="00747A73">
        <w:rPr>
          <w:rFonts w:ascii="Arial" w:hAnsi="Arial" w:cs="Arial"/>
          <w:sz w:val="24"/>
          <w:szCs w:val="24"/>
        </w:rPr>
        <w:t xml:space="preserve">who </w:t>
      </w:r>
      <w:r w:rsidR="005A0729">
        <w:rPr>
          <w:rFonts w:ascii="Arial" w:hAnsi="Arial" w:cs="Arial"/>
          <w:sz w:val="24"/>
          <w:szCs w:val="24"/>
        </w:rPr>
        <w:t>David, as a youth, killed with a sling and a stone?</w:t>
      </w:r>
      <w:r w:rsidR="00C167B2" w:rsidRPr="006B4F81">
        <w:rPr>
          <w:rFonts w:ascii="Arial" w:hAnsi="Arial" w:cs="Arial"/>
          <w:i/>
          <w:sz w:val="24"/>
          <w:szCs w:val="24"/>
        </w:rPr>
        <w:t xml:space="preserve"> </w:t>
      </w:r>
    </w:p>
    <w:p w14:paraId="20118B8A" w14:textId="77777777" w:rsidR="00C167B2" w:rsidRDefault="005A0729">
      <w:pPr>
        <w:spacing w:after="0" w:line="240" w:lineRule="auto"/>
        <w:jc w:val="right"/>
        <w:rPr>
          <w:rFonts w:ascii="Arial" w:hAnsi="Arial" w:cs="Arial"/>
          <w:b/>
          <w:sz w:val="24"/>
          <w:szCs w:val="24"/>
          <w:u w:val="single"/>
        </w:rPr>
      </w:pPr>
      <w:r>
        <w:rPr>
          <w:rFonts w:ascii="Arial" w:hAnsi="Arial" w:cs="Arial"/>
          <w:b/>
          <w:sz w:val="24"/>
          <w:szCs w:val="24"/>
          <w:u w:val="single"/>
        </w:rPr>
        <w:t>Goliath</w:t>
      </w:r>
      <w:r w:rsidR="00C167B2" w:rsidRPr="006B4F81">
        <w:rPr>
          <w:rFonts w:ascii="Arial" w:hAnsi="Arial" w:cs="Arial"/>
          <w:b/>
          <w:i/>
          <w:sz w:val="24"/>
          <w:szCs w:val="24"/>
          <w:u w:val="single"/>
        </w:rPr>
        <w:t xml:space="preserve"> </w:t>
      </w:r>
    </w:p>
    <w:p w14:paraId="5C22EDF2" w14:textId="210A22F7" w:rsidR="006825D9" w:rsidRPr="006825D9" w:rsidRDefault="006825D9">
      <w:pPr>
        <w:spacing w:after="0" w:line="240" w:lineRule="auto"/>
        <w:rPr>
          <w:rFonts w:ascii="Arial" w:hAnsi="Arial" w:cs="Arial"/>
          <w:i/>
          <w:color w:val="0033CC"/>
          <w:sz w:val="24"/>
          <w:szCs w:val="24"/>
        </w:rPr>
      </w:pPr>
      <w:r>
        <w:rPr>
          <w:rFonts w:ascii="Arial" w:hAnsi="Arial" w:cs="Arial"/>
          <w:i/>
          <w:color w:val="0033CC"/>
          <w:sz w:val="24"/>
          <w:szCs w:val="24"/>
        </w:rPr>
        <w:t>From 1</w:t>
      </w:r>
      <w:r w:rsidRPr="006825D9">
        <w:rPr>
          <w:rFonts w:ascii="Arial" w:hAnsi="Arial" w:cs="Arial"/>
          <w:i/>
          <w:color w:val="0033CC"/>
          <w:sz w:val="24"/>
          <w:szCs w:val="24"/>
          <w:vertAlign w:val="superscript"/>
        </w:rPr>
        <w:t>st</w:t>
      </w:r>
      <w:r>
        <w:rPr>
          <w:rFonts w:ascii="Arial" w:hAnsi="Arial" w:cs="Arial"/>
          <w:i/>
          <w:color w:val="0033CC"/>
          <w:sz w:val="24"/>
          <w:szCs w:val="24"/>
        </w:rPr>
        <w:t xml:space="preserve"> Samuel…</w:t>
      </w:r>
      <w:r w:rsidRPr="006825D9">
        <w:rPr>
          <w:rFonts w:ascii="Arial" w:hAnsi="Arial" w:cs="Arial"/>
          <w:i/>
          <w:color w:val="0033CC"/>
          <w:sz w:val="24"/>
          <w:szCs w:val="24"/>
        </w:rPr>
        <w:t>A champion named Goliath of Gath came out from the Philistine cam</w:t>
      </w:r>
      <w:r>
        <w:rPr>
          <w:rFonts w:ascii="Arial" w:hAnsi="Arial" w:cs="Arial"/>
          <w:i/>
          <w:color w:val="0033CC"/>
          <w:sz w:val="24"/>
          <w:szCs w:val="24"/>
        </w:rPr>
        <w:t>p; he was six cubits and a span</w:t>
      </w:r>
      <w:r w:rsidRPr="006825D9">
        <w:rPr>
          <w:rFonts w:ascii="Arial" w:hAnsi="Arial" w:cs="Arial"/>
          <w:i/>
          <w:color w:val="0033CC"/>
          <w:sz w:val="24"/>
          <w:szCs w:val="24"/>
        </w:rPr>
        <w:t xml:space="preserve"> tall.</w:t>
      </w:r>
      <w:r>
        <w:rPr>
          <w:rFonts w:ascii="Arial" w:hAnsi="Arial" w:cs="Arial"/>
          <w:i/>
          <w:color w:val="0033CC"/>
          <w:sz w:val="24"/>
          <w:szCs w:val="24"/>
        </w:rPr>
        <w:t xml:space="preserve">  </w:t>
      </w:r>
      <w:r w:rsidR="000236E5">
        <w:rPr>
          <w:rFonts w:ascii="Arial" w:hAnsi="Arial" w:cs="Arial"/>
          <w:i/>
          <w:color w:val="0033CC"/>
          <w:sz w:val="24"/>
          <w:szCs w:val="24"/>
        </w:rPr>
        <w:t>…</w:t>
      </w:r>
      <w:r w:rsidRPr="006825D9">
        <w:rPr>
          <w:rFonts w:ascii="Arial" w:hAnsi="Arial" w:cs="Arial"/>
          <w:i/>
          <w:color w:val="0033CC"/>
          <w:sz w:val="24"/>
          <w:szCs w:val="24"/>
        </w:rPr>
        <w:t xml:space="preserve">David put his hand into the bag and took out a stone, hurled it with the sling, and struck the Philistine on the forehead. The stone embedded itself in his brow, and he fell on his face to the ground. </w:t>
      </w:r>
    </w:p>
    <w:p w14:paraId="38516E8C" w14:textId="3BEE5C91" w:rsidR="00C167B2"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6825D9">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A0729" w:rsidRPr="002264DC">
        <w:rPr>
          <w:rFonts w:ascii="Arial" w:hAnsi="Arial" w:cs="Arial"/>
          <w:i/>
          <w:color w:val="943634" w:themeColor="accent2" w:themeShade="BF"/>
          <w:sz w:val="24"/>
          <w:szCs w:val="24"/>
        </w:rPr>
        <w:t>1 Samuel 17:4</w:t>
      </w:r>
      <w:r w:rsidR="00084396">
        <w:rPr>
          <w:rFonts w:ascii="Arial" w:hAnsi="Arial" w:cs="Arial"/>
          <w:i/>
          <w:color w:val="943634" w:themeColor="accent2" w:themeShade="BF"/>
          <w:sz w:val="24"/>
          <w:szCs w:val="24"/>
        </w:rPr>
        <w:t xml:space="preserve">; </w:t>
      </w:r>
      <w:r w:rsidR="00C167B2" w:rsidRPr="002264DC">
        <w:rPr>
          <w:rFonts w:ascii="Arial" w:hAnsi="Arial" w:cs="Arial"/>
          <w:i/>
          <w:color w:val="943634" w:themeColor="accent2" w:themeShade="BF"/>
          <w:sz w:val="24"/>
          <w:szCs w:val="24"/>
        </w:rPr>
        <w:t>1 Samuel 17:4</w:t>
      </w:r>
      <w:r w:rsidR="005A0729">
        <w:rPr>
          <w:rFonts w:ascii="Arial" w:hAnsi="Arial" w:cs="Arial"/>
          <w:i/>
          <w:color w:val="943634" w:themeColor="accent2" w:themeShade="BF"/>
          <w:sz w:val="24"/>
          <w:szCs w:val="24"/>
        </w:rPr>
        <w:t>0</w:t>
      </w:r>
      <w:r w:rsidR="00084396">
        <w:rPr>
          <w:rFonts w:ascii="Arial" w:hAnsi="Arial" w:cs="Arial"/>
          <w:i/>
          <w:color w:val="943634" w:themeColor="accent2" w:themeShade="BF"/>
          <w:sz w:val="24"/>
          <w:szCs w:val="24"/>
        </w:rPr>
        <w:t xml:space="preserve">; </w:t>
      </w:r>
      <w:r w:rsidR="005A0729" w:rsidRPr="002264DC">
        <w:rPr>
          <w:rFonts w:ascii="Arial" w:hAnsi="Arial" w:cs="Arial"/>
          <w:i/>
          <w:color w:val="943634" w:themeColor="accent2" w:themeShade="BF"/>
          <w:sz w:val="24"/>
          <w:szCs w:val="24"/>
        </w:rPr>
        <w:t>1 Samuel 17:4</w:t>
      </w:r>
      <w:r w:rsidR="00DF652D">
        <w:rPr>
          <w:rFonts w:ascii="Arial" w:hAnsi="Arial" w:cs="Arial"/>
          <w:i/>
          <w:color w:val="943634" w:themeColor="accent2" w:themeShade="BF"/>
          <w:sz w:val="24"/>
          <w:szCs w:val="24"/>
        </w:rPr>
        <w:t>9</w:t>
      </w:r>
      <w:r w:rsidR="005A0729" w:rsidRPr="005A0729">
        <w:rPr>
          <w:rFonts w:ascii="Arial" w:hAnsi="Arial" w:cs="Arial"/>
          <w:i/>
          <w:color w:val="943634" w:themeColor="accent2" w:themeShade="BF"/>
          <w:sz w:val="24"/>
          <w:szCs w:val="24"/>
        </w:rPr>
        <w:br/>
      </w:r>
      <w:bookmarkStart w:id="26" w:name="09017050"/>
      <w:bookmarkEnd w:id="26"/>
    </w:p>
    <w:p w14:paraId="270ACD79" w14:textId="77777777" w:rsidR="009B21BC" w:rsidRDefault="009B21BC">
      <w:pPr>
        <w:spacing w:after="0" w:line="240" w:lineRule="auto"/>
        <w:rPr>
          <w:rFonts w:ascii="Arial" w:hAnsi="Arial" w:cs="Arial"/>
          <w:sz w:val="24"/>
          <w:szCs w:val="24"/>
        </w:rPr>
      </w:pPr>
    </w:p>
    <w:p w14:paraId="647961EA" w14:textId="4262029D" w:rsidR="00C167B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C167B2" w:rsidRPr="00B32821">
        <w:rPr>
          <w:rFonts w:ascii="Arial" w:hAnsi="Arial" w:cs="Arial"/>
          <w:color w:val="A6A6A6" w:themeColor="background1" w:themeShade="A6"/>
          <w:sz w:val="16"/>
          <w:szCs w:val="24"/>
        </w:rPr>
        <w:t xml:space="preserve">1184 </w:t>
      </w:r>
    </w:p>
    <w:p w14:paraId="774FA098" w14:textId="4BED53A3" w:rsidR="00C167B2" w:rsidRPr="00BF0E88" w:rsidRDefault="009B21BC">
      <w:pPr>
        <w:spacing w:after="0" w:line="240" w:lineRule="auto"/>
        <w:rPr>
          <w:rFonts w:ascii="Arial" w:hAnsi="Arial" w:cs="Arial"/>
          <w:sz w:val="24"/>
          <w:szCs w:val="24"/>
        </w:rPr>
      </w:pPr>
      <w:proofErr w:type="gramStart"/>
      <w:r>
        <w:rPr>
          <w:rFonts w:ascii="Arial" w:hAnsi="Arial" w:cs="Arial"/>
          <w:b/>
          <w:sz w:val="24"/>
          <w:szCs w:val="24"/>
        </w:rPr>
        <w:t>2.19</w:t>
      </w:r>
      <w:r w:rsidR="00C167B2">
        <w:rPr>
          <w:rFonts w:ascii="Arial" w:hAnsi="Arial" w:cs="Arial"/>
          <w:b/>
          <w:sz w:val="24"/>
          <w:szCs w:val="24"/>
        </w:rPr>
        <w:t xml:space="preserve">  </w:t>
      </w:r>
      <w:r w:rsidR="00C167B2" w:rsidRPr="00BF0E88">
        <w:rPr>
          <w:rFonts w:ascii="Arial" w:hAnsi="Arial" w:cs="Arial"/>
          <w:sz w:val="24"/>
          <w:szCs w:val="24"/>
        </w:rPr>
        <w:t>Before</w:t>
      </w:r>
      <w:proofErr w:type="gramEnd"/>
      <w:r w:rsidR="000E7316">
        <w:rPr>
          <w:rFonts w:ascii="Arial" w:hAnsi="Arial" w:cs="Arial"/>
          <w:sz w:val="24"/>
          <w:szCs w:val="24"/>
        </w:rPr>
        <w:t xml:space="preserve"> David killed Goliath</w:t>
      </w:r>
      <w:r w:rsidR="006825D9">
        <w:rPr>
          <w:rFonts w:ascii="Arial" w:hAnsi="Arial" w:cs="Arial"/>
          <w:sz w:val="24"/>
          <w:szCs w:val="24"/>
        </w:rPr>
        <w:t xml:space="preserve">, he was explaining his confidence in his ability to kill Goliath.  David said </w:t>
      </w:r>
      <w:r w:rsidR="00C167B2" w:rsidRPr="00BF0E88">
        <w:rPr>
          <w:rFonts w:ascii="Arial" w:hAnsi="Arial" w:cs="Arial"/>
          <w:sz w:val="24"/>
          <w:szCs w:val="24"/>
        </w:rPr>
        <w:t xml:space="preserve">he had </w:t>
      </w:r>
      <w:r w:rsidR="006825D9">
        <w:rPr>
          <w:rFonts w:ascii="Arial" w:hAnsi="Arial" w:cs="Arial"/>
          <w:sz w:val="24"/>
          <w:szCs w:val="24"/>
        </w:rPr>
        <w:t xml:space="preserve">earlier </w:t>
      </w:r>
      <w:r w:rsidR="00747A73">
        <w:rPr>
          <w:rFonts w:ascii="Arial" w:hAnsi="Arial" w:cs="Arial"/>
          <w:sz w:val="24"/>
          <w:szCs w:val="24"/>
        </w:rPr>
        <w:t xml:space="preserve">protected his sheep by killing a bear and what </w:t>
      </w:r>
      <w:r w:rsidR="00C167B2" w:rsidRPr="00BF0E88">
        <w:rPr>
          <w:rFonts w:ascii="Arial" w:hAnsi="Arial" w:cs="Arial"/>
          <w:sz w:val="24"/>
          <w:szCs w:val="24"/>
        </w:rPr>
        <w:t>other</w:t>
      </w:r>
      <w:r w:rsidR="000E7316">
        <w:rPr>
          <w:rFonts w:ascii="Arial" w:hAnsi="Arial" w:cs="Arial"/>
          <w:sz w:val="24"/>
          <w:szCs w:val="24"/>
        </w:rPr>
        <w:t xml:space="preserve"> wild animal</w:t>
      </w:r>
      <w:r w:rsidR="00C167B2" w:rsidRPr="00BF0E88">
        <w:rPr>
          <w:rFonts w:ascii="Arial" w:hAnsi="Arial" w:cs="Arial"/>
          <w:sz w:val="24"/>
          <w:szCs w:val="24"/>
        </w:rPr>
        <w:t>?</w:t>
      </w:r>
      <w:r w:rsidR="00C167B2" w:rsidRPr="006B4F81">
        <w:rPr>
          <w:rFonts w:ascii="Arial" w:hAnsi="Arial" w:cs="Arial"/>
          <w:i/>
          <w:sz w:val="24"/>
          <w:szCs w:val="24"/>
        </w:rPr>
        <w:t xml:space="preserve"> </w:t>
      </w:r>
    </w:p>
    <w:p w14:paraId="44D0F07D" w14:textId="77777777" w:rsidR="00C167B2" w:rsidRDefault="00C167B2">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a</w:t>
      </w:r>
      <w:proofErr w:type="gramEnd"/>
      <w:r w:rsidRPr="00046631">
        <w:rPr>
          <w:rFonts w:ascii="Arial" w:hAnsi="Arial" w:cs="Arial"/>
          <w:b/>
          <w:sz w:val="24"/>
          <w:szCs w:val="24"/>
          <w:u w:val="single"/>
        </w:rPr>
        <w:t xml:space="preserve"> lion.</w:t>
      </w:r>
      <w:r w:rsidRPr="006B4F81">
        <w:rPr>
          <w:rFonts w:ascii="Arial" w:hAnsi="Arial" w:cs="Arial"/>
          <w:b/>
          <w:i/>
          <w:sz w:val="24"/>
          <w:szCs w:val="24"/>
          <w:u w:val="single"/>
        </w:rPr>
        <w:t xml:space="preserve"> </w:t>
      </w:r>
    </w:p>
    <w:p w14:paraId="1EA6BC43" w14:textId="46576E60" w:rsidR="006825D9" w:rsidRPr="006825D9" w:rsidRDefault="006825D9">
      <w:pPr>
        <w:spacing w:after="0" w:line="240" w:lineRule="auto"/>
        <w:rPr>
          <w:rFonts w:ascii="Arial" w:hAnsi="Arial" w:cs="Arial"/>
          <w:i/>
          <w:color w:val="0033CC"/>
          <w:sz w:val="24"/>
          <w:szCs w:val="24"/>
        </w:rPr>
      </w:pPr>
      <w:proofErr w:type="gramStart"/>
      <w:r w:rsidRPr="006825D9">
        <w:rPr>
          <w:rFonts w:ascii="Arial" w:hAnsi="Arial" w:cs="Arial"/>
          <w:i/>
          <w:color w:val="0033CC"/>
          <w:sz w:val="24"/>
          <w:szCs w:val="24"/>
        </w:rPr>
        <w:t>From 1</w:t>
      </w:r>
      <w:r w:rsidRPr="006825D9">
        <w:rPr>
          <w:rFonts w:ascii="Arial" w:hAnsi="Arial" w:cs="Arial"/>
          <w:i/>
          <w:color w:val="0033CC"/>
          <w:sz w:val="24"/>
          <w:szCs w:val="24"/>
          <w:vertAlign w:val="superscript"/>
        </w:rPr>
        <w:t>st</w:t>
      </w:r>
      <w:r w:rsidRPr="006825D9">
        <w:rPr>
          <w:rFonts w:ascii="Arial" w:hAnsi="Arial" w:cs="Arial"/>
          <w:i/>
          <w:color w:val="0033CC"/>
          <w:sz w:val="24"/>
          <w:szCs w:val="24"/>
        </w:rPr>
        <w:t xml:space="preserve"> Samuel…</w:t>
      </w:r>
      <w:proofErr w:type="gramEnd"/>
      <w:r w:rsidRPr="006825D9">
        <w:rPr>
          <w:rFonts w:ascii="Arial" w:hAnsi="Arial" w:cs="Arial"/>
          <w:i/>
          <w:color w:val="0033CC"/>
          <w:sz w:val="24"/>
          <w:szCs w:val="24"/>
        </w:rPr>
        <w:t xml:space="preserve"> Then David told Saul: “Your servant used to tend his father’s sheep, and whenever a lion or bear came to carry off a sheep from the flock, I would chase after it, attack it, and snatch the prey from its mouth.</w:t>
      </w:r>
      <w:r w:rsidR="003B18DF">
        <w:rPr>
          <w:rFonts w:ascii="Arial" w:hAnsi="Arial" w:cs="Arial"/>
          <w:i/>
          <w:color w:val="0033CC"/>
          <w:sz w:val="24"/>
          <w:szCs w:val="24"/>
        </w:rPr>
        <w:t xml:space="preserve"> </w:t>
      </w:r>
      <w:r w:rsidRPr="006825D9">
        <w:rPr>
          <w:rFonts w:ascii="Arial" w:hAnsi="Arial" w:cs="Arial"/>
          <w:i/>
          <w:color w:val="0033CC"/>
          <w:sz w:val="24"/>
          <w:szCs w:val="24"/>
        </w:rPr>
        <w:t xml:space="preserve"> </w:t>
      </w:r>
      <w:r w:rsidR="003B18DF" w:rsidRPr="003B18DF">
        <w:rPr>
          <w:rFonts w:ascii="Arial" w:hAnsi="Arial" w:cs="Arial"/>
          <w:i/>
          <w:color w:val="0033CC"/>
          <w:sz w:val="24"/>
          <w:szCs w:val="24"/>
        </w:rPr>
        <w:t>If it attacked me, I would seize it by the throat, strike it, and kill it.</w:t>
      </w:r>
      <w:r w:rsidR="003B18DF">
        <w:rPr>
          <w:rFonts w:ascii="Arial" w:hAnsi="Arial" w:cs="Arial"/>
          <w:i/>
          <w:color w:val="0033CC"/>
          <w:sz w:val="24"/>
          <w:szCs w:val="24"/>
        </w:rPr>
        <w:t xml:space="preserve">  </w:t>
      </w:r>
      <w:r w:rsidRPr="006825D9">
        <w:rPr>
          <w:rFonts w:ascii="Arial" w:hAnsi="Arial" w:cs="Arial"/>
          <w:i/>
          <w:color w:val="0033CC"/>
          <w:sz w:val="24"/>
          <w:szCs w:val="24"/>
        </w:rPr>
        <w:t xml:space="preserve">Your servant has killed both a lion and a bear. </w:t>
      </w:r>
    </w:p>
    <w:p w14:paraId="4024093F" w14:textId="2CA364CC" w:rsidR="00C167B2"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C167B2"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167B2" w:rsidRPr="002264DC">
        <w:rPr>
          <w:rFonts w:ascii="Arial" w:hAnsi="Arial" w:cs="Arial"/>
          <w:i/>
          <w:color w:val="943634" w:themeColor="accent2" w:themeShade="BF"/>
          <w:sz w:val="24"/>
          <w:szCs w:val="24"/>
        </w:rPr>
        <w:t>1 Samuel 17:3</w:t>
      </w:r>
      <w:r w:rsidR="00E91E7F">
        <w:rPr>
          <w:rFonts w:ascii="Arial" w:hAnsi="Arial" w:cs="Arial"/>
          <w:i/>
          <w:color w:val="943634" w:themeColor="accent2" w:themeShade="BF"/>
          <w:sz w:val="24"/>
          <w:szCs w:val="24"/>
        </w:rPr>
        <w:t>4</w:t>
      </w:r>
      <w:r w:rsidR="00C167B2" w:rsidRPr="002264DC">
        <w:rPr>
          <w:rFonts w:ascii="Arial" w:hAnsi="Arial" w:cs="Arial"/>
          <w:i/>
          <w:color w:val="943634" w:themeColor="accent2" w:themeShade="BF"/>
          <w:sz w:val="24"/>
          <w:szCs w:val="24"/>
        </w:rPr>
        <w:t>-36</w:t>
      </w:r>
    </w:p>
    <w:p w14:paraId="09BBC6E3" w14:textId="257A3533" w:rsidR="0059560C" w:rsidRPr="000E7316" w:rsidRDefault="0059560C">
      <w:pPr>
        <w:spacing w:after="0" w:line="240" w:lineRule="auto"/>
        <w:rPr>
          <w:rFonts w:ascii="Arial" w:hAnsi="Arial" w:cs="Arial"/>
          <w:i/>
          <w:color w:val="943634" w:themeColor="accent2" w:themeShade="BF"/>
          <w:sz w:val="24"/>
          <w:szCs w:val="24"/>
        </w:rPr>
      </w:pPr>
    </w:p>
    <w:p w14:paraId="03C99BFB" w14:textId="77777777" w:rsidR="0059560C" w:rsidRDefault="0059560C">
      <w:pPr>
        <w:spacing w:after="0" w:line="240" w:lineRule="auto"/>
        <w:rPr>
          <w:rFonts w:ascii="Arial" w:hAnsi="Arial" w:cs="Arial"/>
          <w:sz w:val="24"/>
          <w:szCs w:val="24"/>
        </w:rPr>
      </w:pPr>
    </w:p>
    <w:p w14:paraId="6871916C" w14:textId="135EB097" w:rsidR="0059560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9560C" w:rsidRPr="00B32821">
        <w:rPr>
          <w:rFonts w:ascii="Arial" w:hAnsi="Arial" w:cs="Arial"/>
          <w:color w:val="A6A6A6" w:themeColor="background1" w:themeShade="A6"/>
          <w:sz w:val="16"/>
          <w:szCs w:val="24"/>
        </w:rPr>
        <w:t xml:space="preserve">1121 </w:t>
      </w:r>
    </w:p>
    <w:p w14:paraId="4DBF1657" w14:textId="73BD90EE" w:rsidR="0059560C" w:rsidRPr="00BF0E88" w:rsidRDefault="009B21BC">
      <w:pPr>
        <w:spacing w:after="0" w:line="240" w:lineRule="auto"/>
        <w:rPr>
          <w:rFonts w:ascii="Arial" w:hAnsi="Arial" w:cs="Arial"/>
          <w:sz w:val="24"/>
          <w:szCs w:val="24"/>
        </w:rPr>
      </w:pPr>
      <w:proofErr w:type="gramStart"/>
      <w:r>
        <w:rPr>
          <w:rFonts w:ascii="Arial" w:hAnsi="Arial" w:cs="Arial"/>
          <w:b/>
          <w:sz w:val="24"/>
          <w:szCs w:val="24"/>
        </w:rPr>
        <w:t>2.20</w:t>
      </w:r>
      <w:r w:rsidR="0059560C">
        <w:rPr>
          <w:rFonts w:ascii="Arial" w:hAnsi="Arial" w:cs="Arial"/>
          <w:b/>
          <w:sz w:val="24"/>
          <w:szCs w:val="24"/>
        </w:rPr>
        <w:t xml:space="preserve">  </w:t>
      </w:r>
      <w:r w:rsidR="005F5BE6" w:rsidRPr="005F5BE6">
        <w:rPr>
          <w:rFonts w:ascii="Arial" w:hAnsi="Arial" w:cs="Arial"/>
          <w:sz w:val="24"/>
          <w:szCs w:val="24"/>
        </w:rPr>
        <w:t>The</w:t>
      </w:r>
      <w:proofErr w:type="gramEnd"/>
      <w:r w:rsidR="005F5BE6" w:rsidRPr="005F5BE6">
        <w:rPr>
          <w:rFonts w:ascii="Arial" w:hAnsi="Arial" w:cs="Arial"/>
          <w:sz w:val="24"/>
          <w:szCs w:val="24"/>
        </w:rPr>
        <w:t xml:space="preserve"> bible’s book of Psalms has 150 </w:t>
      </w:r>
      <w:r w:rsidR="008B0C24">
        <w:rPr>
          <w:rFonts w:ascii="Arial" w:hAnsi="Arial" w:cs="Arial"/>
          <w:sz w:val="24"/>
          <w:szCs w:val="24"/>
        </w:rPr>
        <w:t>sacred songs or poems, many of which were written by which king?</w:t>
      </w:r>
    </w:p>
    <w:p w14:paraId="36C8DB60" w14:textId="77777777" w:rsidR="0059560C" w:rsidRDefault="0059560C">
      <w:pPr>
        <w:spacing w:after="0" w:line="240" w:lineRule="auto"/>
        <w:jc w:val="right"/>
        <w:rPr>
          <w:rFonts w:ascii="Arial" w:hAnsi="Arial" w:cs="Arial"/>
          <w:sz w:val="24"/>
          <w:szCs w:val="24"/>
        </w:rPr>
      </w:pPr>
      <w:r w:rsidRPr="00046631">
        <w:rPr>
          <w:rFonts w:ascii="Arial" w:hAnsi="Arial" w:cs="Arial"/>
          <w:b/>
          <w:sz w:val="24"/>
          <w:szCs w:val="24"/>
          <w:u w:val="single"/>
        </w:rPr>
        <w:t>David</w:t>
      </w:r>
      <w:r w:rsidRPr="006B4F81">
        <w:rPr>
          <w:rFonts w:ascii="Arial" w:hAnsi="Arial" w:cs="Arial"/>
          <w:b/>
          <w:i/>
          <w:sz w:val="24"/>
          <w:szCs w:val="24"/>
          <w:u w:val="single"/>
        </w:rPr>
        <w:t xml:space="preserve"> </w:t>
      </w:r>
    </w:p>
    <w:p w14:paraId="31C5383D" w14:textId="322999C8" w:rsidR="0059560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9560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9560C" w:rsidRPr="002264DC">
        <w:rPr>
          <w:rFonts w:ascii="Arial" w:hAnsi="Arial" w:cs="Arial"/>
          <w:i/>
          <w:color w:val="943634" w:themeColor="accent2" w:themeShade="BF"/>
          <w:sz w:val="24"/>
          <w:szCs w:val="24"/>
        </w:rPr>
        <w:t>CCC 2579</w:t>
      </w:r>
    </w:p>
    <w:p w14:paraId="436540E0" w14:textId="00FD5272" w:rsidR="000154F5" w:rsidRDefault="0059560C" w:rsidP="00B32821">
      <w:pPr>
        <w:spacing w:after="0" w:line="240" w:lineRule="auto"/>
        <w:rPr>
          <w:rFonts w:ascii="Arial" w:hAnsi="Arial" w:cs="Arial"/>
          <w:sz w:val="24"/>
          <w:szCs w:val="24"/>
        </w:rPr>
      </w:pPr>
      <w:r w:rsidRPr="006B4F81">
        <w:rPr>
          <w:rFonts w:ascii="Arial" w:hAnsi="Arial" w:cs="Arial"/>
          <w:i/>
          <w:sz w:val="24"/>
          <w:szCs w:val="24"/>
        </w:rPr>
        <w:t xml:space="preserve"> </w:t>
      </w:r>
      <w:r>
        <w:rPr>
          <w:rFonts w:ascii="Arial" w:hAnsi="Arial" w:cs="Arial"/>
          <w:sz w:val="24"/>
          <w:szCs w:val="24"/>
        </w:rPr>
        <w:br/>
      </w:r>
    </w:p>
    <w:p w14:paraId="2B6515E2" w14:textId="11508927" w:rsidR="009B21B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B21BC" w:rsidRPr="00B32821">
        <w:rPr>
          <w:rFonts w:ascii="Arial" w:hAnsi="Arial" w:cs="Arial"/>
          <w:color w:val="A6A6A6" w:themeColor="background1" w:themeShade="A6"/>
          <w:sz w:val="16"/>
          <w:szCs w:val="24"/>
        </w:rPr>
        <w:t xml:space="preserve">1190 </w:t>
      </w:r>
    </w:p>
    <w:p w14:paraId="434C9F9C" w14:textId="1C804720" w:rsidR="009B21BC" w:rsidRPr="00BF0E88" w:rsidRDefault="009B21BC">
      <w:pPr>
        <w:spacing w:after="0" w:line="240" w:lineRule="auto"/>
        <w:rPr>
          <w:rFonts w:ascii="Arial" w:hAnsi="Arial" w:cs="Arial"/>
          <w:sz w:val="24"/>
          <w:szCs w:val="24"/>
        </w:rPr>
      </w:pPr>
      <w:proofErr w:type="gramStart"/>
      <w:r>
        <w:rPr>
          <w:rFonts w:ascii="Arial" w:hAnsi="Arial" w:cs="Arial"/>
          <w:b/>
          <w:sz w:val="24"/>
          <w:szCs w:val="24"/>
        </w:rPr>
        <w:t xml:space="preserve">2.21  </w:t>
      </w:r>
      <w:r w:rsidRPr="00BF0E88">
        <w:rPr>
          <w:rFonts w:ascii="Arial" w:hAnsi="Arial" w:cs="Arial"/>
          <w:sz w:val="24"/>
          <w:szCs w:val="24"/>
        </w:rPr>
        <w:t>I</w:t>
      </w:r>
      <w:proofErr w:type="gramEnd"/>
      <w:r w:rsidRPr="00BF0E88">
        <w:rPr>
          <w:rFonts w:ascii="Arial" w:hAnsi="Arial" w:cs="Arial"/>
          <w:sz w:val="24"/>
          <w:szCs w:val="24"/>
        </w:rPr>
        <w:t xml:space="preserve"> am one of King David's sons and as a very young, inexperienced king, I ask God for the gift of a wise and discerning heart.</w:t>
      </w:r>
      <w:r w:rsidR="00A46421">
        <w:rPr>
          <w:rFonts w:ascii="Arial" w:hAnsi="Arial" w:cs="Arial"/>
          <w:sz w:val="24"/>
          <w:szCs w:val="24"/>
        </w:rPr>
        <w:t xml:space="preserve"> </w:t>
      </w:r>
      <w:r w:rsidRPr="00BF0E88">
        <w:rPr>
          <w:rFonts w:ascii="Arial" w:hAnsi="Arial" w:cs="Arial"/>
          <w:sz w:val="24"/>
          <w:szCs w:val="24"/>
        </w:rPr>
        <w:t xml:space="preserve"> Who am I?</w:t>
      </w:r>
      <w:r w:rsidRPr="006B4F81">
        <w:rPr>
          <w:rFonts w:ascii="Arial" w:hAnsi="Arial" w:cs="Arial"/>
          <w:i/>
          <w:sz w:val="24"/>
          <w:szCs w:val="24"/>
        </w:rPr>
        <w:t xml:space="preserve"> </w:t>
      </w:r>
    </w:p>
    <w:p w14:paraId="6D93F6C4" w14:textId="6907761E" w:rsidR="009B21BC" w:rsidRDefault="009B21BC">
      <w:pPr>
        <w:spacing w:after="0" w:line="240" w:lineRule="auto"/>
        <w:jc w:val="right"/>
        <w:rPr>
          <w:rFonts w:ascii="Arial" w:hAnsi="Arial" w:cs="Arial"/>
          <w:b/>
          <w:sz w:val="24"/>
          <w:szCs w:val="24"/>
          <w:u w:val="single"/>
        </w:rPr>
      </w:pPr>
      <w:r w:rsidRPr="00046631">
        <w:rPr>
          <w:rFonts w:ascii="Arial" w:hAnsi="Arial" w:cs="Arial"/>
          <w:b/>
          <w:sz w:val="24"/>
          <w:szCs w:val="24"/>
          <w:u w:val="single"/>
        </w:rPr>
        <w:t>Solomon.</w:t>
      </w:r>
      <w:r w:rsidRPr="006B4F81">
        <w:rPr>
          <w:rFonts w:ascii="Arial" w:hAnsi="Arial" w:cs="Arial"/>
          <w:b/>
          <w:i/>
          <w:sz w:val="24"/>
          <w:szCs w:val="24"/>
          <w:u w:val="single"/>
        </w:rPr>
        <w:t xml:space="preserve"> </w:t>
      </w:r>
    </w:p>
    <w:p w14:paraId="606EA7E6" w14:textId="463249A4" w:rsidR="005F5BE6" w:rsidRPr="005F5BE6" w:rsidRDefault="005F5BE6">
      <w:pPr>
        <w:spacing w:after="0" w:line="240" w:lineRule="auto"/>
        <w:rPr>
          <w:rFonts w:ascii="Arial" w:hAnsi="Arial" w:cs="Arial"/>
          <w:i/>
          <w:color w:val="0033CC"/>
          <w:sz w:val="24"/>
          <w:szCs w:val="24"/>
        </w:rPr>
      </w:pPr>
      <w:proofErr w:type="gramStart"/>
      <w:r w:rsidRPr="005F5BE6">
        <w:rPr>
          <w:rFonts w:ascii="Arial" w:hAnsi="Arial" w:cs="Arial"/>
          <w:i/>
          <w:color w:val="0033CC"/>
          <w:sz w:val="24"/>
          <w:szCs w:val="24"/>
        </w:rPr>
        <w:t>From 1</w:t>
      </w:r>
      <w:r w:rsidRPr="005F5BE6">
        <w:rPr>
          <w:rFonts w:ascii="Arial" w:hAnsi="Arial" w:cs="Arial"/>
          <w:i/>
          <w:color w:val="0033CC"/>
          <w:sz w:val="24"/>
          <w:szCs w:val="24"/>
          <w:vertAlign w:val="superscript"/>
        </w:rPr>
        <w:t>st</w:t>
      </w:r>
      <w:r w:rsidRPr="005F5BE6">
        <w:rPr>
          <w:rFonts w:ascii="Arial" w:hAnsi="Arial" w:cs="Arial"/>
          <w:i/>
          <w:color w:val="0033CC"/>
          <w:sz w:val="24"/>
          <w:szCs w:val="24"/>
        </w:rPr>
        <w:t xml:space="preserve"> Kings…</w:t>
      </w:r>
      <w:proofErr w:type="gramEnd"/>
      <w:r w:rsidRPr="005F5BE6">
        <w:rPr>
          <w:rFonts w:ascii="Arial" w:hAnsi="Arial" w:cs="Arial"/>
          <w:i/>
          <w:color w:val="0033CC"/>
          <w:sz w:val="24"/>
          <w:szCs w:val="24"/>
        </w:rPr>
        <w:t xml:space="preserve"> King Solomon said… “Give your servant, therefore, a listening heart to judge your people and to distinguish between good and evil.</w:t>
      </w:r>
      <w:r w:rsidR="00724915">
        <w:rPr>
          <w:rFonts w:ascii="Arial" w:hAnsi="Arial" w:cs="Arial"/>
          <w:i/>
          <w:color w:val="0033CC"/>
          <w:sz w:val="24"/>
          <w:szCs w:val="24"/>
        </w:rPr>
        <w:t>”</w:t>
      </w:r>
    </w:p>
    <w:p w14:paraId="24E5F229" w14:textId="3666BBE1" w:rsidR="00C167B2"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9B21B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B21BC" w:rsidRPr="002264DC">
        <w:rPr>
          <w:rFonts w:ascii="Arial" w:hAnsi="Arial" w:cs="Arial"/>
          <w:i/>
          <w:color w:val="943634" w:themeColor="accent2" w:themeShade="BF"/>
          <w:sz w:val="24"/>
          <w:szCs w:val="24"/>
        </w:rPr>
        <w:t>1 Kings 3:9</w:t>
      </w:r>
      <w:r w:rsidR="00C167B2">
        <w:rPr>
          <w:rFonts w:ascii="Arial" w:hAnsi="Arial" w:cs="Arial"/>
          <w:sz w:val="24"/>
          <w:szCs w:val="24"/>
        </w:rPr>
        <w:br/>
      </w:r>
    </w:p>
    <w:p w14:paraId="1E76B46F" w14:textId="77777777" w:rsidR="000154F5" w:rsidRDefault="000154F5">
      <w:pPr>
        <w:spacing w:after="0" w:line="240" w:lineRule="auto"/>
        <w:rPr>
          <w:rFonts w:ascii="Arial" w:hAnsi="Arial" w:cs="Arial"/>
          <w:sz w:val="24"/>
          <w:szCs w:val="24"/>
        </w:rPr>
      </w:pPr>
    </w:p>
    <w:p w14:paraId="2487C299" w14:textId="1E42872C" w:rsidR="00C167B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C167B2" w:rsidRPr="00B32821">
        <w:rPr>
          <w:rFonts w:ascii="Arial" w:hAnsi="Arial" w:cs="Arial"/>
          <w:color w:val="A6A6A6" w:themeColor="background1" w:themeShade="A6"/>
          <w:sz w:val="16"/>
          <w:szCs w:val="24"/>
        </w:rPr>
        <w:t xml:space="preserve">1120 </w:t>
      </w:r>
    </w:p>
    <w:p w14:paraId="69A08A22" w14:textId="68F8FDEB" w:rsidR="00C167B2" w:rsidRPr="00BF0E88" w:rsidRDefault="00FD1EA7">
      <w:pPr>
        <w:spacing w:after="0" w:line="240" w:lineRule="auto"/>
        <w:rPr>
          <w:rFonts w:ascii="Arial" w:hAnsi="Arial" w:cs="Arial"/>
          <w:sz w:val="24"/>
          <w:szCs w:val="24"/>
        </w:rPr>
      </w:pPr>
      <w:proofErr w:type="gramStart"/>
      <w:r>
        <w:rPr>
          <w:rFonts w:ascii="Arial" w:hAnsi="Arial" w:cs="Arial"/>
          <w:b/>
          <w:sz w:val="24"/>
          <w:szCs w:val="24"/>
        </w:rPr>
        <w:t>2.</w:t>
      </w:r>
      <w:r w:rsidR="009B21BC">
        <w:rPr>
          <w:rFonts w:ascii="Arial" w:hAnsi="Arial" w:cs="Arial"/>
          <w:b/>
          <w:sz w:val="24"/>
          <w:szCs w:val="24"/>
        </w:rPr>
        <w:t>22</w:t>
      </w:r>
      <w:r w:rsidR="00C167B2">
        <w:rPr>
          <w:rFonts w:ascii="Arial" w:hAnsi="Arial" w:cs="Arial"/>
          <w:b/>
          <w:sz w:val="24"/>
          <w:szCs w:val="24"/>
        </w:rPr>
        <w:t xml:space="preserve">  </w:t>
      </w:r>
      <w:r w:rsidR="00C167B2" w:rsidRPr="00BF0E88">
        <w:rPr>
          <w:rFonts w:ascii="Arial" w:hAnsi="Arial" w:cs="Arial"/>
          <w:sz w:val="24"/>
          <w:szCs w:val="24"/>
        </w:rPr>
        <w:t>Who</w:t>
      </w:r>
      <w:proofErr w:type="gramEnd"/>
      <w:r w:rsidR="00C167B2" w:rsidRPr="00BF0E88">
        <w:rPr>
          <w:rFonts w:ascii="Arial" w:hAnsi="Arial" w:cs="Arial"/>
          <w:sz w:val="24"/>
          <w:szCs w:val="24"/>
        </w:rPr>
        <w:t xml:space="preserve"> first built the temple of Jerusalem?</w:t>
      </w:r>
      <w:r w:rsidR="00C167B2" w:rsidRPr="006B4F81">
        <w:rPr>
          <w:rFonts w:ascii="Arial" w:hAnsi="Arial" w:cs="Arial"/>
          <w:i/>
          <w:sz w:val="24"/>
          <w:szCs w:val="24"/>
        </w:rPr>
        <w:t xml:space="preserve"> </w:t>
      </w:r>
    </w:p>
    <w:p w14:paraId="4EE03010" w14:textId="77777777" w:rsidR="00C167B2" w:rsidRDefault="00C167B2">
      <w:pPr>
        <w:spacing w:after="0" w:line="240" w:lineRule="auto"/>
        <w:jc w:val="right"/>
        <w:rPr>
          <w:rFonts w:ascii="Arial" w:hAnsi="Arial" w:cs="Arial"/>
          <w:b/>
          <w:sz w:val="24"/>
          <w:szCs w:val="24"/>
          <w:u w:val="single"/>
        </w:rPr>
      </w:pPr>
      <w:r w:rsidRPr="00046631">
        <w:rPr>
          <w:rFonts w:ascii="Arial" w:hAnsi="Arial" w:cs="Arial"/>
          <w:b/>
          <w:sz w:val="24"/>
          <w:szCs w:val="24"/>
          <w:u w:val="single"/>
        </w:rPr>
        <w:t>Solomon</w:t>
      </w:r>
      <w:r w:rsidRPr="006B4F81">
        <w:rPr>
          <w:rFonts w:ascii="Arial" w:hAnsi="Arial" w:cs="Arial"/>
          <w:b/>
          <w:i/>
          <w:sz w:val="24"/>
          <w:szCs w:val="24"/>
          <w:u w:val="single"/>
        </w:rPr>
        <w:t xml:space="preserve"> </w:t>
      </w:r>
    </w:p>
    <w:p w14:paraId="768D73AC" w14:textId="6E24F068" w:rsidR="00C167B2"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C167B2"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167B2" w:rsidRPr="002264DC">
        <w:rPr>
          <w:rFonts w:ascii="Arial" w:hAnsi="Arial" w:cs="Arial"/>
          <w:i/>
          <w:color w:val="943634" w:themeColor="accent2" w:themeShade="BF"/>
          <w:sz w:val="24"/>
          <w:szCs w:val="24"/>
        </w:rPr>
        <w:t>CCC 2580</w:t>
      </w:r>
    </w:p>
    <w:p w14:paraId="2B9B73FD" w14:textId="77777777" w:rsidR="00C167B2" w:rsidRPr="00BF0E88" w:rsidRDefault="00C167B2">
      <w:pPr>
        <w:spacing w:after="0" w:line="240" w:lineRule="auto"/>
        <w:rPr>
          <w:rFonts w:ascii="Arial" w:hAnsi="Arial" w:cs="Arial"/>
          <w:sz w:val="24"/>
          <w:szCs w:val="24"/>
        </w:rPr>
      </w:pPr>
      <w:r w:rsidRPr="006B4F81">
        <w:rPr>
          <w:rFonts w:ascii="Arial" w:hAnsi="Arial" w:cs="Arial"/>
          <w:i/>
          <w:sz w:val="24"/>
          <w:szCs w:val="24"/>
        </w:rPr>
        <w:t xml:space="preserve"> </w:t>
      </w:r>
    </w:p>
    <w:p w14:paraId="05BD76F9" w14:textId="77777777" w:rsidR="0059560C" w:rsidRDefault="0059560C">
      <w:pPr>
        <w:spacing w:after="0" w:line="240" w:lineRule="auto"/>
        <w:rPr>
          <w:rFonts w:ascii="Arial" w:hAnsi="Arial" w:cs="Arial"/>
          <w:sz w:val="24"/>
          <w:szCs w:val="24"/>
        </w:rPr>
      </w:pPr>
    </w:p>
    <w:p w14:paraId="4E095F3B"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5089DB90" w14:textId="1A27BBF2" w:rsidR="0059560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59560C" w:rsidRPr="00B32821">
        <w:rPr>
          <w:rFonts w:ascii="Arial" w:hAnsi="Arial" w:cs="Arial"/>
          <w:color w:val="A6A6A6" w:themeColor="background1" w:themeShade="A6"/>
          <w:sz w:val="16"/>
          <w:szCs w:val="24"/>
        </w:rPr>
        <w:t xml:space="preserve">1154 </w:t>
      </w:r>
    </w:p>
    <w:p w14:paraId="44C56987" w14:textId="00356860" w:rsidR="0059560C" w:rsidRPr="00BF0E88" w:rsidRDefault="00FD1EA7">
      <w:pPr>
        <w:spacing w:after="0" w:line="240" w:lineRule="auto"/>
        <w:rPr>
          <w:rFonts w:ascii="Arial" w:hAnsi="Arial" w:cs="Arial"/>
          <w:sz w:val="24"/>
          <w:szCs w:val="24"/>
        </w:rPr>
      </w:pPr>
      <w:proofErr w:type="gramStart"/>
      <w:r>
        <w:rPr>
          <w:rFonts w:ascii="Arial" w:hAnsi="Arial" w:cs="Arial"/>
          <w:b/>
          <w:sz w:val="24"/>
          <w:szCs w:val="24"/>
        </w:rPr>
        <w:t>2.</w:t>
      </w:r>
      <w:r w:rsidR="009B21BC">
        <w:rPr>
          <w:rFonts w:ascii="Arial" w:hAnsi="Arial" w:cs="Arial"/>
          <w:b/>
          <w:sz w:val="24"/>
          <w:szCs w:val="24"/>
        </w:rPr>
        <w:t>23</w:t>
      </w:r>
      <w:r w:rsidR="0059560C">
        <w:rPr>
          <w:rFonts w:ascii="Arial" w:hAnsi="Arial" w:cs="Arial"/>
          <w:b/>
          <w:sz w:val="24"/>
          <w:szCs w:val="24"/>
        </w:rPr>
        <w:t xml:space="preserve">  </w:t>
      </w:r>
      <w:r w:rsidR="00C167B2">
        <w:rPr>
          <w:rFonts w:ascii="Arial" w:hAnsi="Arial" w:cs="Arial"/>
          <w:sz w:val="24"/>
          <w:szCs w:val="24"/>
        </w:rPr>
        <w:t>Who</w:t>
      </w:r>
      <w:proofErr w:type="gramEnd"/>
      <w:r w:rsidR="00C167B2">
        <w:rPr>
          <w:rFonts w:ascii="Arial" w:hAnsi="Arial" w:cs="Arial"/>
          <w:sz w:val="24"/>
          <w:szCs w:val="24"/>
        </w:rPr>
        <w:t xml:space="preserve"> in the New Testament is for</w:t>
      </w:r>
      <w:r>
        <w:rPr>
          <w:rFonts w:ascii="Arial" w:hAnsi="Arial" w:cs="Arial"/>
          <w:sz w:val="24"/>
          <w:szCs w:val="24"/>
        </w:rPr>
        <w:t>e</w:t>
      </w:r>
      <w:r w:rsidR="00C167B2">
        <w:rPr>
          <w:rFonts w:ascii="Arial" w:hAnsi="Arial" w:cs="Arial"/>
          <w:sz w:val="24"/>
          <w:szCs w:val="24"/>
        </w:rPr>
        <w:t xml:space="preserve">shadowed </w:t>
      </w:r>
      <w:r w:rsidR="00A46421">
        <w:rPr>
          <w:rFonts w:ascii="Arial" w:hAnsi="Arial" w:cs="Arial"/>
          <w:sz w:val="24"/>
          <w:szCs w:val="24"/>
        </w:rPr>
        <w:t xml:space="preserve">by </w:t>
      </w:r>
      <w:r w:rsidR="0059560C" w:rsidRPr="00BF0E88">
        <w:rPr>
          <w:rFonts w:ascii="Arial" w:hAnsi="Arial" w:cs="Arial"/>
          <w:sz w:val="24"/>
          <w:szCs w:val="24"/>
        </w:rPr>
        <w:t xml:space="preserve">the paschal lamb, the tabernacle in the desert, the temple, </w:t>
      </w:r>
      <w:r>
        <w:rPr>
          <w:rFonts w:ascii="Arial" w:hAnsi="Arial" w:cs="Arial"/>
          <w:sz w:val="24"/>
          <w:szCs w:val="24"/>
        </w:rPr>
        <w:t xml:space="preserve">and </w:t>
      </w:r>
      <w:r w:rsidR="0059560C" w:rsidRPr="00BF0E88">
        <w:rPr>
          <w:rFonts w:ascii="Arial" w:hAnsi="Arial" w:cs="Arial"/>
          <w:sz w:val="24"/>
          <w:szCs w:val="24"/>
        </w:rPr>
        <w:t>the brazen serpent</w:t>
      </w:r>
      <w:r>
        <w:rPr>
          <w:rFonts w:ascii="Arial" w:hAnsi="Arial" w:cs="Arial"/>
          <w:sz w:val="24"/>
          <w:szCs w:val="24"/>
        </w:rPr>
        <w:t xml:space="preserve"> mounted upon a pole?</w:t>
      </w:r>
    </w:p>
    <w:p w14:paraId="646E4C2A" w14:textId="77777777" w:rsidR="0059560C" w:rsidRDefault="0059560C">
      <w:pPr>
        <w:spacing w:after="0" w:line="240" w:lineRule="auto"/>
        <w:jc w:val="right"/>
        <w:rPr>
          <w:rFonts w:ascii="Arial" w:hAnsi="Arial" w:cs="Arial"/>
          <w:b/>
          <w:sz w:val="24"/>
          <w:szCs w:val="24"/>
          <w:u w:val="single"/>
        </w:rPr>
      </w:pPr>
      <w:r w:rsidRPr="00046631">
        <w:rPr>
          <w:rFonts w:ascii="Arial" w:hAnsi="Arial" w:cs="Arial"/>
          <w:b/>
          <w:sz w:val="24"/>
          <w:szCs w:val="24"/>
          <w:u w:val="single"/>
        </w:rPr>
        <w:t>Jesus</w:t>
      </w:r>
      <w:r w:rsidRPr="006B4F81">
        <w:rPr>
          <w:rFonts w:ascii="Arial" w:hAnsi="Arial" w:cs="Arial"/>
          <w:b/>
          <w:i/>
          <w:sz w:val="24"/>
          <w:szCs w:val="24"/>
          <w:u w:val="single"/>
        </w:rPr>
        <w:t xml:space="preserve"> </w:t>
      </w:r>
    </w:p>
    <w:p w14:paraId="45D6C6A4" w14:textId="1EA9683F" w:rsidR="0059560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9560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9560C" w:rsidRPr="002264DC">
        <w:rPr>
          <w:rFonts w:ascii="Arial" w:hAnsi="Arial" w:cs="Arial"/>
          <w:i/>
          <w:color w:val="943634" w:themeColor="accent2" w:themeShade="BF"/>
          <w:sz w:val="24"/>
          <w:szCs w:val="24"/>
        </w:rPr>
        <w:t xml:space="preserve">https://catholicism.org/what-is-a-type.html </w:t>
      </w:r>
    </w:p>
    <w:p w14:paraId="5B8F5E90" w14:textId="77777777" w:rsidR="0059560C" w:rsidRDefault="0059560C">
      <w:pPr>
        <w:spacing w:after="0" w:line="240" w:lineRule="auto"/>
        <w:rPr>
          <w:rFonts w:ascii="Arial" w:hAnsi="Arial" w:cs="Arial"/>
          <w:sz w:val="24"/>
          <w:szCs w:val="24"/>
        </w:rPr>
      </w:pPr>
    </w:p>
    <w:p w14:paraId="262BA41D" w14:textId="77777777" w:rsidR="00671881" w:rsidRDefault="00671881">
      <w:pPr>
        <w:spacing w:after="0" w:line="240" w:lineRule="auto"/>
        <w:rPr>
          <w:rFonts w:ascii="Arial" w:hAnsi="Arial" w:cs="Arial"/>
          <w:sz w:val="24"/>
          <w:szCs w:val="24"/>
        </w:rPr>
      </w:pPr>
    </w:p>
    <w:p w14:paraId="7343B24A" w14:textId="6410F5B0" w:rsidR="00671881"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71881" w:rsidRPr="00B32821">
        <w:rPr>
          <w:rFonts w:ascii="Arial" w:hAnsi="Arial" w:cs="Arial"/>
          <w:color w:val="A6A6A6" w:themeColor="background1" w:themeShade="A6"/>
          <w:sz w:val="16"/>
          <w:szCs w:val="24"/>
        </w:rPr>
        <w:t xml:space="preserve">1161 </w:t>
      </w:r>
    </w:p>
    <w:p w14:paraId="4F6953B3" w14:textId="29E6091E" w:rsidR="00671881" w:rsidRPr="00BF0E88" w:rsidRDefault="00671881">
      <w:pPr>
        <w:spacing w:after="0" w:line="240" w:lineRule="auto"/>
        <w:rPr>
          <w:rFonts w:ascii="Arial" w:hAnsi="Arial" w:cs="Arial"/>
          <w:sz w:val="24"/>
          <w:szCs w:val="24"/>
        </w:rPr>
      </w:pPr>
      <w:proofErr w:type="gramStart"/>
      <w:r>
        <w:rPr>
          <w:rFonts w:ascii="Arial" w:hAnsi="Arial" w:cs="Arial"/>
          <w:b/>
          <w:sz w:val="24"/>
          <w:szCs w:val="24"/>
        </w:rPr>
        <w:t>2.2</w:t>
      </w:r>
      <w:r w:rsidR="004902F3">
        <w:rPr>
          <w:rFonts w:ascii="Arial" w:hAnsi="Arial" w:cs="Arial"/>
          <w:b/>
          <w:sz w:val="24"/>
          <w:szCs w:val="24"/>
        </w:rPr>
        <w:t>4</w:t>
      </w:r>
      <w:r>
        <w:rPr>
          <w:rFonts w:ascii="Arial" w:hAnsi="Arial" w:cs="Arial"/>
          <w:b/>
          <w:sz w:val="24"/>
          <w:szCs w:val="24"/>
        </w:rPr>
        <w:t xml:space="preserve">  </w:t>
      </w:r>
      <w:r w:rsidRPr="00BF0E88">
        <w:rPr>
          <w:rFonts w:ascii="Arial" w:hAnsi="Arial" w:cs="Arial"/>
          <w:sz w:val="24"/>
          <w:szCs w:val="24"/>
        </w:rPr>
        <w:t>God</w:t>
      </w:r>
      <w:proofErr w:type="gramEnd"/>
      <w:r w:rsidRPr="00BF0E88">
        <w:rPr>
          <w:rFonts w:ascii="Arial" w:hAnsi="Arial" w:cs="Arial"/>
          <w:sz w:val="24"/>
          <w:szCs w:val="24"/>
        </w:rPr>
        <w:t xml:space="preserve"> commanded Jonah to </w:t>
      </w:r>
      <w:r w:rsidR="002C4D18">
        <w:rPr>
          <w:rFonts w:ascii="Arial" w:hAnsi="Arial" w:cs="Arial"/>
          <w:sz w:val="24"/>
          <w:szCs w:val="24"/>
        </w:rPr>
        <w:t xml:space="preserve">go to </w:t>
      </w:r>
      <w:r w:rsidRPr="00BF0E88">
        <w:rPr>
          <w:rFonts w:ascii="Arial" w:hAnsi="Arial" w:cs="Arial"/>
          <w:sz w:val="24"/>
          <w:szCs w:val="24"/>
        </w:rPr>
        <w:t>Nineveh, the great city, and preach.</w:t>
      </w:r>
      <w:r w:rsidR="00A46421">
        <w:rPr>
          <w:rFonts w:ascii="Arial" w:hAnsi="Arial" w:cs="Arial"/>
          <w:sz w:val="24"/>
          <w:szCs w:val="24"/>
        </w:rPr>
        <w:t xml:space="preserve"> </w:t>
      </w:r>
      <w:r w:rsidRPr="00BF0E88">
        <w:rPr>
          <w:rFonts w:ascii="Arial" w:hAnsi="Arial" w:cs="Arial"/>
          <w:sz w:val="24"/>
          <w:szCs w:val="24"/>
        </w:rPr>
        <w:t xml:space="preserve"> But instead of obeying God, Jonah </w:t>
      </w:r>
      <w:r w:rsidR="002C4D18" w:rsidRPr="00BF0E88">
        <w:rPr>
          <w:rFonts w:ascii="Arial" w:hAnsi="Arial" w:cs="Arial"/>
          <w:sz w:val="24"/>
          <w:szCs w:val="24"/>
        </w:rPr>
        <w:t>board</w:t>
      </w:r>
      <w:r w:rsidR="002C4D18">
        <w:rPr>
          <w:rFonts w:ascii="Arial" w:hAnsi="Arial" w:cs="Arial"/>
          <w:sz w:val="24"/>
          <w:szCs w:val="24"/>
        </w:rPr>
        <w:t>ed</w:t>
      </w:r>
      <w:r w:rsidR="002C4D18" w:rsidRPr="00BF0E88">
        <w:rPr>
          <w:rFonts w:ascii="Arial" w:hAnsi="Arial" w:cs="Arial"/>
          <w:sz w:val="24"/>
          <w:szCs w:val="24"/>
        </w:rPr>
        <w:t xml:space="preserve"> </w:t>
      </w:r>
      <w:r w:rsidRPr="00BF0E88">
        <w:rPr>
          <w:rFonts w:ascii="Arial" w:hAnsi="Arial" w:cs="Arial"/>
          <w:sz w:val="24"/>
          <w:szCs w:val="24"/>
        </w:rPr>
        <w:t xml:space="preserve">a ship to flee. </w:t>
      </w:r>
      <w:r w:rsidR="00A46421">
        <w:rPr>
          <w:rFonts w:ascii="Arial" w:hAnsi="Arial" w:cs="Arial"/>
          <w:sz w:val="24"/>
          <w:szCs w:val="24"/>
        </w:rPr>
        <w:t xml:space="preserve"> </w:t>
      </w:r>
      <w:r w:rsidRPr="00BF0E88">
        <w:rPr>
          <w:rFonts w:ascii="Arial" w:hAnsi="Arial" w:cs="Arial"/>
          <w:sz w:val="24"/>
          <w:szCs w:val="24"/>
        </w:rPr>
        <w:t xml:space="preserve">A violent storm </w:t>
      </w:r>
      <w:r w:rsidR="002C4D18">
        <w:rPr>
          <w:rFonts w:ascii="Arial" w:hAnsi="Arial" w:cs="Arial"/>
          <w:sz w:val="24"/>
          <w:szCs w:val="24"/>
        </w:rPr>
        <w:t>overtook</w:t>
      </w:r>
      <w:r w:rsidR="002C4D18" w:rsidRPr="00BF0E88">
        <w:rPr>
          <w:rFonts w:ascii="Arial" w:hAnsi="Arial" w:cs="Arial"/>
          <w:sz w:val="24"/>
          <w:szCs w:val="24"/>
        </w:rPr>
        <w:t xml:space="preserve"> </w:t>
      </w:r>
      <w:r w:rsidRPr="00BF0E88">
        <w:rPr>
          <w:rFonts w:ascii="Arial" w:hAnsi="Arial" w:cs="Arial"/>
          <w:sz w:val="24"/>
          <w:szCs w:val="24"/>
        </w:rPr>
        <w:t xml:space="preserve">him, and on his admission that he </w:t>
      </w:r>
      <w:r w:rsidR="002C4D18">
        <w:rPr>
          <w:rFonts w:ascii="Arial" w:hAnsi="Arial" w:cs="Arial"/>
          <w:sz w:val="24"/>
          <w:szCs w:val="24"/>
        </w:rPr>
        <w:t>was</w:t>
      </w:r>
      <w:r w:rsidR="002C4D18" w:rsidRPr="00BF0E88">
        <w:rPr>
          <w:rFonts w:ascii="Arial" w:hAnsi="Arial" w:cs="Arial"/>
          <w:sz w:val="24"/>
          <w:szCs w:val="24"/>
        </w:rPr>
        <w:t xml:space="preserve"> </w:t>
      </w:r>
      <w:r w:rsidRPr="00BF0E88">
        <w:rPr>
          <w:rFonts w:ascii="Arial" w:hAnsi="Arial" w:cs="Arial"/>
          <w:sz w:val="24"/>
          <w:szCs w:val="24"/>
        </w:rPr>
        <w:t xml:space="preserve">the cause of it, he </w:t>
      </w:r>
      <w:r w:rsidR="002C4D18">
        <w:rPr>
          <w:rFonts w:ascii="Arial" w:hAnsi="Arial" w:cs="Arial"/>
          <w:sz w:val="24"/>
          <w:szCs w:val="24"/>
        </w:rPr>
        <w:t>was</w:t>
      </w:r>
      <w:r w:rsidR="002C4D18" w:rsidRPr="00BF0E88">
        <w:rPr>
          <w:rFonts w:ascii="Arial" w:hAnsi="Arial" w:cs="Arial"/>
          <w:sz w:val="24"/>
          <w:szCs w:val="24"/>
        </w:rPr>
        <w:t xml:space="preserve"> </w:t>
      </w:r>
      <w:r w:rsidRPr="00BF0E88">
        <w:rPr>
          <w:rFonts w:ascii="Arial" w:hAnsi="Arial" w:cs="Arial"/>
          <w:sz w:val="24"/>
          <w:szCs w:val="24"/>
        </w:rPr>
        <w:t>cast overboard.</w:t>
      </w:r>
      <w:r w:rsidRPr="006B4F81">
        <w:rPr>
          <w:rFonts w:ascii="Arial" w:hAnsi="Arial" w:cs="Arial"/>
          <w:i/>
          <w:sz w:val="24"/>
          <w:szCs w:val="24"/>
        </w:rPr>
        <w:t xml:space="preserve"> </w:t>
      </w:r>
      <w:r w:rsidR="005679FB">
        <w:rPr>
          <w:rFonts w:ascii="Arial" w:hAnsi="Arial" w:cs="Arial"/>
          <w:sz w:val="24"/>
          <w:szCs w:val="24"/>
        </w:rPr>
        <w:t xml:space="preserve"> </w:t>
      </w:r>
      <w:r w:rsidRPr="00BF0E88">
        <w:rPr>
          <w:rFonts w:ascii="Arial" w:hAnsi="Arial" w:cs="Arial"/>
          <w:sz w:val="24"/>
          <w:szCs w:val="24"/>
        </w:rPr>
        <w:t>What happened to Jonah after being thrown overboard?</w:t>
      </w:r>
      <w:r w:rsidRPr="006B4F81">
        <w:rPr>
          <w:rFonts w:ascii="Arial" w:hAnsi="Arial" w:cs="Arial"/>
          <w:i/>
          <w:sz w:val="24"/>
          <w:szCs w:val="24"/>
        </w:rPr>
        <w:t xml:space="preserve"> </w:t>
      </w:r>
    </w:p>
    <w:p w14:paraId="7600BB20" w14:textId="4B535B64" w:rsidR="003F5936" w:rsidRDefault="00671881">
      <w:pPr>
        <w:spacing w:after="0" w:line="240" w:lineRule="auto"/>
        <w:jc w:val="right"/>
        <w:rPr>
          <w:rFonts w:ascii="Arial" w:hAnsi="Arial" w:cs="Arial"/>
          <w:b/>
          <w:i/>
          <w:sz w:val="24"/>
          <w:szCs w:val="24"/>
          <w:u w:val="single"/>
        </w:rPr>
      </w:pPr>
      <w:r w:rsidRPr="00046631">
        <w:rPr>
          <w:rFonts w:ascii="Arial" w:hAnsi="Arial" w:cs="Arial"/>
          <w:b/>
          <w:sz w:val="24"/>
          <w:szCs w:val="24"/>
          <w:u w:val="single"/>
        </w:rPr>
        <w:t xml:space="preserve">He </w:t>
      </w:r>
      <w:r w:rsidR="00A46421">
        <w:rPr>
          <w:rFonts w:ascii="Arial" w:hAnsi="Arial" w:cs="Arial"/>
          <w:b/>
          <w:sz w:val="24"/>
          <w:szCs w:val="24"/>
          <w:u w:val="single"/>
        </w:rPr>
        <w:t>was</w:t>
      </w:r>
      <w:r w:rsidRPr="00046631">
        <w:rPr>
          <w:rFonts w:ascii="Arial" w:hAnsi="Arial" w:cs="Arial"/>
          <w:b/>
          <w:sz w:val="24"/>
          <w:szCs w:val="24"/>
          <w:u w:val="single"/>
        </w:rPr>
        <w:t xml:space="preserve"> swallowed by a great fish.</w:t>
      </w:r>
      <w:r w:rsidRPr="006B4F81">
        <w:rPr>
          <w:rFonts w:ascii="Arial" w:hAnsi="Arial" w:cs="Arial"/>
          <w:b/>
          <w:i/>
          <w:sz w:val="24"/>
          <w:szCs w:val="24"/>
          <w:u w:val="single"/>
        </w:rPr>
        <w:t xml:space="preserve"> </w:t>
      </w:r>
    </w:p>
    <w:p w14:paraId="1517C28C" w14:textId="77777777" w:rsidR="003F5936" w:rsidRPr="00036D49"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7C3C2BCF" w14:textId="57E5E385" w:rsidR="00DF0587" w:rsidRPr="00DF652D" w:rsidRDefault="00671881">
      <w:pPr>
        <w:spacing w:after="0" w:line="240" w:lineRule="auto"/>
        <w:jc w:val="right"/>
        <w:rPr>
          <w:rFonts w:ascii="Arial" w:hAnsi="Arial" w:cs="Arial"/>
          <w:b/>
          <w:sz w:val="24"/>
          <w:szCs w:val="24"/>
        </w:rPr>
      </w:pPr>
      <w:r w:rsidRPr="00DF652D">
        <w:rPr>
          <w:rFonts w:ascii="Arial" w:hAnsi="Arial" w:cs="Arial"/>
          <w:b/>
          <w:sz w:val="24"/>
          <w:szCs w:val="24"/>
        </w:rPr>
        <w:t xml:space="preserve">He </w:t>
      </w:r>
      <w:r w:rsidR="00A46421">
        <w:rPr>
          <w:rFonts w:ascii="Arial" w:hAnsi="Arial" w:cs="Arial"/>
          <w:b/>
          <w:sz w:val="24"/>
          <w:szCs w:val="24"/>
        </w:rPr>
        <w:t>was</w:t>
      </w:r>
      <w:r w:rsidRPr="00DF652D">
        <w:rPr>
          <w:rFonts w:ascii="Arial" w:hAnsi="Arial" w:cs="Arial"/>
          <w:b/>
          <w:sz w:val="24"/>
          <w:szCs w:val="24"/>
        </w:rPr>
        <w:t xml:space="preserve"> swallowed by a whale.</w:t>
      </w:r>
    </w:p>
    <w:p w14:paraId="064B95B4" w14:textId="29563724" w:rsidR="00DF0587" w:rsidRPr="00DF652D" w:rsidRDefault="00DF0587">
      <w:pPr>
        <w:spacing w:after="0" w:line="240" w:lineRule="auto"/>
        <w:jc w:val="right"/>
        <w:rPr>
          <w:rFonts w:ascii="Arial" w:hAnsi="Arial" w:cs="Arial"/>
          <w:b/>
          <w:sz w:val="24"/>
          <w:szCs w:val="24"/>
        </w:rPr>
      </w:pPr>
      <w:r w:rsidRPr="00DF652D">
        <w:rPr>
          <w:rFonts w:ascii="Arial" w:hAnsi="Arial" w:cs="Arial"/>
          <w:b/>
          <w:sz w:val="24"/>
          <w:szCs w:val="24"/>
        </w:rPr>
        <w:t xml:space="preserve">He </w:t>
      </w:r>
      <w:r w:rsidR="00A46421">
        <w:rPr>
          <w:rFonts w:ascii="Arial" w:hAnsi="Arial" w:cs="Arial"/>
          <w:b/>
          <w:sz w:val="24"/>
          <w:szCs w:val="24"/>
        </w:rPr>
        <w:t>was</w:t>
      </w:r>
      <w:r w:rsidRPr="00DF652D">
        <w:rPr>
          <w:rFonts w:ascii="Arial" w:hAnsi="Arial" w:cs="Arial"/>
          <w:b/>
          <w:sz w:val="24"/>
          <w:szCs w:val="24"/>
        </w:rPr>
        <w:t xml:space="preserve"> eaten by a whale.</w:t>
      </w:r>
    </w:p>
    <w:p w14:paraId="4993B15C" w14:textId="79AE5D5A" w:rsidR="00671881" w:rsidRPr="006B4F81" w:rsidRDefault="00DF0587">
      <w:pPr>
        <w:spacing w:after="0" w:line="240" w:lineRule="auto"/>
        <w:jc w:val="right"/>
        <w:rPr>
          <w:rFonts w:ascii="Arial" w:hAnsi="Arial" w:cs="Arial"/>
          <w:i/>
          <w:sz w:val="24"/>
          <w:szCs w:val="24"/>
        </w:rPr>
      </w:pPr>
      <w:r>
        <w:rPr>
          <w:rFonts w:ascii="Arial" w:hAnsi="Arial" w:cs="Arial"/>
          <w:i/>
          <w:sz w:val="24"/>
          <w:szCs w:val="24"/>
        </w:rPr>
        <w:t>[</w:t>
      </w:r>
      <w:proofErr w:type="gramStart"/>
      <w:r>
        <w:rPr>
          <w:rFonts w:ascii="Arial" w:hAnsi="Arial" w:cs="Arial"/>
          <w:i/>
          <w:sz w:val="24"/>
          <w:szCs w:val="24"/>
        </w:rPr>
        <w:t>or</w:t>
      </w:r>
      <w:proofErr w:type="gramEnd"/>
      <w:r>
        <w:rPr>
          <w:rFonts w:ascii="Arial" w:hAnsi="Arial" w:cs="Arial"/>
          <w:i/>
          <w:sz w:val="24"/>
          <w:szCs w:val="24"/>
        </w:rPr>
        <w:t xml:space="preserve"> equivalent]</w:t>
      </w:r>
      <w:r w:rsidRPr="006B4F81">
        <w:rPr>
          <w:rFonts w:ascii="Arial" w:hAnsi="Arial" w:cs="Arial"/>
          <w:i/>
          <w:sz w:val="24"/>
          <w:szCs w:val="24"/>
        </w:rPr>
        <w:t xml:space="preserve"> </w:t>
      </w:r>
      <w:r w:rsidR="00671881" w:rsidRPr="006B4F81">
        <w:rPr>
          <w:rFonts w:ascii="Arial" w:hAnsi="Arial" w:cs="Arial"/>
          <w:i/>
          <w:sz w:val="24"/>
          <w:szCs w:val="24"/>
        </w:rPr>
        <w:t xml:space="preserve"> </w:t>
      </w:r>
    </w:p>
    <w:p w14:paraId="6E247BFC" w14:textId="3AF78AB5" w:rsidR="00BF589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671881"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71881" w:rsidRPr="002264DC">
        <w:rPr>
          <w:rFonts w:ascii="Arial" w:hAnsi="Arial" w:cs="Arial"/>
          <w:i/>
          <w:color w:val="943634" w:themeColor="accent2" w:themeShade="BF"/>
          <w:sz w:val="24"/>
          <w:szCs w:val="24"/>
        </w:rPr>
        <w:t>Jonah 2:1</w:t>
      </w:r>
    </w:p>
    <w:p w14:paraId="50171B3D" w14:textId="77777777" w:rsidR="000154F5" w:rsidRDefault="000154F5">
      <w:pPr>
        <w:spacing w:after="0" w:line="240" w:lineRule="auto"/>
        <w:rPr>
          <w:rFonts w:ascii="Arial" w:hAnsi="Arial" w:cs="Arial"/>
          <w:i/>
          <w:color w:val="943634" w:themeColor="accent2" w:themeShade="BF"/>
          <w:sz w:val="24"/>
          <w:szCs w:val="24"/>
        </w:rPr>
      </w:pPr>
    </w:p>
    <w:p w14:paraId="08B5662A"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2   +++++             ++++++   END OF ROUND 2   +++++</w:t>
      </w:r>
    </w:p>
    <w:p w14:paraId="321D173A" w14:textId="77777777" w:rsidR="00BF589C" w:rsidRPr="00A506DC" w:rsidRDefault="00BF589C">
      <w:pPr>
        <w:spacing w:after="0" w:line="240" w:lineRule="auto"/>
        <w:rPr>
          <w:rFonts w:ascii="Arial" w:hAnsi="Arial" w:cs="Arial"/>
          <w:b/>
          <w:sz w:val="24"/>
          <w:szCs w:val="24"/>
        </w:rPr>
      </w:pPr>
    </w:p>
    <w:p w14:paraId="1BD0412E" w14:textId="77777777" w:rsidR="00BF589C" w:rsidRDefault="00BF589C">
      <w:pPr>
        <w:spacing w:after="0" w:line="240" w:lineRule="auto"/>
        <w:rPr>
          <w:rFonts w:ascii="Arial" w:hAnsi="Arial" w:cs="Arial"/>
          <w:i/>
          <w:color w:val="943634" w:themeColor="accent2" w:themeShade="BF"/>
          <w:sz w:val="24"/>
          <w:szCs w:val="24"/>
        </w:rPr>
      </w:pPr>
    </w:p>
    <w:p w14:paraId="1F6137A9" w14:textId="77777777" w:rsidR="00BF589C" w:rsidRPr="00074E97" w:rsidRDefault="00BF589C">
      <w:pPr>
        <w:spacing w:after="0" w:line="240" w:lineRule="auto"/>
        <w:rPr>
          <w:rFonts w:ascii="Arial" w:hAnsi="Arial" w:cs="Arial"/>
          <w:b/>
          <w:sz w:val="24"/>
          <w:szCs w:val="24"/>
          <w:highlight w:val="yellow"/>
        </w:rPr>
      </w:pPr>
      <w:r w:rsidRPr="00074E97">
        <w:rPr>
          <w:rFonts w:ascii="Arial" w:hAnsi="Arial" w:cs="Arial"/>
          <w:b/>
          <w:sz w:val="24"/>
          <w:szCs w:val="24"/>
          <w:highlight w:val="yellow"/>
        </w:rPr>
        <w:t xml:space="preserve">ALTERNATE QUESTIONS </w:t>
      </w:r>
    </w:p>
    <w:p w14:paraId="6FA11FD7" w14:textId="77777777" w:rsidR="00B15EE0" w:rsidRPr="002264DC" w:rsidRDefault="00B15EE0">
      <w:pPr>
        <w:spacing w:after="0" w:line="240" w:lineRule="auto"/>
        <w:rPr>
          <w:rFonts w:ascii="Arial" w:hAnsi="Arial" w:cs="Arial"/>
          <w:i/>
          <w:color w:val="943634" w:themeColor="accent2" w:themeShade="BF"/>
          <w:sz w:val="24"/>
          <w:szCs w:val="24"/>
        </w:rPr>
      </w:pPr>
    </w:p>
    <w:p w14:paraId="134F65F5" w14:textId="45911DEA"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 xml:space="preserve">1113 </w:t>
      </w:r>
    </w:p>
    <w:p w14:paraId="73D88DCD" w14:textId="771C4112" w:rsidR="005679FB" w:rsidRPr="00BF0E88" w:rsidRDefault="005679FB">
      <w:pPr>
        <w:spacing w:after="0" w:line="240" w:lineRule="auto"/>
        <w:rPr>
          <w:rFonts w:ascii="Arial" w:hAnsi="Arial" w:cs="Arial"/>
          <w:sz w:val="24"/>
          <w:szCs w:val="24"/>
        </w:rPr>
      </w:pPr>
      <w:r w:rsidRPr="00074E97">
        <w:rPr>
          <w:rFonts w:ascii="Arial" w:hAnsi="Arial" w:cs="Arial"/>
          <w:b/>
          <w:sz w:val="24"/>
          <w:szCs w:val="24"/>
          <w:highlight w:val="yellow"/>
        </w:rPr>
        <w:t>A_</w:t>
      </w:r>
      <w:proofErr w:type="gramStart"/>
      <w:r w:rsidR="00457320">
        <w:rPr>
          <w:rFonts w:ascii="Arial" w:hAnsi="Arial" w:cs="Arial"/>
          <w:b/>
          <w:sz w:val="24"/>
          <w:szCs w:val="24"/>
          <w:highlight w:val="yellow"/>
        </w:rPr>
        <w:t>4</w:t>
      </w:r>
      <w:r w:rsidRPr="00074E97">
        <w:rPr>
          <w:rFonts w:ascii="Arial" w:hAnsi="Arial" w:cs="Arial"/>
          <w:b/>
          <w:sz w:val="24"/>
          <w:szCs w:val="24"/>
          <w:highlight w:val="yellow"/>
        </w:rPr>
        <w:t xml:space="preserve">  </w:t>
      </w:r>
      <w:r w:rsidR="009D046D">
        <w:rPr>
          <w:rFonts w:ascii="Arial" w:hAnsi="Arial" w:cs="Arial"/>
          <w:sz w:val="24"/>
          <w:szCs w:val="24"/>
        </w:rPr>
        <w:t>According</w:t>
      </w:r>
      <w:proofErr w:type="gramEnd"/>
      <w:r w:rsidR="009D046D">
        <w:rPr>
          <w:rFonts w:ascii="Arial" w:hAnsi="Arial" w:cs="Arial"/>
          <w:sz w:val="24"/>
          <w:szCs w:val="24"/>
        </w:rPr>
        <w:t xml:space="preserve"> to the Catechism, w</w:t>
      </w:r>
      <w:r w:rsidR="009D046D" w:rsidRPr="00BF0E88">
        <w:rPr>
          <w:rFonts w:ascii="Arial" w:hAnsi="Arial" w:cs="Arial"/>
          <w:sz w:val="24"/>
          <w:szCs w:val="24"/>
        </w:rPr>
        <w:t xml:space="preserve">ho </w:t>
      </w:r>
      <w:r w:rsidRPr="00BF0E88">
        <w:rPr>
          <w:rFonts w:ascii="Arial" w:hAnsi="Arial" w:cs="Arial"/>
          <w:sz w:val="24"/>
          <w:szCs w:val="24"/>
        </w:rPr>
        <w:t>has the primary responsibility for the</w:t>
      </w:r>
      <w:r w:rsidR="00D352B8">
        <w:rPr>
          <w:rFonts w:ascii="Arial" w:hAnsi="Arial" w:cs="Arial"/>
          <w:sz w:val="24"/>
          <w:szCs w:val="24"/>
        </w:rPr>
        <w:t xml:space="preserve"> moral</w:t>
      </w:r>
      <w:r w:rsidRPr="00BF0E88">
        <w:rPr>
          <w:rFonts w:ascii="Arial" w:hAnsi="Arial" w:cs="Arial"/>
          <w:sz w:val="24"/>
          <w:szCs w:val="24"/>
        </w:rPr>
        <w:t xml:space="preserve"> education of children?</w:t>
      </w:r>
      <w:r w:rsidRPr="006B4F81">
        <w:rPr>
          <w:rFonts w:ascii="Arial" w:hAnsi="Arial" w:cs="Arial"/>
          <w:i/>
          <w:sz w:val="24"/>
          <w:szCs w:val="24"/>
        </w:rPr>
        <w:t xml:space="preserve"> </w:t>
      </w:r>
    </w:p>
    <w:p w14:paraId="55C4E623" w14:textId="77777777" w:rsidR="005679FB" w:rsidRPr="00272471" w:rsidRDefault="005679FB">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parents</w:t>
      </w:r>
      <w:proofErr w:type="gramEnd"/>
    </w:p>
    <w:p w14:paraId="1FCA46A5" w14:textId="72AB1AB1" w:rsidR="005679FB"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2264DC">
        <w:rPr>
          <w:rFonts w:ascii="Arial" w:hAnsi="Arial" w:cs="Arial"/>
          <w:i/>
          <w:color w:val="943634" w:themeColor="accent2" w:themeShade="BF"/>
          <w:sz w:val="24"/>
          <w:szCs w:val="24"/>
        </w:rPr>
        <w:t>CCC 2221</w:t>
      </w:r>
      <w:r w:rsidR="00084396">
        <w:rPr>
          <w:rFonts w:ascii="Arial" w:hAnsi="Arial" w:cs="Arial"/>
          <w:i/>
          <w:color w:val="943634" w:themeColor="accent2" w:themeShade="BF"/>
          <w:sz w:val="24"/>
          <w:szCs w:val="24"/>
        </w:rPr>
        <w:t xml:space="preserve">; </w:t>
      </w:r>
      <w:r w:rsidR="005679FB" w:rsidRPr="002264DC">
        <w:rPr>
          <w:rFonts w:ascii="Arial" w:hAnsi="Arial" w:cs="Arial"/>
          <w:i/>
          <w:color w:val="943634" w:themeColor="accent2" w:themeShade="BF"/>
          <w:sz w:val="24"/>
          <w:szCs w:val="24"/>
        </w:rPr>
        <w:t>CCC 2222</w:t>
      </w:r>
    </w:p>
    <w:p w14:paraId="410A6380" w14:textId="3C4CC7DB" w:rsidR="005679FB" w:rsidRDefault="005679FB">
      <w:pPr>
        <w:spacing w:after="0" w:line="240" w:lineRule="auto"/>
        <w:rPr>
          <w:rFonts w:ascii="Arial" w:hAnsi="Arial" w:cs="Arial"/>
          <w:i/>
          <w:sz w:val="24"/>
          <w:szCs w:val="24"/>
        </w:rPr>
      </w:pPr>
    </w:p>
    <w:p w14:paraId="4697F9B8" w14:textId="77777777" w:rsidR="005679FB" w:rsidRDefault="005679FB">
      <w:pPr>
        <w:spacing w:after="0" w:line="240" w:lineRule="auto"/>
        <w:rPr>
          <w:rFonts w:ascii="Arial" w:hAnsi="Arial" w:cs="Arial"/>
          <w:sz w:val="24"/>
          <w:szCs w:val="24"/>
        </w:rPr>
      </w:pPr>
    </w:p>
    <w:p w14:paraId="4F53E7FA" w14:textId="292BE8C5"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 xml:space="preserve">58 </w:t>
      </w:r>
    </w:p>
    <w:p w14:paraId="07FAB118" w14:textId="424E3878" w:rsidR="005679FB" w:rsidRPr="00BF0E88" w:rsidRDefault="005679FB">
      <w:pPr>
        <w:spacing w:after="0" w:line="240" w:lineRule="auto"/>
        <w:rPr>
          <w:rFonts w:ascii="Arial" w:hAnsi="Arial" w:cs="Arial"/>
          <w:sz w:val="24"/>
          <w:szCs w:val="24"/>
        </w:rPr>
      </w:pPr>
      <w:r w:rsidRPr="00074E97">
        <w:rPr>
          <w:rFonts w:ascii="Arial" w:hAnsi="Arial" w:cs="Arial"/>
          <w:b/>
          <w:sz w:val="24"/>
          <w:szCs w:val="24"/>
          <w:highlight w:val="yellow"/>
        </w:rPr>
        <w:t>A_</w:t>
      </w:r>
      <w:proofErr w:type="gramStart"/>
      <w:r w:rsidR="00457320">
        <w:rPr>
          <w:rFonts w:ascii="Arial" w:hAnsi="Arial" w:cs="Arial"/>
          <w:b/>
          <w:sz w:val="24"/>
          <w:szCs w:val="24"/>
          <w:highlight w:val="yellow"/>
        </w:rPr>
        <w:t>5</w:t>
      </w:r>
      <w:r w:rsidRPr="00074E97">
        <w:rPr>
          <w:rFonts w:ascii="Arial" w:hAnsi="Arial" w:cs="Arial"/>
          <w:b/>
          <w:sz w:val="24"/>
          <w:szCs w:val="24"/>
          <w:highlight w:val="yellow"/>
        </w:rPr>
        <w:t xml:space="preserve">  </w:t>
      </w:r>
      <w:r w:rsidRPr="00BF0E88">
        <w:rPr>
          <w:rFonts w:ascii="Arial" w:hAnsi="Arial" w:cs="Arial"/>
          <w:sz w:val="24"/>
          <w:szCs w:val="24"/>
        </w:rPr>
        <w:t>Which</w:t>
      </w:r>
      <w:proofErr w:type="gramEnd"/>
      <w:r w:rsidRPr="00BF0E88">
        <w:rPr>
          <w:rFonts w:ascii="Arial" w:hAnsi="Arial" w:cs="Arial"/>
          <w:sz w:val="24"/>
          <w:szCs w:val="24"/>
        </w:rPr>
        <w:t xml:space="preserve"> of the seven sacraments is also called the sacrament of conversion?</w:t>
      </w:r>
      <w:r w:rsidRPr="006B4F81">
        <w:rPr>
          <w:rFonts w:ascii="Arial" w:hAnsi="Arial" w:cs="Arial"/>
          <w:i/>
          <w:sz w:val="24"/>
          <w:szCs w:val="24"/>
        </w:rPr>
        <w:t xml:space="preserve"> </w:t>
      </w:r>
    </w:p>
    <w:p w14:paraId="09E77EC2" w14:textId="77777777" w:rsidR="003F5936" w:rsidRDefault="005679FB">
      <w:pPr>
        <w:spacing w:after="0" w:line="240" w:lineRule="auto"/>
        <w:jc w:val="right"/>
        <w:rPr>
          <w:rFonts w:ascii="Arial" w:hAnsi="Arial" w:cs="Arial"/>
          <w:b/>
          <w:i/>
          <w:sz w:val="24"/>
          <w:szCs w:val="24"/>
          <w:u w:val="single"/>
        </w:rPr>
      </w:pPr>
      <w:proofErr w:type="gramStart"/>
      <w:r w:rsidRPr="0097505C">
        <w:rPr>
          <w:rFonts w:ascii="Arial" w:hAnsi="Arial" w:cs="Arial"/>
          <w:b/>
          <w:sz w:val="24"/>
          <w:szCs w:val="24"/>
          <w:u w:val="single"/>
        </w:rPr>
        <w:t>reconciliation</w:t>
      </w:r>
      <w:proofErr w:type="gramEnd"/>
      <w:r w:rsidRPr="006B4F81">
        <w:rPr>
          <w:rFonts w:ascii="Arial" w:hAnsi="Arial" w:cs="Arial"/>
          <w:b/>
          <w:i/>
          <w:sz w:val="24"/>
          <w:szCs w:val="24"/>
          <w:u w:val="single"/>
        </w:rPr>
        <w:t xml:space="preserve"> </w:t>
      </w:r>
    </w:p>
    <w:p w14:paraId="10F69060" w14:textId="77777777" w:rsidR="003F5936" w:rsidRPr="00036D49"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7D405C27" w14:textId="77777777" w:rsidR="005679FB" w:rsidRPr="00DF652D" w:rsidRDefault="005679FB">
      <w:pPr>
        <w:spacing w:after="0" w:line="240" w:lineRule="auto"/>
        <w:jc w:val="right"/>
        <w:rPr>
          <w:rFonts w:ascii="Arial" w:hAnsi="Arial" w:cs="Arial"/>
          <w:b/>
          <w:sz w:val="24"/>
          <w:szCs w:val="24"/>
        </w:rPr>
      </w:pPr>
      <w:proofErr w:type="gramStart"/>
      <w:r w:rsidRPr="00DF652D">
        <w:rPr>
          <w:rFonts w:ascii="Arial" w:hAnsi="Arial" w:cs="Arial"/>
          <w:b/>
          <w:sz w:val="24"/>
          <w:szCs w:val="24"/>
        </w:rPr>
        <w:t>penance</w:t>
      </w:r>
      <w:proofErr w:type="gramEnd"/>
    </w:p>
    <w:p w14:paraId="291C4F50" w14:textId="77777777" w:rsidR="005679FB" w:rsidRPr="00DF652D" w:rsidRDefault="005679FB">
      <w:pPr>
        <w:spacing w:after="0" w:line="240" w:lineRule="auto"/>
        <w:jc w:val="right"/>
        <w:rPr>
          <w:rFonts w:ascii="Arial" w:hAnsi="Arial" w:cs="Arial"/>
          <w:b/>
          <w:sz w:val="24"/>
          <w:szCs w:val="24"/>
        </w:rPr>
      </w:pPr>
      <w:proofErr w:type="gramStart"/>
      <w:r w:rsidRPr="00DF652D">
        <w:rPr>
          <w:rFonts w:ascii="Arial" w:hAnsi="Arial" w:cs="Arial"/>
          <w:b/>
          <w:sz w:val="24"/>
          <w:szCs w:val="24"/>
        </w:rPr>
        <w:t>confession</w:t>
      </w:r>
      <w:proofErr w:type="gramEnd"/>
    </w:p>
    <w:p w14:paraId="3E1B6F61" w14:textId="77777777" w:rsidR="005679FB" w:rsidRPr="00DF652D" w:rsidRDefault="005679FB">
      <w:pPr>
        <w:spacing w:after="0" w:line="240" w:lineRule="auto"/>
        <w:jc w:val="right"/>
        <w:rPr>
          <w:rFonts w:ascii="Arial" w:hAnsi="Arial" w:cs="Arial"/>
          <w:b/>
          <w:sz w:val="24"/>
          <w:szCs w:val="24"/>
        </w:rPr>
      </w:pPr>
      <w:proofErr w:type="gramStart"/>
      <w:r w:rsidRPr="00DF652D">
        <w:rPr>
          <w:rFonts w:ascii="Arial" w:hAnsi="Arial" w:cs="Arial"/>
          <w:b/>
          <w:sz w:val="24"/>
          <w:szCs w:val="24"/>
        </w:rPr>
        <w:t>forgiveness</w:t>
      </w:r>
      <w:proofErr w:type="gramEnd"/>
      <w:r w:rsidRPr="00DF652D">
        <w:rPr>
          <w:rFonts w:ascii="Arial" w:hAnsi="Arial" w:cs="Arial"/>
          <w:b/>
          <w:sz w:val="24"/>
          <w:szCs w:val="24"/>
        </w:rPr>
        <w:t xml:space="preserve"> </w:t>
      </w:r>
    </w:p>
    <w:p w14:paraId="174204AA" w14:textId="162D7D6F" w:rsidR="005679FB"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C009D1">
        <w:rPr>
          <w:rFonts w:ascii="Arial" w:hAnsi="Arial" w:cs="Arial"/>
          <w:i/>
          <w:color w:val="943634" w:themeColor="accent2" w:themeShade="BF"/>
          <w:sz w:val="24"/>
          <w:szCs w:val="24"/>
        </w:rPr>
        <w:t>CCC 1423</w:t>
      </w:r>
    </w:p>
    <w:p w14:paraId="5AB9BF0E" w14:textId="77777777" w:rsidR="005679FB" w:rsidRDefault="005679FB">
      <w:pPr>
        <w:spacing w:after="0" w:line="240" w:lineRule="auto"/>
        <w:rPr>
          <w:rFonts w:ascii="Arial" w:hAnsi="Arial" w:cs="Arial"/>
          <w:i/>
          <w:sz w:val="24"/>
          <w:szCs w:val="24"/>
        </w:rPr>
      </w:pPr>
      <w:r w:rsidRPr="006B4F81">
        <w:rPr>
          <w:rFonts w:ascii="Arial" w:hAnsi="Arial" w:cs="Arial"/>
          <w:i/>
          <w:sz w:val="24"/>
          <w:szCs w:val="24"/>
        </w:rPr>
        <w:t xml:space="preserve"> </w:t>
      </w:r>
    </w:p>
    <w:p w14:paraId="22E35900" w14:textId="77777777" w:rsidR="005679FB" w:rsidRDefault="005679FB">
      <w:pPr>
        <w:spacing w:after="0" w:line="240" w:lineRule="auto"/>
        <w:rPr>
          <w:rFonts w:ascii="Arial" w:hAnsi="Arial" w:cs="Arial"/>
          <w:sz w:val="24"/>
          <w:szCs w:val="24"/>
        </w:rPr>
      </w:pPr>
    </w:p>
    <w:p w14:paraId="06DA1179" w14:textId="6A31BBBA"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 xml:space="preserve">59 </w:t>
      </w:r>
    </w:p>
    <w:p w14:paraId="154EE98C" w14:textId="64CD30B5" w:rsidR="005679FB" w:rsidRPr="00BF0E88" w:rsidRDefault="005679FB">
      <w:pPr>
        <w:spacing w:after="0" w:line="240" w:lineRule="auto"/>
        <w:rPr>
          <w:rFonts w:ascii="Arial" w:hAnsi="Arial" w:cs="Arial"/>
          <w:sz w:val="24"/>
          <w:szCs w:val="24"/>
        </w:rPr>
      </w:pPr>
      <w:r w:rsidRPr="00074E97">
        <w:rPr>
          <w:rFonts w:ascii="Arial" w:hAnsi="Arial" w:cs="Arial"/>
          <w:b/>
          <w:sz w:val="24"/>
          <w:szCs w:val="24"/>
          <w:highlight w:val="yellow"/>
        </w:rPr>
        <w:t>A_</w:t>
      </w:r>
      <w:proofErr w:type="gramStart"/>
      <w:r w:rsidR="00457320">
        <w:rPr>
          <w:rFonts w:ascii="Arial" w:hAnsi="Arial" w:cs="Arial"/>
          <w:b/>
          <w:sz w:val="24"/>
          <w:szCs w:val="24"/>
          <w:highlight w:val="yellow"/>
        </w:rPr>
        <w:t>6</w:t>
      </w:r>
      <w:r w:rsidRPr="00074E97">
        <w:rPr>
          <w:rFonts w:ascii="Arial" w:hAnsi="Arial" w:cs="Arial"/>
          <w:b/>
          <w:sz w:val="24"/>
          <w:szCs w:val="24"/>
          <w:highlight w:val="yellow"/>
        </w:rPr>
        <w:t xml:space="preserve">  </w:t>
      </w:r>
      <w:r w:rsidRPr="00BF0E88">
        <w:rPr>
          <w:rFonts w:ascii="Arial" w:hAnsi="Arial" w:cs="Arial"/>
          <w:sz w:val="24"/>
          <w:szCs w:val="24"/>
        </w:rPr>
        <w:t>What</w:t>
      </w:r>
      <w:proofErr w:type="gramEnd"/>
      <w:r w:rsidRPr="00BF0E88">
        <w:rPr>
          <w:rFonts w:ascii="Arial" w:hAnsi="Arial" w:cs="Arial"/>
          <w:sz w:val="24"/>
          <w:szCs w:val="24"/>
        </w:rPr>
        <w:t xml:space="preserve"> prayer does one pray during the sacrament of reconciliation to express sorrow over their sins</w:t>
      </w:r>
      <w:r>
        <w:rPr>
          <w:rFonts w:ascii="Arial" w:hAnsi="Arial" w:cs="Arial"/>
          <w:sz w:val="24"/>
          <w:szCs w:val="24"/>
        </w:rPr>
        <w:t xml:space="preserve"> and resolves to avoid the near occasions of sin</w:t>
      </w:r>
      <w:r w:rsidRPr="00BF0E88">
        <w:rPr>
          <w:rFonts w:ascii="Arial" w:hAnsi="Arial" w:cs="Arial"/>
          <w:sz w:val="24"/>
          <w:szCs w:val="24"/>
        </w:rPr>
        <w:t>?</w:t>
      </w:r>
      <w:r w:rsidRPr="006B4F81">
        <w:rPr>
          <w:rFonts w:ascii="Arial" w:hAnsi="Arial" w:cs="Arial"/>
          <w:i/>
          <w:sz w:val="24"/>
          <w:szCs w:val="24"/>
        </w:rPr>
        <w:t xml:space="preserve"> </w:t>
      </w:r>
    </w:p>
    <w:p w14:paraId="0F624E65" w14:textId="4CE6A8A2" w:rsidR="005679FB" w:rsidRPr="00E7274D" w:rsidRDefault="00D51F80">
      <w:pPr>
        <w:spacing w:after="0" w:line="240" w:lineRule="auto"/>
        <w:jc w:val="right"/>
        <w:rPr>
          <w:rFonts w:ascii="Arial" w:hAnsi="Arial" w:cs="Arial"/>
          <w:b/>
          <w:sz w:val="24"/>
          <w:szCs w:val="24"/>
          <w:u w:val="single"/>
        </w:rPr>
      </w:pPr>
      <w:r>
        <w:rPr>
          <w:rFonts w:ascii="Arial" w:hAnsi="Arial" w:cs="Arial"/>
          <w:b/>
          <w:sz w:val="24"/>
          <w:szCs w:val="24"/>
          <w:u w:val="single"/>
        </w:rPr>
        <w:t>(</w:t>
      </w:r>
      <w:r w:rsidR="005679FB" w:rsidRPr="0097505C">
        <w:rPr>
          <w:rFonts w:ascii="Arial" w:hAnsi="Arial" w:cs="Arial"/>
          <w:b/>
          <w:sz w:val="24"/>
          <w:szCs w:val="24"/>
          <w:u w:val="single"/>
        </w:rPr>
        <w:t>The</w:t>
      </w:r>
      <w:r>
        <w:rPr>
          <w:rFonts w:ascii="Arial" w:hAnsi="Arial" w:cs="Arial"/>
          <w:b/>
          <w:sz w:val="24"/>
          <w:szCs w:val="24"/>
          <w:u w:val="single"/>
        </w:rPr>
        <w:t>)</w:t>
      </w:r>
      <w:r w:rsidR="005679FB" w:rsidRPr="0097505C">
        <w:rPr>
          <w:rFonts w:ascii="Arial" w:hAnsi="Arial" w:cs="Arial"/>
          <w:b/>
          <w:sz w:val="24"/>
          <w:szCs w:val="24"/>
          <w:u w:val="single"/>
        </w:rPr>
        <w:t xml:space="preserve"> Act of Contrition</w:t>
      </w:r>
    </w:p>
    <w:p w14:paraId="6E912C9C" w14:textId="1DF4454B" w:rsidR="005679FB"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C009D1">
        <w:rPr>
          <w:rFonts w:ascii="Arial" w:hAnsi="Arial" w:cs="Arial"/>
          <w:i/>
          <w:color w:val="943634" w:themeColor="accent2" w:themeShade="BF"/>
          <w:sz w:val="24"/>
          <w:szCs w:val="24"/>
        </w:rPr>
        <w:t>CCC 1451</w:t>
      </w:r>
    </w:p>
    <w:p w14:paraId="2F6A6BB5" w14:textId="597D6DA0" w:rsidR="00B15EE0" w:rsidRDefault="005679FB">
      <w:pPr>
        <w:spacing w:after="0" w:line="240" w:lineRule="auto"/>
        <w:rPr>
          <w:rFonts w:ascii="Arial" w:hAnsi="Arial" w:cs="Arial"/>
          <w:b/>
          <w:sz w:val="24"/>
          <w:szCs w:val="24"/>
        </w:rPr>
      </w:pPr>
      <w:r w:rsidRPr="006B4F81">
        <w:rPr>
          <w:rFonts w:ascii="Arial" w:hAnsi="Arial" w:cs="Arial"/>
          <w:i/>
          <w:sz w:val="24"/>
          <w:szCs w:val="24"/>
        </w:rPr>
        <w:t xml:space="preserve"> </w:t>
      </w:r>
    </w:p>
    <w:p w14:paraId="0504553C" w14:textId="6B8E210A" w:rsidR="00CA177A" w:rsidRDefault="00CA177A" w:rsidP="00B32821">
      <w:pPr>
        <w:spacing w:line="240" w:lineRule="auto"/>
        <w:rPr>
          <w:rFonts w:ascii="Arial" w:hAnsi="Arial" w:cs="Arial"/>
          <w:b/>
          <w:sz w:val="24"/>
          <w:szCs w:val="24"/>
        </w:rPr>
      </w:pPr>
    </w:p>
    <w:p w14:paraId="124698F2" w14:textId="77777777" w:rsidR="00DA7849" w:rsidRPr="00CA177A" w:rsidRDefault="00CA177A">
      <w:pPr>
        <w:spacing w:after="0" w:line="240" w:lineRule="auto"/>
        <w:rPr>
          <w:rFonts w:ascii="Arial" w:hAnsi="Arial" w:cs="Arial"/>
          <w:b/>
          <w:sz w:val="24"/>
          <w:szCs w:val="24"/>
        </w:rPr>
      </w:pPr>
      <w:r>
        <w:rPr>
          <w:rFonts w:ascii="Arial" w:hAnsi="Arial" w:cs="Arial"/>
          <w:b/>
          <w:sz w:val="24"/>
          <w:szCs w:val="24"/>
        </w:rPr>
        <w:lastRenderedPageBreak/>
        <w:t xml:space="preserve">++++++   </w:t>
      </w:r>
      <w:r w:rsidRPr="00A506DC">
        <w:rPr>
          <w:rFonts w:ascii="Arial" w:hAnsi="Arial" w:cs="Arial"/>
          <w:b/>
          <w:sz w:val="24"/>
          <w:szCs w:val="24"/>
        </w:rPr>
        <w:t xml:space="preserve">Round </w:t>
      </w:r>
      <w:r>
        <w:rPr>
          <w:rFonts w:ascii="Arial" w:hAnsi="Arial" w:cs="Arial"/>
          <w:b/>
          <w:sz w:val="24"/>
          <w:szCs w:val="24"/>
        </w:rPr>
        <w:t>3   +++++</w:t>
      </w:r>
      <w:r w:rsidR="00DA7849">
        <w:rPr>
          <w:rFonts w:ascii="Arial" w:hAnsi="Arial" w:cs="Arial"/>
          <w:sz w:val="24"/>
          <w:szCs w:val="24"/>
        </w:rPr>
        <w:br/>
      </w:r>
    </w:p>
    <w:p w14:paraId="39662D98" w14:textId="3BE373EF" w:rsidR="001C613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1C613B" w:rsidRPr="00B32821">
        <w:rPr>
          <w:rFonts w:ascii="Arial" w:hAnsi="Arial" w:cs="Arial"/>
          <w:color w:val="A6A6A6" w:themeColor="background1" w:themeShade="A6"/>
          <w:sz w:val="16"/>
          <w:szCs w:val="24"/>
        </w:rPr>
        <w:t xml:space="preserve">1150 </w:t>
      </w:r>
    </w:p>
    <w:p w14:paraId="510EA903" w14:textId="082ED898" w:rsidR="001C613B" w:rsidRPr="00BF0E88" w:rsidRDefault="009B21BC">
      <w:pPr>
        <w:spacing w:after="0" w:line="240" w:lineRule="auto"/>
        <w:rPr>
          <w:rFonts w:ascii="Arial" w:hAnsi="Arial" w:cs="Arial"/>
          <w:sz w:val="24"/>
          <w:szCs w:val="24"/>
        </w:rPr>
      </w:pPr>
      <w:proofErr w:type="gramStart"/>
      <w:r>
        <w:rPr>
          <w:rFonts w:ascii="Arial" w:hAnsi="Arial" w:cs="Arial"/>
          <w:b/>
          <w:sz w:val="24"/>
          <w:szCs w:val="24"/>
        </w:rPr>
        <w:t>3.1</w:t>
      </w:r>
      <w:r w:rsidR="001C613B">
        <w:rPr>
          <w:rFonts w:ascii="Arial" w:hAnsi="Arial" w:cs="Arial"/>
          <w:b/>
          <w:sz w:val="24"/>
          <w:szCs w:val="24"/>
        </w:rPr>
        <w:t xml:space="preserve">  </w:t>
      </w:r>
      <w:r w:rsidR="001C613B" w:rsidRPr="00BF0E88">
        <w:rPr>
          <w:rFonts w:ascii="Arial" w:hAnsi="Arial" w:cs="Arial"/>
          <w:sz w:val="24"/>
          <w:szCs w:val="24"/>
        </w:rPr>
        <w:t>What</w:t>
      </w:r>
      <w:proofErr w:type="gramEnd"/>
      <w:r w:rsidR="001C613B" w:rsidRPr="00BF0E88">
        <w:rPr>
          <w:rFonts w:ascii="Arial" w:hAnsi="Arial" w:cs="Arial"/>
          <w:sz w:val="24"/>
          <w:szCs w:val="24"/>
        </w:rPr>
        <w:t xml:space="preserve"> is the </w:t>
      </w:r>
      <w:r w:rsidR="00D51F80">
        <w:rPr>
          <w:rFonts w:ascii="Arial" w:hAnsi="Arial" w:cs="Arial"/>
          <w:sz w:val="24"/>
          <w:szCs w:val="24"/>
        </w:rPr>
        <w:t>first</w:t>
      </w:r>
      <w:r w:rsidR="00D51F80" w:rsidRPr="00BF0E88">
        <w:rPr>
          <w:rFonts w:ascii="Arial" w:hAnsi="Arial" w:cs="Arial"/>
          <w:sz w:val="24"/>
          <w:szCs w:val="24"/>
        </w:rPr>
        <w:t xml:space="preserve"> </w:t>
      </w:r>
      <w:r w:rsidR="001C613B" w:rsidRPr="00BF0E88">
        <w:rPr>
          <w:rFonts w:ascii="Arial" w:hAnsi="Arial" w:cs="Arial"/>
          <w:sz w:val="24"/>
          <w:szCs w:val="24"/>
        </w:rPr>
        <w:t>of the 10 commandments</w:t>
      </w:r>
      <w:r w:rsidR="00D51F80">
        <w:rPr>
          <w:rFonts w:ascii="Arial" w:hAnsi="Arial" w:cs="Arial"/>
          <w:sz w:val="24"/>
          <w:szCs w:val="24"/>
        </w:rPr>
        <w:t>?</w:t>
      </w:r>
      <w:r w:rsidR="001C613B" w:rsidRPr="006B4F81">
        <w:rPr>
          <w:rFonts w:ascii="Arial" w:hAnsi="Arial" w:cs="Arial"/>
          <w:i/>
          <w:sz w:val="24"/>
          <w:szCs w:val="24"/>
        </w:rPr>
        <w:t xml:space="preserve"> </w:t>
      </w:r>
    </w:p>
    <w:p w14:paraId="06A13B3C" w14:textId="77777777" w:rsidR="00DF0587" w:rsidRDefault="001C613B">
      <w:pPr>
        <w:spacing w:after="0" w:line="240" w:lineRule="auto"/>
        <w:jc w:val="right"/>
        <w:rPr>
          <w:rFonts w:ascii="Arial" w:hAnsi="Arial" w:cs="Arial"/>
          <w:b/>
          <w:sz w:val="24"/>
          <w:szCs w:val="24"/>
          <w:u w:val="single"/>
        </w:rPr>
      </w:pPr>
      <w:r w:rsidRPr="00046631">
        <w:rPr>
          <w:rFonts w:ascii="Arial" w:hAnsi="Arial" w:cs="Arial"/>
          <w:b/>
          <w:sz w:val="24"/>
          <w:szCs w:val="24"/>
          <w:u w:val="single"/>
        </w:rPr>
        <w:t>You shall not have other gods beside me</w:t>
      </w:r>
    </w:p>
    <w:p w14:paraId="3A76C3B0" w14:textId="6B39FC8D" w:rsidR="001C613B" w:rsidRDefault="00DF0587">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Pr>
          <w:rFonts w:ascii="Arial" w:hAnsi="Arial" w:cs="Arial"/>
          <w:b/>
          <w:sz w:val="24"/>
          <w:szCs w:val="24"/>
          <w:u w:val="single"/>
        </w:rPr>
        <w:t>or</w:t>
      </w:r>
      <w:proofErr w:type="gramEnd"/>
      <w:r>
        <w:rPr>
          <w:rFonts w:ascii="Arial" w:hAnsi="Arial" w:cs="Arial"/>
          <w:b/>
          <w:sz w:val="24"/>
          <w:szCs w:val="24"/>
          <w:u w:val="single"/>
        </w:rPr>
        <w:t xml:space="preserve"> equivalent]</w:t>
      </w:r>
      <w:r w:rsidR="001C613B" w:rsidRPr="00046631">
        <w:rPr>
          <w:rFonts w:ascii="Arial" w:hAnsi="Arial" w:cs="Arial"/>
          <w:b/>
          <w:sz w:val="24"/>
          <w:szCs w:val="24"/>
          <w:u w:val="single"/>
        </w:rPr>
        <w:t>.</w:t>
      </w:r>
      <w:r w:rsidR="001C613B" w:rsidRPr="006B4F81">
        <w:rPr>
          <w:rFonts w:ascii="Arial" w:hAnsi="Arial" w:cs="Arial"/>
          <w:b/>
          <w:i/>
          <w:sz w:val="24"/>
          <w:szCs w:val="24"/>
          <w:u w:val="single"/>
        </w:rPr>
        <w:t xml:space="preserve"> </w:t>
      </w:r>
    </w:p>
    <w:p w14:paraId="5C24FED4" w14:textId="450D7748" w:rsidR="001C613B"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1C613B"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C613B" w:rsidRPr="002264DC">
        <w:rPr>
          <w:rFonts w:ascii="Arial" w:hAnsi="Arial" w:cs="Arial"/>
          <w:i/>
          <w:color w:val="943634" w:themeColor="accent2" w:themeShade="BF"/>
          <w:sz w:val="24"/>
          <w:szCs w:val="24"/>
        </w:rPr>
        <w:t>Exodus 20:3</w:t>
      </w:r>
    </w:p>
    <w:p w14:paraId="1250E575" w14:textId="77777777" w:rsidR="00E711CF" w:rsidRDefault="00E711CF">
      <w:pPr>
        <w:spacing w:after="0" w:line="240" w:lineRule="auto"/>
        <w:rPr>
          <w:rFonts w:ascii="Arial" w:hAnsi="Arial" w:cs="Arial"/>
          <w:sz w:val="24"/>
          <w:szCs w:val="24"/>
        </w:rPr>
      </w:pPr>
    </w:p>
    <w:p w14:paraId="447F7632" w14:textId="77777777" w:rsidR="00E711CF" w:rsidRDefault="00E711CF">
      <w:pPr>
        <w:spacing w:after="0" w:line="240" w:lineRule="auto"/>
        <w:rPr>
          <w:rFonts w:ascii="Arial" w:hAnsi="Arial" w:cs="Arial"/>
          <w:sz w:val="24"/>
          <w:szCs w:val="24"/>
        </w:rPr>
      </w:pPr>
    </w:p>
    <w:p w14:paraId="68E63AF2" w14:textId="30A5E2BE" w:rsidR="00E711CF"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E711CF" w:rsidRPr="00B32821">
        <w:rPr>
          <w:rFonts w:ascii="Arial" w:hAnsi="Arial" w:cs="Arial"/>
          <w:color w:val="A6A6A6" w:themeColor="background1" w:themeShade="A6"/>
          <w:sz w:val="16"/>
          <w:szCs w:val="24"/>
        </w:rPr>
        <w:t xml:space="preserve">1110 </w:t>
      </w:r>
    </w:p>
    <w:p w14:paraId="6659FD71" w14:textId="0EAB2729" w:rsidR="00E711CF" w:rsidRPr="00BF0E88" w:rsidRDefault="004902F3">
      <w:pPr>
        <w:spacing w:after="0" w:line="240" w:lineRule="auto"/>
        <w:rPr>
          <w:rFonts w:ascii="Arial" w:hAnsi="Arial" w:cs="Arial"/>
          <w:sz w:val="24"/>
          <w:szCs w:val="24"/>
        </w:rPr>
      </w:pPr>
      <w:proofErr w:type="gramStart"/>
      <w:r>
        <w:rPr>
          <w:rFonts w:ascii="Arial" w:hAnsi="Arial" w:cs="Arial"/>
          <w:b/>
          <w:sz w:val="24"/>
          <w:szCs w:val="24"/>
        </w:rPr>
        <w:t>3.2</w:t>
      </w:r>
      <w:r w:rsidR="00E711CF">
        <w:rPr>
          <w:rFonts w:ascii="Arial" w:hAnsi="Arial" w:cs="Arial"/>
          <w:b/>
          <w:sz w:val="24"/>
          <w:szCs w:val="24"/>
        </w:rPr>
        <w:t xml:space="preserve">  </w:t>
      </w:r>
      <w:r w:rsidR="00E711CF" w:rsidRPr="00BF0E88">
        <w:rPr>
          <w:rFonts w:ascii="Arial" w:hAnsi="Arial" w:cs="Arial"/>
          <w:sz w:val="24"/>
          <w:szCs w:val="24"/>
        </w:rPr>
        <w:t>How</w:t>
      </w:r>
      <w:proofErr w:type="gramEnd"/>
      <w:r w:rsidR="00E711CF" w:rsidRPr="00BF0E88">
        <w:rPr>
          <w:rFonts w:ascii="Arial" w:hAnsi="Arial" w:cs="Arial"/>
          <w:sz w:val="24"/>
          <w:szCs w:val="24"/>
        </w:rPr>
        <w:t xml:space="preserve"> many of the 10 commandments pertain specifically to the love of God?</w:t>
      </w:r>
      <w:r w:rsidR="00E711CF" w:rsidRPr="006B4F81">
        <w:rPr>
          <w:rFonts w:ascii="Arial" w:hAnsi="Arial" w:cs="Arial"/>
          <w:i/>
          <w:sz w:val="24"/>
          <w:szCs w:val="24"/>
        </w:rPr>
        <w:t xml:space="preserve"> </w:t>
      </w:r>
    </w:p>
    <w:p w14:paraId="255CBF01" w14:textId="77777777" w:rsidR="00E711CF" w:rsidRPr="00272471" w:rsidRDefault="00E711CF">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three</w:t>
      </w:r>
      <w:proofErr w:type="gramEnd"/>
    </w:p>
    <w:p w14:paraId="721852DD" w14:textId="77777777" w:rsidR="006005B9" w:rsidRPr="006005B9" w:rsidRDefault="00952530">
      <w:pPr>
        <w:spacing w:after="0" w:line="240" w:lineRule="auto"/>
        <w:rPr>
          <w:rFonts w:ascii="Arial" w:hAnsi="Arial" w:cs="Arial"/>
          <w:i/>
          <w:color w:val="0033CC"/>
          <w:sz w:val="24"/>
          <w:szCs w:val="24"/>
        </w:rPr>
      </w:pPr>
      <w:proofErr w:type="gramStart"/>
      <w:r>
        <w:rPr>
          <w:rFonts w:ascii="Arial" w:hAnsi="Arial" w:cs="Arial"/>
          <w:i/>
          <w:color w:val="0033CC"/>
          <w:sz w:val="24"/>
          <w:szCs w:val="24"/>
        </w:rPr>
        <w:t>From the Catechism…</w:t>
      </w:r>
      <w:proofErr w:type="gramEnd"/>
      <w:r>
        <w:rPr>
          <w:rFonts w:ascii="Arial" w:hAnsi="Arial" w:cs="Arial"/>
          <w:i/>
          <w:color w:val="0033CC"/>
          <w:sz w:val="24"/>
          <w:szCs w:val="24"/>
        </w:rPr>
        <w:t xml:space="preserve"> </w:t>
      </w:r>
      <w:r w:rsidR="006005B9" w:rsidRPr="006005B9">
        <w:rPr>
          <w:rFonts w:ascii="Arial" w:hAnsi="Arial" w:cs="Arial"/>
          <w:i/>
          <w:color w:val="0033CC"/>
          <w:sz w:val="24"/>
          <w:szCs w:val="24"/>
        </w:rPr>
        <w:t xml:space="preserve"> The Ten Commandments state what is required in the love of God and love of neighbor. The first three concern love of </w:t>
      </w:r>
      <w:proofErr w:type="gramStart"/>
      <w:r w:rsidR="006005B9" w:rsidRPr="006005B9">
        <w:rPr>
          <w:rFonts w:ascii="Arial" w:hAnsi="Arial" w:cs="Arial"/>
          <w:i/>
          <w:color w:val="0033CC"/>
          <w:sz w:val="24"/>
          <w:szCs w:val="24"/>
        </w:rPr>
        <w:t>God,</w:t>
      </w:r>
      <w:proofErr w:type="gramEnd"/>
      <w:r w:rsidR="006005B9" w:rsidRPr="006005B9">
        <w:rPr>
          <w:rFonts w:ascii="Arial" w:hAnsi="Arial" w:cs="Arial"/>
          <w:i/>
          <w:color w:val="0033CC"/>
          <w:sz w:val="24"/>
          <w:szCs w:val="24"/>
        </w:rPr>
        <w:t xml:space="preserve"> and the other seven love of neighbor.</w:t>
      </w:r>
    </w:p>
    <w:p w14:paraId="03077F6B" w14:textId="44B678B8" w:rsidR="00E711CF"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E711CF"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711CF" w:rsidRPr="002264DC">
        <w:rPr>
          <w:rFonts w:ascii="Arial" w:hAnsi="Arial" w:cs="Arial"/>
          <w:i/>
          <w:color w:val="943634" w:themeColor="accent2" w:themeShade="BF"/>
          <w:sz w:val="24"/>
          <w:szCs w:val="24"/>
        </w:rPr>
        <w:t>CCC 2067</w:t>
      </w:r>
    </w:p>
    <w:p w14:paraId="51AFD1B6" w14:textId="77777777" w:rsidR="00E711CF" w:rsidRPr="00BF0E88" w:rsidRDefault="00E711CF">
      <w:pPr>
        <w:spacing w:after="0" w:line="240" w:lineRule="auto"/>
        <w:rPr>
          <w:rFonts w:ascii="Arial" w:hAnsi="Arial" w:cs="Arial"/>
          <w:sz w:val="24"/>
          <w:szCs w:val="24"/>
        </w:rPr>
      </w:pPr>
      <w:r w:rsidRPr="006B4F81">
        <w:rPr>
          <w:rFonts w:ascii="Arial" w:hAnsi="Arial" w:cs="Arial"/>
          <w:i/>
          <w:sz w:val="24"/>
          <w:szCs w:val="24"/>
        </w:rPr>
        <w:t xml:space="preserve"> </w:t>
      </w:r>
    </w:p>
    <w:p w14:paraId="610D028B" w14:textId="77777777" w:rsidR="00E711CF" w:rsidRDefault="00E711CF">
      <w:pPr>
        <w:spacing w:after="0" w:line="240" w:lineRule="auto"/>
        <w:rPr>
          <w:rFonts w:ascii="Arial" w:hAnsi="Arial" w:cs="Arial"/>
          <w:sz w:val="24"/>
          <w:szCs w:val="24"/>
        </w:rPr>
      </w:pPr>
    </w:p>
    <w:p w14:paraId="4B276DA8" w14:textId="27420655" w:rsidR="00E711CF"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E711CF" w:rsidRPr="00B32821">
        <w:rPr>
          <w:rFonts w:ascii="Arial" w:hAnsi="Arial" w:cs="Arial"/>
          <w:color w:val="A6A6A6" w:themeColor="background1" w:themeShade="A6"/>
          <w:sz w:val="16"/>
          <w:szCs w:val="24"/>
        </w:rPr>
        <w:t xml:space="preserve">1111 </w:t>
      </w:r>
    </w:p>
    <w:p w14:paraId="0B7E54A3" w14:textId="431118A2" w:rsidR="00E711CF" w:rsidRPr="00BF0E88" w:rsidRDefault="004902F3">
      <w:pPr>
        <w:spacing w:after="0" w:line="240" w:lineRule="auto"/>
        <w:rPr>
          <w:rFonts w:ascii="Arial" w:hAnsi="Arial" w:cs="Arial"/>
          <w:sz w:val="24"/>
          <w:szCs w:val="24"/>
        </w:rPr>
      </w:pPr>
      <w:proofErr w:type="gramStart"/>
      <w:r>
        <w:rPr>
          <w:rFonts w:ascii="Arial" w:hAnsi="Arial" w:cs="Arial"/>
          <w:b/>
          <w:sz w:val="24"/>
          <w:szCs w:val="24"/>
        </w:rPr>
        <w:t>3.3</w:t>
      </w:r>
      <w:r w:rsidR="00E711CF">
        <w:rPr>
          <w:rFonts w:ascii="Arial" w:hAnsi="Arial" w:cs="Arial"/>
          <w:b/>
          <w:sz w:val="24"/>
          <w:szCs w:val="24"/>
        </w:rPr>
        <w:t xml:space="preserve">  </w:t>
      </w:r>
      <w:r w:rsidR="00CA177A">
        <w:rPr>
          <w:rFonts w:ascii="Arial" w:hAnsi="Arial" w:cs="Arial"/>
          <w:sz w:val="24"/>
          <w:szCs w:val="24"/>
        </w:rPr>
        <w:t>After</w:t>
      </w:r>
      <w:proofErr w:type="gramEnd"/>
      <w:r w:rsidR="00CA177A">
        <w:rPr>
          <w:rFonts w:ascii="Arial" w:hAnsi="Arial" w:cs="Arial"/>
          <w:sz w:val="24"/>
          <w:szCs w:val="24"/>
        </w:rPr>
        <w:t xml:space="preserve"> the first </w:t>
      </w:r>
      <w:r w:rsidR="00D51F80">
        <w:rPr>
          <w:rFonts w:ascii="Arial" w:hAnsi="Arial" w:cs="Arial"/>
          <w:sz w:val="24"/>
          <w:szCs w:val="24"/>
        </w:rPr>
        <w:t xml:space="preserve">three </w:t>
      </w:r>
      <w:r w:rsidR="00CA177A">
        <w:rPr>
          <w:rFonts w:ascii="Arial" w:hAnsi="Arial" w:cs="Arial"/>
          <w:sz w:val="24"/>
          <w:szCs w:val="24"/>
        </w:rPr>
        <w:t xml:space="preserve">commandments pertaining specifically to the love of God, in the fourth commandment, </w:t>
      </w:r>
      <w:r w:rsidR="00D51F80">
        <w:rPr>
          <w:rFonts w:ascii="Arial" w:hAnsi="Arial" w:cs="Arial"/>
          <w:sz w:val="24"/>
          <w:szCs w:val="24"/>
        </w:rPr>
        <w:t xml:space="preserve">whom </w:t>
      </w:r>
      <w:r w:rsidR="00CA177A">
        <w:rPr>
          <w:rFonts w:ascii="Arial" w:hAnsi="Arial" w:cs="Arial"/>
          <w:sz w:val="24"/>
          <w:szCs w:val="24"/>
        </w:rPr>
        <w:t xml:space="preserve">did </w:t>
      </w:r>
      <w:r w:rsidR="00E711CF" w:rsidRPr="00BF0E88">
        <w:rPr>
          <w:rFonts w:ascii="Arial" w:hAnsi="Arial" w:cs="Arial"/>
          <w:sz w:val="24"/>
          <w:szCs w:val="24"/>
        </w:rPr>
        <w:t xml:space="preserve">God </w:t>
      </w:r>
      <w:r w:rsidR="00CA177A">
        <w:rPr>
          <w:rFonts w:ascii="Arial" w:hAnsi="Arial" w:cs="Arial"/>
          <w:sz w:val="24"/>
          <w:szCs w:val="24"/>
        </w:rPr>
        <w:t xml:space="preserve">command to </w:t>
      </w:r>
      <w:r w:rsidR="00E711CF" w:rsidRPr="00BF0E88">
        <w:rPr>
          <w:rFonts w:ascii="Arial" w:hAnsi="Arial" w:cs="Arial"/>
          <w:sz w:val="24"/>
          <w:szCs w:val="24"/>
        </w:rPr>
        <w:t>be honored?</w:t>
      </w:r>
      <w:r w:rsidR="00E711CF" w:rsidRPr="006B4F81">
        <w:rPr>
          <w:rFonts w:ascii="Arial" w:hAnsi="Arial" w:cs="Arial"/>
          <w:i/>
          <w:sz w:val="24"/>
          <w:szCs w:val="24"/>
        </w:rPr>
        <w:t xml:space="preserve"> </w:t>
      </w:r>
    </w:p>
    <w:p w14:paraId="55071354" w14:textId="77777777" w:rsidR="003F5936" w:rsidRDefault="00E711CF">
      <w:pPr>
        <w:spacing w:after="0" w:line="240" w:lineRule="auto"/>
        <w:jc w:val="right"/>
        <w:rPr>
          <w:rFonts w:ascii="Arial" w:hAnsi="Arial" w:cs="Arial"/>
          <w:b/>
          <w:i/>
          <w:sz w:val="24"/>
          <w:szCs w:val="24"/>
          <w:u w:val="single"/>
        </w:rPr>
      </w:pPr>
      <w:proofErr w:type="gramStart"/>
      <w:r w:rsidRPr="00046631">
        <w:rPr>
          <w:rFonts w:ascii="Arial" w:hAnsi="Arial" w:cs="Arial"/>
          <w:b/>
          <w:sz w:val="24"/>
          <w:szCs w:val="24"/>
          <w:u w:val="single"/>
        </w:rPr>
        <w:t>parents</w:t>
      </w:r>
      <w:proofErr w:type="gramEnd"/>
      <w:r w:rsidRPr="006B4F81">
        <w:rPr>
          <w:rFonts w:ascii="Arial" w:hAnsi="Arial" w:cs="Arial"/>
          <w:b/>
          <w:i/>
          <w:sz w:val="24"/>
          <w:szCs w:val="24"/>
          <w:u w:val="single"/>
        </w:rPr>
        <w:t xml:space="preserve"> </w:t>
      </w:r>
    </w:p>
    <w:p w14:paraId="0B7D5FAD" w14:textId="77777777" w:rsidR="003F5936" w:rsidRPr="00036D49"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64742FB" w14:textId="77777777" w:rsidR="00E711CF" w:rsidRPr="00DF652D" w:rsidRDefault="00E711CF">
      <w:pPr>
        <w:spacing w:after="0" w:line="240" w:lineRule="auto"/>
        <w:jc w:val="right"/>
        <w:rPr>
          <w:rFonts w:ascii="Arial" w:hAnsi="Arial" w:cs="Arial"/>
          <w:b/>
          <w:sz w:val="24"/>
          <w:szCs w:val="24"/>
        </w:rPr>
      </w:pPr>
      <w:proofErr w:type="gramStart"/>
      <w:r w:rsidRPr="00DF652D">
        <w:rPr>
          <w:rFonts w:ascii="Arial" w:hAnsi="Arial" w:cs="Arial"/>
          <w:b/>
          <w:sz w:val="24"/>
          <w:szCs w:val="24"/>
        </w:rPr>
        <w:t>father</w:t>
      </w:r>
      <w:proofErr w:type="gramEnd"/>
      <w:r w:rsidRPr="00DF652D">
        <w:rPr>
          <w:rFonts w:ascii="Arial" w:hAnsi="Arial" w:cs="Arial"/>
          <w:b/>
          <w:sz w:val="24"/>
          <w:szCs w:val="24"/>
        </w:rPr>
        <w:t xml:space="preserve"> and mother </w:t>
      </w:r>
    </w:p>
    <w:p w14:paraId="6FBA1BDE" w14:textId="06EBEF7C" w:rsidR="00E711CF"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E711CF"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711CF" w:rsidRPr="002264DC">
        <w:rPr>
          <w:rFonts w:ascii="Arial" w:hAnsi="Arial" w:cs="Arial"/>
          <w:i/>
          <w:color w:val="943634" w:themeColor="accent2" w:themeShade="BF"/>
          <w:sz w:val="24"/>
          <w:szCs w:val="24"/>
        </w:rPr>
        <w:t>CCC 2197</w:t>
      </w:r>
    </w:p>
    <w:p w14:paraId="51CC180C" w14:textId="77777777" w:rsidR="00E711CF" w:rsidRDefault="00E711CF">
      <w:pPr>
        <w:spacing w:after="0" w:line="240" w:lineRule="auto"/>
        <w:rPr>
          <w:rFonts w:ascii="Arial" w:hAnsi="Arial" w:cs="Arial"/>
          <w:sz w:val="24"/>
          <w:szCs w:val="24"/>
        </w:rPr>
      </w:pPr>
    </w:p>
    <w:p w14:paraId="1DC35CB4" w14:textId="77777777" w:rsidR="00940DC6" w:rsidRDefault="00940DC6">
      <w:pPr>
        <w:spacing w:after="0" w:line="240" w:lineRule="auto"/>
        <w:rPr>
          <w:rFonts w:ascii="Arial" w:hAnsi="Arial" w:cs="Arial"/>
          <w:sz w:val="24"/>
          <w:szCs w:val="24"/>
        </w:rPr>
      </w:pPr>
    </w:p>
    <w:p w14:paraId="6AC81EC9" w14:textId="244F0CB0" w:rsidR="00E711CF"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E711CF" w:rsidRPr="00B32821">
        <w:rPr>
          <w:rFonts w:ascii="Arial" w:hAnsi="Arial" w:cs="Arial"/>
          <w:color w:val="A6A6A6" w:themeColor="background1" w:themeShade="A6"/>
          <w:sz w:val="16"/>
          <w:szCs w:val="24"/>
        </w:rPr>
        <w:t xml:space="preserve">1114 </w:t>
      </w:r>
    </w:p>
    <w:p w14:paraId="52A8A69D" w14:textId="39A348B4" w:rsidR="00E711CF" w:rsidRPr="00BF0E88" w:rsidRDefault="004902F3">
      <w:pPr>
        <w:spacing w:after="0" w:line="240" w:lineRule="auto"/>
        <w:rPr>
          <w:rFonts w:ascii="Arial" w:hAnsi="Arial" w:cs="Arial"/>
          <w:sz w:val="24"/>
          <w:szCs w:val="24"/>
        </w:rPr>
      </w:pPr>
      <w:proofErr w:type="gramStart"/>
      <w:r>
        <w:rPr>
          <w:rFonts w:ascii="Arial" w:hAnsi="Arial" w:cs="Arial"/>
          <w:b/>
          <w:sz w:val="24"/>
          <w:szCs w:val="24"/>
        </w:rPr>
        <w:t>3.4</w:t>
      </w:r>
      <w:r w:rsidR="00E711CF">
        <w:rPr>
          <w:rFonts w:ascii="Arial" w:hAnsi="Arial" w:cs="Arial"/>
          <w:b/>
          <w:sz w:val="24"/>
          <w:szCs w:val="24"/>
        </w:rPr>
        <w:t xml:space="preserve">  </w:t>
      </w:r>
      <w:r w:rsidR="00497026">
        <w:rPr>
          <w:rFonts w:ascii="Arial" w:hAnsi="Arial" w:cs="Arial"/>
          <w:sz w:val="24"/>
          <w:szCs w:val="24"/>
        </w:rPr>
        <w:t>According</w:t>
      </w:r>
      <w:proofErr w:type="gramEnd"/>
      <w:r w:rsidR="00497026">
        <w:rPr>
          <w:rFonts w:ascii="Arial" w:hAnsi="Arial" w:cs="Arial"/>
          <w:sz w:val="24"/>
          <w:szCs w:val="24"/>
        </w:rPr>
        <w:t xml:space="preserve"> to the Catechism, w</w:t>
      </w:r>
      <w:r w:rsidR="00497026" w:rsidRPr="00BF0E88">
        <w:rPr>
          <w:rFonts w:ascii="Arial" w:hAnsi="Arial" w:cs="Arial"/>
          <w:sz w:val="24"/>
          <w:szCs w:val="24"/>
        </w:rPr>
        <w:t xml:space="preserve">hich </w:t>
      </w:r>
      <w:r w:rsidR="00E711CF" w:rsidRPr="00BF0E88">
        <w:rPr>
          <w:rFonts w:ascii="Arial" w:hAnsi="Arial" w:cs="Arial"/>
          <w:sz w:val="24"/>
          <w:szCs w:val="24"/>
        </w:rPr>
        <w:t>commandment also requires us to honor all who for our good have received authority in society from God?</w:t>
      </w:r>
      <w:r w:rsidR="00E711CF" w:rsidRPr="006B4F81">
        <w:rPr>
          <w:rFonts w:ascii="Arial" w:hAnsi="Arial" w:cs="Arial"/>
          <w:i/>
          <w:sz w:val="24"/>
          <w:szCs w:val="24"/>
        </w:rPr>
        <w:t xml:space="preserve"> </w:t>
      </w:r>
    </w:p>
    <w:p w14:paraId="457C4748" w14:textId="48290306" w:rsidR="003F5936" w:rsidRDefault="00E711CF">
      <w:pPr>
        <w:spacing w:after="0" w:line="240" w:lineRule="auto"/>
        <w:jc w:val="right"/>
        <w:rPr>
          <w:rFonts w:ascii="Arial" w:hAnsi="Arial" w:cs="Arial"/>
          <w:b/>
          <w:i/>
          <w:sz w:val="24"/>
          <w:szCs w:val="24"/>
          <w:u w:val="single"/>
        </w:rPr>
      </w:pP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w:t>
      </w:r>
      <w:r w:rsidR="00D51F80">
        <w:rPr>
          <w:rFonts w:ascii="Arial" w:hAnsi="Arial" w:cs="Arial"/>
          <w:b/>
          <w:sz w:val="24"/>
          <w:szCs w:val="24"/>
          <w:u w:val="single"/>
        </w:rPr>
        <w:t>fourth</w:t>
      </w:r>
      <w:r w:rsidR="00D51F80" w:rsidRPr="00046631">
        <w:rPr>
          <w:rFonts w:ascii="Arial" w:hAnsi="Arial" w:cs="Arial"/>
          <w:b/>
          <w:sz w:val="24"/>
          <w:szCs w:val="24"/>
          <w:u w:val="single"/>
        </w:rPr>
        <w:t xml:space="preserve"> </w:t>
      </w:r>
      <w:r w:rsidR="00D51F80">
        <w:rPr>
          <w:rFonts w:ascii="Arial" w:hAnsi="Arial" w:cs="Arial"/>
          <w:b/>
          <w:sz w:val="24"/>
          <w:szCs w:val="24"/>
          <w:u w:val="single"/>
        </w:rPr>
        <w:t>(</w:t>
      </w:r>
      <w:r w:rsidRPr="00046631">
        <w:rPr>
          <w:rFonts w:ascii="Arial" w:hAnsi="Arial" w:cs="Arial"/>
          <w:b/>
          <w:sz w:val="24"/>
          <w:szCs w:val="24"/>
          <w:u w:val="single"/>
        </w:rPr>
        <w:t>commandment</w:t>
      </w:r>
      <w:r w:rsidR="00D51F80">
        <w:rPr>
          <w:rFonts w:ascii="Arial" w:hAnsi="Arial" w:cs="Arial"/>
          <w:b/>
          <w:i/>
          <w:iCs/>
          <w:sz w:val="24"/>
          <w:szCs w:val="24"/>
          <w:u w:val="single"/>
        </w:rPr>
        <w:t>)</w:t>
      </w:r>
      <w:r w:rsidRPr="006B4F81">
        <w:rPr>
          <w:rFonts w:ascii="Arial" w:hAnsi="Arial" w:cs="Arial"/>
          <w:b/>
          <w:i/>
          <w:sz w:val="24"/>
          <w:szCs w:val="24"/>
          <w:u w:val="single"/>
        </w:rPr>
        <w:t xml:space="preserve"> </w:t>
      </w:r>
    </w:p>
    <w:p w14:paraId="245ACDFC" w14:textId="241C61D4" w:rsidR="00E711CF" w:rsidRPr="006B4F81"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A9CF857" w14:textId="77777777" w:rsidR="00E711CF" w:rsidRPr="00DF652D" w:rsidRDefault="00E711CF">
      <w:pPr>
        <w:spacing w:after="0" w:line="240" w:lineRule="auto"/>
        <w:jc w:val="right"/>
        <w:rPr>
          <w:rFonts w:ascii="Arial" w:hAnsi="Arial" w:cs="Arial"/>
          <w:b/>
          <w:sz w:val="24"/>
          <w:szCs w:val="24"/>
        </w:rPr>
      </w:pPr>
      <w:r w:rsidRPr="00DF652D">
        <w:rPr>
          <w:rFonts w:ascii="Arial" w:hAnsi="Arial" w:cs="Arial"/>
          <w:b/>
          <w:sz w:val="24"/>
          <w:szCs w:val="24"/>
        </w:rPr>
        <w:t xml:space="preserve">"Honor thy father and thy mother." </w:t>
      </w:r>
    </w:p>
    <w:p w14:paraId="4B435973" w14:textId="43A56D12" w:rsidR="00E711CF"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E711CF"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711CF" w:rsidRPr="002264DC">
        <w:rPr>
          <w:rFonts w:ascii="Arial" w:hAnsi="Arial" w:cs="Arial"/>
          <w:i/>
          <w:color w:val="943634" w:themeColor="accent2" w:themeShade="BF"/>
          <w:sz w:val="24"/>
          <w:szCs w:val="24"/>
        </w:rPr>
        <w:t>CCC 2234</w:t>
      </w:r>
    </w:p>
    <w:p w14:paraId="71CB6239" w14:textId="77777777" w:rsidR="00E711CF" w:rsidRPr="00BF0E88" w:rsidRDefault="00E711CF">
      <w:pPr>
        <w:spacing w:after="0" w:line="240" w:lineRule="auto"/>
        <w:rPr>
          <w:rFonts w:ascii="Arial" w:hAnsi="Arial" w:cs="Arial"/>
          <w:sz w:val="24"/>
          <w:szCs w:val="24"/>
        </w:rPr>
      </w:pPr>
      <w:r w:rsidRPr="006B4F81">
        <w:rPr>
          <w:rFonts w:ascii="Arial" w:hAnsi="Arial" w:cs="Arial"/>
          <w:i/>
          <w:sz w:val="24"/>
          <w:szCs w:val="24"/>
        </w:rPr>
        <w:t xml:space="preserve"> </w:t>
      </w:r>
    </w:p>
    <w:p w14:paraId="2284268F" w14:textId="77777777" w:rsidR="00E711CF" w:rsidRDefault="00E711CF">
      <w:pPr>
        <w:spacing w:after="0" w:line="240" w:lineRule="auto"/>
        <w:rPr>
          <w:rFonts w:ascii="Arial" w:hAnsi="Arial" w:cs="Arial"/>
          <w:sz w:val="24"/>
          <w:szCs w:val="24"/>
        </w:rPr>
      </w:pPr>
    </w:p>
    <w:p w14:paraId="42C80D8C" w14:textId="3C561E09" w:rsidR="00E711CF"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E711CF" w:rsidRPr="00B32821">
        <w:rPr>
          <w:rFonts w:ascii="Arial" w:hAnsi="Arial" w:cs="Arial"/>
          <w:color w:val="A6A6A6" w:themeColor="background1" w:themeShade="A6"/>
          <w:sz w:val="16"/>
          <w:szCs w:val="24"/>
        </w:rPr>
        <w:t xml:space="preserve">1115 </w:t>
      </w:r>
    </w:p>
    <w:p w14:paraId="4E784A80" w14:textId="0E0B70F2" w:rsidR="00E711CF" w:rsidRPr="00BF0E88" w:rsidRDefault="004902F3">
      <w:pPr>
        <w:spacing w:after="0" w:line="240" w:lineRule="auto"/>
        <w:rPr>
          <w:rFonts w:ascii="Arial" w:hAnsi="Arial" w:cs="Arial"/>
          <w:sz w:val="24"/>
          <w:szCs w:val="24"/>
        </w:rPr>
      </w:pPr>
      <w:proofErr w:type="gramStart"/>
      <w:r>
        <w:rPr>
          <w:rFonts w:ascii="Arial" w:hAnsi="Arial" w:cs="Arial"/>
          <w:b/>
          <w:sz w:val="24"/>
          <w:szCs w:val="24"/>
        </w:rPr>
        <w:t>3.5</w:t>
      </w:r>
      <w:r w:rsidR="00E711CF">
        <w:rPr>
          <w:rFonts w:ascii="Arial" w:hAnsi="Arial" w:cs="Arial"/>
          <w:b/>
          <w:sz w:val="24"/>
          <w:szCs w:val="24"/>
        </w:rPr>
        <w:t xml:space="preserve">  </w:t>
      </w:r>
      <w:r w:rsidR="00497026">
        <w:rPr>
          <w:rFonts w:ascii="Arial" w:hAnsi="Arial" w:cs="Arial"/>
          <w:sz w:val="24"/>
          <w:szCs w:val="24"/>
        </w:rPr>
        <w:t>According</w:t>
      </w:r>
      <w:proofErr w:type="gramEnd"/>
      <w:r w:rsidR="00497026">
        <w:rPr>
          <w:rFonts w:ascii="Arial" w:hAnsi="Arial" w:cs="Arial"/>
          <w:sz w:val="24"/>
          <w:szCs w:val="24"/>
        </w:rPr>
        <w:t xml:space="preserve"> to the Catechism, w</w:t>
      </w:r>
      <w:r w:rsidR="00497026" w:rsidRPr="00BF0E88">
        <w:rPr>
          <w:rFonts w:ascii="Arial" w:hAnsi="Arial" w:cs="Arial"/>
          <w:sz w:val="24"/>
          <w:szCs w:val="24"/>
        </w:rPr>
        <w:t xml:space="preserve">hat </w:t>
      </w:r>
      <w:r w:rsidR="00E711CF" w:rsidRPr="00BF0E88">
        <w:rPr>
          <w:rFonts w:ascii="Arial" w:hAnsi="Arial" w:cs="Arial"/>
          <w:sz w:val="24"/>
          <w:szCs w:val="24"/>
        </w:rPr>
        <w:t>commandment requires the good stewardship of the earth's animals, plants, and other resources?</w:t>
      </w:r>
      <w:r w:rsidR="00E711CF" w:rsidRPr="006B4F81">
        <w:rPr>
          <w:rFonts w:ascii="Arial" w:hAnsi="Arial" w:cs="Arial"/>
          <w:i/>
          <w:sz w:val="24"/>
          <w:szCs w:val="24"/>
        </w:rPr>
        <w:t xml:space="preserve"> </w:t>
      </w:r>
    </w:p>
    <w:p w14:paraId="77CF023D" w14:textId="210F21AD" w:rsidR="00E711CF" w:rsidRPr="00046631" w:rsidRDefault="00E711CF">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seventh </w:t>
      </w:r>
      <w:r w:rsidR="00D51F80">
        <w:rPr>
          <w:rFonts w:ascii="Arial" w:hAnsi="Arial" w:cs="Arial"/>
          <w:b/>
          <w:sz w:val="24"/>
          <w:szCs w:val="24"/>
          <w:u w:val="single"/>
        </w:rPr>
        <w:t>(</w:t>
      </w:r>
      <w:r w:rsidRPr="00046631">
        <w:rPr>
          <w:rFonts w:ascii="Arial" w:hAnsi="Arial" w:cs="Arial"/>
          <w:b/>
          <w:sz w:val="24"/>
          <w:szCs w:val="24"/>
          <w:u w:val="single"/>
        </w:rPr>
        <w:t>commandment</w:t>
      </w:r>
      <w:r w:rsidR="00D51F80">
        <w:rPr>
          <w:rFonts w:ascii="Arial" w:hAnsi="Arial" w:cs="Arial"/>
          <w:b/>
          <w:sz w:val="24"/>
          <w:szCs w:val="24"/>
          <w:u w:val="single"/>
        </w:rPr>
        <w:t>)</w:t>
      </w:r>
      <w:r w:rsidRPr="006B4F81">
        <w:rPr>
          <w:rFonts w:ascii="Arial" w:hAnsi="Arial" w:cs="Arial"/>
          <w:b/>
          <w:i/>
          <w:sz w:val="24"/>
          <w:szCs w:val="24"/>
          <w:u w:val="single"/>
        </w:rPr>
        <w:t xml:space="preserve"> </w:t>
      </w:r>
    </w:p>
    <w:p w14:paraId="64DAE269" w14:textId="7777777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1DF3B962" w14:textId="77777777" w:rsidR="00E711CF" w:rsidRPr="00DF652D" w:rsidRDefault="00E711CF">
      <w:pPr>
        <w:spacing w:after="0" w:line="240" w:lineRule="auto"/>
        <w:jc w:val="right"/>
        <w:rPr>
          <w:rFonts w:ascii="Arial" w:hAnsi="Arial" w:cs="Arial"/>
          <w:b/>
          <w:sz w:val="24"/>
          <w:szCs w:val="24"/>
        </w:rPr>
      </w:pPr>
      <w:r w:rsidRPr="00DF652D">
        <w:rPr>
          <w:rFonts w:ascii="Arial" w:hAnsi="Arial" w:cs="Arial"/>
          <w:b/>
          <w:sz w:val="24"/>
          <w:szCs w:val="24"/>
        </w:rPr>
        <w:t xml:space="preserve">Thou shalt not steal. </w:t>
      </w:r>
    </w:p>
    <w:p w14:paraId="1C726EF5" w14:textId="77777777" w:rsidR="00E91E7F" w:rsidRDefault="00952530">
      <w:pPr>
        <w:spacing w:after="0" w:line="240" w:lineRule="auto"/>
        <w:rPr>
          <w:rFonts w:ascii="Arial" w:hAnsi="Arial" w:cs="Arial"/>
          <w:i/>
          <w:color w:val="0033CC"/>
          <w:sz w:val="24"/>
          <w:szCs w:val="24"/>
        </w:rPr>
      </w:pPr>
      <w:proofErr w:type="gramStart"/>
      <w:r>
        <w:rPr>
          <w:rFonts w:ascii="Arial" w:hAnsi="Arial" w:cs="Arial"/>
          <w:i/>
          <w:color w:val="0033CC"/>
          <w:sz w:val="24"/>
          <w:szCs w:val="24"/>
        </w:rPr>
        <w:t>From the Catechism…</w:t>
      </w:r>
      <w:proofErr w:type="gramEnd"/>
      <w:r>
        <w:rPr>
          <w:rFonts w:ascii="Arial" w:hAnsi="Arial" w:cs="Arial"/>
          <w:i/>
          <w:color w:val="0033CC"/>
          <w:sz w:val="24"/>
          <w:szCs w:val="24"/>
        </w:rPr>
        <w:t xml:space="preserve"> </w:t>
      </w:r>
      <w:r w:rsidRPr="00952530">
        <w:rPr>
          <w:rFonts w:ascii="Arial" w:hAnsi="Arial" w:cs="Arial"/>
          <w:i/>
          <w:color w:val="0033CC"/>
          <w:sz w:val="24"/>
          <w:szCs w:val="24"/>
        </w:rPr>
        <w:t xml:space="preserve"> Man's dominion over inanimate and other living beings granted by the Creator is not absolute; it is limited by concern for the quality of life of his neighbor, including generations to come; it requires a religious respect for the integrity of creation. </w:t>
      </w:r>
    </w:p>
    <w:p w14:paraId="7F9D6952" w14:textId="68CC0A9F" w:rsidR="00E711CF"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E711CF"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711CF" w:rsidRPr="002264DC">
        <w:rPr>
          <w:rFonts w:ascii="Arial" w:hAnsi="Arial" w:cs="Arial"/>
          <w:i/>
          <w:color w:val="943634" w:themeColor="accent2" w:themeShade="BF"/>
          <w:sz w:val="24"/>
          <w:szCs w:val="24"/>
        </w:rPr>
        <w:t>CCC 2415</w:t>
      </w:r>
    </w:p>
    <w:p w14:paraId="263E8786" w14:textId="6009FAE6" w:rsidR="000154F5" w:rsidRDefault="00E711CF" w:rsidP="00B32821">
      <w:pPr>
        <w:spacing w:line="240" w:lineRule="auto"/>
        <w:rPr>
          <w:rFonts w:ascii="Arial" w:hAnsi="Arial" w:cs="Arial"/>
          <w:sz w:val="24"/>
          <w:szCs w:val="24"/>
        </w:rPr>
      </w:pPr>
      <w:r w:rsidRPr="006B4F81">
        <w:rPr>
          <w:rFonts w:ascii="Arial" w:hAnsi="Arial" w:cs="Arial"/>
          <w:i/>
          <w:sz w:val="24"/>
          <w:szCs w:val="24"/>
        </w:rPr>
        <w:t xml:space="preserve"> </w:t>
      </w:r>
      <w:r w:rsidR="000154F5">
        <w:rPr>
          <w:rFonts w:ascii="Arial" w:hAnsi="Arial" w:cs="Arial"/>
          <w:sz w:val="24"/>
          <w:szCs w:val="24"/>
        </w:rPr>
        <w:br w:type="page"/>
      </w:r>
    </w:p>
    <w:p w14:paraId="1A7902CF" w14:textId="79EB263D" w:rsidR="00840B4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840B42" w:rsidRPr="00B32821">
        <w:rPr>
          <w:rFonts w:ascii="Arial" w:hAnsi="Arial" w:cs="Arial"/>
          <w:color w:val="A6A6A6" w:themeColor="background1" w:themeShade="A6"/>
          <w:sz w:val="16"/>
          <w:szCs w:val="24"/>
        </w:rPr>
        <w:t xml:space="preserve">1172 </w:t>
      </w:r>
    </w:p>
    <w:p w14:paraId="16001B13" w14:textId="43698367" w:rsidR="00840B42" w:rsidRPr="00BF0E88" w:rsidRDefault="004902F3">
      <w:pPr>
        <w:spacing w:after="0" w:line="240" w:lineRule="auto"/>
        <w:rPr>
          <w:rFonts w:ascii="Arial" w:hAnsi="Arial" w:cs="Arial"/>
          <w:sz w:val="24"/>
          <w:szCs w:val="24"/>
        </w:rPr>
      </w:pPr>
      <w:proofErr w:type="gramStart"/>
      <w:r>
        <w:rPr>
          <w:rFonts w:ascii="Arial" w:hAnsi="Arial" w:cs="Arial"/>
          <w:b/>
          <w:sz w:val="24"/>
          <w:szCs w:val="24"/>
        </w:rPr>
        <w:t>3.</w:t>
      </w:r>
      <w:r w:rsidR="00457320">
        <w:rPr>
          <w:rFonts w:ascii="Arial" w:hAnsi="Arial" w:cs="Arial"/>
          <w:b/>
          <w:sz w:val="24"/>
          <w:szCs w:val="24"/>
        </w:rPr>
        <w:t>6</w:t>
      </w:r>
      <w:r w:rsidR="00840B42">
        <w:rPr>
          <w:rFonts w:ascii="Arial" w:hAnsi="Arial" w:cs="Arial"/>
          <w:b/>
          <w:sz w:val="24"/>
          <w:szCs w:val="24"/>
        </w:rPr>
        <w:t xml:space="preserve">  </w:t>
      </w:r>
      <w:r w:rsidR="00840B42" w:rsidRPr="00BF0E88">
        <w:rPr>
          <w:rFonts w:ascii="Arial" w:hAnsi="Arial" w:cs="Arial"/>
          <w:sz w:val="24"/>
          <w:szCs w:val="24"/>
        </w:rPr>
        <w:t>What</w:t>
      </w:r>
      <w:proofErr w:type="gramEnd"/>
      <w:r w:rsidR="00840B42" w:rsidRPr="00BF0E88">
        <w:rPr>
          <w:rFonts w:ascii="Arial" w:hAnsi="Arial" w:cs="Arial"/>
          <w:sz w:val="24"/>
          <w:szCs w:val="24"/>
        </w:rPr>
        <w:t xml:space="preserve"> did Jesus say is the most important commandment?</w:t>
      </w:r>
      <w:r w:rsidR="00840B42" w:rsidRPr="006B4F81">
        <w:rPr>
          <w:rFonts w:ascii="Arial" w:hAnsi="Arial" w:cs="Arial"/>
          <w:i/>
          <w:sz w:val="24"/>
          <w:szCs w:val="24"/>
        </w:rPr>
        <w:t xml:space="preserve"> </w:t>
      </w:r>
    </w:p>
    <w:p w14:paraId="1D1B5456" w14:textId="4203215F" w:rsidR="00840B42" w:rsidRDefault="00840B42">
      <w:pPr>
        <w:spacing w:after="0" w:line="240" w:lineRule="auto"/>
        <w:jc w:val="right"/>
        <w:rPr>
          <w:rFonts w:ascii="Arial" w:hAnsi="Arial" w:cs="Arial"/>
          <w:b/>
          <w:sz w:val="24"/>
          <w:szCs w:val="24"/>
          <w:u w:val="single"/>
        </w:rPr>
      </w:pPr>
      <w:r w:rsidRPr="00046631">
        <w:rPr>
          <w:rFonts w:ascii="Arial" w:hAnsi="Arial" w:cs="Arial"/>
          <w:b/>
          <w:sz w:val="24"/>
          <w:szCs w:val="24"/>
          <w:u w:val="single"/>
        </w:rPr>
        <w:t>Love the Lord your God</w:t>
      </w:r>
      <w:r w:rsidR="000A404C">
        <w:rPr>
          <w:rFonts w:ascii="Arial" w:hAnsi="Arial" w:cs="Arial"/>
          <w:b/>
          <w:sz w:val="24"/>
          <w:szCs w:val="24"/>
          <w:u w:val="single"/>
        </w:rPr>
        <w:t xml:space="preserve"> (with all your heart…)</w:t>
      </w:r>
      <w:r w:rsidRPr="006B4F81">
        <w:rPr>
          <w:rFonts w:ascii="Arial" w:hAnsi="Arial" w:cs="Arial"/>
          <w:b/>
          <w:i/>
          <w:sz w:val="24"/>
          <w:szCs w:val="24"/>
          <w:u w:val="single"/>
        </w:rPr>
        <w:t xml:space="preserve"> </w:t>
      </w:r>
    </w:p>
    <w:p w14:paraId="3C7F3611" w14:textId="41E2E008" w:rsidR="00952530" w:rsidRPr="00952530" w:rsidRDefault="00952530">
      <w:pPr>
        <w:spacing w:after="0" w:line="240" w:lineRule="auto"/>
        <w:rPr>
          <w:rFonts w:ascii="Arial" w:hAnsi="Arial" w:cs="Arial"/>
          <w:i/>
          <w:color w:val="0033CC"/>
          <w:sz w:val="24"/>
          <w:szCs w:val="24"/>
        </w:rPr>
      </w:pPr>
      <w:r w:rsidRPr="00952530">
        <w:rPr>
          <w:rFonts w:ascii="Arial" w:hAnsi="Arial" w:cs="Arial"/>
          <w:i/>
          <w:color w:val="0033CC"/>
          <w:sz w:val="24"/>
          <w:szCs w:val="24"/>
        </w:rPr>
        <w:t>From Mark 12:28-30</w:t>
      </w:r>
    </w:p>
    <w:p w14:paraId="774A074F" w14:textId="77777777" w:rsidR="00952530" w:rsidRPr="00952530" w:rsidRDefault="00952530">
      <w:pPr>
        <w:spacing w:after="0" w:line="240" w:lineRule="auto"/>
        <w:rPr>
          <w:rFonts w:ascii="Arial" w:hAnsi="Arial" w:cs="Arial"/>
          <w:i/>
          <w:color w:val="0033CC"/>
          <w:sz w:val="24"/>
          <w:szCs w:val="24"/>
        </w:rPr>
      </w:pPr>
      <w:r w:rsidRPr="00952530">
        <w:rPr>
          <w:rFonts w:ascii="Arial" w:hAnsi="Arial" w:cs="Arial"/>
          <w:i/>
          <w:color w:val="0033CC"/>
          <w:sz w:val="24"/>
          <w:szCs w:val="24"/>
        </w:rPr>
        <w:t>One of the scribes... ...asked him, “Which is the first of all the commandments?”</w:t>
      </w:r>
    </w:p>
    <w:p w14:paraId="6E07596F" w14:textId="60F21D05" w:rsidR="00952530" w:rsidRPr="00952530" w:rsidRDefault="00952530">
      <w:pPr>
        <w:spacing w:after="0" w:line="240" w:lineRule="auto"/>
        <w:rPr>
          <w:rFonts w:ascii="Arial" w:hAnsi="Arial" w:cs="Arial"/>
          <w:i/>
          <w:color w:val="0033CC"/>
          <w:sz w:val="24"/>
          <w:szCs w:val="24"/>
        </w:rPr>
      </w:pPr>
      <w:r w:rsidRPr="00952530">
        <w:rPr>
          <w:rFonts w:ascii="Arial" w:hAnsi="Arial" w:cs="Arial"/>
          <w:i/>
          <w:color w:val="0033CC"/>
          <w:sz w:val="24"/>
          <w:szCs w:val="24"/>
        </w:rPr>
        <w:t>Jesus replied, “</w:t>
      </w:r>
      <w:r w:rsidR="008C12BD">
        <w:rPr>
          <w:rFonts w:ascii="Arial" w:hAnsi="Arial" w:cs="Arial"/>
          <w:i/>
          <w:color w:val="0033CC"/>
          <w:sz w:val="24"/>
          <w:szCs w:val="24"/>
        </w:rPr>
        <w:t>...</w:t>
      </w:r>
    </w:p>
    <w:p w14:paraId="2AFEDB5B" w14:textId="77777777" w:rsidR="00952530" w:rsidRPr="00952530" w:rsidRDefault="00952530">
      <w:pPr>
        <w:spacing w:after="0" w:line="240" w:lineRule="auto"/>
        <w:rPr>
          <w:rFonts w:ascii="Arial" w:hAnsi="Arial" w:cs="Arial"/>
          <w:i/>
          <w:color w:val="0033CC"/>
          <w:sz w:val="24"/>
          <w:szCs w:val="24"/>
        </w:rPr>
      </w:pPr>
      <w:r w:rsidRPr="00952530">
        <w:rPr>
          <w:rFonts w:ascii="Arial" w:hAnsi="Arial" w:cs="Arial"/>
          <w:i/>
          <w:color w:val="0033CC"/>
          <w:sz w:val="24"/>
          <w:szCs w:val="24"/>
        </w:rPr>
        <w:t xml:space="preserve">You shall love the Lord your God with all your heart, with all your soul, with </w:t>
      </w:r>
      <w:proofErr w:type="gramStart"/>
      <w:r w:rsidRPr="00952530">
        <w:rPr>
          <w:rFonts w:ascii="Arial" w:hAnsi="Arial" w:cs="Arial"/>
          <w:i/>
          <w:color w:val="0033CC"/>
          <w:sz w:val="24"/>
          <w:szCs w:val="24"/>
        </w:rPr>
        <w:t>all your</w:t>
      </w:r>
      <w:proofErr w:type="gramEnd"/>
      <w:r w:rsidRPr="00952530">
        <w:rPr>
          <w:rFonts w:ascii="Arial" w:hAnsi="Arial" w:cs="Arial"/>
          <w:i/>
          <w:color w:val="0033CC"/>
          <w:sz w:val="24"/>
          <w:szCs w:val="24"/>
        </w:rPr>
        <w:t xml:space="preserve"> mind, and with all your strength.’ </w:t>
      </w:r>
    </w:p>
    <w:p w14:paraId="78F80C31" w14:textId="5789CF2D" w:rsidR="00E91E7F"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40B42"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40B42" w:rsidRPr="002264DC">
        <w:rPr>
          <w:rFonts w:ascii="Arial" w:hAnsi="Arial" w:cs="Arial"/>
          <w:i/>
          <w:color w:val="943634" w:themeColor="accent2" w:themeShade="BF"/>
          <w:sz w:val="24"/>
          <w:szCs w:val="24"/>
        </w:rPr>
        <w:t>Mark 12:28-30</w:t>
      </w:r>
    </w:p>
    <w:p w14:paraId="36E5ED56" w14:textId="738C97F6" w:rsidR="00840B42" w:rsidRDefault="00840B42">
      <w:pPr>
        <w:spacing w:after="0" w:line="240" w:lineRule="auto"/>
        <w:rPr>
          <w:rFonts w:ascii="Arial" w:hAnsi="Arial" w:cs="Arial"/>
          <w:sz w:val="24"/>
          <w:szCs w:val="24"/>
        </w:rPr>
      </w:pPr>
      <w:r>
        <w:rPr>
          <w:rFonts w:ascii="Arial" w:hAnsi="Arial" w:cs="Arial"/>
          <w:sz w:val="24"/>
          <w:szCs w:val="24"/>
        </w:rPr>
        <w:br/>
      </w:r>
    </w:p>
    <w:p w14:paraId="2DCEC96B" w14:textId="5CDDD3F4" w:rsidR="00840B4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40B42" w:rsidRPr="00B32821">
        <w:rPr>
          <w:rFonts w:ascii="Arial" w:hAnsi="Arial" w:cs="Arial"/>
          <w:color w:val="A6A6A6" w:themeColor="background1" w:themeShade="A6"/>
          <w:sz w:val="16"/>
          <w:szCs w:val="24"/>
        </w:rPr>
        <w:t xml:space="preserve">1173 </w:t>
      </w:r>
    </w:p>
    <w:p w14:paraId="57773CD7" w14:textId="23C6B842" w:rsidR="00840B42" w:rsidRPr="00BF0E88" w:rsidRDefault="00CA177A">
      <w:pPr>
        <w:spacing w:after="0" w:line="240" w:lineRule="auto"/>
        <w:rPr>
          <w:rFonts w:ascii="Arial" w:hAnsi="Arial" w:cs="Arial"/>
          <w:sz w:val="24"/>
          <w:szCs w:val="24"/>
        </w:rPr>
      </w:pPr>
      <w:proofErr w:type="gramStart"/>
      <w:r>
        <w:rPr>
          <w:rFonts w:ascii="Arial" w:hAnsi="Arial" w:cs="Arial"/>
          <w:b/>
          <w:sz w:val="24"/>
          <w:szCs w:val="24"/>
        </w:rPr>
        <w:t>3.</w:t>
      </w:r>
      <w:r w:rsidR="00457320">
        <w:rPr>
          <w:rFonts w:ascii="Arial" w:hAnsi="Arial" w:cs="Arial"/>
          <w:b/>
          <w:sz w:val="24"/>
          <w:szCs w:val="24"/>
        </w:rPr>
        <w:t>7</w:t>
      </w:r>
      <w:r w:rsidR="00840B42">
        <w:rPr>
          <w:rFonts w:ascii="Arial" w:hAnsi="Arial" w:cs="Arial"/>
          <w:b/>
          <w:sz w:val="24"/>
          <w:szCs w:val="24"/>
        </w:rPr>
        <w:t xml:space="preserve">  </w:t>
      </w:r>
      <w:r w:rsidR="00CC44D6">
        <w:rPr>
          <w:rFonts w:ascii="Arial" w:hAnsi="Arial" w:cs="Arial"/>
          <w:sz w:val="24"/>
          <w:szCs w:val="24"/>
        </w:rPr>
        <w:t>What</w:t>
      </w:r>
      <w:proofErr w:type="gramEnd"/>
      <w:r w:rsidR="00CC44D6">
        <w:rPr>
          <w:rFonts w:ascii="Arial" w:hAnsi="Arial" w:cs="Arial"/>
          <w:sz w:val="24"/>
          <w:szCs w:val="24"/>
        </w:rPr>
        <w:t xml:space="preserve"> </w:t>
      </w:r>
      <w:r w:rsidR="00840B42">
        <w:rPr>
          <w:rFonts w:ascii="Arial" w:hAnsi="Arial" w:cs="Arial"/>
          <w:sz w:val="24"/>
          <w:szCs w:val="24"/>
        </w:rPr>
        <w:t xml:space="preserve">did Jesus say was </w:t>
      </w:r>
      <w:r w:rsidR="00840B42" w:rsidRPr="00BF0E88">
        <w:rPr>
          <w:rFonts w:ascii="Arial" w:hAnsi="Arial" w:cs="Arial"/>
          <w:sz w:val="24"/>
          <w:szCs w:val="24"/>
        </w:rPr>
        <w:t>the second greatest commandment?</w:t>
      </w:r>
      <w:r w:rsidR="00840B42" w:rsidRPr="006B4F81">
        <w:rPr>
          <w:rFonts w:ascii="Arial" w:hAnsi="Arial" w:cs="Arial"/>
          <w:i/>
          <w:sz w:val="24"/>
          <w:szCs w:val="24"/>
        </w:rPr>
        <w:t xml:space="preserve"> </w:t>
      </w:r>
    </w:p>
    <w:p w14:paraId="1465DFBF" w14:textId="199791D9" w:rsidR="00840B42" w:rsidRPr="00046631" w:rsidRDefault="00CC44D6">
      <w:pPr>
        <w:spacing w:after="0" w:line="240" w:lineRule="auto"/>
        <w:jc w:val="right"/>
        <w:rPr>
          <w:rFonts w:ascii="Arial" w:hAnsi="Arial" w:cs="Arial"/>
          <w:b/>
          <w:sz w:val="24"/>
          <w:szCs w:val="24"/>
          <w:u w:val="single"/>
        </w:rPr>
      </w:pPr>
      <w:r>
        <w:rPr>
          <w:rFonts w:ascii="Arial" w:hAnsi="Arial" w:cs="Arial"/>
          <w:b/>
          <w:sz w:val="24"/>
          <w:szCs w:val="24"/>
          <w:u w:val="single"/>
        </w:rPr>
        <w:t>(</w:t>
      </w:r>
      <w:r w:rsidR="00840B42" w:rsidRPr="00046631">
        <w:rPr>
          <w:rFonts w:ascii="Arial" w:hAnsi="Arial" w:cs="Arial"/>
          <w:b/>
          <w:sz w:val="24"/>
          <w:szCs w:val="24"/>
          <w:u w:val="single"/>
        </w:rPr>
        <w:t>You shall</w:t>
      </w:r>
      <w:r>
        <w:rPr>
          <w:rFonts w:ascii="Arial" w:hAnsi="Arial" w:cs="Arial"/>
          <w:b/>
          <w:sz w:val="24"/>
          <w:szCs w:val="24"/>
          <w:u w:val="single"/>
        </w:rPr>
        <w:t>)</w:t>
      </w:r>
      <w:r w:rsidR="00840B42" w:rsidRPr="00046631">
        <w:rPr>
          <w:rFonts w:ascii="Arial" w:hAnsi="Arial" w:cs="Arial"/>
          <w:b/>
          <w:sz w:val="24"/>
          <w:szCs w:val="24"/>
          <w:u w:val="single"/>
        </w:rPr>
        <w:t xml:space="preserve"> </w:t>
      </w:r>
      <w:r>
        <w:rPr>
          <w:rFonts w:ascii="Arial" w:hAnsi="Arial" w:cs="Arial"/>
          <w:b/>
          <w:sz w:val="24"/>
          <w:szCs w:val="24"/>
          <w:u w:val="single"/>
        </w:rPr>
        <w:t>L</w:t>
      </w:r>
      <w:r w:rsidRPr="00046631">
        <w:rPr>
          <w:rFonts w:ascii="Arial" w:hAnsi="Arial" w:cs="Arial"/>
          <w:b/>
          <w:sz w:val="24"/>
          <w:szCs w:val="24"/>
          <w:u w:val="single"/>
        </w:rPr>
        <w:t xml:space="preserve">ove </w:t>
      </w:r>
      <w:r w:rsidR="00840B42" w:rsidRPr="00046631">
        <w:rPr>
          <w:rFonts w:ascii="Arial" w:hAnsi="Arial" w:cs="Arial"/>
          <w:b/>
          <w:sz w:val="24"/>
          <w:szCs w:val="24"/>
          <w:u w:val="single"/>
        </w:rPr>
        <w:t xml:space="preserve">your neighbor </w:t>
      </w:r>
      <w:r w:rsidR="008C12BD">
        <w:rPr>
          <w:rFonts w:ascii="Arial" w:hAnsi="Arial" w:cs="Arial"/>
          <w:b/>
          <w:sz w:val="24"/>
          <w:szCs w:val="24"/>
          <w:u w:val="single"/>
        </w:rPr>
        <w:t>(</w:t>
      </w:r>
      <w:r w:rsidR="00840B42" w:rsidRPr="00046631">
        <w:rPr>
          <w:rFonts w:ascii="Arial" w:hAnsi="Arial" w:cs="Arial"/>
          <w:b/>
          <w:sz w:val="24"/>
          <w:szCs w:val="24"/>
          <w:u w:val="single"/>
        </w:rPr>
        <w:t>as yourself</w:t>
      </w:r>
      <w:r w:rsidR="008C12BD">
        <w:rPr>
          <w:rFonts w:ascii="Arial" w:hAnsi="Arial" w:cs="Arial"/>
          <w:b/>
          <w:sz w:val="24"/>
          <w:szCs w:val="24"/>
          <w:u w:val="single"/>
        </w:rPr>
        <w:t>)</w:t>
      </w:r>
      <w:r w:rsidR="00840B42" w:rsidRPr="006B4F81">
        <w:rPr>
          <w:rFonts w:ascii="Arial" w:hAnsi="Arial" w:cs="Arial"/>
          <w:b/>
          <w:i/>
          <w:sz w:val="24"/>
          <w:szCs w:val="24"/>
          <w:u w:val="single"/>
        </w:rPr>
        <w:t xml:space="preserve"> </w:t>
      </w:r>
    </w:p>
    <w:p w14:paraId="206867E8" w14:textId="7777777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36D36742" w14:textId="77777777" w:rsidR="00840B42" w:rsidRPr="00DF652D" w:rsidRDefault="00840B42">
      <w:pPr>
        <w:spacing w:after="0" w:line="240" w:lineRule="auto"/>
        <w:jc w:val="right"/>
        <w:rPr>
          <w:rFonts w:ascii="Arial" w:hAnsi="Arial" w:cs="Arial"/>
          <w:b/>
          <w:sz w:val="24"/>
          <w:szCs w:val="24"/>
        </w:rPr>
      </w:pPr>
      <w:proofErr w:type="gramStart"/>
      <w:r w:rsidRPr="00DF652D">
        <w:rPr>
          <w:rFonts w:ascii="Arial" w:hAnsi="Arial" w:cs="Arial"/>
          <w:b/>
          <w:sz w:val="24"/>
          <w:szCs w:val="24"/>
        </w:rPr>
        <w:t>love</w:t>
      </w:r>
      <w:proofErr w:type="gramEnd"/>
      <w:r w:rsidRPr="00DF652D">
        <w:rPr>
          <w:rFonts w:ascii="Arial" w:hAnsi="Arial" w:cs="Arial"/>
          <w:b/>
          <w:sz w:val="24"/>
          <w:szCs w:val="24"/>
        </w:rPr>
        <w:t xml:space="preserve"> your neighbor </w:t>
      </w:r>
    </w:p>
    <w:p w14:paraId="672D2631" w14:textId="5BA4D5EF" w:rsidR="00952530" w:rsidRPr="002264DC" w:rsidRDefault="00952530">
      <w:pPr>
        <w:spacing w:after="0" w:line="240" w:lineRule="auto"/>
        <w:rPr>
          <w:rFonts w:ascii="Arial" w:hAnsi="Arial" w:cs="Arial"/>
          <w:i/>
          <w:color w:val="943634" w:themeColor="accent2" w:themeShade="BF"/>
          <w:sz w:val="24"/>
          <w:szCs w:val="24"/>
        </w:rPr>
      </w:pPr>
      <w:proofErr w:type="gramStart"/>
      <w:r w:rsidRPr="00952530">
        <w:rPr>
          <w:rFonts w:ascii="Arial" w:hAnsi="Arial" w:cs="Arial"/>
          <w:i/>
          <w:color w:val="0033CC"/>
          <w:sz w:val="24"/>
          <w:szCs w:val="24"/>
        </w:rPr>
        <w:t>From Mark…</w:t>
      </w:r>
      <w:proofErr w:type="gramEnd"/>
      <w:r w:rsidRPr="00952530">
        <w:rPr>
          <w:rFonts w:ascii="Arial" w:hAnsi="Arial" w:cs="Arial"/>
          <w:i/>
          <w:color w:val="0033CC"/>
          <w:sz w:val="24"/>
          <w:szCs w:val="24"/>
        </w:rPr>
        <w:t xml:space="preserve">  </w:t>
      </w:r>
      <w:r>
        <w:rPr>
          <w:rFonts w:ascii="Arial" w:hAnsi="Arial" w:cs="Arial"/>
          <w:i/>
          <w:color w:val="0033CC"/>
          <w:sz w:val="24"/>
          <w:szCs w:val="24"/>
        </w:rPr>
        <w:t>Jesus said… “</w:t>
      </w:r>
      <w:r w:rsidRPr="00952530">
        <w:rPr>
          <w:rFonts w:ascii="Arial" w:hAnsi="Arial" w:cs="Arial"/>
          <w:i/>
          <w:color w:val="0033CC"/>
          <w:sz w:val="24"/>
          <w:szCs w:val="24"/>
        </w:rPr>
        <w:t>The second is this: ‘You shall love your neighbor as yourself.’</w:t>
      </w:r>
    </w:p>
    <w:p w14:paraId="24BA6BCD" w14:textId="33A9EF22" w:rsidR="00840B42"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40B42"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40B42" w:rsidRPr="002264DC">
        <w:rPr>
          <w:rFonts w:ascii="Arial" w:hAnsi="Arial" w:cs="Arial"/>
          <w:i/>
          <w:color w:val="943634" w:themeColor="accent2" w:themeShade="BF"/>
          <w:sz w:val="24"/>
          <w:szCs w:val="24"/>
        </w:rPr>
        <w:t>Mark 12:31</w:t>
      </w:r>
    </w:p>
    <w:p w14:paraId="3A41466A" w14:textId="77777777" w:rsidR="00840B42" w:rsidRDefault="00840B42">
      <w:pPr>
        <w:spacing w:after="0" w:line="240" w:lineRule="auto"/>
        <w:rPr>
          <w:rFonts w:ascii="Arial" w:hAnsi="Arial" w:cs="Arial"/>
          <w:i/>
          <w:sz w:val="24"/>
          <w:szCs w:val="24"/>
        </w:rPr>
      </w:pPr>
    </w:p>
    <w:p w14:paraId="753714C4" w14:textId="77777777" w:rsidR="00840B42" w:rsidRPr="00BF0E88" w:rsidRDefault="00840B42">
      <w:pPr>
        <w:spacing w:after="0" w:line="240" w:lineRule="auto"/>
        <w:rPr>
          <w:rFonts w:ascii="Arial" w:hAnsi="Arial" w:cs="Arial"/>
          <w:sz w:val="24"/>
          <w:szCs w:val="24"/>
        </w:rPr>
      </w:pPr>
    </w:p>
    <w:p w14:paraId="5D248F40" w14:textId="1947C45E" w:rsidR="00840B4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40B42" w:rsidRPr="00B32821">
        <w:rPr>
          <w:rFonts w:ascii="Arial" w:hAnsi="Arial" w:cs="Arial"/>
          <w:color w:val="A6A6A6" w:themeColor="background1" w:themeShade="A6"/>
          <w:sz w:val="16"/>
          <w:szCs w:val="24"/>
        </w:rPr>
        <w:t xml:space="preserve">1171 </w:t>
      </w:r>
    </w:p>
    <w:p w14:paraId="16DD1CB0" w14:textId="17503E88" w:rsidR="00840B42" w:rsidRPr="00BF0E88" w:rsidRDefault="00CA177A">
      <w:pPr>
        <w:spacing w:after="0" w:line="240" w:lineRule="auto"/>
        <w:rPr>
          <w:rFonts w:ascii="Arial" w:hAnsi="Arial" w:cs="Arial"/>
          <w:sz w:val="24"/>
          <w:szCs w:val="24"/>
        </w:rPr>
      </w:pPr>
      <w:proofErr w:type="gramStart"/>
      <w:r>
        <w:rPr>
          <w:rFonts w:ascii="Arial" w:hAnsi="Arial" w:cs="Arial"/>
          <w:b/>
          <w:sz w:val="24"/>
          <w:szCs w:val="24"/>
        </w:rPr>
        <w:t>3.</w:t>
      </w:r>
      <w:r w:rsidR="00457320">
        <w:rPr>
          <w:rFonts w:ascii="Arial" w:hAnsi="Arial" w:cs="Arial"/>
          <w:b/>
          <w:sz w:val="24"/>
          <w:szCs w:val="24"/>
        </w:rPr>
        <w:t>8</w:t>
      </w:r>
      <w:r w:rsidR="00840B42">
        <w:rPr>
          <w:rFonts w:ascii="Arial" w:hAnsi="Arial" w:cs="Arial"/>
          <w:b/>
          <w:sz w:val="24"/>
          <w:szCs w:val="24"/>
        </w:rPr>
        <w:t xml:space="preserve">  </w:t>
      </w:r>
      <w:r w:rsidR="00840B42" w:rsidRPr="00BF0E88">
        <w:rPr>
          <w:rFonts w:ascii="Arial" w:hAnsi="Arial" w:cs="Arial"/>
          <w:sz w:val="24"/>
          <w:szCs w:val="24"/>
        </w:rPr>
        <w:t>What</w:t>
      </w:r>
      <w:proofErr w:type="gramEnd"/>
      <w:r w:rsidR="00840B42" w:rsidRPr="00BF0E88">
        <w:rPr>
          <w:rFonts w:ascii="Arial" w:hAnsi="Arial" w:cs="Arial"/>
          <w:sz w:val="24"/>
          <w:szCs w:val="24"/>
        </w:rPr>
        <w:t xml:space="preserve"> was the </w:t>
      </w:r>
      <w:r w:rsidR="00840B42">
        <w:rPr>
          <w:rFonts w:ascii="Arial" w:hAnsi="Arial" w:cs="Arial"/>
          <w:sz w:val="24"/>
          <w:szCs w:val="24"/>
        </w:rPr>
        <w:t>question</w:t>
      </w:r>
      <w:r w:rsidR="00840B42" w:rsidRPr="006B4F81">
        <w:rPr>
          <w:rFonts w:ascii="Arial" w:hAnsi="Arial" w:cs="Arial"/>
          <w:i/>
          <w:sz w:val="24"/>
          <w:szCs w:val="24"/>
        </w:rPr>
        <w:t xml:space="preserve"> </w:t>
      </w:r>
      <w:r w:rsidR="00CC44D6">
        <w:rPr>
          <w:rFonts w:ascii="Arial" w:hAnsi="Arial" w:cs="Arial"/>
          <w:sz w:val="24"/>
          <w:szCs w:val="24"/>
        </w:rPr>
        <w:t>asked to</w:t>
      </w:r>
      <w:r w:rsidR="00CC44D6" w:rsidRPr="00BF0E88">
        <w:rPr>
          <w:rFonts w:ascii="Arial" w:hAnsi="Arial" w:cs="Arial"/>
          <w:sz w:val="24"/>
          <w:szCs w:val="24"/>
        </w:rPr>
        <w:t xml:space="preserve"> </w:t>
      </w:r>
      <w:r w:rsidR="00840B42" w:rsidRPr="00BF0E88">
        <w:rPr>
          <w:rFonts w:ascii="Arial" w:hAnsi="Arial" w:cs="Arial"/>
          <w:sz w:val="24"/>
          <w:szCs w:val="24"/>
        </w:rPr>
        <w:t xml:space="preserve">Jesus </w:t>
      </w:r>
      <w:r w:rsidR="00CC44D6">
        <w:rPr>
          <w:rFonts w:ascii="Arial" w:hAnsi="Arial" w:cs="Arial"/>
          <w:sz w:val="24"/>
          <w:szCs w:val="24"/>
        </w:rPr>
        <w:t>immediately before he told</w:t>
      </w:r>
      <w:r w:rsidR="00840B42" w:rsidRPr="00BF0E88">
        <w:rPr>
          <w:rFonts w:ascii="Arial" w:hAnsi="Arial" w:cs="Arial"/>
          <w:sz w:val="24"/>
          <w:szCs w:val="24"/>
        </w:rPr>
        <w:t xml:space="preserve"> the story of the Good Samaritan?</w:t>
      </w:r>
      <w:r w:rsidR="00840B42" w:rsidRPr="006B4F81">
        <w:rPr>
          <w:rFonts w:ascii="Arial" w:hAnsi="Arial" w:cs="Arial"/>
          <w:i/>
          <w:sz w:val="24"/>
          <w:szCs w:val="24"/>
        </w:rPr>
        <w:t xml:space="preserve"> </w:t>
      </w:r>
    </w:p>
    <w:p w14:paraId="3BA239DE" w14:textId="4ADA3518" w:rsidR="00840B42" w:rsidRDefault="008C12BD">
      <w:pPr>
        <w:spacing w:after="0" w:line="240" w:lineRule="auto"/>
        <w:jc w:val="right"/>
        <w:rPr>
          <w:rFonts w:ascii="Arial" w:hAnsi="Arial" w:cs="Arial"/>
          <w:b/>
          <w:sz w:val="24"/>
          <w:szCs w:val="24"/>
          <w:u w:val="single"/>
        </w:rPr>
      </w:pPr>
      <w:r>
        <w:rPr>
          <w:rFonts w:ascii="Arial" w:hAnsi="Arial" w:cs="Arial"/>
          <w:b/>
          <w:sz w:val="24"/>
          <w:szCs w:val="24"/>
          <w:u w:val="single"/>
        </w:rPr>
        <w:t xml:space="preserve">(And) </w:t>
      </w:r>
      <w:r w:rsidR="00840B42" w:rsidRPr="00046631">
        <w:rPr>
          <w:rFonts w:ascii="Arial" w:hAnsi="Arial" w:cs="Arial"/>
          <w:b/>
          <w:sz w:val="24"/>
          <w:szCs w:val="24"/>
          <w:u w:val="single"/>
        </w:rPr>
        <w:t>Who is my neighbor?</w:t>
      </w:r>
      <w:r w:rsidR="00840B42" w:rsidRPr="006B4F81">
        <w:rPr>
          <w:rFonts w:ascii="Arial" w:hAnsi="Arial" w:cs="Arial"/>
          <w:b/>
          <w:i/>
          <w:sz w:val="24"/>
          <w:szCs w:val="24"/>
          <w:u w:val="single"/>
        </w:rPr>
        <w:t xml:space="preserve"> </w:t>
      </w:r>
    </w:p>
    <w:p w14:paraId="72C4FD30" w14:textId="15BDEB7B" w:rsidR="00840B42"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40B42"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40B42" w:rsidRPr="002264DC">
        <w:rPr>
          <w:rFonts w:ascii="Arial" w:hAnsi="Arial" w:cs="Arial"/>
          <w:i/>
          <w:color w:val="943634" w:themeColor="accent2" w:themeShade="BF"/>
          <w:sz w:val="24"/>
          <w:szCs w:val="24"/>
        </w:rPr>
        <w:t>Luke 10:25-37</w:t>
      </w:r>
    </w:p>
    <w:p w14:paraId="49BF5E14" w14:textId="241BE821" w:rsidR="00896CAE" w:rsidRDefault="00896CAE">
      <w:pPr>
        <w:spacing w:after="0" w:line="240" w:lineRule="auto"/>
        <w:rPr>
          <w:rFonts w:ascii="Arial" w:hAnsi="Arial" w:cs="Arial"/>
          <w:sz w:val="24"/>
          <w:szCs w:val="24"/>
        </w:rPr>
      </w:pPr>
      <w:r>
        <w:rPr>
          <w:rFonts w:ascii="Arial" w:hAnsi="Arial" w:cs="Arial"/>
          <w:sz w:val="24"/>
          <w:szCs w:val="24"/>
        </w:rPr>
        <w:br/>
      </w:r>
    </w:p>
    <w:p w14:paraId="4D890A6B" w14:textId="32138A2F" w:rsidR="00896CAE"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96CAE" w:rsidRPr="00B32821">
        <w:rPr>
          <w:rFonts w:ascii="Arial" w:hAnsi="Arial" w:cs="Arial"/>
          <w:color w:val="A6A6A6" w:themeColor="background1" w:themeShade="A6"/>
          <w:sz w:val="16"/>
          <w:szCs w:val="24"/>
        </w:rPr>
        <w:t>72</w:t>
      </w:r>
    </w:p>
    <w:p w14:paraId="42693D90" w14:textId="391EB5B1" w:rsidR="00896CAE" w:rsidRPr="00BF0E88" w:rsidRDefault="00CA177A">
      <w:pPr>
        <w:spacing w:after="0" w:line="240" w:lineRule="auto"/>
        <w:rPr>
          <w:rFonts w:ascii="Arial" w:hAnsi="Arial" w:cs="Arial"/>
          <w:sz w:val="24"/>
          <w:szCs w:val="24"/>
        </w:rPr>
      </w:pPr>
      <w:proofErr w:type="gramStart"/>
      <w:r>
        <w:rPr>
          <w:rFonts w:ascii="Arial" w:hAnsi="Arial" w:cs="Arial"/>
          <w:b/>
          <w:sz w:val="24"/>
          <w:szCs w:val="24"/>
        </w:rPr>
        <w:t>3</w:t>
      </w:r>
      <w:r w:rsidR="00896CAE">
        <w:rPr>
          <w:rFonts w:ascii="Arial" w:hAnsi="Arial" w:cs="Arial"/>
          <w:b/>
          <w:sz w:val="24"/>
          <w:szCs w:val="24"/>
        </w:rPr>
        <w:t>.</w:t>
      </w:r>
      <w:r w:rsidR="00457320">
        <w:rPr>
          <w:rFonts w:ascii="Arial" w:hAnsi="Arial" w:cs="Arial"/>
          <w:b/>
          <w:sz w:val="24"/>
          <w:szCs w:val="24"/>
        </w:rPr>
        <w:t>9</w:t>
      </w:r>
      <w:r w:rsidR="00896CAE">
        <w:rPr>
          <w:rFonts w:ascii="Arial" w:hAnsi="Arial" w:cs="Arial"/>
          <w:b/>
          <w:sz w:val="24"/>
          <w:szCs w:val="24"/>
        </w:rPr>
        <w:t xml:space="preserve">  </w:t>
      </w:r>
      <w:r w:rsidR="00896CAE" w:rsidRPr="00BF0E88">
        <w:rPr>
          <w:rFonts w:ascii="Arial" w:hAnsi="Arial" w:cs="Arial"/>
          <w:sz w:val="24"/>
          <w:szCs w:val="24"/>
        </w:rPr>
        <w:t>In</w:t>
      </w:r>
      <w:proofErr w:type="gramEnd"/>
      <w:r w:rsidR="00896CAE" w:rsidRPr="00BF0E88">
        <w:rPr>
          <w:rFonts w:ascii="Arial" w:hAnsi="Arial" w:cs="Arial"/>
          <w:sz w:val="24"/>
          <w:szCs w:val="24"/>
        </w:rPr>
        <w:t xml:space="preserve"> </w:t>
      </w:r>
      <w:r w:rsidR="00CC44D6">
        <w:rPr>
          <w:rFonts w:ascii="Arial" w:hAnsi="Arial" w:cs="Arial"/>
          <w:sz w:val="24"/>
          <w:szCs w:val="24"/>
        </w:rPr>
        <w:t>the</w:t>
      </w:r>
      <w:r w:rsidR="00CC44D6" w:rsidRPr="00BF0E88">
        <w:rPr>
          <w:rFonts w:ascii="Arial" w:hAnsi="Arial" w:cs="Arial"/>
          <w:sz w:val="24"/>
          <w:szCs w:val="24"/>
        </w:rPr>
        <w:t xml:space="preserve"> </w:t>
      </w:r>
      <w:r w:rsidR="00896CAE" w:rsidRPr="00BF0E88">
        <w:rPr>
          <w:rFonts w:ascii="Arial" w:hAnsi="Arial" w:cs="Arial"/>
          <w:sz w:val="24"/>
          <w:szCs w:val="24"/>
        </w:rPr>
        <w:t xml:space="preserve">Sermon on the Mount, Jesus </w:t>
      </w:r>
      <w:r w:rsidR="00D375BE">
        <w:rPr>
          <w:rFonts w:ascii="Arial" w:hAnsi="Arial" w:cs="Arial"/>
          <w:sz w:val="24"/>
          <w:szCs w:val="24"/>
        </w:rPr>
        <w:t xml:space="preserve">gave </w:t>
      </w:r>
      <w:r w:rsidR="00CC44D6">
        <w:rPr>
          <w:rFonts w:ascii="Arial" w:hAnsi="Arial" w:cs="Arial"/>
          <w:sz w:val="24"/>
          <w:szCs w:val="24"/>
        </w:rPr>
        <w:t>what list of</w:t>
      </w:r>
      <w:r w:rsidR="00CC44D6" w:rsidRPr="00BF0E88">
        <w:rPr>
          <w:rFonts w:ascii="Arial" w:hAnsi="Arial" w:cs="Arial"/>
          <w:sz w:val="24"/>
          <w:szCs w:val="24"/>
        </w:rPr>
        <w:t xml:space="preserve"> </w:t>
      </w:r>
      <w:r w:rsidR="00896CAE" w:rsidRPr="00BF0E88">
        <w:rPr>
          <w:rFonts w:ascii="Arial" w:hAnsi="Arial" w:cs="Arial"/>
          <w:sz w:val="24"/>
          <w:szCs w:val="24"/>
        </w:rPr>
        <w:t>instructions as to how to be happy?</w:t>
      </w:r>
      <w:r w:rsidR="00896CAE" w:rsidRPr="006B4F81">
        <w:rPr>
          <w:rFonts w:ascii="Arial" w:hAnsi="Arial" w:cs="Arial"/>
          <w:i/>
          <w:sz w:val="24"/>
          <w:szCs w:val="24"/>
        </w:rPr>
        <w:t xml:space="preserve"> </w:t>
      </w:r>
    </w:p>
    <w:p w14:paraId="5A6B9DBE" w14:textId="7A95507E" w:rsidR="00896CAE" w:rsidRPr="00E7274D" w:rsidRDefault="00D375BE">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Pr>
          <w:rFonts w:ascii="Arial" w:hAnsi="Arial" w:cs="Arial"/>
          <w:b/>
          <w:sz w:val="24"/>
          <w:szCs w:val="24"/>
          <w:u w:val="single"/>
        </w:rPr>
        <w:t>the</w:t>
      </w:r>
      <w:proofErr w:type="gramEnd"/>
      <w:r>
        <w:rPr>
          <w:rFonts w:ascii="Arial" w:hAnsi="Arial" w:cs="Arial"/>
          <w:b/>
          <w:sz w:val="24"/>
          <w:szCs w:val="24"/>
          <w:u w:val="single"/>
        </w:rPr>
        <w:t xml:space="preserve">) </w:t>
      </w:r>
      <w:r w:rsidR="00896CAE" w:rsidRPr="0097505C">
        <w:rPr>
          <w:rFonts w:ascii="Arial" w:hAnsi="Arial" w:cs="Arial"/>
          <w:b/>
          <w:sz w:val="24"/>
          <w:szCs w:val="24"/>
          <w:u w:val="single"/>
        </w:rPr>
        <w:t>Beatitudes</w:t>
      </w:r>
    </w:p>
    <w:p w14:paraId="33BE3948" w14:textId="58EAF487" w:rsidR="00896CAE"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96CAE"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84396">
        <w:rPr>
          <w:rFonts w:ascii="Arial" w:hAnsi="Arial" w:cs="Arial"/>
          <w:i/>
          <w:color w:val="943634" w:themeColor="accent2" w:themeShade="BF"/>
          <w:sz w:val="24"/>
          <w:szCs w:val="24"/>
        </w:rPr>
        <w:t xml:space="preserve">CCC </w:t>
      </w:r>
      <w:r w:rsidR="00896CAE" w:rsidRPr="00C009D1">
        <w:rPr>
          <w:rFonts w:ascii="Arial" w:hAnsi="Arial" w:cs="Arial"/>
          <w:i/>
          <w:color w:val="943634" w:themeColor="accent2" w:themeShade="BF"/>
          <w:sz w:val="24"/>
          <w:szCs w:val="24"/>
        </w:rPr>
        <w:t>1716</w:t>
      </w:r>
    </w:p>
    <w:p w14:paraId="23A84EE2" w14:textId="77777777" w:rsidR="00896CAE" w:rsidRPr="00BF0E88" w:rsidRDefault="00896CAE">
      <w:pPr>
        <w:spacing w:after="0" w:line="240" w:lineRule="auto"/>
        <w:rPr>
          <w:rFonts w:ascii="Arial" w:hAnsi="Arial" w:cs="Arial"/>
          <w:sz w:val="24"/>
          <w:szCs w:val="24"/>
        </w:rPr>
      </w:pPr>
      <w:r w:rsidRPr="006B4F81">
        <w:rPr>
          <w:rFonts w:ascii="Arial" w:hAnsi="Arial" w:cs="Arial"/>
          <w:i/>
          <w:sz w:val="24"/>
          <w:szCs w:val="24"/>
        </w:rPr>
        <w:t xml:space="preserve"> </w:t>
      </w:r>
    </w:p>
    <w:p w14:paraId="0AE6F1C5" w14:textId="77777777" w:rsidR="00896CAE" w:rsidRDefault="00896CAE">
      <w:pPr>
        <w:spacing w:after="0" w:line="240" w:lineRule="auto"/>
        <w:rPr>
          <w:rFonts w:ascii="Arial" w:hAnsi="Arial" w:cs="Arial"/>
          <w:sz w:val="24"/>
          <w:szCs w:val="24"/>
        </w:rPr>
      </w:pPr>
    </w:p>
    <w:p w14:paraId="58D5D8D9" w14:textId="48B3B2F6" w:rsidR="00896CAE"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96CAE" w:rsidRPr="00B32821">
        <w:rPr>
          <w:rFonts w:ascii="Arial" w:hAnsi="Arial" w:cs="Arial"/>
          <w:color w:val="A6A6A6" w:themeColor="background1" w:themeShade="A6"/>
          <w:sz w:val="16"/>
          <w:szCs w:val="24"/>
        </w:rPr>
        <w:t>73</w:t>
      </w:r>
    </w:p>
    <w:p w14:paraId="0121FD12" w14:textId="27874088" w:rsidR="00896CAE" w:rsidRPr="00BF0E88" w:rsidRDefault="00CA177A">
      <w:pPr>
        <w:spacing w:after="0" w:line="240" w:lineRule="auto"/>
        <w:rPr>
          <w:rFonts w:ascii="Arial" w:hAnsi="Arial" w:cs="Arial"/>
          <w:sz w:val="24"/>
          <w:szCs w:val="24"/>
        </w:rPr>
      </w:pPr>
      <w:proofErr w:type="gramStart"/>
      <w:r>
        <w:rPr>
          <w:rFonts w:ascii="Arial" w:hAnsi="Arial" w:cs="Arial"/>
          <w:b/>
          <w:sz w:val="24"/>
          <w:szCs w:val="24"/>
        </w:rPr>
        <w:t>3.1</w:t>
      </w:r>
      <w:r w:rsidR="00457320">
        <w:rPr>
          <w:rFonts w:ascii="Arial" w:hAnsi="Arial" w:cs="Arial"/>
          <w:b/>
          <w:sz w:val="24"/>
          <w:szCs w:val="24"/>
        </w:rPr>
        <w:t>0</w:t>
      </w:r>
      <w:r w:rsidR="00896CAE">
        <w:rPr>
          <w:rFonts w:ascii="Arial" w:hAnsi="Arial" w:cs="Arial"/>
          <w:b/>
          <w:sz w:val="24"/>
          <w:szCs w:val="24"/>
        </w:rPr>
        <w:t xml:space="preserve">  </w:t>
      </w:r>
      <w:r w:rsidR="00896CAE" w:rsidRPr="00BF0E88">
        <w:rPr>
          <w:rFonts w:ascii="Arial" w:hAnsi="Arial" w:cs="Arial"/>
          <w:sz w:val="24"/>
          <w:szCs w:val="24"/>
        </w:rPr>
        <w:t>Complete</w:t>
      </w:r>
      <w:proofErr w:type="gramEnd"/>
      <w:r w:rsidR="00896CAE" w:rsidRPr="00BF0E88">
        <w:rPr>
          <w:rFonts w:ascii="Arial" w:hAnsi="Arial" w:cs="Arial"/>
          <w:sz w:val="24"/>
          <w:szCs w:val="24"/>
        </w:rPr>
        <w:t xml:space="preserve"> this beatitude... "Blessed are the poor in spirit, for theirs is __________________________"</w:t>
      </w:r>
      <w:r w:rsidR="00896CAE" w:rsidRPr="006B4F81">
        <w:rPr>
          <w:rFonts w:ascii="Arial" w:hAnsi="Arial" w:cs="Arial"/>
          <w:i/>
          <w:sz w:val="24"/>
          <w:szCs w:val="24"/>
        </w:rPr>
        <w:t xml:space="preserve"> </w:t>
      </w:r>
    </w:p>
    <w:p w14:paraId="0FF654B6" w14:textId="77F40669" w:rsidR="00896CAE" w:rsidRPr="0097505C" w:rsidRDefault="00CC44D6">
      <w:pPr>
        <w:spacing w:after="0" w:line="240" w:lineRule="auto"/>
        <w:jc w:val="right"/>
        <w:rPr>
          <w:rFonts w:ascii="Arial" w:hAnsi="Arial" w:cs="Arial"/>
          <w:b/>
          <w:sz w:val="24"/>
          <w:szCs w:val="24"/>
          <w:u w:val="single"/>
        </w:rPr>
      </w:pPr>
      <w:proofErr w:type="gramStart"/>
      <w:r>
        <w:rPr>
          <w:rFonts w:ascii="Arial" w:hAnsi="Arial" w:cs="Arial"/>
          <w:b/>
          <w:sz w:val="24"/>
          <w:szCs w:val="24"/>
          <w:u w:val="single"/>
        </w:rPr>
        <w:t>the</w:t>
      </w:r>
      <w:proofErr w:type="gramEnd"/>
      <w:r>
        <w:rPr>
          <w:rFonts w:ascii="Arial" w:hAnsi="Arial" w:cs="Arial"/>
          <w:b/>
          <w:sz w:val="24"/>
          <w:szCs w:val="24"/>
          <w:u w:val="single"/>
        </w:rPr>
        <w:t xml:space="preserve"> </w:t>
      </w:r>
      <w:r w:rsidR="00896CAE" w:rsidRPr="0097505C">
        <w:rPr>
          <w:rFonts w:ascii="Arial" w:hAnsi="Arial" w:cs="Arial"/>
          <w:b/>
          <w:sz w:val="24"/>
          <w:szCs w:val="24"/>
          <w:u w:val="single"/>
        </w:rPr>
        <w:t>kingdom of heaven.</w:t>
      </w:r>
      <w:r w:rsidR="00896CAE" w:rsidRPr="006B4F81">
        <w:rPr>
          <w:rFonts w:ascii="Arial" w:hAnsi="Arial" w:cs="Arial"/>
          <w:b/>
          <w:i/>
          <w:sz w:val="24"/>
          <w:szCs w:val="24"/>
          <w:u w:val="single"/>
        </w:rPr>
        <w:t xml:space="preserve"> </w:t>
      </w:r>
    </w:p>
    <w:p w14:paraId="1BB22B1B" w14:textId="1FD9A7FF" w:rsidR="00896CAE"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96CAE"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96CAE" w:rsidRPr="00C009D1">
        <w:rPr>
          <w:rFonts w:ascii="Arial" w:hAnsi="Arial" w:cs="Arial"/>
          <w:i/>
          <w:color w:val="943634" w:themeColor="accent2" w:themeShade="BF"/>
          <w:sz w:val="24"/>
          <w:szCs w:val="24"/>
        </w:rPr>
        <w:t>CCC 1716</w:t>
      </w:r>
    </w:p>
    <w:p w14:paraId="0E713869" w14:textId="1BADD611" w:rsidR="00896CAE" w:rsidRPr="00BF0E88" w:rsidRDefault="00896CAE">
      <w:pPr>
        <w:spacing w:after="0" w:line="240" w:lineRule="auto"/>
        <w:rPr>
          <w:rFonts w:ascii="Arial" w:hAnsi="Arial" w:cs="Arial"/>
          <w:sz w:val="24"/>
          <w:szCs w:val="24"/>
        </w:rPr>
      </w:pPr>
      <w:r w:rsidRPr="006B4F81">
        <w:rPr>
          <w:rFonts w:ascii="Arial" w:hAnsi="Arial" w:cs="Arial"/>
          <w:i/>
          <w:sz w:val="24"/>
          <w:szCs w:val="24"/>
        </w:rPr>
        <w:t xml:space="preserve"> </w:t>
      </w:r>
    </w:p>
    <w:p w14:paraId="288DBFAE" w14:textId="77777777" w:rsidR="00896CAE" w:rsidRDefault="00896CAE">
      <w:pPr>
        <w:spacing w:after="0" w:line="240" w:lineRule="auto"/>
        <w:rPr>
          <w:rFonts w:ascii="Arial" w:hAnsi="Arial" w:cs="Arial"/>
          <w:sz w:val="24"/>
          <w:szCs w:val="24"/>
        </w:rPr>
      </w:pPr>
    </w:p>
    <w:p w14:paraId="60FF3E24" w14:textId="7C0EB720" w:rsidR="00896CAE"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96CAE" w:rsidRPr="00B32821">
        <w:rPr>
          <w:rFonts w:ascii="Arial" w:hAnsi="Arial" w:cs="Arial"/>
          <w:color w:val="A6A6A6" w:themeColor="background1" w:themeShade="A6"/>
          <w:sz w:val="16"/>
          <w:szCs w:val="24"/>
        </w:rPr>
        <w:t>75</w:t>
      </w:r>
    </w:p>
    <w:p w14:paraId="035A2437" w14:textId="6A9DBB30" w:rsidR="00896CAE" w:rsidRPr="00BF0E88" w:rsidRDefault="00CA177A">
      <w:pPr>
        <w:spacing w:after="0" w:line="240" w:lineRule="auto"/>
        <w:rPr>
          <w:rFonts w:ascii="Arial" w:hAnsi="Arial" w:cs="Arial"/>
          <w:sz w:val="24"/>
          <w:szCs w:val="24"/>
        </w:rPr>
      </w:pPr>
      <w:proofErr w:type="gramStart"/>
      <w:r>
        <w:rPr>
          <w:rFonts w:ascii="Arial" w:hAnsi="Arial" w:cs="Arial"/>
          <w:b/>
          <w:sz w:val="24"/>
          <w:szCs w:val="24"/>
        </w:rPr>
        <w:t>3.1</w:t>
      </w:r>
      <w:r w:rsidR="00457320">
        <w:rPr>
          <w:rFonts w:ascii="Arial" w:hAnsi="Arial" w:cs="Arial"/>
          <w:b/>
          <w:sz w:val="24"/>
          <w:szCs w:val="24"/>
        </w:rPr>
        <w:t>1</w:t>
      </w:r>
      <w:r w:rsidR="00896CAE">
        <w:rPr>
          <w:rFonts w:ascii="Arial" w:hAnsi="Arial" w:cs="Arial"/>
          <w:b/>
          <w:sz w:val="24"/>
          <w:szCs w:val="24"/>
        </w:rPr>
        <w:t xml:space="preserve">  </w:t>
      </w:r>
      <w:r w:rsidR="00896CAE" w:rsidRPr="00BF0E88">
        <w:rPr>
          <w:rFonts w:ascii="Arial" w:hAnsi="Arial" w:cs="Arial"/>
          <w:sz w:val="24"/>
          <w:szCs w:val="24"/>
        </w:rPr>
        <w:t>Complete</w:t>
      </w:r>
      <w:proofErr w:type="gramEnd"/>
      <w:r w:rsidR="00896CAE" w:rsidRPr="00BF0E88">
        <w:rPr>
          <w:rFonts w:ascii="Arial" w:hAnsi="Arial" w:cs="Arial"/>
          <w:sz w:val="24"/>
          <w:szCs w:val="24"/>
        </w:rPr>
        <w:t xml:space="preserve"> this beatitude... "Blessed are </w:t>
      </w:r>
      <w:r w:rsidR="00D375BE">
        <w:rPr>
          <w:rFonts w:ascii="Arial" w:hAnsi="Arial" w:cs="Arial"/>
          <w:sz w:val="24"/>
          <w:szCs w:val="24"/>
        </w:rPr>
        <w:t>they</w:t>
      </w:r>
      <w:r w:rsidR="00D375BE" w:rsidRPr="00BF0E88">
        <w:rPr>
          <w:rFonts w:ascii="Arial" w:hAnsi="Arial" w:cs="Arial"/>
          <w:sz w:val="24"/>
          <w:szCs w:val="24"/>
        </w:rPr>
        <w:t xml:space="preserve"> </w:t>
      </w:r>
      <w:r w:rsidR="00896CAE" w:rsidRPr="00BF0E88">
        <w:rPr>
          <w:rFonts w:ascii="Arial" w:hAnsi="Arial" w:cs="Arial"/>
          <w:sz w:val="24"/>
          <w:szCs w:val="24"/>
        </w:rPr>
        <w:t xml:space="preserve">who mourn, for they </w:t>
      </w:r>
      <w:r w:rsidR="00D375BE">
        <w:rPr>
          <w:rFonts w:ascii="Arial" w:hAnsi="Arial" w:cs="Arial"/>
          <w:sz w:val="24"/>
          <w:szCs w:val="24"/>
        </w:rPr>
        <w:t>will</w:t>
      </w:r>
      <w:r w:rsidR="00896CAE" w:rsidRPr="00BF0E88">
        <w:rPr>
          <w:rFonts w:ascii="Arial" w:hAnsi="Arial" w:cs="Arial"/>
          <w:sz w:val="24"/>
          <w:szCs w:val="24"/>
        </w:rPr>
        <w:t xml:space="preserve"> _________.</w:t>
      </w:r>
      <w:r w:rsidR="00896CAE" w:rsidRPr="006B4F81">
        <w:rPr>
          <w:rFonts w:ascii="Arial" w:hAnsi="Arial" w:cs="Arial"/>
          <w:i/>
          <w:sz w:val="24"/>
          <w:szCs w:val="24"/>
        </w:rPr>
        <w:t xml:space="preserve"> </w:t>
      </w:r>
    </w:p>
    <w:p w14:paraId="342C1365" w14:textId="68DD8E88" w:rsidR="00896CAE" w:rsidRPr="00E7274D" w:rsidRDefault="00CC44D6">
      <w:pPr>
        <w:spacing w:after="0" w:line="240" w:lineRule="auto"/>
        <w:jc w:val="right"/>
        <w:rPr>
          <w:rFonts w:ascii="Arial" w:hAnsi="Arial" w:cs="Arial"/>
          <w:b/>
          <w:sz w:val="24"/>
          <w:szCs w:val="24"/>
          <w:u w:val="single"/>
        </w:rPr>
      </w:pPr>
      <w:proofErr w:type="gramStart"/>
      <w:r>
        <w:rPr>
          <w:rFonts w:ascii="Arial" w:hAnsi="Arial" w:cs="Arial"/>
          <w:b/>
          <w:sz w:val="24"/>
          <w:szCs w:val="24"/>
          <w:u w:val="single"/>
        </w:rPr>
        <w:t>be</w:t>
      </w:r>
      <w:proofErr w:type="gramEnd"/>
      <w:r>
        <w:rPr>
          <w:rFonts w:ascii="Arial" w:hAnsi="Arial" w:cs="Arial"/>
          <w:b/>
          <w:sz w:val="24"/>
          <w:szCs w:val="24"/>
          <w:u w:val="single"/>
        </w:rPr>
        <w:t xml:space="preserve"> </w:t>
      </w:r>
      <w:r w:rsidR="00896CAE" w:rsidRPr="0097505C">
        <w:rPr>
          <w:rFonts w:ascii="Arial" w:hAnsi="Arial" w:cs="Arial"/>
          <w:b/>
          <w:sz w:val="24"/>
          <w:szCs w:val="24"/>
          <w:u w:val="single"/>
        </w:rPr>
        <w:t>comforted</w:t>
      </w:r>
      <w:r w:rsidR="00896CAE" w:rsidRPr="006B4F81">
        <w:rPr>
          <w:rFonts w:ascii="Arial" w:hAnsi="Arial" w:cs="Arial"/>
          <w:b/>
          <w:i/>
          <w:sz w:val="24"/>
          <w:szCs w:val="24"/>
          <w:u w:val="single"/>
        </w:rPr>
        <w:t xml:space="preserve"> </w:t>
      </w:r>
    </w:p>
    <w:p w14:paraId="46E02666" w14:textId="43320939" w:rsidR="00896CAE" w:rsidRPr="00C641D0"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96CAE"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96CAE" w:rsidRPr="002264DC">
        <w:rPr>
          <w:rFonts w:ascii="Arial" w:hAnsi="Arial" w:cs="Arial"/>
          <w:i/>
          <w:color w:val="943634" w:themeColor="accent2" w:themeShade="BF"/>
          <w:sz w:val="24"/>
          <w:szCs w:val="24"/>
        </w:rPr>
        <w:t xml:space="preserve">CCC 1716 </w:t>
      </w:r>
    </w:p>
    <w:p w14:paraId="28B261A7" w14:textId="7198A7E5" w:rsidR="000154F5" w:rsidRDefault="005F05D5" w:rsidP="00B32821">
      <w:pPr>
        <w:spacing w:line="240" w:lineRule="auto"/>
        <w:rPr>
          <w:rFonts w:ascii="Arial" w:hAnsi="Arial" w:cs="Arial"/>
          <w:sz w:val="24"/>
          <w:szCs w:val="24"/>
        </w:rPr>
      </w:pPr>
      <w:r>
        <w:rPr>
          <w:rFonts w:ascii="Arial" w:hAnsi="Arial" w:cs="Arial"/>
          <w:sz w:val="24"/>
          <w:szCs w:val="24"/>
        </w:rPr>
        <w:br/>
      </w:r>
      <w:r w:rsidR="000154F5">
        <w:rPr>
          <w:rFonts w:ascii="Arial" w:hAnsi="Arial" w:cs="Arial"/>
          <w:sz w:val="24"/>
          <w:szCs w:val="24"/>
        </w:rPr>
        <w:br w:type="page"/>
      </w:r>
    </w:p>
    <w:p w14:paraId="56276C1D" w14:textId="086DF461" w:rsidR="005F05D5"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5F05D5" w:rsidRPr="00B32821">
        <w:rPr>
          <w:rFonts w:ascii="Arial" w:hAnsi="Arial" w:cs="Arial"/>
          <w:color w:val="A6A6A6" w:themeColor="background1" w:themeShade="A6"/>
          <w:sz w:val="16"/>
          <w:szCs w:val="24"/>
        </w:rPr>
        <w:t>74</w:t>
      </w:r>
    </w:p>
    <w:p w14:paraId="416B7EC9" w14:textId="1F134D28" w:rsidR="005F05D5" w:rsidRPr="00BF0E88" w:rsidRDefault="005F05D5">
      <w:pPr>
        <w:spacing w:after="0" w:line="240" w:lineRule="auto"/>
        <w:rPr>
          <w:rFonts w:ascii="Arial" w:hAnsi="Arial" w:cs="Arial"/>
          <w:sz w:val="24"/>
          <w:szCs w:val="24"/>
        </w:rPr>
      </w:pPr>
      <w:proofErr w:type="gramStart"/>
      <w:r>
        <w:rPr>
          <w:rFonts w:ascii="Arial" w:hAnsi="Arial" w:cs="Arial"/>
          <w:b/>
          <w:sz w:val="24"/>
          <w:szCs w:val="24"/>
        </w:rPr>
        <w:t>3.1</w:t>
      </w:r>
      <w:r w:rsidR="0045732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Complete</w:t>
      </w:r>
      <w:proofErr w:type="gramEnd"/>
      <w:r w:rsidRPr="00BF0E88">
        <w:rPr>
          <w:rFonts w:ascii="Arial" w:hAnsi="Arial" w:cs="Arial"/>
          <w:sz w:val="24"/>
          <w:szCs w:val="24"/>
        </w:rPr>
        <w:t xml:space="preserve"> this beatitude... "Blessed are the meek, for they</w:t>
      </w:r>
      <w:r>
        <w:rPr>
          <w:rFonts w:ascii="Arial" w:hAnsi="Arial" w:cs="Arial"/>
          <w:sz w:val="24"/>
          <w:szCs w:val="24"/>
        </w:rPr>
        <w:t xml:space="preserve"> will</w:t>
      </w:r>
      <w:r w:rsidRPr="00BF0E88">
        <w:rPr>
          <w:rFonts w:ascii="Arial" w:hAnsi="Arial" w:cs="Arial"/>
          <w:sz w:val="24"/>
          <w:szCs w:val="24"/>
        </w:rPr>
        <w:t xml:space="preserve"> __________________________"</w:t>
      </w:r>
      <w:r w:rsidRPr="006B4F81">
        <w:rPr>
          <w:rFonts w:ascii="Arial" w:hAnsi="Arial" w:cs="Arial"/>
          <w:i/>
          <w:sz w:val="24"/>
          <w:szCs w:val="24"/>
        </w:rPr>
        <w:t xml:space="preserve"> </w:t>
      </w:r>
    </w:p>
    <w:p w14:paraId="53EBAE39" w14:textId="77777777" w:rsidR="005F05D5" w:rsidRPr="00E7274D" w:rsidRDefault="005F05D5">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inherit</w:t>
      </w:r>
      <w:proofErr w:type="gramEnd"/>
      <w:r w:rsidRPr="0097505C">
        <w:rPr>
          <w:rFonts w:ascii="Arial" w:hAnsi="Arial" w:cs="Arial"/>
          <w:b/>
          <w:sz w:val="24"/>
          <w:szCs w:val="24"/>
          <w:u w:val="single"/>
        </w:rPr>
        <w:t xml:space="preserve"> the </w:t>
      </w:r>
      <w:r>
        <w:rPr>
          <w:rFonts w:ascii="Arial" w:hAnsi="Arial" w:cs="Arial"/>
          <w:b/>
          <w:sz w:val="24"/>
          <w:szCs w:val="24"/>
          <w:u w:val="single"/>
        </w:rPr>
        <w:t>land</w:t>
      </w:r>
      <w:r w:rsidRPr="0097505C">
        <w:rPr>
          <w:rFonts w:ascii="Arial" w:hAnsi="Arial" w:cs="Arial"/>
          <w:b/>
          <w:sz w:val="24"/>
          <w:szCs w:val="24"/>
          <w:u w:val="single"/>
        </w:rPr>
        <w:t>.</w:t>
      </w:r>
      <w:r w:rsidRPr="006B4F81">
        <w:rPr>
          <w:rFonts w:ascii="Arial" w:hAnsi="Arial" w:cs="Arial"/>
          <w:b/>
          <w:i/>
          <w:sz w:val="24"/>
          <w:szCs w:val="24"/>
          <w:u w:val="single"/>
        </w:rPr>
        <w:t xml:space="preserve"> </w:t>
      </w:r>
    </w:p>
    <w:p w14:paraId="56E9FFE1" w14:textId="4FDB8C07" w:rsidR="005F05D5"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F05D5"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F05D5" w:rsidRPr="00C009D1">
        <w:rPr>
          <w:rFonts w:ascii="Arial" w:hAnsi="Arial" w:cs="Arial"/>
          <w:i/>
          <w:color w:val="943634" w:themeColor="accent2" w:themeShade="BF"/>
          <w:sz w:val="24"/>
          <w:szCs w:val="24"/>
        </w:rPr>
        <w:t>CCC 1716</w:t>
      </w:r>
      <w:r w:rsidR="00E91E7F" w:rsidRPr="00C009D1" w:rsidDel="00E91E7F">
        <w:rPr>
          <w:rFonts w:ascii="Arial" w:hAnsi="Arial" w:cs="Arial"/>
          <w:i/>
          <w:color w:val="943634" w:themeColor="accent2" w:themeShade="BF"/>
          <w:sz w:val="24"/>
          <w:szCs w:val="24"/>
        </w:rPr>
        <w:t xml:space="preserve"> </w:t>
      </w:r>
    </w:p>
    <w:p w14:paraId="6A0A48E1" w14:textId="77777777" w:rsidR="005F05D5" w:rsidRPr="00BF0E88" w:rsidRDefault="005F05D5">
      <w:pPr>
        <w:spacing w:after="0" w:line="240" w:lineRule="auto"/>
        <w:rPr>
          <w:rFonts w:ascii="Arial" w:hAnsi="Arial" w:cs="Arial"/>
          <w:sz w:val="24"/>
          <w:szCs w:val="24"/>
        </w:rPr>
      </w:pPr>
      <w:r w:rsidRPr="006B4F81">
        <w:rPr>
          <w:rFonts w:ascii="Arial" w:hAnsi="Arial" w:cs="Arial"/>
          <w:i/>
          <w:sz w:val="24"/>
          <w:szCs w:val="24"/>
        </w:rPr>
        <w:t xml:space="preserve"> </w:t>
      </w:r>
    </w:p>
    <w:p w14:paraId="202E049A" w14:textId="3497BB6A" w:rsidR="00896CAE" w:rsidRDefault="00896CAE">
      <w:pPr>
        <w:spacing w:after="0" w:line="240" w:lineRule="auto"/>
        <w:rPr>
          <w:rFonts w:ascii="Arial" w:hAnsi="Arial" w:cs="Arial"/>
          <w:sz w:val="24"/>
          <w:szCs w:val="24"/>
        </w:rPr>
      </w:pPr>
    </w:p>
    <w:p w14:paraId="207350DA" w14:textId="3BFDA74D" w:rsidR="00896CAE"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96CAE" w:rsidRPr="00B32821">
        <w:rPr>
          <w:rFonts w:ascii="Arial" w:hAnsi="Arial" w:cs="Arial"/>
          <w:color w:val="A6A6A6" w:themeColor="background1" w:themeShade="A6"/>
          <w:sz w:val="16"/>
          <w:szCs w:val="24"/>
        </w:rPr>
        <w:t>76</w:t>
      </w:r>
    </w:p>
    <w:p w14:paraId="076B3D67" w14:textId="0A8348C8" w:rsidR="00896CAE" w:rsidRPr="00BF0E88" w:rsidRDefault="00CA177A">
      <w:pPr>
        <w:spacing w:after="0" w:line="240" w:lineRule="auto"/>
        <w:rPr>
          <w:rFonts w:ascii="Arial" w:hAnsi="Arial" w:cs="Arial"/>
          <w:sz w:val="24"/>
          <w:szCs w:val="24"/>
        </w:rPr>
      </w:pPr>
      <w:proofErr w:type="gramStart"/>
      <w:r>
        <w:rPr>
          <w:rFonts w:ascii="Arial" w:hAnsi="Arial" w:cs="Arial"/>
          <w:b/>
          <w:sz w:val="24"/>
          <w:szCs w:val="24"/>
        </w:rPr>
        <w:t>3.1</w:t>
      </w:r>
      <w:r w:rsidR="00457320">
        <w:rPr>
          <w:rFonts w:ascii="Arial" w:hAnsi="Arial" w:cs="Arial"/>
          <w:b/>
          <w:sz w:val="24"/>
          <w:szCs w:val="24"/>
        </w:rPr>
        <w:t>3</w:t>
      </w:r>
      <w:r w:rsidR="00896CAE">
        <w:rPr>
          <w:rFonts w:ascii="Arial" w:hAnsi="Arial" w:cs="Arial"/>
          <w:b/>
          <w:sz w:val="24"/>
          <w:szCs w:val="24"/>
        </w:rPr>
        <w:t xml:space="preserve">  </w:t>
      </w:r>
      <w:r w:rsidR="00896CAE" w:rsidRPr="00BF0E88">
        <w:rPr>
          <w:rFonts w:ascii="Arial" w:hAnsi="Arial" w:cs="Arial"/>
          <w:sz w:val="24"/>
          <w:szCs w:val="24"/>
        </w:rPr>
        <w:t>Complete</w:t>
      </w:r>
      <w:proofErr w:type="gramEnd"/>
      <w:r w:rsidR="00896CAE" w:rsidRPr="00BF0E88">
        <w:rPr>
          <w:rFonts w:ascii="Arial" w:hAnsi="Arial" w:cs="Arial"/>
          <w:sz w:val="24"/>
          <w:szCs w:val="24"/>
        </w:rPr>
        <w:t xml:space="preserve"> this beatitude... "Blessed are </w:t>
      </w:r>
      <w:r w:rsidR="00D375BE" w:rsidRPr="00BF0E88">
        <w:rPr>
          <w:rFonts w:ascii="Arial" w:hAnsi="Arial" w:cs="Arial"/>
          <w:sz w:val="24"/>
          <w:szCs w:val="24"/>
        </w:rPr>
        <w:t>th</w:t>
      </w:r>
      <w:r w:rsidR="00D375BE">
        <w:rPr>
          <w:rFonts w:ascii="Arial" w:hAnsi="Arial" w:cs="Arial"/>
          <w:sz w:val="24"/>
          <w:szCs w:val="24"/>
        </w:rPr>
        <w:t>ey</w:t>
      </w:r>
      <w:r w:rsidR="00D375BE" w:rsidRPr="00BF0E88">
        <w:rPr>
          <w:rFonts w:ascii="Arial" w:hAnsi="Arial" w:cs="Arial"/>
          <w:sz w:val="24"/>
          <w:szCs w:val="24"/>
        </w:rPr>
        <w:t xml:space="preserve"> </w:t>
      </w:r>
      <w:r w:rsidR="00896CAE" w:rsidRPr="00BF0E88">
        <w:rPr>
          <w:rFonts w:ascii="Arial" w:hAnsi="Arial" w:cs="Arial"/>
          <w:sz w:val="24"/>
          <w:szCs w:val="24"/>
        </w:rPr>
        <w:t xml:space="preserve">who hunger and thirst for righteousness, for they </w:t>
      </w:r>
      <w:r w:rsidR="00D375BE">
        <w:rPr>
          <w:rFonts w:ascii="Arial" w:hAnsi="Arial" w:cs="Arial"/>
          <w:sz w:val="24"/>
          <w:szCs w:val="24"/>
        </w:rPr>
        <w:t>will</w:t>
      </w:r>
      <w:r w:rsidR="00D375BE" w:rsidRPr="00BF0E88">
        <w:rPr>
          <w:rFonts w:ascii="Arial" w:hAnsi="Arial" w:cs="Arial"/>
          <w:sz w:val="24"/>
          <w:szCs w:val="24"/>
        </w:rPr>
        <w:t xml:space="preserve"> </w:t>
      </w:r>
      <w:r w:rsidR="00896CAE" w:rsidRPr="00BF0E88">
        <w:rPr>
          <w:rFonts w:ascii="Arial" w:hAnsi="Arial" w:cs="Arial"/>
          <w:sz w:val="24"/>
          <w:szCs w:val="24"/>
        </w:rPr>
        <w:t>_________.</w:t>
      </w:r>
      <w:r w:rsidR="00896CAE" w:rsidRPr="006B4F81">
        <w:rPr>
          <w:rFonts w:ascii="Arial" w:hAnsi="Arial" w:cs="Arial"/>
          <w:i/>
          <w:sz w:val="24"/>
          <w:szCs w:val="24"/>
        </w:rPr>
        <w:t xml:space="preserve"> </w:t>
      </w:r>
    </w:p>
    <w:p w14:paraId="381F5EB4" w14:textId="1B1C9511" w:rsidR="00896CAE" w:rsidRPr="00E7274D" w:rsidRDefault="00CC44D6">
      <w:pPr>
        <w:spacing w:after="0" w:line="240" w:lineRule="auto"/>
        <w:jc w:val="right"/>
        <w:rPr>
          <w:rFonts w:ascii="Arial" w:hAnsi="Arial" w:cs="Arial"/>
          <w:b/>
          <w:sz w:val="24"/>
          <w:szCs w:val="24"/>
          <w:u w:val="single"/>
        </w:rPr>
      </w:pPr>
      <w:proofErr w:type="gramStart"/>
      <w:r>
        <w:rPr>
          <w:rFonts w:ascii="Arial" w:hAnsi="Arial" w:cs="Arial"/>
          <w:b/>
          <w:sz w:val="24"/>
          <w:szCs w:val="24"/>
          <w:u w:val="single"/>
        </w:rPr>
        <w:t>be</w:t>
      </w:r>
      <w:proofErr w:type="gramEnd"/>
      <w:r>
        <w:rPr>
          <w:rFonts w:ascii="Arial" w:hAnsi="Arial" w:cs="Arial"/>
          <w:b/>
          <w:sz w:val="24"/>
          <w:szCs w:val="24"/>
          <w:u w:val="single"/>
        </w:rPr>
        <w:t xml:space="preserve"> </w:t>
      </w:r>
      <w:r w:rsidR="00896CAE" w:rsidRPr="0097505C">
        <w:rPr>
          <w:rFonts w:ascii="Arial" w:hAnsi="Arial" w:cs="Arial"/>
          <w:b/>
          <w:sz w:val="24"/>
          <w:szCs w:val="24"/>
          <w:u w:val="single"/>
        </w:rPr>
        <w:t>satisfied.</w:t>
      </w:r>
    </w:p>
    <w:p w14:paraId="184D5D37" w14:textId="64413163" w:rsidR="00896CAE" w:rsidRPr="00BF0E88"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896CAE"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96CAE" w:rsidRPr="002264DC">
        <w:rPr>
          <w:rFonts w:ascii="Arial" w:hAnsi="Arial" w:cs="Arial"/>
          <w:i/>
          <w:color w:val="943634" w:themeColor="accent2" w:themeShade="BF"/>
          <w:sz w:val="24"/>
          <w:szCs w:val="24"/>
        </w:rPr>
        <w:t>CCC 1716</w:t>
      </w:r>
    </w:p>
    <w:p w14:paraId="6AFDCDC9" w14:textId="77777777" w:rsidR="00896CAE" w:rsidRDefault="00896CAE">
      <w:pPr>
        <w:spacing w:after="0" w:line="240" w:lineRule="auto"/>
        <w:rPr>
          <w:rFonts w:ascii="Arial" w:hAnsi="Arial" w:cs="Arial"/>
          <w:sz w:val="24"/>
          <w:szCs w:val="24"/>
        </w:rPr>
      </w:pPr>
    </w:p>
    <w:p w14:paraId="19D6CC88" w14:textId="77777777" w:rsidR="000154F5" w:rsidRDefault="000154F5">
      <w:pPr>
        <w:spacing w:after="0" w:line="240" w:lineRule="auto"/>
        <w:rPr>
          <w:rFonts w:ascii="Arial" w:hAnsi="Arial" w:cs="Arial"/>
          <w:sz w:val="24"/>
          <w:szCs w:val="24"/>
        </w:rPr>
      </w:pPr>
    </w:p>
    <w:p w14:paraId="25CC8AD0" w14:textId="3410936F" w:rsidR="00896CAE"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96CAE" w:rsidRPr="00B32821">
        <w:rPr>
          <w:rFonts w:ascii="Arial" w:hAnsi="Arial" w:cs="Arial"/>
          <w:color w:val="A6A6A6" w:themeColor="background1" w:themeShade="A6"/>
          <w:sz w:val="16"/>
          <w:szCs w:val="24"/>
        </w:rPr>
        <w:t>77</w:t>
      </w:r>
    </w:p>
    <w:p w14:paraId="24251C33" w14:textId="3F961546" w:rsidR="00896CAE" w:rsidRPr="00BF0E88" w:rsidRDefault="00CA177A">
      <w:pPr>
        <w:spacing w:after="0" w:line="240" w:lineRule="auto"/>
        <w:rPr>
          <w:rFonts w:ascii="Arial" w:hAnsi="Arial" w:cs="Arial"/>
          <w:sz w:val="24"/>
          <w:szCs w:val="24"/>
        </w:rPr>
      </w:pPr>
      <w:proofErr w:type="gramStart"/>
      <w:r>
        <w:rPr>
          <w:rFonts w:ascii="Arial" w:hAnsi="Arial" w:cs="Arial"/>
          <w:b/>
          <w:sz w:val="24"/>
          <w:szCs w:val="24"/>
        </w:rPr>
        <w:t>3.1</w:t>
      </w:r>
      <w:r w:rsidR="00457320">
        <w:rPr>
          <w:rFonts w:ascii="Arial" w:hAnsi="Arial" w:cs="Arial"/>
          <w:b/>
          <w:sz w:val="24"/>
          <w:szCs w:val="24"/>
        </w:rPr>
        <w:t>4</w:t>
      </w:r>
      <w:r w:rsidR="00896CAE">
        <w:rPr>
          <w:rFonts w:ascii="Arial" w:hAnsi="Arial" w:cs="Arial"/>
          <w:b/>
          <w:sz w:val="24"/>
          <w:szCs w:val="24"/>
        </w:rPr>
        <w:t xml:space="preserve">  </w:t>
      </w:r>
      <w:r w:rsidR="00896CAE" w:rsidRPr="00BF0E88">
        <w:rPr>
          <w:rFonts w:ascii="Arial" w:hAnsi="Arial" w:cs="Arial"/>
          <w:sz w:val="24"/>
          <w:szCs w:val="24"/>
        </w:rPr>
        <w:t>Complete</w:t>
      </w:r>
      <w:proofErr w:type="gramEnd"/>
      <w:r w:rsidR="00896CAE">
        <w:rPr>
          <w:rFonts w:ascii="Arial" w:hAnsi="Arial" w:cs="Arial"/>
          <w:sz w:val="24"/>
          <w:szCs w:val="24"/>
        </w:rPr>
        <w:t xml:space="preserve"> </w:t>
      </w:r>
      <w:r w:rsidR="00896CAE" w:rsidRPr="00BF0E88">
        <w:rPr>
          <w:rFonts w:ascii="Arial" w:hAnsi="Arial" w:cs="Arial"/>
          <w:sz w:val="24"/>
          <w:szCs w:val="24"/>
        </w:rPr>
        <w:t xml:space="preserve">this beatitude... Blessed are the merciful, for they </w:t>
      </w:r>
      <w:r w:rsidR="00D375BE">
        <w:rPr>
          <w:rFonts w:ascii="Arial" w:hAnsi="Arial" w:cs="Arial"/>
          <w:sz w:val="24"/>
          <w:szCs w:val="24"/>
        </w:rPr>
        <w:t>will</w:t>
      </w:r>
      <w:r w:rsidR="00D375BE" w:rsidRPr="00BF0E88">
        <w:rPr>
          <w:rFonts w:ascii="Arial" w:hAnsi="Arial" w:cs="Arial"/>
          <w:sz w:val="24"/>
          <w:szCs w:val="24"/>
        </w:rPr>
        <w:t xml:space="preserve"> </w:t>
      </w:r>
      <w:r w:rsidR="00896CAE" w:rsidRPr="00BF0E88">
        <w:rPr>
          <w:rFonts w:ascii="Arial" w:hAnsi="Arial" w:cs="Arial"/>
          <w:sz w:val="24"/>
          <w:szCs w:val="24"/>
        </w:rPr>
        <w:t>_____________.</w:t>
      </w:r>
    </w:p>
    <w:p w14:paraId="3EB7A86B" w14:textId="440829DD" w:rsidR="00896CAE" w:rsidRPr="00E7274D" w:rsidRDefault="00CC44D6">
      <w:pPr>
        <w:spacing w:after="0" w:line="240" w:lineRule="auto"/>
        <w:jc w:val="right"/>
        <w:rPr>
          <w:rFonts w:ascii="Arial" w:hAnsi="Arial" w:cs="Arial"/>
          <w:b/>
          <w:sz w:val="24"/>
          <w:szCs w:val="24"/>
          <w:u w:val="single"/>
        </w:rPr>
      </w:pPr>
      <w:proofErr w:type="gramStart"/>
      <w:r>
        <w:rPr>
          <w:rFonts w:ascii="Arial" w:hAnsi="Arial" w:cs="Arial"/>
          <w:b/>
          <w:sz w:val="24"/>
          <w:szCs w:val="24"/>
          <w:u w:val="single"/>
        </w:rPr>
        <w:t>be</w:t>
      </w:r>
      <w:proofErr w:type="gramEnd"/>
      <w:r>
        <w:rPr>
          <w:rFonts w:ascii="Arial" w:hAnsi="Arial" w:cs="Arial"/>
          <w:b/>
          <w:sz w:val="24"/>
          <w:szCs w:val="24"/>
          <w:u w:val="single"/>
        </w:rPr>
        <w:t xml:space="preserve"> shown </w:t>
      </w:r>
      <w:r w:rsidR="00896CAE" w:rsidRPr="0097505C">
        <w:rPr>
          <w:rFonts w:ascii="Arial" w:hAnsi="Arial" w:cs="Arial"/>
          <w:b/>
          <w:sz w:val="24"/>
          <w:szCs w:val="24"/>
          <w:u w:val="single"/>
        </w:rPr>
        <w:t>mercy</w:t>
      </w:r>
    </w:p>
    <w:p w14:paraId="6BCBF585" w14:textId="25D138F0" w:rsidR="00896CAE"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96CAE"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96CAE" w:rsidRPr="002264DC">
        <w:rPr>
          <w:rFonts w:ascii="Arial" w:hAnsi="Arial" w:cs="Arial"/>
          <w:i/>
          <w:color w:val="943634" w:themeColor="accent2" w:themeShade="BF"/>
          <w:sz w:val="24"/>
          <w:szCs w:val="24"/>
        </w:rPr>
        <w:t xml:space="preserve">CCC 1716 </w:t>
      </w:r>
    </w:p>
    <w:p w14:paraId="0A96DA2B" w14:textId="77777777" w:rsidR="00896CAE" w:rsidRPr="00BF0E88" w:rsidRDefault="00896CAE">
      <w:pPr>
        <w:spacing w:after="0" w:line="240" w:lineRule="auto"/>
        <w:rPr>
          <w:rFonts w:ascii="Arial" w:hAnsi="Arial" w:cs="Arial"/>
          <w:sz w:val="24"/>
          <w:szCs w:val="24"/>
        </w:rPr>
      </w:pPr>
      <w:r w:rsidRPr="006B4F81">
        <w:rPr>
          <w:rFonts w:ascii="Arial" w:hAnsi="Arial" w:cs="Arial"/>
          <w:i/>
          <w:sz w:val="24"/>
          <w:szCs w:val="24"/>
        </w:rPr>
        <w:t xml:space="preserve"> </w:t>
      </w:r>
    </w:p>
    <w:p w14:paraId="583C57FF" w14:textId="77777777" w:rsidR="00896CAE" w:rsidRDefault="00896CAE">
      <w:pPr>
        <w:spacing w:after="0" w:line="240" w:lineRule="auto"/>
        <w:rPr>
          <w:rFonts w:ascii="Arial" w:hAnsi="Arial" w:cs="Arial"/>
          <w:sz w:val="24"/>
          <w:szCs w:val="24"/>
        </w:rPr>
      </w:pPr>
    </w:p>
    <w:p w14:paraId="1E08AA34" w14:textId="6682062F" w:rsidR="00896CAE"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96CAE" w:rsidRPr="00B32821">
        <w:rPr>
          <w:rFonts w:ascii="Arial" w:hAnsi="Arial" w:cs="Arial"/>
          <w:color w:val="A6A6A6" w:themeColor="background1" w:themeShade="A6"/>
          <w:sz w:val="16"/>
          <w:szCs w:val="24"/>
        </w:rPr>
        <w:t>78</w:t>
      </w:r>
    </w:p>
    <w:p w14:paraId="50953985" w14:textId="3BA18661" w:rsidR="00896CAE" w:rsidRPr="00BF0E88" w:rsidRDefault="00CA177A">
      <w:pPr>
        <w:spacing w:after="0" w:line="240" w:lineRule="auto"/>
        <w:rPr>
          <w:rFonts w:ascii="Arial" w:hAnsi="Arial" w:cs="Arial"/>
          <w:sz w:val="24"/>
          <w:szCs w:val="24"/>
        </w:rPr>
      </w:pPr>
      <w:proofErr w:type="gramStart"/>
      <w:r>
        <w:rPr>
          <w:rFonts w:ascii="Arial" w:hAnsi="Arial" w:cs="Arial"/>
          <w:b/>
          <w:sz w:val="24"/>
          <w:szCs w:val="24"/>
        </w:rPr>
        <w:t>3.1</w:t>
      </w:r>
      <w:r w:rsidR="00457320">
        <w:rPr>
          <w:rFonts w:ascii="Arial" w:hAnsi="Arial" w:cs="Arial"/>
          <w:b/>
          <w:sz w:val="24"/>
          <w:szCs w:val="24"/>
        </w:rPr>
        <w:t>5</w:t>
      </w:r>
      <w:r w:rsidR="00896CAE">
        <w:rPr>
          <w:rFonts w:ascii="Arial" w:hAnsi="Arial" w:cs="Arial"/>
          <w:b/>
          <w:sz w:val="24"/>
          <w:szCs w:val="24"/>
        </w:rPr>
        <w:t xml:space="preserve">  </w:t>
      </w:r>
      <w:r w:rsidR="00896CAE" w:rsidRPr="00BF0E88">
        <w:rPr>
          <w:rFonts w:ascii="Arial" w:hAnsi="Arial" w:cs="Arial"/>
          <w:sz w:val="24"/>
          <w:szCs w:val="24"/>
        </w:rPr>
        <w:t>Complete</w:t>
      </w:r>
      <w:proofErr w:type="gramEnd"/>
      <w:r w:rsidR="00896CAE" w:rsidRPr="00BF0E88">
        <w:rPr>
          <w:rFonts w:ascii="Arial" w:hAnsi="Arial" w:cs="Arial"/>
          <w:sz w:val="24"/>
          <w:szCs w:val="24"/>
        </w:rPr>
        <w:t xml:space="preserve"> this beatitude... Blessed are the </w:t>
      </w:r>
      <w:r w:rsidR="00D375BE">
        <w:rPr>
          <w:rFonts w:ascii="Arial" w:hAnsi="Arial" w:cs="Arial"/>
          <w:sz w:val="24"/>
          <w:szCs w:val="24"/>
        </w:rPr>
        <w:t>clean</w:t>
      </w:r>
      <w:r w:rsidR="00D375BE" w:rsidRPr="00BF0E88">
        <w:rPr>
          <w:rFonts w:ascii="Arial" w:hAnsi="Arial" w:cs="Arial"/>
          <w:sz w:val="24"/>
          <w:szCs w:val="24"/>
        </w:rPr>
        <w:t xml:space="preserve"> </w:t>
      </w:r>
      <w:r w:rsidR="00896CAE" w:rsidRPr="00BF0E88">
        <w:rPr>
          <w:rFonts w:ascii="Arial" w:hAnsi="Arial" w:cs="Arial"/>
          <w:sz w:val="24"/>
          <w:szCs w:val="24"/>
        </w:rPr>
        <w:t xml:space="preserve">in heart, for they </w:t>
      </w:r>
      <w:r w:rsidR="00D375BE">
        <w:rPr>
          <w:rFonts w:ascii="Arial" w:hAnsi="Arial" w:cs="Arial"/>
          <w:sz w:val="24"/>
          <w:szCs w:val="24"/>
        </w:rPr>
        <w:t>will</w:t>
      </w:r>
      <w:r w:rsidR="00D375BE" w:rsidRPr="00BF0E88">
        <w:rPr>
          <w:rFonts w:ascii="Arial" w:hAnsi="Arial" w:cs="Arial"/>
          <w:sz w:val="24"/>
          <w:szCs w:val="24"/>
        </w:rPr>
        <w:t xml:space="preserve"> </w:t>
      </w:r>
      <w:r w:rsidR="00896CAE" w:rsidRPr="00BF0E88">
        <w:rPr>
          <w:rFonts w:ascii="Arial" w:hAnsi="Arial" w:cs="Arial"/>
          <w:sz w:val="24"/>
          <w:szCs w:val="24"/>
        </w:rPr>
        <w:t>_______.</w:t>
      </w:r>
      <w:r w:rsidR="00896CAE" w:rsidRPr="006B4F81">
        <w:rPr>
          <w:rFonts w:ascii="Arial" w:hAnsi="Arial" w:cs="Arial"/>
          <w:i/>
          <w:sz w:val="24"/>
          <w:szCs w:val="24"/>
        </w:rPr>
        <w:t xml:space="preserve"> </w:t>
      </w:r>
    </w:p>
    <w:p w14:paraId="07CC918A" w14:textId="7734DCBA" w:rsidR="00896CAE" w:rsidRPr="00E7274D" w:rsidRDefault="00CC44D6">
      <w:pPr>
        <w:spacing w:after="0" w:line="240" w:lineRule="auto"/>
        <w:jc w:val="right"/>
        <w:rPr>
          <w:rFonts w:ascii="Arial" w:hAnsi="Arial" w:cs="Arial"/>
          <w:b/>
          <w:sz w:val="24"/>
          <w:szCs w:val="24"/>
          <w:u w:val="single"/>
        </w:rPr>
      </w:pPr>
      <w:proofErr w:type="gramStart"/>
      <w:r>
        <w:rPr>
          <w:rFonts w:ascii="Arial" w:hAnsi="Arial" w:cs="Arial"/>
          <w:b/>
          <w:sz w:val="24"/>
          <w:szCs w:val="24"/>
          <w:u w:val="single"/>
        </w:rPr>
        <w:t>see</w:t>
      </w:r>
      <w:proofErr w:type="gramEnd"/>
      <w:r>
        <w:rPr>
          <w:rFonts w:ascii="Arial" w:hAnsi="Arial" w:cs="Arial"/>
          <w:b/>
          <w:sz w:val="24"/>
          <w:szCs w:val="24"/>
          <w:u w:val="single"/>
        </w:rPr>
        <w:t xml:space="preserve"> </w:t>
      </w:r>
      <w:r w:rsidR="00896CAE" w:rsidRPr="0097505C">
        <w:rPr>
          <w:rFonts w:ascii="Arial" w:hAnsi="Arial" w:cs="Arial"/>
          <w:b/>
          <w:sz w:val="24"/>
          <w:szCs w:val="24"/>
          <w:u w:val="single"/>
        </w:rPr>
        <w:t>God</w:t>
      </w:r>
    </w:p>
    <w:p w14:paraId="4171DB8A" w14:textId="2DECD274" w:rsidR="00896CAE"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96CAE"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96CAE" w:rsidRPr="002264DC">
        <w:rPr>
          <w:rFonts w:ascii="Arial" w:hAnsi="Arial" w:cs="Arial"/>
          <w:i/>
          <w:color w:val="943634" w:themeColor="accent2" w:themeShade="BF"/>
          <w:sz w:val="24"/>
          <w:szCs w:val="24"/>
        </w:rPr>
        <w:t xml:space="preserve">CCC 1716 </w:t>
      </w:r>
    </w:p>
    <w:p w14:paraId="48002489" w14:textId="77777777" w:rsidR="00896CAE" w:rsidRPr="00BF0E88" w:rsidRDefault="00896CAE">
      <w:pPr>
        <w:spacing w:after="0" w:line="240" w:lineRule="auto"/>
        <w:rPr>
          <w:rFonts w:ascii="Arial" w:hAnsi="Arial" w:cs="Arial"/>
          <w:sz w:val="24"/>
          <w:szCs w:val="24"/>
        </w:rPr>
      </w:pPr>
      <w:r w:rsidRPr="006B4F81">
        <w:rPr>
          <w:rFonts w:ascii="Arial" w:hAnsi="Arial" w:cs="Arial"/>
          <w:i/>
          <w:sz w:val="24"/>
          <w:szCs w:val="24"/>
        </w:rPr>
        <w:t xml:space="preserve"> </w:t>
      </w:r>
    </w:p>
    <w:p w14:paraId="488668B8" w14:textId="77777777" w:rsidR="00896CAE" w:rsidRDefault="00896CAE">
      <w:pPr>
        <w:spacing w:after="0" w:line="240" w:lineRule="auto"/>
        <w:rPr>
          <w:rFonts w:ascii="Arial" w:hAnsi="Arial" w:cs="Arial"/>
          <w:sz w:val="24"/>
          <w:szCs w:val="24"/>
        </w:rPr>
      </w:pPr>
    </w:p>
    <w:p w14:paraId="676C4996" w14:textId="71526BD4" w:rsidR="00896CAE"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96CAE" w:rsidRPr="00B32821">
        <w:rPr>
          <w:rFonts w:ascii="Arial" w:hAnsi="Arial" w:cs="Arial"/>
          <w:color w:val="A6A6A6" w:themeColor="background1" w:themeShade="A6"/>
          <w:sz w:val="16"/>
          <w:szCs w:val="24"/>
        </w:rPr>
        <w:t>79</w:t>
      </w:r>
    </w:p>
    <w:p w14:paraId="54FD84C5" w14:textId="310F7326" w:rsidR="00896CAE" w:rsidRPr="00BF0E88" w:rsidRDefault="00CA177A">
      <w:pPr>
        <w:spacing w:after="0" w:line="240" w:lineRule="auto"/>
        <w:rPr>
          <w:rFonts w:ascii="Arial" w:hAnsi="Arial" w:cs="Arial"/>
          <w:sz w:val="24"/>
          <w:szCs w:val="24"/>
        </w:rPr>
      </w:pPr>
      <w:proofErr w:type="gramStart"/>
      <w:r>
        <w:rPr>
          <w:rFonts w:ascii="Arial" w:hAnsi="Arial" w:cs="Arial"/>
          <w:b/>
          <w:sz w:val="24"/>
          <w:szCs w:val="24"/>
        </w:rPr>
        <w:t>3.1</w:t>
      </w:r>
      <w:r w:rsidR="00457320">
        <w:rPr>
          <w:rFonts w:ascii="Arial" w:hAnsi="Arial" w:cs="Arial"/>
          <w:b/>
          <w:sz w:val="24"/>
          <w:szCs w:val="24"/>
        </w:rPr>
        <w:t>6</w:t>
      </w:r>
      <w:r w:rsidR="00896CAE">
        <w:rPr>
          <w:rFonts w:ascii="Arial" w:hAnsi="Arial" w:cs="Arial"/>
          <w:b/>
          <w:sz w:val="24"/>
          <w:szCs w:val="24"/>
        </w:rPr>
        <w:t xml:space="preserve">  </w:t>
      </w:r>
      <w:r w:rsidR="00896CAE">
        <w:rPr>
          <w:rFonts w:ascii="Arial" w:hAnsi="Arial" w:cs="Arial"/>
          <w:sz w:val="24"/>
          <w:szCs w:val="24"/>
        </w:rPr>
        <w:t>Complete</w:t>
      </w:r>
      <w:proofErr w:type="gramEnd"/>
      <w:r w:rsidR="00896CAE">
        <w:rPr>
          <w:rFonts w:ascii="Arial" w:hAnsi="Arial" w:cs="Arial"/>
          <w:sz w:val="24"/>
          <w:szCs w:val="24"/>
        </w:rPr>
        <w:t xml:space="preserve"> </w:t>
      </w:r>
      <w:r w:rsidR="00896CAE" w:rsidRPr="00BF0E88">
        <w:rPr>
          <w:rFonts w:ascii="Arial" w:hAnsi="Arial" w:cs="Arial"/>
          <w:sz w:val="24"/>
          <w:szCs w:val="24"/>
        </w:rPr>
        <w:t>this beatitude... Blessed are the peacemakers, for they _____________.</w:t>
      </w:r>
      <w:r w:rsidR="00896CAE" w:rsidRPr="006B4F81">
        <w:rPr>
          <w:rFonts w:ascii="Arial" w:hAnsi="Arial" w:cs="Arial"/>
          <w:i/>
          <w:sz w:val="24"/>
          <w:szCs w:val="24"/>
        </w:rPr>
        <w:t xml:space="preserve"> </w:t>
      </w:r>
    </w:p>
    <w:p w14:paraId="1CDB6398" w14:textId="38C134F9" w:rsidR="00896CAE" w:rsidRPr="00E7274D" w:rsidRDefault="00D375BE">
      <w:pPr>
        <w:spacing w:after="0" w:line="240" w:lineRule="auto"/>
        <w:jc w:val="right"/>
        <w:rPr>
          <w:rFonts w:ascii="Arial" w:hAnsi="Arial" w:cs="Arial"/>
          <w:b/>
          <w:sz w:val="24"/>
          <w:szCs w:val="24"/>
          <w:u w:val="single"/>
        </w:rPr>
      </w:pPr>
      <w:proofErr w:type="gramStart"/>
      <w:r>
        <w:rPr>
          <w:rFonts w:ascii="Arial" w:hAnsi="Arial" w:cs="Arial"/>
          <w:b/>
          <w:sz w:val="24"/>
          <w:szCs w:val="24"/>
          <w:u w:val="single"/>
        </w:rPr>
        <w:t>will</w:t>
      </w:r>
      <w:proofErr w:type="gramEnd"/>
      <w:r w:rsidR="00CC44D6">
        <w:rPr>
          <w:rFonts w:ascii="Arial" w:hAnsi="Arial" w:cs="Arial"/>
          <w:b/>
          <w:sz w:val="24"/>
          <w:szCs w:val="24"/>
          <w:u w:val="single"/>
        </w:rPr>
        <w:t xml:space="preserve"> be called </w:t>
      </w:r>
      <w:r>
        <w:rPr>
          <w:rFonts w:ascii="Arial" w:hAnsi="Arial" w:cs="Arial"/>
          <w:b/>
          <w:sz w:val="24"/>
          <w:szCs w:val="24"/>
          <w:u w:val="single"/>
        </w:rPr>
        <w:t>children</w:t>
      </w:r>
      <w:r w:rsidRPr="0097505C">
        <w:rPr>
          <w:rFonts w:ascii="Arial" w:hAnsi="Arial" w:cs="Arial"/>
          <w:b/>
          <w:sz w:val="24"/>
          <w:szCs w:val="24"/>
          <w:u w:val="single"/>
        </w:rPr>
        <w:t xml:space="preserve"> </w:t>
      </w:r>
      <w:r w:rsidR="00896CAE" w:rsidRPr="0097505C">
        <w:rPr>
          <w:rFonts w:ascii="Arial" w:hAnsi="Arial" w:cs="Arial"/>
          <w:b/>
          <w:sz w:val="24"/>
          <w:szCs w:val="24"/>
          <w:u w:val="single"/>
        </w:rPr>
        <w:t>of God</w:t>
      </w:r>
      <w:r w:rsidR="00896CAE" w:rsidRPr="006B4F81">
        <w:rPr>
          <w:rFonts w:ascii="Arial" w:hAnsi="Arial" w:cs="Arial"/>
          <w:b/>
          <w:i/>
          <w:sz w:val="24"/>
          <w:szCs w:val="24"/>
          <w:u w:val="single"/>
        </w:rPr>
        <w:t xml:space="preserve"> </w:t>
      </w:r>
    </w:p>
    <w:p w14:paraId="389E29EA" w14:textId="38507A9C" w:rsidR="00896CAE"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96CAE"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96CAE" w:rsidRPr="002264DC">
        <w:rPr>
          <w:rFonts w:ascii="Arial" w:hAnsi="Arial" w:cs="Arial"/>
          <w:i/>
          <w:color w:val="943634" w:themeColor="accent2" w:themeShade="BF"/>
          <w:sz w:val="24"/>
          <w:szCs w:val="24"/>
        </w:rPr>
        <w:t xml:space="preserve">CCC 1716 </w:t>
      </w:r>
    </w:p>
    <w:p w14:paraId="26BAC86E" w14:textId="77777777" w:rsidR="00896CAE" w:rsidRDefault="00896CAE">
      <w:pPr>
        <w:spacing w:after="0" w:line="240" w:lineRule="auto"/>
        <w:rPr>
          <w:rFonts w:ascii="Arial" w:hAnsi="Arial" w:cs="Arial"/>
          <w:sz w:val="24"/>
          <w:szCs w:val="24"/>
        </w:rPr>
      </w:pPr>
    </w:p>
    <w:p w14:paraId="66A7F64E" w14:textId="77777777" w:rsidR="00CA177A" w:rsidRDefault="00CA177A">
      <w:pPr>
        <w:spacing w:after="0" w:line="240" w:lineRule="auto"/>
        <w:rPr>
          <w:rFonts w:ascii="Arial" w:hAnsi="Arial" w:cs="Arial"/>
          <w:sz w:val="24"/>
          <w:szCs w:val="24"/>
        </w:rPr>
      </w:pPr>
    </w:p>
    <w:p w14:paraId="54A10013" w14:textId="027C92BC" w:rsidR="00CA177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CA177A" w:rsidRPr="00B32821">
        <w:rPr>
          <w:rFonts w:ascii="Arial" w:hAnsi="Arial" w:cs="Arial"/>
          <w:color w:val="A6A6A6" w:themeColor="background1" w:themeShade="A6"/>
          <w:sz w:val="16"/>
          <w:szCs w:val="24"/>
        </w:rPr>
        <w:t>80</w:t>
      </w:r>
    </w:p>
    <w:p w14:paraId="17E50455" w14:textId="7D7DC8EC" w:rsidR="00CA177A" w:rsidRPr="00BF0E88" w:rsidRDefault="00CA177A">
      <w:pPr>
        <w:spacing w:after="0" w:line="240" w:lineRule="auto"/>
        <w:rPr>
          <w:rFonts w:ascii="Arial" w:hAnsi="Arial" w:cs="Arial"/>
          <w:sz w:val="24"/>
          <w:szCs w:val="24"/>
        </w:rPr>
      </w:pPr>
      <w:proofErr w:type="gramStart"/>
      <w:r>
        <w:rPr>
          <w:rFonts w:ascii="Arial" w:hAnsi="Arial" w:cs="Arial"/>
          <w:b/>
          <w:sz w:val="24"/>
          <w:szCs w:val="24"/>
        </w:rPr>
        <w:t>3.1</w:t>
      </w:r>
      <w:r w:rsidR="00457320">
        <w:rPr>
          <w:rFonts w:ascii="Arial" w:hAnsi="Arial" w:cs="Arial"/>
          <w:b/>
          <w:sz w:val="24"/>
          <w:szCs w:val="24"/>
        </w:rPr>
        <w:t>7</w:t>
      </w:r>
      <w:r>
        <w:rPr>
          <w:rFonts w:ascii="Arial" w:hAnsi="Arial" w:cs="Arial"/>
          <w:b/>
          <w:sz w:val="24"/>
          <w:szCs w:val="24"/>
        </w:rPr>
        <w:t xml:space="preserve">  </w:t>
      </w:r>
      <w:r w:rsidR="000E026A">
        <w:rPr>
          <w:rFonts w:ascii="Arial" w:hAnsi="Arial" w:cs="Arial"/>
          <w:sz w:val="24"/>
          <w:szCs w:val="24"/>
        </w:rPr>
        <w:t>According</w:t>
      </w:r>
      <w:proofErr w:type="gramEnd"/>
      <w:r w:rsidR="000E026A">
        <w:rPr>
          <w:rFonts w:ascii="Arial" w:hAnsi="Arial" w:cs="Arial"/>
          <w:sz w:val="24"/>
          <w:szCs w:val="24"/>
        </w:rPr>
        <w:t xml:space="preserve"> to the Catechism, w</w:t>
      </w:r>
      <w:r w:rsidR="000E026A" w:rsidRPr="00BF0E88">
        <w:rPr>
          <w:rFonts w:ascii="Arial" w:hAnsi="Arial" w:cs="Arial"/>
          <w:sz w:val="24"/>
          <w:szCs w:val="24"/>
        </w:rPr>
        <w:t xml:space="preserve">hat </w:t>
      </w:r>
      <w:r w:rsidRPr="00BF0E88">
        <w:rPr>
          <w:rFonts w:ascii="Arial" w:hAnsi="Arial" w:cs="Arial"/>
          <w:sz w:val="24"/>
          <w:szCs w:val="24"/>
        </w:rPr>
        <w:t xml:space="preserve">are the two </w:t>
      </w:r>
      <w:ins w:id="27" w:author="Kelly Kantack" w:date="2023-01-13T16:43:00Z">
        <w:r w:rsidR="007D271B">
          <w:rPr>
            <w:rFonts w:ascii="Arial" w:hAnsi="Arial" w:cs="Arial"/>
            <w:sz w:val="24"/>
            <w:szCs w:val="24"/>
          </w:rPr>
          <w:t>types</w:t>
        </w:r>
      </w:ins>
      <w:del w:id="28" w:author="Kelly Kantack" w:date="2023-01-13T16:43:00Z">
        <w:r w:rsidRPr="00BF0E88" w:rsidDel="007D271B">
          <w:rPr>
            <w:rFonts w:ascii="Arial" w:hAnsi="Arial" w:cs="Arial"/>
            <w:sz w:val="24"/>
            <w:szCs w:val="24"/>
          </w:rPr>
          <w:delText>levels</w:delText>
        </w:r>
      </w:del>
      <w:r w:rsidRPr="00BF0E88">
        <w:rPr>
          <w:rFonts w:ascii="Arial" w:hAnsi="Arial" w:cs="Arial"/>
          <w:sz w:val="24"/>
          <w:szCs w:val="24"/>
        </w:rPr>
        <w:t xml:space="preserve"> of sin?</w:t>
      </w:r>
      <w:r w:rsidRPr="006B4F81">
        <w:rPr>
          <w:rFonts w:ascii="Arial" w:hAnsi="Arial" w:cs="Arial"/>
          <w:i/>
          <w:sz w:val="24"/>
          <w:szCs w:val="24"/>
        </w:rPr>
        <w:t xml:space="preserve"> </w:t>
      </w:r>
    </w:p>
    <w:p w14:paraId="47E3DD29" w14:textId="77777777" w:rsidR="00CA177A" w:rsidRPr="00E7274D" w:rsidRDefault="00CA177A">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venial</w:t>
      </w:r>
      <w:proofErr w:type="gramEnd"/>
      <w:r w:rsidRPr="0097505C">
        <w:rPr>
          <w:rFonts w:ascii="Arial" w:hAnsi="Arial" w:cs="Arial"/>
          <w:b/>
          <w:sz w:val="24"/>
          <w:szCs w:val="24"/>
          <w:u w:val="single"/>
        </w:rPr>
        <w:t xml:space="preserve"> and mortal</w:t>
      </w:r>
    </w:p>
    <w:p w14:paraId="0BA85526" w14:textId="77777777" w:rsidR="00952530" w:rsidRPr="00952530" w:rsidRDefault="00952530">
      <w:pPr>
        <w:spacing w:after="0" w:line="240" w:lineRule="auto"/>
        <w:rPr>
          <w:rFonts w:ascii="Arial" w:hAnsi="Arial" w:cs="Arial"/>
          <w:i/>
          <w:color w:val="0033CC"/>
          <w:sz w:val="24"/>
          <w:szCs w:val="24"/>
        </w:rPr>
      </w:pPr>
      <w:proofErr w:type="gramStart"/>
      <w:r>
        <w:rPr>
          <w:rFonts w:ascii="Arial" w:hAnsi="Arial" w:cs="Arial"/>
          <w:i/>
          <w:color w:val="0033CC"/>
          <w:sz w:val="24"/>
          <w:szCs w:val="24"/>
        </w:rPr>
        <w:t>From the Catechism…</w:t>
      </w:r>
      <w:proofErr w:type="gramEnd"/>
      <w:r>
        <w:rPr>
          <w:rFonts w:ascii="Arial" w:hAnsi="Arial" w:cs="Arial"/>
          <w:i/>
          <w:color w:val="0033CC"/>
          <w:sz w:val="24"/>
          <w:szCs w:val="24"/>
        </w:rPr>
        <w:t xml:space="preserve"> </w:t>
      </w:r>
      <w:r w:rsidRPr="00952530">
        <w:rPr>
          <w:rFonts w:ascii="Arial" w:hAnsi="Arial" w:cs="Arial"/>
          <w:i/>
          <w:color w:val="0033CC"/>
          <w:sz w:val="24"/>
          <w:szCs w:val="24"/>
        </w:rPr>
        <w:t xml:space="preserve"> Mortal sin destroys charity in the heart of man by a grave violation of God's law; it turns man away from God, who is his ultimate end and his </w:t>
      </w:r>
      <w:r>
        <w:rPr>
          <w:rFonts w:ascii="Arial" w:hAnsi="Arial" w:cs="Arial"/>
          <w:i/>
          <w:color w:val="0033CC"/>
          <w:sz w:val="24"/>
          <w:szCs w:val="24"/>
        </w:rPr>
        <w:t>b</w:t>
      </w:r>
      <w:r w:rsidRPr="00952530">
        <w:rPr>
          <w:rFonts w:ascii="Arial" w:hAnsi="Arial" w:cs="Arial"/>
          <w:i/>
          <w:color w:val="0033CC"/>
          <w:sz w:val="24"/>
          <w:szCs w:val="24"/>
        </w:rPr>
        <w:t>eatitude, by preferring an inferior good to him.</w:t>
      </w:r>
      <w:r>
        <w:rPr>
          <w:rFonts w:ascii="Arial" w:hAnsi="Arial" w:cs="Arial"/>
          <w:i/>
          <w:color w:val="0033CC"/>
          <w:sz w:val="24"/>
          <w:szCs w:val="24"/>
        </w:rPr>
        <w:t xml:space="preserve">  </w:t>
      </w:r>
      <w:r w:rsidRPr="00952530">
        <w:rPr>
          <w:rFonts w:ascii="Arial" w:hAnsi="Arial" w:cs="Arial"/>
          <w:i/>
          <w:color w:val="0033CC"/>
          <w:sz w:val="24"/>
          <w:szCs w:val="24"/>
        </w:rPr>
        <w:t>Venial sin allows charity to subsist, even though it offends and wounds it.</w:t>
      </w:r>
    </w:p>
    <w:p w14:paraId="066AB5EA" w14:textId="361969FD" w:rsidR="00CA177A"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CA177A"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A177A" w:rsidRPr="002264DC">
        <w:rPr>
          <w:rFonts w:ascii="Arial" w:hAnsi="Arial" w:cs="Arial"/>
          <w:i/>
          <w:color w:val="943634" w:themeColor="accent2" w:themeShade="BF"/>
          <w:sz w:val="24"/>
          <w:szCs w:val="24"/>
        </w:rPr>
        <w:t xml:space="preserve">CCC 1855 </w:t>
      </w:r>
    </w:p>
    <w:p w14:paraId="75F38BA7" w14:textId="0803CF47" w:rsidR="000154F5" w:rsidRDefault="00CA177A" w:rsidP="00B32821">
      <w:pPr>
        <w:spacing w:after="0" w:line="240" w:lineRule="auto"/>
        <w:rPr>
          <w:rFonts w:ascii="Arial" w:hAnsi="Arial" w:cs="Arial"/>
          <w:sz w:val="24"/>
          <w:szCs w:val="24"/>
        </w:rPr>
      </w:pPr>
      <w:r>
        <w:rPr>
          <w:rFonts w:ascii="Arial" w:hAnsi="Arial" w:cs="Arial"/>
          <w:sz w:val="24"/>
          <w:szCs w:val="24"/>
        </w:rPr>
        <w:br/>
      </w:r>
    </w:p>
    <w:p w14:paraId="2DB92554" w14:textId="15338B65" w:rsidR="00CA177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CA177A" w:rsidRPr="00B32821">
        <w:rPr>
          <w:rFonts w:ascii="Arial" w:hAnsi="Arial" w:cs="Arial"/>
          <w:color w:val="A6A6A6" w:themeColor="background1" w:themeShade="A6"/>
          <w:sz w:val="16"/>
          <w:szCs w:val="24"/>
        </w:rPr>
        <w:t>1001</w:t>
      </w:r>
    </w:p>
    <w:p w14:paraId="6AFD995C" w14:textId="0C01C1EF" w:rsidR="00CA177A" w:rsidRPr="00BF0E88" w:rsidRDefault="00CA177A">
      <w:pPr>
        <w:spacing w:after="0" w:line="240" w:lineRule="auto"/>
        <w:rPr>
          <w:rFonts w:ascii="Arial" w:hAnsi="Arial" w:cs="Arial"/>
          <w:sz w:val="24"/>
          <w:szCs w:val="24"/>
        </w:rPr>
      </w:pPr>
      <w:proofErr w:type="gramStart"/>
      <w:r>
        <w:rPr>
          <w:rFonts w:ascii="Arial" w:hAnsi="Arial" w:cs="Arial"/>
          <w:b/>
          <w:sz w:val="24"/>
          <w:szCs w:val="24"/>
        </w:rPr>
        <w:t>3.</w:t>
      </w:r>
      <w:r w:rsidR="00457320">
        <w:rPr>
          <w:rFonts w:ascii="Arial" w:hAnsi="Arial" w:cs="Arial"/>
          <w:b/>
          <w:sz w:val="24"/>
          <w:szCs w:val="24"/>
        </w:rPr>
        <w:t>18</w:t>
      </w:r>
      <w:r>
        <w:rPr>
          <w:rFonts w:ascii="Arial" w:hAnsi="Arial" w:cs="Arial"/>
          <w:b/>
          <w:sz w:val="24"/>
          <w:szCs w:val="24"/>
        </w:rPr>
        <w:t xml:space="preserve">  </w:t>
      </w:r>
      <w:r w:rsidR="000E026A">
        <w:rPr>
          <w:rFonts w:ascii="Arial" w:hAnsi="Arial" w:cs="Arial"/>
          <w:sz w:val="24"/>
          <w:szCs w:val="24"/>
        </w:rPr>
        <w:t>According</w:t>
      </w:r>
      <w:proofErr w:type="gramEnd"/>
      <w:r w:rsidR="000E026A">
        <w:rPr>
          <w:rFonts w:ascii="Arial" w:hAnsi="Arial" w:cs="Arial"/>
          <w:sz w:val="24"/>
          <w:szCs w:val="24"/>
        </w:rPr>
        <w:t xml:space="preserve"> to the Catechism w</w:t>
      </w:r>
      <w:r w:rsidR="000E026A" w:rsidRPr="00BF0E88">
        <w:rPr>
          <w:rFonts w:ascii="Arial" w:hAnsi="Arial" w:cs="Arial"/>
          <w:sz w:val="24"/>
          <w:szCs w:val="24"/>
        </w:rPr>
        <w:t xml:space="preserve">hat </w:t>
      </w:r>
      <w:r w:rsidRPr="00BF0E88">
        <w:rPr>
          <w:rFonts w:ascii="Arial" w:hAnsi="Arial" w:cs="Arial"/>
          <w:sz w:val="24"/>
          <w:szCs w:val="24"/>
        </w:rPr>
        <w:t>is the name for a habit and firm disposition to do good?</w:t>
      </w:r>
      <w:r w:rsidRPr="006B4F81">
        <w:rPr>
          <w:rFonts w:ascii="Arial" w:hAnsi="Arial" w:cs="Arial"/>
          <w:i/>
          <w:sz w:val="24"/>
          <w:szCs w:val="24"/>
        </w:rPr>
        <w:t xml:space="preserve"> </w:t>
      </w:r>
    </w:p>
    <w:p w14:paraId="1DF144C7" w14:textId="77777777" w:rsidR="00CA177A" w:rsidRPr="00272471" w:rsidRDefault="00CA177A">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virtue</w:t>
      </w:r>
      <w:proofErr w:type="gramEnd"/>
    </w:p>
    <w:p w14:paraId="4BE83E90" w14:textId="663F4360" w:rsidR="00952530" w:rsidRPr="00952530" w:rsidRDefault="00952530">
      <w:pPr>
        <w:spacing w:after="0" w:line="240" w:lineRule="auto"/>
        <w:rPr>
          <w:rFonts w:ascii="Arial" w:hAnsi="Arial" w:cs="Arial"/>
          <w:i/>
          <w:color w:val="0033CC"/>
          <w:sz w:val="24"/>
          <w:szCs w:val="24"/>
        </w:rPr>
      </w:pPr>
      <w:proofErr w:type="gramStart"/>
      <w:r w:rsidRPr="00952530">
        <w:rPr>
          <w:rFonts w:ascii="Arial" w:hAnsi="Arial" w:cs="Arial"/>
          <w:i/>
          <w:color w:val="0033CC"/>
          <w:sz w:val="24"/>
          <w:szCs w:val="24"/>
        </w:rPr>
        <w:t>From the Catechism…</w:t>
      </w:r>
      <w:proofErr w:type="gramEnd"/>
      <w:r w:rsidRPr="00952530">
        <w:rPr>
          <w:rFonts w:ascii="Arial" w:hAnsi="Arial" w:cs="Arial"/>
          <w:i/>
          <w:color w:val="0033CC"/>
          <w:sz w:val="24"/>
          <w:szCs w:val="24"/>
        </w:rPr>
        <w:t xml:space="preserve"> A virtue is a habitual and firm disposition to do the good. </w:t>
      </w:r>
    </w:p>
    <w:p w14:paraId="437F9325" w14:textId="72969290" w:rsidR="00CA177A"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CA177A"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A177A" w:rsidRPr="002264DC">
        <w:rPr>
          <w:rFonts w:ascii="Arial" w:hAnsi="Arial" w:cs="Arial"/>
          <w:i/>
          <w:color w:val="943634" w:themeColor="accent2" w:themeShade="BF"/>
          <w:sz w:val="24"/>
          <w:szCs w:val="24"/>
        </w:rPr>
        <w:t xml:space="preserve">CCC 1803 </w:t>
      </w:r>
    </w:p>
    <w:p w14:paraId="103CD679" w14:textId="77777777" w:rsidR="00CA177A" w:rsidRDefault="00CA177A">
      <w:pPr>
        <w:spacing w:after="0" w:line="240" w:lineRule="auto"/>
        <w:rPr>
          <w:rFonts w:ascii="Arial" w:hAnsi="Arial" w:cs="Arial"/>
          <w:sz w:val="24"/>
          <w:szCs w:val="24"/>
        </w:rPr>
      </w:pPr>
      <w:r w:rsidRPr="006B4F81">
        <w:rPr>
          <w:rFonts w:ascii="Arial" w:hAnsi="Arial" w:cs="Arial"/>
          <w:i/>
          <w:sz w:val="24"/>
          <w:szCs w:val="24"/>
        </w:rPr>
        <w:t xml:space="preserve"> </w:t>
      </w:r>
      <w:r>
        <w:rPr>
          <w:rFonts w:ascii="Arial" w:hAnsi="Arial" w:cs="Arial"/>
          <w:sz w:val="24"/>
          <w:szCs w:val="24"/>
        </w:rPr>
        <w:br/>
      </w:r>
    </w:p>
    <w:p w14:paraId="08FCA63E" w14:textId="158199F2" w:rsidR="00CA177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CA177A" w:rsidRPr="00B32821">
        <w:rPr>
          <w:rFonts w:ascii="Arial" w:hAnsi="Arial" w:cs="Arial"/>
          <w:color w:val="A6A6A6" w:themeColor="background1" w:themeShade="A6"/>
          <w:sz w:val="16"/>
          <w:szCs w:val="24"/>
        </w:rPr>
        <w:t xml:space="preserve">1002 </w:t>
      </w:r>
    </w:p>
    <w:p w14:paraId="4A9A77AA" w14:textId="469668FB" w:rsidR="00CA177A" w:rsidRPr="00BF0E88" w:rsidRDefault="00CA177A">
      <w:pPr>
        <w:spacing w:after="0" w:line="240" w:lineRule="auto"/>
        <w:rPr>
          <w:rFonts w:ascii="Arial" w:hAnsi="Arial" w:cs="Arial"/>
          <w:sz w:val="24"/>
          <w:szCs w:val="24"/>
        </w:rPr>
      </w:pPr>
      <w:proofErr w:type="gramStart"/>
      <w:r>
        <w:rPr>
          <w:rFonts w:ascii="Arial" w:hAnsi="Arial" w:cs="Arial"/>
          <w:b/>
          <w:sz w:val="24"/>
          <w:szCs w:val="24"/>
        </w:rPr>
        <w:lastRenderedPageBreak/>
        <w:t>3.</w:t>
      </w:r>
      <w:r w:rsidR="00457320">
        <w:rPr>
          <w:rFonts w:ascii="Arial" w:hAnsi="Arial" w:cs="Arial"/>
          <w:b/>
          <w:sz w:val="24"/>
          <w:szCs w:val="24"/>
        </w:rPr>
        <w:t>19</w:t>
      </w:r>
      <w:r>
        <w:rPr>
          <w:rFonts w:ascii="Arial" w:hAnsi="Arial" w:cs="Arial"/>
          <w:b/>
          <w:sz w:val="24"/>
          <w:szCs w:val="24"/>
        </w:rPr>
        <w:t xml:space="preserve">  </w:t>
      </w:r>
      <w:r w:rsidRPr="00BF0E88">
        <w:rPr>
          <w:rFonts w:ascii="Arial" w:hAnsi="Arial" w:cs="Arial"/>
          <w:sz w:val="24"/>
          <w:szCs w:val="24"/>
        </w:rPr>
        <w:t>Theological</w:t>
      </w:r>
      <w:proofErr w:type="gramEnd"/>
      <w:r w:rsidRPr="00BF0E88">
        <w:rPr>
          <w:rFonts w:ascii="Arial" w:hAnsi="Arial" w:cs="Arial"/>
          <w:sz w:val="24"/>
          <w:szCs w:val="24"/>
        </w:rPr>
        <w:t xml:space="preserve"> virtues are good habits given to us by God into the souls of the faithful to make them capable of acting as his children and of meriting eternal life</w:t>
      </w:r>
      <w:r w:rsidR="00CC44D6">
        <w:rPr>
          <w:rFonts w:ascii="Arial" w:hAnsi="Arial" w:cs="Arial"/>
          <w:sz w:val="24"/>
          <w:szCs w:val="24"/>
        </w:rPr>
        <w:t>.</w:t>
      </w:r>
      <w:r w:rsidRPr="006B4F81">
        <w:rPr>
          <w:rFonts w:ascii="Arial" w:hAnsi="Arial" w:cs="Arial"/>
          <w:i/>
          <w:sz w:val="24"/>
          <w:szCs w:val="24"/>
        </w:rPr>
        <w:t xml:space="preserve"> </w:t>
      </w:r>
      <w:r w:rsidR="00A46421">
        <w:rPr>
          <w:rFonts w:ascii="Arial" w:hAnsi="Arial" w:cs="Arial"/>
          <w:sz w:val="24"/>
          <w:szCs w:val="24"/>
        </w:rPr>
        <w:t xml:space="preserve"> </w:t>
      </w:r>
      <w:r w:rsidRPr="00BF0E88">
        <w:rPr>
          <w:rFonts w:ascii="Arial" w:hAnsi="Arial" w:cs="Arial"/>
          <w:sz w:val="24"/>
          <w:szCs w:val="24"/>
        </w:rPr>
        <w:t>Name one of the three theological virtues.</w:t>
      </w:r>
      <w:r w:rsidRPr="006B4F81">
        <w:rPr>
          <w:rFonts w:ascii="Arial" w:hAnsi="Arial" w:cs="Arial"/>
          <w:i/>
          <w:sz w:val="24"/>
          <w:szCs w:val="24"/>
        </w:rPr>
        <w:t xml:space="preserve"> </w:t>
      </w:r>
    </w:p>
    <w:p w14:paraId="22ED7EF0" w14:textId="77777777" w:rsidR="00DE7084" w:rsidRDefault="00CA177A">
      <w:pPr>
        <w:spacing w:after="0" w:line="240" w:lineRule="auto"/>
        <w:jc w:val="right"/>
        <w:rPr>
          <w:rFonts w:ascii="Arial" w:hAnsi="Arial" w:cs="Arial"/>
          <w:b/>
          <w:sz w:val="24"/>
          <w:szCs w:val="24"/>
          <w:u w:val="single"/>
        </w:rPr>
      </w:pPr>
      <w:r w:rsidRPr="0097505C">
        <w:rPr>
          <w:rFonts w:ascii="Arial" w:hAnsi="Arial" w:cs="Arial"/>
          <w:b/>
          <w:sz w:val="24"/>
          <w:szCs w:val="24"/>
          <w:u w:val="single"/>
        </w:rPr>
        <w:t>Any one of the following</w:t>
      </w:r>
      <w:r w:rsidR="00DE7084">
        <w:rPr>
          <w:rFonts w:ascii="Arial" w:hAnsi="Arial" w:cs="Arial"/>
          <w:b/>
          <w:sz w:val="24"/>
          <w:szCs w:val="24"/>
          <w:u w:val="single"/>
        </w:rPr>
        <w:t>:</w:t>
      </w:r>
    </w:p>
    <w:p w14:paraId="0C2B9049" w14:textId="77777777" w:rsidR="00DE7084" w:rsidRDefault="00DE7084">
      <w:pPr>
        <w:spacing w:after="0" w:line="240" w:lineRule="auto"/>
        <w:jc w:val="right"/>
        <w:rPr>
          <w:rFonts w:ascii="Arial" w:hAnsi="Arial" w:cs="Arial"/>
          <w:b/>
          <w:sz w:val="24"/>
          <w:szCs w:val="24"/>
          <w:u w:val="single"/>
        </w:rPr>
      </w:pPr>
      <w:proofErr w:type="gramStart"/>
      <w:r>
        <w:rPr>
          <w:rFonts w:ascii="Arial" w:hAnsi="Arial" w:cs="Arial"/>
          <w:b/>
          <w:sz w:val="24"/>
          <w:szCs w:val="24"/>
          <w:u w:val="single"/>
        </w:rPr>
        <w:t>f</w:t>
      </w:r>
      <w:r w:rsidR="00CA177A" w:rsidRPr="0097505C">
        <w:rPr>
          <w:rFonts w:ascii="Arial" w:hAnsi="Arial" w:cs="Arial"/>
          <w:b/>
          <w:sz w:val="24"/>
          <w:szCs w:val="24"/>
          <w:u w:val="single"/>
        </w:rPr>
        <w:t>aith</w:t>
      </w:r>
      <w:proofErr w:type="gramEnd"/>
    </w:p>
    <w:p w14:paraId="7E4B04DA" w14:textId="77777777" w:rsidR="00DE7084" w:rsidRDefault="00DE7084">
      <w:pPr>
        <w:spacing w:after="0" w:line="240" w:lineRule="auto"/>
        <w:jc w:val="right"/>
        <w:rPr>
          <w:rFonts w:ascii="Arial" w:hAnsi="Arial" w:cs="Arial"/>
          <w:b/>
          <w:sz w:val="24"/>
          <w:szCs w:val="24"/>
          <w:u w:val="single"/>
        </w:rPr>
      </w:pPr>
      <w:proofErr w:type="gramStart"/>
      <w:r>
        <w:rPr>
          <w:rFonts w:ascii="Arial" w:hAnsi="Arial" w:cs="Arial"/>
          <w:b/>
          <w:sz w:val="24"/>
          <w:szCs w:val="24"/>
          <w:u w:val="single"/>
        </w:rPr>
        <w:t>h</w:t>
      </w:r>
      <w:r w:rsidR="00CA177A" w:rsidRPr="0097505C">
        <w:rPr>
          <w:rFonts w:ascii="Arial" w:hAnsi="Arial" w:cs="Arial"/>
          <w:b/>
          <w:sz w:val="24"/>
          <w:szCs w:val="24"/>
          <w:u w:val="single"/>
        </w:rPr>
        <w:t>ope</w:t>
      </w:r>
      <w:proofErr w:type="gramEnd"/>
    </w:p>
    <w:p w14:paraId="1F061236" w14:textId="5665F6AC" w:rsidR="00CA177A" w:rsidRPr="00272471" w:rsidRDefault="00DE7084">
      <w:pPr>
        <w:spacing w:after="0" w:line="240" w:lineRule="auto"/>
        <w:jc w:val="right"/>
        <w:rPr>
          <w:rFonts w:ascii="Arial" w:hAnsi="Arial" w:cs="Arial"/>
          <w:b/>
          <w:sz w:val="24"/>
          <w:szCs w:val="24"/>
          <w:u w:val="single"/>
        </w:rPr>
      </w:pPr>
      <w:proofErr w:type="gramStart"/>
      <w:r>
        <w:rPr>
          <w:rFonts w:ascii="Arial" w:hAnsi="Arial" w:cs="Arial"/>
          <w:b/>
          <w:sz w:val="24"/>
          <w:szCs w:val="24"/>
          <w:u w:val="single"/>
        </w:rPr>
        <w:t>l</w:t>
      </w:r>
      <w:r w:rsidR="00CA177A" w:rsidRPr="0097505C">
        <w:rPr>
          <w:rFonts w:ascii="Arial" w:hAnsi="Arial" w:cs="Arial"/>
          <w:b/>
          <w:sz w:val="24"/>
          <w:szCs w:val="24"/>
          <w:u w:val="single"/>
        </w:rPr>
        <w:t>ove</w:t>
      </w:r>
      <w:proofErr w:type="gramEnd"/>
      <w:r w:rsidR="00CC44D6">
        <w:rPr>
          <w:rFonts w:ascii="Arial" w:hAnsi="Arial" w:cs="Arial"/>
          <w:b/>
          <w:sz w:val="24"/>
          <w:szCs w:val="24"/>
          <w:u w:val="single"/>
        </w:rPr>
        <w:t xml:space="preserve"> (charity)</w:t>
      </w:r>
    </w:p>
    <w:p w14:paraId="51859513" w14:textId="6FB62B97" w:rsidR="00CA177A"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CA177A"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A177A" w:rsidRPr="002264DC">
        <w:rPr>
          <w:rFonts w:ascii="Arial" w:hAnsi="Arial" w:cs="Arial"/>
          <w:i/>
          <w:color w:val="943634" w:themeColor="accent2" w:themeShade="BF"/>
          <w:sz w:val="24"/>
          <w:szCs w:val="24"/>
        </w:rPr>
        <w:t>CCC 1813</w:t>
      </w:r>
    </w:p>
    <w:p w14:paraId="0CB4CECD" w14:textId="77777777" w:rsidR="00CA177A" w:rsidRDefault="00CA177A">
      <w:pPr>
        <w:spacing w:after="0" w:line="240" w:lineRule="auto"/>
        <w:rPr>
          <w:rFonts w:ascii="Arial" w:hAnsi="Arial" w:cs="Arial"/>
          <w:sz w:val="24"/>
          <w:szCs w:val="24"/>
        </w:rPr>
      </w:pPr>
      <w:r w:rsidRPr="006B4F81">
        <w:rPr>
          <w:rFonts w:ascii="Arial" w:hAnsi="Arial" w:cs="Arial"/>
          <w:i/>
          <w:sz w:val="24"/>
          <w:szCs w:val="24"/>
        </w:rPr>
        <w:t xml:space="preserve"> </w:t>
      </w:r>
      <w:r>
        <w:rPr>
          <w:rFonts w:ascii="Arial" w:hAnsi="Arial" w:cs="Arial"/>
          <w:sz w:val="24"/>
          <w:szCs w:val="24"/>
        </w:rPr>
        <w:br/>
      </w:r>
    </w:p>
    <w:p w14:paraId="0F6E3A3C" w14:textId="3AB32370" w:rsidR="00CA177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CA177A" w:rsidRPr="00B32821">
        <w:rPr>
          <w:rFonts w:ascii="Arial" w:hAnsi="Arial" w:cs="Arial"/>
          <w:color w:val="A6A6A6" w:themeColor="background1" w:themeShade="A6"/>
          <w:sz w:val="16"/>
          <w:szCs w:val="24"/>
        </w:rPr>
        <w:t xml:space="preserve">1003 </w:t>
      </w:r>
    </w:p>
    <w:p w14:paraId="6F0F20ED" w14:textId="3A6F4A41" w:rsidR="00CA177A" w:rsidRPr="00BF0E88" w:rsidRDefault="00CA177A">
      <w:pPr>
        <w:spacing w:after="0" w:line="240" w:lineRule="auto"/>
        <w:rPr>
          <w:rFonts w:ascii="Arial" w:hAnsi="Arial" w:cs="Arial"/>
          <w:sz w:val="24"/>
          <w:szCs w:val="24"/>
        </w:rPr>
      </w:pPr>
      <w:proofErr w:type="gramStart"/>
      <w:r>
        <w:rPr>
          <w:rFonts w:ascii="Arial" w:hAnsi="Arial" w:cs="Arial"/>
          <w:b/>
          <w:sz w:val="24"/>
          <w:szCs w:val="24"/>
        </w:rPr>
        <w:t>3.2</w:t>
      </w:r>
      <w:r w:rsidR="00457320">
        <w:rPr>
          <w:rFonts w:ascii="Arial" w:hAnsi="Arial" w:cs="Arial"/>
          <w:b/>
          <w:sz w:val="24"/>
          <w:szCs w:val="24"/>
        </w:rPr>
        <w:t>0</w:t>
      </w:r>
      <w:r>
        <w:rPr>
          <w:rFonts w:ascii="Arial" w:hAnsi="Arial" w:cs="Arial"/>
          <w:b/>
          <w:sz w:val="24"/>
          <w:szCs w:val="24"/>
        </w:rPr>
        <w:t xml:space="preserve">  </w:t>
      </w:r>
      <w:r w:rsidRPr="00BF0E88">
        <w:rPr>
          <w:rFonts w:ascii="Arial" w:hAnsi="Arial" w:cs="Arial"/>
          <w:sz w:val="24"/>
          <w:szCs w:val="24"/>
        </w:rPr>
        <w:t>Which</w:t>
      </w:r>
      <w:proofErr w:type="gramEnd"/>
      <w:r w:rsidRPr="00BF0E88">
        <w:rPr>
          <w:rFonts w:ascii="Arial" w:hAnsi="Arial" w:cs="Arial"/>
          <w:sz w:val="24"/>
          <w:szCs w:val="24"/>
        </w:rPr>
        <w:t xml:space="preserve"> theological virtue is to desire the kingdom of heaven and eternal life as our happiness, placing our trust in Christ's promises and relying not on our own strength, but on the help of the grace of the Holy Spirit?</w:t>
      </w:r>
      <w:r w:rsidRPr="006B4F81">
        <w:rPr>
          <w:rFonts w:ascii="Arial" w:hAnsi="Arial" w:cs="Arial"/>
          <w:i/>
          <w:sz w:val="24"/>
          <w:szCs w:val="24"/>
        </w:rPr>
        <w:t xml:space="preserve"> </w:t>
      </w:r>
    </w:p>
    <w:p w14:paraId="326F1876" w14:textId="77777777" w:rsidR="00CA177A" w:rsidRPr="00272471" w:rsidRDefault="00CA177A">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hope</w:t>
      </w:r>
      <w:proofErr w:type="gramEnd"/>
    </w:p>
    <w:p w14:paraId="03E56B7B" w14:textId="087CF055" w:rsidR="00CA177A"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CA177A"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A177A" w:rsidRPr="002264DC">
        <w:rPr>
          <w:rFonts w:ascii="Arial" w:hAnsi="Arial" w:cs="Arial"/>
          <w:i/>
          <w:color w:val="943634" w:themeColor="accent2" w:themeShade="BF"/>
          <w:sz w:val="24"/>
          <w:szCs w:val="24"/>
        </w:rPr>
        <w:t>CCC 1817</w:t>
      </w:r>
    </w:p>
    <w:p w14:paraId="135902F6" w14:textId="77777777" w:rsidR="00CA177A" w:rsidRPr="00BF0E88" w:rsidRDefault="00CA177A">
      <w:pPr>
        <w:spacing w:after="0" w:line="240" w:lineRule="auto"/>
        <w:rPr>
          <w:rFonts w:ascii="Arial" w:hAnsi="Arial" w:cs="Arial"/>
          <w:sz w:val="24"/>
          <w:szCs w:val="24"/>
        </w:rPr>
      </w:pPr>
      <w:r w:rsidRPr="006B4F81">
        <w:rPr>
          <w:rFonts w:ascii="Arial" w:hAnsi="Arial" w:cs="Arial"/>
          <w:i/>
          <w:sz w:val="24"/>
          <w:szCs w:val="24"/>
        </w:rPr>
        <w:t xml:space="preserve"> </w:t>
      </w:r>
    </w:p>
    <w:p w14:paraId="58D35076" w14:textId="77777777" w:rsidR="00CA177A" w:rsidRDefault="00CA177A">
      <w:pPr>
        <w:spacing w:after="0" w:line="240" w:lineRule="auto"/>
        <w:rPr>
          <w:rFonts w:ascii="Arial" w:hAnsi="Arial" w:cs="Arial"/>
          <w:sz w:val="24"/>
          <w:szCs w:val="24"/>
        </w:rPr>
      </w:pPr>
    </w:p>
    <w:p w14:paraId="3DC2A871" w14:textId="3C1C9531" w:rsidR="00CA177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CA177A" w:rsidRPr="00B32821">
        <w:rPr>
          <w:rFonts w:ascii="Arial" w:hAnsi="Arial" w:cs="Arial"/>
          <w:color w:val="A6A6A6" w:themeColor="background1" w:themeShade="A6"/>
          <w:sz w:val="16"/>
          <w:szCs w:val="24"/>
        </w:rPr>
        <w:t xml:space="preserve">1004 </w:t>
      </w:r>
    </w:p>
    <w:p w14:paraId="30B758E7" w14:textId="00472D13" w:rsidR="00CA177A" w:rsidRPr="00BF0E88" w:rsidRDefault="00CA177A">
      <w:pPr>
        <w:spacing w:after="0" w:line="240" w:lineRule="auto"/>
        <w:rPr>
          <w:rFonts w:ascii="Arial" w:hAnsi="Arial" w:cs="Arial"/>
          <w:sz w:val="24"/>
          <w:szCs w:val="24"/>
        </w:rPr>
      </w:pPr>
      <w:proofErr w:type="gramStart"/>
      <w:r>
        <w:rPr>
          <w:rFonts w:ascii="Arial" w:hAnsi="Arial" w:cs="Arial"/>
          <w:b/>
          <w:sz w:val="24"/>
          <w:szCs w:val="24"/>
        </w:rPr>
        <w:t>3.2</w:t>
      </w:r>
      <w:r w:rsidR="00457320">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Which</w:t>
      </w:r>
      <w:proofErr w:type="gramEnd"/>
      <w:r w:rsidRPr="00BF0E88">
        <w:rPr>
          <w:rFonts w:ascii="Arial" w:hAnsi="Arial" w:cs="Arial"/>
          <w:sz w:val="24"/>
          <w:szCs w:val="24"/>
        </w:rPr>
        <w:t xml:space="preserve"> theological virtue is to belie</w:t>
      </w:r>
      <w:r w:rsidR="00DE7084">
        <w:rPr>
          <w:rFonts w:ascii="Arial" w:hAnsi="Arial" w:cs="Arial"/>
          <w:sz w:val="24"/>
          <w:szCs w:val="24"/>
        </w:rPr>
        <w:t>ve in God and believe all that God</w:t>
      </w:r>
      <w:r w:rsidRPr="00BF0E88">
        <w:rPr>
          <w:rFonts w:ascii="Arial" w:hAnsi="Arial" w:cs="Arial"/>
          <w:sz w:val="24"/>
          <w:szCs w:val="24"/>
        </w:rPr>
        <w:t xml:space="preserve"> has said and revealed to us, and that Holy Church proposes for our belief, because God is truth itself?</w:t>
      </w:r>
      <w:r w:rsidRPr="006B4F81">
        <w:rPr>
          <w:rFonts w:ascii="Arial" w:hAnsi="Arial" w:cs="Arial"/>
          <w:i/>
          <w:sz w:val="24"/>
          <w:szCs w:val="24"/>
        </w:rPr>
        <w:t xml:space="preserve"> </w:t>
      </w:r>
    </w:p>
    <w:p w14:paraId="04DA6CB0" w14:textId="77777777" w:rsidR="00CA177A" w:rsidRPr="00272471" w:rsidRDefault="00CA177A">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faith</w:t>
      </w:r>
      <w:proofErr w:type="gramEnd"/>
    </w:p>
    <w:p w14:paraId="6C4F90AD" w14:textId="6399C72A" w:rsidR="00CA177A"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CA177A"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A177A" w:rsidRPr="002264DC">
        <w:rPr>
          <w:rFonts w:ascii="Arial" w:hAnsi="Arial" w:cs="Arial"/>
          <w:i/>
          <w:color w:val="943634" w:themeColor="accent2" w:themeShade="BF"/>
          <w:sz w:val="24"/>
          <w:szCs w:val="24"/>
        </w:rPr>
        <w:t xml:space="preserve">CCC 1814 </w:t>
      </w:r>
    </w:p>
    <w:p w14:paraId="436E2213" w14:textId="77777777" w:rsidR="00CA177A" w:rsidRDefault="00CA177A">
      <w:pPr>
        <w:spacing w:after="0" w:line="240" w:lineRule="auto"/>
        <w:rPr>
          <w:rFonts w:ascii="Arial" w:hAnsi="Arial" w:cs="Arial"/>
          <w:sz w:val="24"/>
          <w:szCs w:val="24"/>
        </w:rPr>
      </w:pPr>
      <w:r w:rsidRPr="006B4F81">
        <w:rPr>
          <w:rFonts w:ascii="Arial" w:hAnsi="Arial" w:cs="Arial"/>
          <w:i/>
          <w:sz w:val="24"/>
          <w:szCs w:val="24"/>
        </w:rPr>
        <w:t xml:space="preserve"> </w:t>
      </w:r>
      <w:r>
        <w:rPr>
          <w:rFonts w:ascii="Arial" w:hAnsi="Arial" w:cs="Arial"/>
          <w:sz w:val="24"/>
          <w:szCs w:val="24"/>
        </w:rPr>
        <w:br/>
      </w:r>
    </w:p>
    <w:p w14:paraId="731E1C06" w14:textId="1D7A7C03" w:rsidR="00CA177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CA177A" w:rsidRPr="00B32821">
        <w:rPr>
          <w:rFonts w:ascii="Arial" w:hAnsi="Arial" w:cs="Arial"/>
          <w:color w:val="A6A6A6" w:themeColor="background1" w:themeShade="A6"/>
          <w:sz w:val="16"/>
          <w:szCs w:val="24"/>
        </w:rPr>
        <w:t xml:space="preserve">1005 </w:t>
      </w:r>
    </w:p>
    <w:p w14:paraId="7FB335E5" w14:textId="0978C211" w:rsidR="00CA177A" w:rsidRPr="00BF0E88" w:rsidRDefault="00CA177A">
      <w:pPr>
        <w:spacing w:after="0" w:line="240" w:lineRule="auto"/>
        <w:rPr>
          <w:rFonts w:ascii="Arial" w:hAnsi="Arial" w:cs="Arial"/>
          <w:sz w:val="24"/>
          <w:szCs w:val="24"/>
        </w:rPr>
      </w:pPr>
      <w:proofErr w:type="gramStart"/>
      <w:r>
        <w:rPr>
          <w:rFonts w:ascii="Arial" w:hAnsi="Arial" w:cs="Arial"/>
          <w:b/>
          <w:sz w:val="24"/>
          <w:szCs w:val="24"/>
        </w:rPr>
        <w:t>3.2</w:t>
      </w:r>
      <w:r w:rsidR="0045732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Which</w:t>
      </w:r>
      <w:proofErr w:type="gramEnd"/>
      <w:r w:rsidRPr="00BF0E88">
        <w:rPr>
          <w:rFonts w:ascii="Arial" w:hAnsi="Arial" w:cs="Arial"/>
          <w:sz w:val="24"/>
          <w:szCs w:val="24"/>
        </w:rPr>
        <w:t xml:space="preserve"> theological virtue is the greatest?</w:t>
      </w:r>
      <w:r w:rsidRPr="006B4F81">
        <w:rPr>
          <w:rFonts w:ascii="Arial" w:hAnsi="Arial" w:cs="Arial"/>
          <w:i/>
          <w:sz w:val="24"/>
          <w:szCs w:val="24"/>
        </w:rPr>
        <w:t xml:space="preserve"> </w:t>
      </w:r>
    </w:p>
    <w:p w14:paraId="1927946B" w14:textId="56DE8707" w:rsidR="00CA177A" w:rsidRPr="00272471" w:rsidRDefault="00CC44D6">
      <w:pPr>
        <w:spacing w:after="0" w:line="240" w:lineRule="auto"/>
        <w:jc w:val="right"/>
        <w:rPr>
          <w:rFonts w:ascii="Arial" w:hAnsi="Arial" w:cs="Arial"/>
          <w:i/>
          <w:sz w:val="24"/>
          <w:szCs w:val="24"/>
        </w:rPr>
      </w:pPr>
      <w:proofErr w:type="gramStart"/>
      <w:r>
        <w:rPr>
          <w:rFonts w:ascii="Arial" w:hAnsi="Arial" w:cs="Arial"/>
          <w:b/>
          <w:sz w:val="24"/>
          <w:szCs w:val="24"/>
          <w:u w:val="single"/>
        </w:rPr>
        <w:t>love</w:t>
      </w:r>
      <w:proofErr w:type="gramEnd"/>
      <w:r w:rsidR="00CA177A">
        <w:rPr>
          <w:rFonts w:ascii="Arial" w:hAnsi="Arial" w:cs="Arial"/>
          <w:b/>
          <w:sz w:val="24"/>
          <w:szCs w:val="24"/>
          <w:u w:val="single"/>
        </w:rPr>
        <w:br/>
      </w:r>
      <w:r w:rsidR="003F5936" w:rsidRPr="00036D49">
        <w:rPr>
          <w:rFonts w:ascii="Arial" w:hAnsi="Arial" w:cs="Arial"/>
          <w:i/>
          <w:sz w:val="24"/>
          <w:szCs w:val="24"/>
        </w:rPr>
        <w:t>Alternate answer</w:t>
      </w:r>
      <w:r w:rsidR="003F5936">
        <w:rPr>
          <w:rFonts w:ascii="Arial" w:hAnsi="Arial" w:cs="Arial"/>
          <w:i/>
          <w:sz w:val="24"/>
          <w:szCs w:val="24"/>
        </w:rPr>
        <w:t>:</w:t>
      </w:r>
      <w:r w:rsidR="00CA177A">
        <w:rPr>
          <w:rFonts w:ascii="Arial" w:hAnsi="Arial" w:cs="Arial"/>
          <w:i/>
          <w:sz w:val="24"/>
          <w:szCs w:val="24"/>
        </w:rPr>
        <w:br/>
      </w:r>
      <w:r w:rsidRPr="00DF652D">
        <w:rPr>
          <w:rFonts w:ascii="Arial" w:hAnsi="Arial" w:cs="Arial"/>
          <w:b/>
          <w:sz w:val="24"/>
          <w:szCs w:val="24"/>
        </w:rPr>
        <w:t xml:space="preserve">charity </w:t>
      </w:r>
    </w:p>
    <w:p w14:paraId="20C8F9F7" w14:textId="11030D4A" w:rsidR="004902F3" w:rsidRPr="00DE7084"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CA177A"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A177A" w:rsidRPr="002264DC">
        <w:rPr>
          <w:rFonts w:ascii="Arial" w:hAnsi="Arial" w:cs="Arial"/>
          <w:i/>
          <w:color w:val="943634" w:themeColor="accent2" w:themeShade="BF"/>
          <w:sz w:val="24"/>
          <w:szCs w:val="24"/>
        </w:rPr>
        <w:t>CCC 1826</w:t>
      </w:r>
      <w:proofErr w:type="gramStart"/>
      <w:r w:rsidR="00084396">
        <w:rPr>
          <w:rFonts w:ascii="Arial" w:hAnsi="Arial" w:cs="Arial"/>
          <w:i/>
          <w:color w:val="943634" w:themeColor="accent2" w:themeShade="BF"/>
          <w:sz w:val="24"/>
          <w:szCs w:val="24"/>
        </w:rPr>
        <w:t>;  1</w:t>
      </w:r>
      <w:proofErr w:type="gramEnd"/>
      <w:r w:rsidR="00DE7084">
        <w:rPr>
          <w:rFonts w:ascii="Arial" w:hAnsi="Arial" w:cs="Arial"/>
          <w:i/>
          <w:color w:val="943634" w:themeColor="accent2" w:themeShade="BF"/>
          <w:sz w:val="24"/>
          <w:szCs w:val="24"/>
        </w:rPr>
        <w:t xml:space="preserve"> </w:t>
      </w:r>
      <w:proofErr w:type="spellStart"/>
      <w:r w:rsidR="00DE7084">
        <w:rPr>
          <w:rFonts w:ascii="Arial" w:hAnsi="Arial" w:cs="Arial"/>
          <w:i/>
          <w:color w:val="943634" w:themeColor="accent2" w:themeShade="BF"/>
          <w:sz w:val="24"/>
          <w:szCs w:val="24"/>
        </w:rPr>
        <w:t>Cor</w:t>
      </w:r>
      <w:proofErr w:type="spellEnd"/>
      <w:r w:rsidR="00DE7084">
        <w:rPr>
          <w:rFonts w:ascii="Arial" w:hAnsi="Arial" w:cs="Arial"/>
          <w:i/>
          <w:color w:val="943634" w:themeColor="accent2" w:themeShade="BF"/>
          <w:sz w:val="24"/>
          <w:szCs w:val="24"/>
        </w:rPr>
        <w:t xml:space="preserve"> 13:13</w:t>
      </w:r>
    </w:p>
    <w:p w14:paraId="39FC01BB" w14:textId="69B59AB4" w:rsidR="000154F5" w:rsidRDefault="000154F5" w:rsidP="00B32821">
      <w:pPr>
        <w:spacing w:line="240" w:lineRule="auto"/>
        <w:rPr>
          <w:rFonts w:ascii="Arial" w:hAnsi="Arial" w:cs="Arial"/>
          <w:sz w:val="24"/>
          <w:szCs w:val="24"/>
        </w:rPr>
      </w:pPr>
    </w:p>
    <w:p w14:paraId="7899EE4A" w14:textId="3D218D2D" w:rsidR="00167E8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167E89" w:rsidRPr="00B32821">
        <w:rPr>
          <w:rFonts w:ascii="Arial" w:hAnsi="Arial" w:cs="Arial"/>
          <w:color w:val="A6A6A6" w:themeColor="background1" w:themeShade="A6"/>
          <w:sz w:val="16"/>
          <w:szCs w:val="24"/>
        </w:rPr>
        <w:t xml:space="preserve">1127 </w:t>
      </w:r>
    </w:p>
    <w:p w14:paraId="445791A8" w14:textId="0D23E290" w:rsidR="00167E89" w:rsidRPr="00BF0E88" w:rsidRDefault="00167E89">
      <w:pPr>
        <w:spacing w:after="0" w:line="240" w:lineRule="auto"/>
        <w:rPr>
          <w:rFonts w:ascii="Arial" w:hAnsi="Arial" w:cs="Arial"/>
          <w:sz w:val="24"/>
          <w:szCs w:val="24"/>
        </w:rPr>
      </w:pPr>
      <w:proofErr w:type="gramStart"/>
      <w:r>
        <w:rPr>
          <w:rFonts w:ascii="Arial" w:hAnsi="Arial" w:cs="Arial"/>
          <w:b/>
          <w:sz w:val="24"/>
          <w:szCs w:val="24"/>
        </w:rPr>
        <w:t xml:space="preserve">3.23  </w:t>
      </w:r>
      <w:r w:rsidRPr="00BF0E88">
        <w:rPr>
          <w:rFonts w:ascii="Arial" w:hAnsi="Arial" w:cs="Arial"/>
          <w:sz w:val="24"/>
          <w:szCs w:val="24"/>
        </w:rPr>
        <w:t>Who</w:t>
      </w:r>
      <w:proofErr w:type="gramEnd"/>
      <w:r w:rsidRPr="00BF0E88">
        <w:rPr>
          <w:rFonts w:ascii="Arial" w:hAnsi="Arial" w:cs="Arial"/>
          <w:sz w:val="24"/>
          <w:szCs w:val="24"/>
        </w:rPr>
        <w:t xml:space="preserve"> said to Mary... "“Hail, favored one! The Lord is with you?</w:t>
      </w:r>
      <w:r>
        <w:rPr>
          <w:rFonts w:ascii="Arial" w:hAnsi="Arial" w:cs="Arial"/>
          <w:sz w:val="24"/>
          <w:szCs w:val="24"/>
        </w:rPr>
        <w:t>”</w:t>
      </w:r>
      <w:r w:rsidRPr="006B4F81">
        <w:rPr>
          <w:rFonts w:ascii="Arial" w:hAnsi="Arial" w:cs="Arial"/>
          <w:i/>
          <w:sz w:val="24"/>
          <w:szCs w:val="24"/>
        </w:rPr>
        <w:t xml:space="preserve"> </w:t>
      </w:r>
    </w:p>
    <w:p w14:paraId="6E7BAEC6" w14:textId="77777777" w:rsidR="00167E89" w:rsidRPr="00046631" w:rsidRDefault="00167E89">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angel Gabriel</w:t>
      </w:r>
      <w:r w:rsidRPr="006B4F81">
        <w:rPr>
          <w:rFonts w:ascii="Arial" w:hAnsi="Arial" w:cs="Arial"/>
          <w:b/>
          <w:i/>
          <w:sz w:val="24"/>
          <w:szCs w:val="24"/>
          <w:u w:val="single"/>
        </w:rPr>
        <w:t xml:space="preserve"> </w:t>
      </w:r>
    </w:p>
    <w:p w14:paraId="19ECCC7B" w14:textId="77777777" w:rsidR="00167E89" w:rsidRDefault="00167E89">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77AB68E8" w14:textId="4B31C127" w:rsidR="00167E89" w:rsidRDefault="00167E89">
      <w:pPr>
        <w:spacing w:after="0" w:line="240" w:lineRule="auto"/>
        <w:jc w:val="right"/>
        <w:rPr>
          <w:rFonts w:ascii="Arial" w:hAnsi="Arial" w:cs="Arial"/>
          <w:i/>
          <w:sz w:val="24"/>
          <w:szCs w:val="24"/>
        </w:rPr>
      </w:pPr>
      <w:r w:rsidRPr="00046631">
        <w:rPr>
          <w:rFonts w:ascii="Arial" w:hAnsi="Arial" w:cs="Arial"/>
          <w:b/>
          <w:sz w:val="24"/>
          <w:szCs w:val="24"/>
          <w:u w:val="single"/>
        </w:rPr>
        <w:t>Gabriel</w:t>
      </w:r>
      <w:r w:rsidRPr="006B4F81">
        <w:rPr>
          <w:rFonts w:ascii="Arial" w:hAnsi="Arial" w:cs="Arial"/>
          <w:b/>
          <w:i/>
          <w:sz w:val="24"/>
          <w:szCs w:val="24"/>
          <w:u w:val="single"/>
        </w:rPr>
        <w:t xml:space="preserve"> </w:t>
      </w:r>
    </w:p>
    <w:p w14:paraId="29FA194C" w14:textId="2258C626" w:rsidR="00167E89"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167E8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67E89" w:rsidRPr="002264DC">
        <w:rPr>
          <w:rFonts w:ascii="Arial" w:hAnsi="Arial" w:cs="Arial"/>
          <w:i/>
          <w:color w:val="943634" w:themeColor="accent2" w:themeShade="BF"/>
          <w:sz w:val="24"/>
          <w:szCs w:val="24"/>
        </w:rPr>
        <w:t xml:space="preserve">Luke 1: 28-33 </w:t>
      </w:r>
    </w:p>
    <w:p w14:paraId="7AA94D20" w14:textId="77777777" w:rsidR="00167E89" w:rsidRPr="00BB7E68" w:rsidRDefault="00167E89">
      <w:pPr>
        <w:spacing w:after="0" w:line="240" w:lineRule="auto"/>
        <w:rPr>
          <w:rFonts w:ascii="Arial" w:hAnsi="Arial" w:cs="Arial"/>
          <w:i/>
          <w:sz w:val="24"/>
          <w:szCs w:val="24"/>
        </w:rPr>
      </w:pPr>
      <w:r w:rsidRPr="006B4F81">
        <w:rPr>
          <w:rFonts w:ascii="Arial" w:hAnsi="Arial" w:cs="Arial"/>
          <w:i/>
          <w:sz w:val="24"/>
          <w:szCs w:val="24"/>
        </w:rPr>
        <w:t xml:space="preserve"> </w:t>
      </w:r>
      <w:r>
        <w:rPr>
          <w:rFonts w:ascii="Arial" w:hAnsi="Arial" w:cs="Arial"/>
          <w:sz w:val="24"/>
          <w:szCs w:val="24"/>
        </w:rPr>
        <w:br/>
      </w:r>
    </w:p>
    <w:p w14:paraId="4C00C0A2" w14:textId="42B65E12" w:rsidR="00167E8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167E89" w:rsidRPr="00B32821">
        <w:rPr>
          <w:rFonts w:ascii="Arial" w:hAnsi="Arial" w:cs="Arial"/>
          <w:color w:val="A6A6A6" w:themeColor="background1" w:themeShade="A6"/>
          <w:sz w:val="16"/>
          <w:szCs w:val="24"/>
        </w:rPr>
        <w:t xml:space="preserve">1136 </w:t>
      </w:r>
    </w:p>
    <w:p w14:paraId="53EAD201" w14:textId="0EA87AE1" w:rsidR="00167E89" w:rsidRPr="00BF0E88" w:rsidRDefault="00167E89">
      <w:pPr>
        <w:spacing w:after="0" w:line="240" w:lineRule="auto"/>
        <w:rPr>
          <w:rFonts w:ascii="Arial" w:hAnsi="Arial" w:cs="Arial"/>
          <w:sz w:val="24"/>
          <w:szCs w:val="24"/>
        </w:rPr>
      </w:pPr>
      <w:proofErr w:type="gramStart"/>
      <w:r>
        <w:rPr>
          <w:rFonts w:ascii="Arial" w:hAnsi="Arial" w:cs="Arial"/>
          <w:b/>
          <w:sz w:val="24"/>
          <w:szCs w:val="24"/>
        </w:rPr>
        <w:t xml:space="preserve">3.24  </w:t>
      </w:r>
      <w:r>
        <w:rPr>
          <w:rFonts w:ascii="Arial" w:hAnsi="Arial" w:cs="Arial"/>
          <w:sz w:val="24"/>
          <w:szCs w:val="24"/>
        </w:rPr>
        <w:t>Responding</w:t>
      </w:r>
      <w:proofErr w:type="gramEnd"/>
      <w:r>
        <w:rPr>
          <w:rFonts w:ascii="Arial" w:hAnsi="Arial" w:cs="Arial"/>
          <w:sz w:val="24"/>
          <w:szCs w:val="24"/>
        </w:rPr>
        <w:t xml:space="preserve"> to the angel Gabriel, Mary said, “Behold, I am…” what?</w:t>
      </w:r>
    </w:p>
    <w:p w14:paraId="72875151" w14:textId="77777777" w:rsidR="00167E89" w:rsidRPr="00046631" w:rsidRDefault="00167E89">
      <w:pPr>
        <w:spacing w:after="0" w:line="240" w:lineRule="auto"/>
        <w:jc w:val="right"/>
        <w:rPr>
          <w:rFonts w:ascii="Arial" w:hAnsi="Arial" w:cs="Arial"/>
          <w:b/>
          <w:sz w:val="24"/>
          <w:szCs w:val="24"/>
          <w:u w:val="single"/>
        </w:rPr>
      </w:pPr>
      <w:proofErr w:type="gramStart"/>
      <w:r>
        <w:rPr>
          <w:rFonts w:ascii="Arial" w:hAnsi="Arial" w:cs="Arial"/>
          <w:b/>
          <w:sz w:val="24"/>
          <w:szCs w:val="24"/>
          <w:u w:val="single"/>
        </w:rPr>
        <w:t>the</w:t>
      </w:r>
      <w:proofErr w:type="gramEnd"/>
      <w:r>
        <w:rPr>
          <w:rFonts w:ascii="Arial" w:hAnsi="Arial" w:cs="Arial"/>
          <w:b/>
          <w:sz w:val="24"/>
          <w:szCs w:val="24"/>
          <w:u w:val="single"/>
        </w:rPr>
        <w:t xml:space="preserve"> handmaid of the Lord</w:t>
      </w:r>
      <w:r w:rsidRPr="003F5936">
        <w:rPr>
          <w:rFonts w:ascii="Arial" w:hAnsi="Arial" w:cs="Arial"/>
          <w:b/>
          <w:sz w:val="24"/>
          <w:szCs w:val="24"/>
          <w:u w:val="single"/>
        </w:rPr>
        <w:t xml:space="preserve"> </w:t>
      </w:r>
    </w:p>
    <w:p w14:paraId="4C479247" w14:textId="77777777" w:rsidR="00167E89" w:rsidRDefault="00167E89">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16FAF1C1" w14:textId="6943B034" w:rsidR="00167E89" w:rsidRDefault="00167E89">
      <w:pPr>
        <w:spacing w:after="0" w:line="240" w:lineRule="auto"/>
        <w:jc w:val="right"/>
        <w:rPr>
          <w:rFonts w:ascii="Arial" w:hAnsi="Arial" w:cs="Arial"/>
          <w:b/>
          <w:sz w:val="24"/>
          <w:szCs w:val="24"/>
          <w:u w:val="single"/>
        </w:rPr>
      </w:pPr>
      <w:proofErr w:type="gramStart"/>
      <w:r>
        <w:rPr>
          <w:rFonts w:ascii="Arial" w:hAnsi="Arial" w:cs="Arial"/>
          <w:b/>
          <w:sz w:val="24"/>
          <w:szCs w:val="24"/>
          <w:u w:val="single"/>
        </w:rPr>
        <w:t>handmaid</w:t>
      </w:r>
      <w:proofErr w:type="gramEnd"/>
      <w:r>
        <w:rPr>
          <w:rFonts w:ascii="Arial" w:hAnsi="Arial" w:cs="Arial"/>
          <w:b/>
          <w:sz w:val="24"/>
          <w:szCs w:val="24"/>
          <w:u w:val="single"/>
        </w:rPr>
        <w:t xml:space="preserve"> of the Lord</w:t>
      </w:r>
      <w:r w:rsidRPr="003F5936">
        <w:rPr>
          <w:rFonts w:ascii="Arial" w:hAnsi="Arial" w:cs="Arial"/>
          <w:b/>
          <w:sz w:val="24"/>
          <w:szCs w:val="24"/>
          <w:u w:val="single"/>
        </w:rPr>
        <w:t xml:space="preserve"> </w:t>
      </w:r>
      <w:r w:rsidRPr="006B4F81">
        <w:rPr>
          <w:rFonts w:ascii="Arial" w:hAnsi="Arial" w:cs="Arial"/>
          <w:b/>
          <w:i/>
          <w:sz w:val="24"/>
          <w:szCs w:val="24"/>
          <w:u w:val="single"/>
        </w:rPr>
        <w:t xml:space="preserve"> </w:t>
      </w:r>
    </w:p>
    <w:p w14:paraId="43B0FB76" w14:textId="7A29699C" w:rsidR="00167E89"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167E8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67E89" w:rsidRPr="002264DC">
        <w:rPr>
          <w:rFonts w:ascii="Arial" w:hAnsi="Arial" w:cs="Arial"/>
          <w:i/>
          <w:color w:val="943634" w:themeColor="accent2" w:themeShade="BF"/>
          <w:sz w:val="24"/>
          <w:szCs w:val="24"/>
        </w:rPr>
        <w:t>Luke 1: 38</w:t>
      </w:r>
    </w:p>
    <w:p w14:paraId="3C205199" w14:textId="3362A077" w:rsidR="006F3A3E" w:rsidRDefault="00167E89" w:rsidP="00B32821">
      <w:pPr>
        <w:spacing w:after="0" w:line="240" w:lineRule="auto"/>
        <w:rPr>
          <w:rFonts w:ascii="Arial" w:hAnsi="Arial" w:cs="Arial"/>
          <w:b/>
          <w:sz w:val="24"/>
          <w:szCs w:val="24"/>
          <w:highlight w:val="yellow"/>
        </w:rPr>
      </w:pPr>
      <w:r w:rsidRPr="006B4F81">
        <w:rPr>
          <w:rFonts w:ascii="Arial" w:hAnsi="Arial" w:cs="Arial"/>
          <w:i/>
          <w:sz w:val="24"/>
          <w:szCs w:val="24"/>
        </w:rPr>
        <w:t xml:space="preserve"> </w:t>
      </w:r>
      <w:r w:rsidR="00BF589C">
        <w:rPr>
          <w:rFonts w:ascii="Arial" w:hAnsi="Arial" w:cs="Arial"/>
          <w:b/>
          <w:sz w:val="24"/>
          <w:szCs w:val="24"/>
        </w:rPr>
        <w:t>++++++   END OF ROUND 3   +++++             ++++++   END OF ROUND 3   +++++</w:t>
      </w:r>
      <w:r w:rsidR="006F3A3E">
        <w:rPr>
          <w:rFonts w:ascii="Arial" w:hAnsi="Arial" w:cs="Arial"/>
          <w:b/>
          <w:sz w:val="24"/>
          <w:szCs w:val="24"/>
          <w:highlight w:val="yellow"/>
        </w:rPr>
        <w:br w:type="page"/>
      </w:r>
    </w:p>
    <w:p w14:paraId="015C246E" w14:textId="77777777" w:rsidR="00BF589C" w:rsidRPr="00BF589C" w:rsidRDefault="00BF589C">
      <w:pPr>
        <w:spacing w:after="0" w:line="240" w:lineRule="auto"/>
        <w:rPr>
          <w:rFonts w:ascii="Arial" w:hAnsi="Arial" w:cs="Arial"/>
          <w:b/>
          <w:sz w:val="24"/>
          <w:szCs w:val="24"/>
          <w:highlight w:val="yellow"/>
        </w:rPr>
      </w:pPr>
      <w:r w:rsidRPr="00BF589C">
        <w:rPr>
          <w:rFonts w:ascii="Arial" w:hAnsi="Arial" w:cs="Arial"/>
          <w:b/>
          <w:sz w:val="24"/>
          <w:szCs w:val="24"/>
          <w:highlight w:val="yellow"/>
        </w:rPr>
        <w:lastRenderedPageBreak/>
        <w:t xml:space="preserve">ALTERNATE QUESTIONS </w:t>
      </w:r>
    </w:p>
    <w:p w14:paraId="46EE3174" w14:textId="77777777" w:rsidR="00BF589C" w:rsidRPr="002264DC" w:rsidRDefault="00BF589C">
      <w:pPr>
        <w:spacing w:after="0" w:line="240" w:lineRule="auto"/>
        <w:rPr>
          <w:rFonts w:ascii="Arial" w:hAnsi="Arial" w:cs="Arial"/>
          <w:i/>
          <w:color w:val="943634" w:themeColor="accent2" w:themeShade="BF"/>
          <w:sz w:val="24"/>
          <w:szCs w:val="24"/>
        </w:rPr>
      </w:pPr>
    </w:p>
    <w:p w14:paraId="0842295F" w14:textId="69B2C900"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61</w:t>
      </w:r>
    </w:p>
    <w:p w14:paraId="5F9E34B8" w14:textId="476D692D" w:rsidR="005679FB" w:rsidRPr="00BF0E88" w:rsidRDefault="005679FB">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457320">
        <w:rPr>
          <w:rFonts w:ascii="Arial" w:hAnsi="Arial" w:cs="Arial"/>
          <w:b/>
          <w:sz w:val="24"/>
          <w:szCs w:val="24"/>
          <w:highlight w:val="yellow"/>
        </w:rPr>
        <w:t>7</w:t>
      </w:r>
      <w:r w:rsidRPr="00BF589C">
        <w:rPr>
          <w:rFonts w:ascii="Arial" w:hAnsi="Arial" w:cs="Arial"/>
          <w:b/>
          <w:sz w:val="24"/>
          <w:szCs w:val="24"/>
          <w:highlight w:val="yellow"/>
        </w:rPr>
        <w:t xml:space="preserve"> </w:t>
      </w:r>
      <w:r w:rsidR="00FD1729">
        <w:rPr>
          <w:rFonts w:ascii="Arial" w:hAnsi="Arial" w:cs="Arial"/>
          <w:b/>
          <w:sz w:val="24"/>
          <w:szCs w:val="24"/>
          <w:highlight w:val="yellow"/>
        </w:rPr>
        <w:t xml:space="preserve"> </w:t>
      </w:r>
      <w:r w:rsidR="00CC44D6">
        <w:rPr>
          <w:rFonts w:ascii="Arial" w:hAnsi="Arial" w:cs="Arial"/>
          <w:sz w:val="24"/>
          <w:szCs w:val="24"/>
        </w:rPr>
        <w:t>W</w:t>
      </w:r>
      <w:r w:rsidRPr="00BF0E88">
        <w:rPr>
          <w:rFonts w:ascii="Arial" w:hAnsi="Arial" w:cs="Arial"/>
          <w:sz w:val="24"/>
          <w:szCs w:val="24"/>
        </w:rPr>
        <w:t>hat</w:t>
      </w:r>
      <w:proofErr w:type="gramEnd"/>
      <w:r w:rsidRPr="00BF0E88">
        <w:rPr>
          <w:rFonts w:ascii="Arial" w:hAnsi="Arial" w:cs="Arial"/>
          <w:sz w:val="24"/>
          <w:szCs w:val="24"/>
        </w:rPr>
        <w:t xml:space="preserve"> is the name of the action </w:t>
      </w:r>
      <w:r w:rsidR="00CC44D6">
        <w:rPr>
          <w:rFonts w:ascii="Arial" w:hAnsi="Arial" w:cs="Arial"/>
          <w:sz w:val="24"/>
          <w:szCs w:val="24"/>
        </w:rPr>
        <w:t>a</w:t>
      </w:r>
      <w:r w:rsidRPr="00BF0E88">
        <w:rPr>
          <w:rFonts w:ascii="Arial" w:hAnsi="Arial" w:cs="Arial"/>
          <w:sz w:val="24"/>
          <w:szCs w:val="24"/>
        </w:rPr>
        <w:t xml:space="preserve"> priest asks </w:t>
      </w:r>
      <w:r w:rsidR="00CC44D6">
        <w:rPr>
          <w:rFonts w:ascii="Arial" w:hAnsi="Arial" w:cs="Arial"/>
          <w:sz w:val="24"/>
          <w:szCs w:val="24"/>
        </w:rPr>
        <w:t>a</w:t>
      </w:r>
      <w:r w:rsidR="00CC44D6" w:rsidRPr="00BF0E88">
        <w:rPr>
          <w:rFonts w:ascii="Arial" w:hAnsi="Arial" w:cs="Arial"/>
          <w:sz w:val="24"/>
          <w:szCs w:val="24"/>
        </w:rPr>
        <w:t xml:space="preserve"> </w:t>
      </w:r>
      <w:ins w:id="29" w:author="Kelly Kantack" w:date="2023-01-13T16:43:00Z">
        <w:r w:rsidR="007D271B">
          <w:rPr>
            <w:rFonts w:ascii="Arial" w:hAnsi="Arial" w:cs="Arial"/>
            <w:sz w:val="24"/>
            <w:szCs w:val="24"/>
          </w:rPr>
          <w:t>pen</w:t>
        </w:r>
      </w:ins>
      <w:ins w:id="30" w:author="Kelly Kantack" w:date="2023-01-13T16:44:00Z">
        <w:r w:rsidR="007D271B">
          <w:rPr>
            <w:rFonts w:ascii="Arial" w:hAnsi="Arial" w:cs="Arial"/>
            <w:sz w:val="24"/>
            <w:szCs w:val="24"/>
          </w:rPr>
          <w:t>itent</w:t>
        </w:r>
      </w:ins>
      <w:del w:id="31" w:author="Kelly Kantack" w:date="2023-01-13T16:43:00Z">
        <w:r w:rsidRPr="00BF0E88" w:rsidDel="007D271B">
          <w:rPr>
            <w:rFonts w:ascii="Arial" w:hAnsi="Arial" w:cs="Arial"/>
            <w:sz w:val="24"/>
            <w:szCs w:val="24"/>
          </w:rPr>
          <w:delText>confessor</w:delText>
        </w:r>
      </w:del>
      <w:r w:rsidRPr="00BF0E88">
        <w:rPr>
          <w:rFonts w:ascii="Arial" w:hAnsi="Arial" w:cs="Arial"/>
          <w:sz w:val="24"/>
          <w:szCs w:val="24"/>
        </w:rPr>
        <w:t xml:space="preserve"> to do to make amends for sins?</w:t>
      </w:r>
      <w:r w:rsidRPr="006B4F81">
        <w:rPr>
          <w:rFonts w:ascii="Arial" w:hAnsi="Arial" w:cs="Arial"/>
          <w:i/>
          <w:sz w:val="24"/>
          <w:szCs w:val="24"/>
        </w:rPr>
        <w:t xml:space="preserve"> </w:t>
      </w:r>
    </w:p>
    <w:p w14:paraId="53594F7C" w14:textId="77777777" w:rsidR="005679FB" w:rsidRPr="00BF0E88" w:rsidRDefault="005679FB">
      <w:pPr>
        <w:spacing w:after="0" w:line="240" w:lineRule="auto"/>
        <w:jc w:val="right"/>
        <w:rPr>
          <w:rFonts w:ascii="Arial" w:hAnsi="Arial" w:cs="Arial"/>
          <w:sz w:val="24"/>
          <w:szCs w:val="24"/>
        </w:rPr>
      </w:pPr>
      <w:proofErr w:type="gramStart"/>
      <w:r w:rsidRPr="0097505C">
        <w:rPr>
          <w:rFonts w:ascii="Arial" w:hAnsi="Arial" w:cs="Arial"/>
          <w:b/>
          <w:sz w:val="24"/>
          <w:szCs w:val="24"/>
          <w:u w:val="single"/>
        </w:rPr>
        <w:t>penance</w:t>
      </w:r>
      <w:proofErr w:type="gramEnd"/>
    </w:p>
    <w:p w14:paraId="70B07B06" w14:textId="1121F688" w:rsidR="005679FB"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C009D1">
        <w:rPr>
          <w:rFonts w:ascii="Arial" w:hAnsi="Arial" w:cs="Arial"/>
          <w:i/>
          <w:color w:val="943634" w:themeColor="accent2" w:themeShade="BF"/>
          <w:sz w:val="24"/>
          <w:szCs w:val="24"/>
        </w:rPr>
        <w:t>CCC 1460</w:t>
      </w:r>
    </w:p>
    <w:p w14:paraId="3D6C83C6" w14:textId="77777777" w:rsidR="005679FB" w:rsidRDefault="005679FB">
      <w:pPr>
        <w:spacing w:after="0" w:line="240" w:lineRule="auto"/>
        <w:rPr>
          <w:rFonts w:ascii="Arial" w:hAnsi="Arial" w:cs="Arial"/>
          <w:i/>
          <w:sz w:val="24"/>
          <w:szCs w:val="24"/>
        </w:rPr>
      </w:pPr>
      <w:r w:rsidRPr="006B4F81">
        <w:rPr>
          <w:rFonts w:ascii="Arial" w:hAnsi="Arial" w:cs="Arial"/>
          <w:i/>
          <w:sz w:val="24"/>
          <w:szCs w:val="24"/>
        </w:rPr>
        <w:t xml:space="preserve"> </w:t>
      </w:r>
    </w:p>
    <w:p w14:paraId="070820AB" w14:textId="77777777" w:rsidR="005679FB" w:rsidRDefault="005679FB">
      <w:pPr>
        <w:spacing w:after="0" w:line="240" w:lineRule="auto"/>
        <w:rPr>
          <w:rFonts w:ascii="Arial" w:hAnsi="Arial" w:cs="Arial"/>
          <w:sz w:val="24"/>
          <w:szCs w:val="24"/>
        </w:rPr>
      </w:pPr>
    </w:p>
    <w:p w14:paraId="5DD9FC83" w14:textId="5EFB7581"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62</w:t>
      </w:r>
    </w:p>
    <w:p w14:paraId="6DAEFDFD" w14:textId="77C68626" w:rsidR="005679FB" w:rsidRPr="00BF0E88" w:rsidRDefault="005679FB">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457320">
        <w:rPr>
          <w:rFonts w:ascii="Arial" w:hAnsi="Arial" w:cs="Arial"/>
          <w:b/>
          <w:sz w:val="24"/>
          <w:szCs w:val="24"/>
          <w:highlight w:val="yellow"/>
        </w:rPr>
        <w:t>8</w:t>
      </w:r>
      <w:r w:rsidRPr="00BF589C">
        <w:rPr>
          <w:rFonts w:ascii="Arial" w:hAnsi="Arial" w:cs="Arial"/>
          <w:b/>
          <w:sz w:val="24"/>
          <w:szCs w:val="24"/>
          <w:highlight w:val="yellow"/>
        </w:rPr>
        <w:t xml:space="preserve"> </w:t>
      </w:r>
      <w:r w:rsidR="00FD1729">
        <w:rPr>
          <w:rFonts w:ascii="Arial" w:hAnsi="Arial" w:cs="Arial"/>
          <w:b/>
          <w:sz w:val="24"/>
          <w:szCs w:val="24"/>
          <w:highlight w:val="yellow"/>
        </w:rPr>
        <w:t xml:space="preserve"> </w:t>
      </w:r>
      <w:r w:rsidR="00CC44D6">
        <w:rPr>
          <w:rFonts w:ascii="Arial" w:hAnsi="Arial" w:cs="Arial"/>
          <w:sz w:val="24"/>
          <w:szCs w:val="24"/>
        </w:rPr>
        <w:t>What</w:t>
      </w:r>
      <w:proofErr w:type="gramEnd"/>
      <w:r w:rsidRPr="00BF0E88">
        <w:rPr>
          <w:rFonts w:ascii="Arial" w:hAnsi="Arial" w:cs="Arial"/>
          <w:sz w:val="24"/>
          <w:szCs w:val="24"/>
        </w:rPr>
        <w:t xml:space="preserve"> are the </w:t>
      </w:r>
      <w:r w:rsidR="00CC44D6">
        <w:rPr>
          <w:rFonts w:ascii="Arial" w:hAnsi="Arial" w:cs="Arial"/>
          <w:sz w:val="24"/>
          <w:szCs w:val="24"/>
        </w:rPr>
        <w:t xml:space="preserve">three </w:t>
      </w:r>
      <w:r w:rsidRPr="00BF0E88">
        <w:rPr>
          <w:rFonts w:ascii="Arial" w:hAnsi="Arial" w:cs="Arial"/>
          <w:sz w:val="24"/>
          <w:szCs w:val="24"/>
        </w:rPr>
        <w:t>sacraments of initiation?</w:t>
      </w:r>
      <w:r w:rsidRPr="006B4F81">
        <w:rPr>
          <w:rFonts w:ascii="Arial" w:hAnsi="Arial" w:cs="Arial"/>
          <w:i/>
          <w:sz w:val="24"/>
          <w:szCs w:val="24"/>
        </w:rPr>
        <w:t xml:space="preserve"> </w:t>
      </w:r>
    </w:p>
    <w:p w14:paraId="6D52CDB7" w14:textId="64106447" w:rsidR="005679FB" w:rsidRPr="00E7274D" w:rsidRDefault="005679FB">
      <w:pPr>
        <w:spacing w:after="0" w:line="240" w:lineRule="auto"/>
        <w:jc w:val="right"/>
        <w:rPr>
          <w:rFonts w:ascii="Arial" w:hAnsi="Arial" w:cs="Arial"/>
          <w:b/>
          <w:sz w:val="24"/>
          <w:szCs w:val="24"/>
          <w:u w:val="single"/>
        </w:rPr>
      </w:pPr>
      <w:r w:rsidRPr="0097505C">
        <w:rPr>
          <w:rFonts w:ascii="Arial" w:hAnsi="Arial" w:cs="Arial"/>
          <w:b/>
          <w:sz w:val="24"/>
          <w:szCs w:val="24"/>
          <w:u w:val="single"/>
        </w:rPr>
        <w:t>Baptism, Confirmation, and Eucharist</w:t>
      </w:r>
      <w:r w:rsidR="00CC44D6">
        <w:rPr>
          <w:rFonts w:ascii="Arial" w:hAnsi="Arial" w:cs="Arial"/>
          <w:b/>
          <w:sz w:val="24"/>
          <w:szCs w:val="24"/>
          <w:u w:val="single"/>
        </w:rPr>
        <w:t xml:space="preserve"> (Communion)</w:t>
      </w:r>
      <w:r w:rsidRPr="006B4F81">
        <w:rPr>
          <w:rFonts w:ascii="Arial" w:hAnsi="Arial" w:cs="Arial"/>
          <w:b/>
          <w:i/>
          <w:sz w:val="24"/>
          <w:szCs w:val="24"/>
          <w:u w:val="single"/>
        </w:rPr>
        <w:t xml:space="preserve"> </w:t>
      </w:r>
    </w:p>
    <w:p w14:paraId="6190CF76" w14:textId="5E8C011C" w:rsidR="005679FB"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C009D1">
        <w:rPr>
          <w:rFonts w:ascii="Arial" w:hAnsi="Arial" w:cs="Arial"/>
          <w:i/>
          <w:color w:val="943634" w:themeColor="accent2" w:themeShade="BF"/>
          <w:sz w:val="24"/>
          <w:szCs w:val="24"/>
        </w:rPr>
        <w:t>CCC 1212</w:t>
      </w:r>
    </w:p>
    <w:p w14:paraId="0B73BE55" w14:textId="77777777" w:rsidR="005679FB" w:rsidRDefault="005679FB">
      <w:pPr>
        <w:spacing w:after="0" w:line="240" w:lineRule="auto"/>
        <w:rPr>
          <w:rFonts w:ascii="Arial" w:hAnsi="Arial" w:cs="Arial"/>
          <w:i/>
          <w:sz w:val="24"/>
          <w:szCs w:val="24"/>
        </w:rPr>
      </w:pPr>
      <w:r w:rsidRPr="006B4F81">
        <w:rPr>
          <w:rFonts w:ascii="Arial" w:hAnsi="Arial" w:cs="Arial"/>
          <w:i/>
          <w:sz w:val="24"/>
          <w:szCs w:val="24"/>
        </w:rPr>
        <w:t xml:space="preserve"> </w:t>
      </w:r>
    </w:p>
    <w:p w14:paraId="72597BE6" w14:textId="77777777" w:rsidR="005679FB" w:rsidRDefault="005679FB">
      <w:pPr>
        <w:spacing w:after="0" w:line="240" w:lineRule="auto"/>
        <w:rPr>
          <w:rFonts w:ascii="Arial" w:hAnsi="Arial" w:cs="Arial"/>
          <w:sz w:val="24"/>
          <w:szCs w:val="24"/>
        </w:rPr>
      </w:pPr>
    </w:p>
    <w:p w14:paraId="6DF30928" w14:textId="3C13791F"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63</w:t>
      </w:r>
    </w:p>
    <w:p w14:paraId="3B73D275" w14:textId="6180C44E" w:rsidR="005679FB" w:rsidRPr="00BF0E88" w:rsidRDefault="005679FB">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457320">
        <w:rPr>
          <w:rFonts w:ascii="Arial" w:hAnsi="Arial" w:cs="Arial"/>
          <w:b/>
          <w:sz w:val="24"/>
          <w:szCs w:val="24"/>
          <w:highlight w:val="yellow"/>
        </w:rPr>
        <w:t>9</w:t>
      </w:r>
      <w:r w:rsidRPr="00BF589C">
        <w:rPr>
          <w:rFonts w:ascii="Arial" w:hAnsi="Arial" w:cs="Arial"/>
          <w:b/>
          <w:sz w:val="24"/>
          <w:szCs w:val="24"/>
          <w:highlight w:val="yellow"/>
        </w:rPr>
        <w:t xml:space="preserve"> </w:t>
      </w:r>
      <w:r w:rsidR="00FD1729">
        <w:rPr>
          <w:rFonts w:ascii="Arial" w:hAnsi="Arial" w:cs="Arial"/>
          <w:b/>
          <w:sz w:val="24"/>
          <w:szCs w:val="24"/>
          <w:highlight w:val="yellow"/>
        </w:rPr>
        <w:t xml:space="preserve"> </w:t>
      </w:r>
      <w:r w:rsidR="000E026A">
        <w:rPr>
          <w:rFonts w:ascii="Arial" w:hAnsi="Arial" w:cs="Arial"/>
          <w:sz w:val="24"/>
          <w:szCs w:val="24"/>
        </w:rPr>
        <w:t>What</w:t>
      </w:r>
      <w:proofErr w:type="gramEnd"/>
      <w:r w:rsidRPr="00BF0E88">
        <w:rPr>
          <w:rFonts w:ascii="Arial" w:hAnsi="Arial" w:cs="Arial"/>
          <w:sz w:val="24"/>
          <w:szCs w:val="24"/>
        </w:rPr>
        <w:t xml:space="preserve"> are the </w:t>
      </w:r>
      <w:r w:rsidR="000E026A">
        <w:rPr>
          <w:rFonts w:ascii="Arial" w:hAnsi="Arial" w:cs="Arial"/>
          <w:sz w:val="24"/>
          <w:szCs w:val="24"/>
        </w:rPr>
        <w:t xml:space="preserve">two </w:t>
      </w:r>
      <w:r w:rsidRPr="00BF0E88">
        <w:rPr>
          <w:rFonts w:ascii="Arial" w:hAnsi="Arial" w:cs="Arial"/>
          <w:sz w:val="24"/>
          <w:szCs w:val="24"/>
        </w:rPr>
        <w:t>sacraments of healing?</w:t>
      </w:r>
      <w:r w:rsidRPr="006B4F81">
        <w:rPr>
          <w:rFonts w:ascii="Arial" w:hAnsi="Arial" w:cs="Arial"/>
          <w:i/>
          <w:sz w:val="24"/>
          <w:szCs w:val="24"/>
        </w:rPr>
        <w:t xml:space="preserve"> </w:t>
      </w:r>
    </w:p>
    <w:p w14:paraId="655DAD2A" w14:textId="736CC8D3" w:rsidR="005679FB" w:rsidRPr="0097505C" w:rsidRDefault="005679FB">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Penance and Anointing of the Sick.</w:t>
      </w:r>
      <w:proofErr w:type="gramEnd"/>
      <w:r w:rsidRPr="006B4F81">
        <w:rPr>
          <w:rFonts w:ascii="Arial" w:hAnsi="Arial" w:cs="Arial"/>
          <w:b/>
          <w:i/>
          <w:sz w:val="24"/>
          <w:szCs w:val="24"/>
          <w:u w:val="single"/>
        </w:rPr>
        <w:t xml:space="preserve"> </w:t>
      </w:r>
    </w:p>
    <w:p w14:paraId="7731699D" w14:textId="7E278498"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1F4C62C4" w14:textId="3AE31C80" w:rsidR="005679FB" w:rsidRPr="00DF652D" w:rsidRDefault="005679FB">
      <w:pPr>
        <w:spacing w:after="0" w:line="240" w:lineRule="auto"/>
        <w:jc w:val="right"/>
        <w:rPr>
          <w:rFonts w:ascii="Arial" w:hAnsi="Arial" w:cs="Arial"/>
          <w:b/>
          <w:sz w:val="24"/>
          <w:szCs w:val="24"/>
        </w:rPr>
      </w:pPr>
      <w:proofErr w:type="gramStart"/>
      <w:r w:rsidRPr="00DF652D">
        <w:rPr>
          <w:rFonts w:ascii="Arial" w:hAnsi="Arial" w:cs="Arial"/>
          <w:b/>
          <w:sz w:val="24"/>
          <w:szCs w:val="24"/>
        </w:rPr>
        <w:t>the</w:t>
      </w:r>
      <w:proofErr w:type="gramEnd"/>
      <w:r w:rsidRPr="00DF652D">
        <w:rPr>
          <w:rFonts w:ascii="Arial" w:hAnsi="Arial" w:cs="Arial"/>
          <w:b/>
          <w:sz w:val="24"/>
          <w:szCs w:val="24"/>
        </w:rPr>
        <w:t xml:space="preserve"> sacrament of Penance/Confession/Reconciliation/Forgiveness and the sacrament of Anointing of the Sick</w:t>
      </w:r>
      <w:r w:rsidR="00CC44D6" w:rsidRPr="00DF652D">
        <w:rPr>
          <w:rFonts w:ascii="Arial" w:hAnsi="Arial" w:cs="Arial"/>
          <w:b/>
          <w:sz w:val="24"/>
          <w:szCs w:val="24"/>
        </w:rPr>
        <w:t>/Extreme Unction</w:t>
      </w:r>
      <w:r w:rsidRPr="00DF652D">
        <w:rPr>
          <w:rFonts w:ascii="Arial" w:hAnsi="Arial" w:cs="Arial"/>
          <w:b/>
          <w:sz w:val="24"/>
          <w:szCs w:val="24"/>
        </w:rPr>
        <w:t xml:space="preserve">. </w:t>
      </w:r>
    </w:p>
    <w:p w14:paraId="520EAB9A" w14:textId="2328FC41" w:rsidR="005679FB"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C009D1">
        <w:rPr>
          <w:rFonts w:ascii="Arial" w:hAnsi="Arial" w:cs="Arial"/>
          <w:i/>
          <w:color w:val="943634" w:themeColor="accent2" w:themeShade="BF"/>
          <w:sz w:val="24"/>
          <w:szCs w:val="24"/>
        </w:rPr>
        <w:t>CCC 1421</w:t>
      </w:r>
    </w:p>
    <w:p w14:paraId="17DA0272" w14:textId="77777777" w:rsidR="00896CAE" w:rsidRDefault="00896CAE">
      <w:pPr>
        <w:spacing w:after="0" w:line="240" w:lineRule="auto"/>
        <w:rPr>
          <w:rFonts w:ascii="Arial" w:hAnsi="Arial" w:cs="Arial"/>
          <w:sz w:val="24"/>
          <w:szCs w:val="24"/>
        </w:rPr>
      </w:pPr>
    </w:p>
    <w:p w14:paraId="6C7FB3C1" w14:textId="77777777" w:rsidR="000154F5" w:rsidRDefault="000154F5" w:rsidP="00B32821">
      <w:pPr>
        <w:spacing w:line="240" w:lineRule="auto"/>
        <w:rPr>
          <w:rFonts w:ascii="Arial" w:hAnsi="Arial" w:cs="Arial"/>
          <w:b/>
          <w:sz w:val="24"/>
          <w:szCs w:val="24"/>
        </w:rPr>
      </w:pPr>
      <w:r>
        <w:rPr>
          <w:rFonts w:ascii="Arial" w:hAnsi="Arial" w:cs="Arial"/>
          <w:b/>
          <w:sz w:val="24"/>
          <w:szCs w:val="24"/>
        </w:rPr>
        <w:br w:type="page"/>
      </w:r>
    </w:p>
    <w:p w14:paraId="176984E0" w14:textId="77777777" w:rsidR="00B92639" w:rsidRDefault="00B92639" w:rsidP="00B32821">
      <w:pPr>
        <w:spacing w:line="240" w:lineRule="auto"/>
        <w:rPr>
          <w:rFonts w:ascii="Arial" w:hAnsi="Arial" w:cs="Arial"/>
          <w:b/>
          <w:sz w:val="24"/>
          <w:szCs w:val="24"/>
        </w:rPr>
      </w:pPr>
      <w:r>
        <w:rPr>
          <w:rFonts w:ascii="Arial" w:hAnsi="Arial" w:cs="Arial"/>
          <w:b/>
          <w:sz w:val="24"/>
          <w:szCs w:val="24"/>
        </w:rPr>
        <w:lastRenderedPageBreak/>
        <w:t xml:space="preserve">++++++   </w:t>
      </w:r>
      <w:r w:rsidRPr="00A506DC">
        <w:rPr>
          <w:rFonts w:ascii="Arial" w:hAnsi="Arial" w:cs="Arial"/>
          <w:b/>
          <w:sz w:val="24"/>
          <w:szCs w:val="24"/>
        </w:rPr>
        <w:t xml:space="preserve">Round </w:t>
      </w:r>
      <w:r w:rsidR="008455F4">
        <w:rPr>
          <w:rFonts w:ascii="Arial" w:hAnsi="Arial" w:cs="Arial"/>
          <w:b/>
          <w:sz w:val="24"/>
          <w:szCs w:val="24"/>
        </w:rPr>
        <w:t>4</w:t>
      </w:r>
      <w:r>
        <w:rPr>
          <w:rFonts w:ascii="Arial" w:hAnsi="Arial" w:cs="Arial"/>
          <w:b/>
          <w:sz w:val="24"/>
          <w:szCs w:val="24"/>
        </w:rPr>
        <w:t xml:space="preserve">   +++++</w:t>
      </w:r>
    </w:p>
    <w:p w14:paraId="21BF0290" w14:textId="20071AD3"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1180</w:t>
      </w:r>
    </w:p>
    <w:p w14:paraId="0FC386BD" w14:textId="1D1DBEF0" w:rsidR="00AB138C" w:rsidRPr="00BF0E88" w:rsidRDefault="004E1888">
      <w:pPr>
        <w:spacing w:after="0" w:line="240" w:lineRule="auto"/>
        <w:rPr>
          <w:rFonts w:ascii="Arial" w:hAnsi="Arial" w:cs="Arial"/>
          <w:sz w:val="24"/>
          <w:szCs w:val="24"/>
        </w:rPr>
      </w:pPr>
      <w:proofErr w:type="gramStart"/>
      <w:r>
        <w:rPr>
          <w:rFonts w:ascii="Arial" w:hAnsi="Arial" w:cs="Arial"/>
          <w:b/>
          <w:sz w:val="24"/>
          <w:szCs w:val="24"/>
        </w:rPr>
        <w:t xml:space="preserve">4.1  </w:t>
      </w:r>
      <w:r w:rsidR="00AB138C" w:rsidRPr="00BF0E88">
        <w:rPr>
          <w:rFonts w:ascii="Arial" w:hAnsi="Arial" w:cs="Arial"/>
          <w:sz w:val="24"/>
          <w:szCs w:val="24"/>
        </w:rPr>
        <w:t>In</w:t>
      </w:r>
      <w:proofErr w:type="gramEnd"/>
      <w:r w:rsidR="00AB138C" w:rsidRPr="00BF0E88">
        <w:rPr>
          <w:rFonts w:ascii="Arial" w:hAnsi="Arial" w:cs="Arial"/>
          <w:sz w:val="24"/>
          <w:szCs w:val="24"/>
        </w:rPr>
        <w:t xml:space="preserve"> Isaiah 9:5, </w:t>
      </w:r>
      <w:ins w:id="32" w:author="Kelly Kantack" w:date="2023-01-13T16:45:00Z">
        <w:r w:rsidR="007D271B" w:rsidRPr="007D271B">
          <w:rPr>
            <w:rFonts w:ascii="Arial" w:hAnsi="Arial" w:cs="Arial"/>
            <w:sz w:val="24"/>
            <w:szCs w:val="24"/>
            <w:rPrChange w:id="33" w:author="Kelly Kantack" w:date="2023-01-13T16:45:00Z">
              <w:rPr>
                <w:rFonts w:ascii="Arial" w:hAnsi="Arial" w:cs="Arial"/>
                <w:color w:val="222222"/>
                <w:shd w:val="clear" w:color="auto" w:fill="FFFFFF"/>
              </w:rPr>
            </w:rPrChange>
          </w:rPr>
          <w:t xml:space="preserve">who does this scripture passage refer to?  </w:t>
        </w:r>
      </w:ins>
      <w:del w:id="34" w:author="Kelly Kantack" w:date="2023-01-13T16:45:00Z">
        <w:r w:rsidR="00AB138C" w:rsidRPr="00BF0E88" w:rsidDel="007D271B">
          <w:rPr>
            <w:rFonts w:ascii="Arial" w:hAnsi="Arial" w:cs="Arial"/>
            <w:sz w:val="24"/>
            <w:szCs w:val="24"/>
          </w:rPr>
          <w:delText xml:space="preserve">who </w:delText>
        </w:r>
        <w:r w:rsidR="00CC44D6" w:rsidDel="007D271B">
          <w:rPr>
            <w:rFonts w:ascii="Arial" w:hAnsi="Arial" w:cs="Arial"/>
            <w:sz w:val="24"/>
            <w:szCs w:val="24"/>
          </w:rPr>
          <w:delText>is called</w:delText>
        </w:r>
        <w:r w:rsidR="00AB138C" w:rsidRPr="00BF0E88" w:rsidDel="007D271B">
          <w:rPr>
            <w:rFonts w:ascii="Arial" w:hAnsi="Arial" w:cs="Arial"/>
            <w:sz w:val="24"/>
            <w:szCs w:val="24"/>
          </w:rPr>
          <w:delText xml:space="preserve"> </w:delText>
        </w:r>
      </w:del>
      <w:proofErr w:type="gramStart"/>
      <w:r w:rsidR="00AB138C" w:rsidRPr="00BF0E88">
        <w:rPr>
          <w:rFonts w:ascii="Arial" w:hAnsi="Arial" w:cs="Arial"/>
          <w:sz w:val="24"/>
          <w:szCs w:val="24"/>
        </w:rPr>
        <w:t>"Wonder-Counselor, God-Hero, Father-Forever, Prince of Peace?"</w:t>
      </w:r>
      <w:proofErr w:type="gramEnd"/>
      <w:r w:rsidR="00AB138C" w:rsidRPr="007D271B">
        <w:rPr>
          <w:rFonts w:ascii="Arial" w:hAnsi="Arial" w:cs="Arial"/>
          <w:sz w:val="24"/>
          <w:szCs w:val="24"/>
          <w:rPrChange w:id="35" w:author="Kelly Kantack" w:date="2023-01-13T16:45:00Z">
            <w:rPr>
              <w:rFonts w:ascii="Arial" w:hAnsi="Arial" w:cs="Arial"/>
              <w:i/>
              <w:sz w:val="24"/>
              <w:szCs w:val="24"/>
            </w:rPr>
          </w:rPrChange>
        </w:rPr>
        <w:t xml:space="preserve"> </w:t>
      </w:r>
    </w:p>
    <w:p w14:paraId="5B14B136"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Jesus</w:t>
      </w:r>
      <w:r w:rsidRPr="006B4F81">
        <w:rPr>
          <w:rFonts w:ascii="Arial" w:hAnsi="Arial" w:cs="Arial"/>
          <w:b/>
          <w:i/>
          <w:sz w:val="24"/>
          <w:szCs w:val="24"/>
          <w:u w:val="single"/>
        </w:rPr>
        <w:t xml:space="preserve"> </w:t>
      </w:r>
    </w:p>
    <w:p w14:paraId="73566946" w14:textId="1B386D8F"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Isaiah 9:5</w:t>
      </w:r>
      <w:r w:rsidR="00AB138C">
        <w:rPr>
          <w:rFonts w:ascii="Arial" w:hAnsi="Arial" w:cs="Arial"/>
          <w:sz w:val="24"/>
          <w:szCs w:val="24"/>
        </w:rPr>
        <w:br/>
      </w:r>
    </w:p>
    <w:p w14:paraId="55119452" w14:textId="77777777" w:rsidR="00AB138C" w:rsidRDefault="00AB138C">
      <w:pPr>
        <w:spacing w:after="0" w:line="240" w:lineRule="auto"/>
        <w:rPr>
          <w:rFonts w:ascii="Arial" w:hAnsi="Arial" w:cs="Arial"/>
          <w:sz w:val="24"/>
          <w:szCs w:val="24"/>
        </w:rPr>
      </w:pPr>
    </w:p>
    <w:p w14:paraId="1E73EB3A" w14:textId="5ECFCDC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1126 </w:t>
      </w:r>
    </w:p>
    <w:p w14:paraId="742A2208" w14:textId="37FF76F2"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4.2  </w:t>
      </w:r>
      <w:r w:rsidRPr="00BF0E88">
        <w:rPr>
          <w:rFonts w:ascii="Arial" w:hAnsi="Arial" w:cs="Arial"/>
          <w:sz w:val="24"/>
          <w:szCs w:val="24"/>
        </w:rPr>
        <w:t>What</w:t>
      </w:r>
      <w:proofErr w:type="gramEnd"/>
      <w:r w:rsidRPr="00BF0E88">
        <w:rPr>
          <w:rFonts w:ascii="Arial" w:hAnsi="Arial" w:cs="Arial"/>
          <w:sz w:val="24"/>
          <w:szCs w:val="24"/>
        </w:rPr>
        <w:t xml:space="preserve"> Hebrew name means "God save</w:t>
      </w:r>
      <w:r>
        <w:rPr>
          <w:rFonts w:ascii="Arial" w:hAnsi="Arial" w:cs="Arial"/>
          <w:sz w:val="24"/>
          <w:szCs w:val="24"/>
        </w:rPr>
        <w:t>s</w:t>
      </w:r>
      <w:r w:rsidR="00747A73">
        <w:rPr>
          <w:rFonts w:ascii="Arial" w:hAnsi="Arial" w:cs="Arial"/>
          <w:sz w:val="24"/>
          <w:szCs w:val="24"/>
        </w:rPr>
        <w:t>?</w:t>
      </w:r>
      <w:r w:rsidRPr="00BF0E88">
        <w:rPr>
          <w:rFonts w:ascii="Arial" w:hAnsi="Arial" w:cs="Arial"/>
          <w:sz w:val="24"/>
          <w:szCs w:val="24"/>
        </w:rPr>
        <w:t>"</w:t>
      </w:r>
      <w:r w:rsidRPr="006B4F81">
        <w:rPr>
          <w:rFonts w:ascii="Arial" w:hAnsi="Arial" w:cs="Arial"/>
          <w:i/>
          <w:sz w:val="24"/>
          <w:szCs w:val="24"/>
        </w:rPr>
        <w:t xml:space="preserve"> </w:t>
      </w:r>
    </w:p>
    <w:p w14:paraId="0F68937B"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Jesus</w:t>
      </w:r>
      <w:r w:rsidRPr="006B4F81">
        <w:rPr>
          <w:rFonts w:ascii="Arial" w:hAnsi="Arial" w:cs="Arial"/>
          <w:b/>
          <w:i/>
          <w:sz w:val="24"/>
          <w:szCs w:val="24"/>
          <w:u w:val="single"/>
        </w:rPr>
        <w:t xml:space="preserve"> </w:t>
      </w:r>
    </w:p>
    <w:p w14:paraId="39EE91DA" w14:textId="5E82F861" w:rsidR="00C971C3" w:rsidRPr="00C971C3" w:rsidRDefault="00C971C3">
      <w:pPr>
        <w:spacing w:after="0" w:line="240" w:lineRule="auto"/>
        <w:rPr>
          <w:rFonts w:ascii="Arial" w:hAnsi="Arial" w:cs="Arial"/>
          <w:i/>
          <w:color w:val="0033CC"/>
          <w:sz w:val="24"/>
          <w:szCs w:val="24"/>
        </w:rPr>
      </w:pPr>
      <w:proofErr w:type="gramStart"/>
      <w:r w:rsidRPr="00C971C3">
        <w:rPr>
          <w:rFonts w:ascii="Arial" w:hAnsi="Arial" w:cs="Arial"/>
          <w:i/>
          <w:color w:val="0033CC"/>
          <w:sz w:val="24"/>
          <w:szCs w:val="24"/>
        </w:rPr>
        <w:t>From the Catechism…</w:t>
      </w:r>
      <w:proofErr w:type="gramEnd"/>
      <w:r w:rsidRPr="00C971C3">
        <w:rPr>
          <w:rFonts w:ascii="Arial" w:hAnsi="Arial" w:cs="Arial"/>
          <w:i/>
          <w:color w:val="0033CC"/>
          <w:sz w:val="24"/>
          <w:szCs w:val="24"/>
        </w:rPr>
        <w:t xml:space="preserve"> Jesus means in Hebrew: "God saves." </w:t>
      </w:r>
      <w:r>
        <w:rPr>
          <w:rFonts w:ascii="Arial" w:hAnsi="Arial" w:cs="Arial"/>
          <w:i/>
          <w:color w:val="0033CC"/>
          <w:sz w:val="24"/>
          <w:szCs w:val="24"/>
        </w:rPr>
        <w:t xml:space="preserve"> </w:t>
      </w:r>
      <w:r w:rsidRPr="00C971C3">
        <w:rPr>
          <w:rFonts w:ascii="Arial" w:hAnsi="Arial" w:cs="Arial"/>
          <w:i/>
          <w:color w:val="0033CC"/>
          <w:sz w:val="24"/>
          <w:szCs w:val="24"/>
        </w:rPr>
        <w:t>At the annunciation, the angel Gabriel gave him the name Jesus as his proper name, which expresses both his identity and his mission.</w:t>
      </w:r>
      <w:r w:rsidR="002C2676">
        <w:rPr>
          <w:rFonts w:ascii="Arial" w:hAnsi="Arial" w:cs="Arial"/>
          <w:i/>
          <w:color w:val="0033CC"/>
          <w:sz w:val="24"/>
          <w:szCs w:val="24"/>
        </w:rPr>
        <w:t>”</w:t>
      </w:r>
      <w:r w:rsidRPr="00C971C3">
        <w:rPr>
          <w:rFonts w:ascii="Arial" w:hAnsi="Arial" w:cs="Arial"/>
          <w:i/>
          <w:color w:val="0033CC"/>
          <w:sz w:val="24"/>
          <w:szCs w:val="24"/>
        </w:rPr>
        <w:t xml:space="preserve"> </w:t>
      </w:r>
      <w:r>
        <w:rPr>
          <w:rFonts w:ascii="Arial" w:hAnsi="Arial" w:cs="Arial"/>
          <w:i/>
          <w:color w:val="0033CC"/>
          <w:sz w:val="24"/>
          <w:szCs w:val="24"/>
        </w:rPr>
        <w:t xml:space="preserve"> </w:t>
      </w:r>
    </w:p>
    <w:p w14:paraId="07E07E63" w14:textId="10A0DC0C" w:rsidR="00AB138C"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430</w:t>
      </w:r>
    </w:p>
    <w:p w14:paraId="4A5D48EC"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77C35EF9" w14:textId="06266A0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1166 </w:t>
      </w:r>
    </w:p>
    <w:p w14:paraId="5743CF51" w14:textId="42E8A2BC"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4.3  </w:t>
      </w:r>
      <w:r w:rsidR="002C2676">
        <w:rPr>
          <w:rFonts w:ascii="Arial" w:hAnsi="Arial" w:cs="Arial"/>
          <w:sz w:val="24"/>
          <w:szCs w:val="24"/>
        </w:rPr>
        <w:t>To</w:t>
      </w:r>
      <w:proofErr w:type="gramEnd"/>
      <w:r w:rsidR="002C2676">
        <w:rPr>
          <w:rFonts w:ascii="Arial" w:hAnsi="Arial" w:cs="Arial"/>
          <w:sz w:val="24"/>
          <w:szCs w:val="24"/>
        </w:rPr>
        <w:t xml:space="preserve"> w</w:t>
      </w:r>
      <w:r w:rsidR="002C2676" w:rsidRPr="00BF0E88">
        <w:rPr>
          <w:rFonts w:ascii="Arial" w:hAnsi="Arial" w:cs="Arial"/>
          <w:sz w:val="24"/>
          <w:szCs w:val="24"/>
        </w:rPr>
        <w:t xml:space="preserve">hich </w:t>
      </w:r>
      <w:r w:rsidRPr="00BF0E88">
        <w:rPr>
          <w:rFonts w:ascii="Arial" w:hAnsi="Arial" w:cs="Arial"/>
          <w:sz w:val="24"/>
          <w:szCs w:val="24"/>
        </w:rPr>
        <w:t>city did Mary and Joseph have to travel for the census to be taken?</w:t>
      </w:r>
      <w:r w:rsidRPr="006B4F81">
        <w:rPr>
          <w:rFonts w:ascii="Arial" w:hAnsi="Arial" w:cs="Arial"/>
          <w:i/>
          <w:sz w:val="24"/>
          <w:szCs w:val="24"/>
        </w:rPr>
        <w:t xml:space="preserve"> </w:t>
      </w:r>
    </w:p>
    <w:p w14:paraId="5F752F97" w14:textId="77777777" w:rsidR="00AB138C" w:rsidRDefault="00AB138C">
      <w:pPr>
        <w:spacing w:after="0" w:line="240" w:lineRule="auto"/>
        <w:jc w:val="right"/>
        <w:rPr>
          <w:rFonts w:ascii="Arial" w:hAnsi="Arial" w:cs="Arial"/>
          <w:sz w:val="24"/>
          <w:szCs w:val="24"/>
        </w:rPr>
      </w:pPr>
      <w:r w:rsidRPr="00046631">
        <w:rPr>
          <w:rFonts w:ascii="Arial" w:hAnsi="Arial" w:cs="Arial"/>
          <w:b/>
          <w:sz w:val="24"/>
          <w:szCs w:val="24"/>
          <w:u w:val="single"/>
        </w:rPr>
        <w:t>Bethlehem</w:t>
      </w:r>
      <w:r w:rsidRPr="006B4F81">
        <w:rPr>
          <w:rFonts w:ascii="Arial" w:hAnsi="Arial" w:cs="Arial"/>
          <w:b/>
          <w:i/>
          <w:sz w:val="24"/>
          <w:szCs w:val="24"/>
          <w:u w:val="single"/>
        </w:rPr>
        <w:t xml:space="preserve"> </w:t>
      </w:r>
    </w:p>
    <w:p w14:paraId="2DAF938A" w14:textId="3612F0E8" w:rsidR="00C971C3" w:rsidRPr="00C971C3" w:rsidRDefault="00C971C3">
      <w:pPr>
        <w:spacing w:after="0" w:line="240" w:lineRule="auto"/>
        <w:rPr>
          <w:rFonts w:ascii="Arial" w:hAnsi="Arial" w:cs="Arial"/>
          <w:i/>
          <w:color w:val="0033CC"/>
          <w:sz w:val="24"/>
          <w:szCs w:val="24"/>
        </w:rPr>
      </w:pPr>
      <w:proofErr w:type="gramStart"/>
      <w:r w:rsidRPr="00C971C3">
        <w:rPr>
          <w:rFonts w:ascii="Arial" w:hAnsi="Arial" w:cs="Arial"/>
          <w:i/>
          <w:color w:val="0033CC"/>
          <w:sz w:val="24"/>
          <w:szCs w:val="24"/>
        </w:rPr>
        <w:t>From Luke…</w:t>
      </w:r>
      <w:proofErr w:type="gramEnd"/>
      <w:r w:rsidRPr="00C971C3">
        <w:rPr>
          <w:rFonts w:ascii="Arial" w:hAnsi="Arial" w:cs="Arial"/>
          <w:i/>
          <w:color w:val="0033CC"/>
          <w:sz w:val="24"/>
          <w:szCs w:val="24"/>
        </w:rPr>
        <w:t xml:space="preserve"> And Joseph too went up from Galilee from the town of Nazareth to Judea, to the city of David that is called Bethlehem, because he was of the house and family of David, to be enrolled with Mary, his betrothed, who was with child. </w:t>
      </w:r>
    </w:p>
    <w:p w14:paraId="0631159B" w14:textId="71C1418D"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Luke 2:1-5</w:t>
      </w:r>
      <w:r w:rsidR="00AB138C">
        <w:rPr>
          <w:rFonts w:ascii="Arial" w:hAnsi="Arial" w:cs="Arial"/>
          <w:sz w:val="24"/>
          <w:szCs w:val="24"/>
        </w:rPr>
        <w:br/>
      </w:r>
    </w:p>
    <w:p w14:paraId="36F15A4F" w14:textId="77777777" w:rsidR="000154F5" w:rsidRDefault="000154F5">
      <w:pPr>
        <w:spacing w:after="0" w:line="240" w:lineRule="auto"/>
        <w:rPr>
          <w:rFonts w:ascii="Arial" w:hAnsi="Arial" w:cs="Arial"/>
          <w:sz w:val="24"/>
          <w:szCs w:val="24"/>
        </w:rPr>
      </w:pPr>
    </w:p>
    <w:p w14:paraId="241681C0" w14:textId="1DFCAC5F"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1167 </w:t>
      </w:r>
    </w:p>
    <w:p w14:paraId="541014B7" w14:textId="4CF9BE30"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4.4  </w:t>
      </w:r>
      <w:r w:rsidRPr="00BF0E88">
        <w:rPr>
          <w:rFonts w:ascii="Arial" w:hAnsi="Arial" w:cs="Arial"/>
          <w:sz w:val="24"/>
          <w:szCs w:val="24"/>
        </w:rPr>
        <w:t>Who</w:t>
      </w:r>
      <w:proofErr w:type="gramEnd"/>
      <w:r w:rsidRPr="00BF0E88">
        <w:rPr>
          <w:rFonts w:ascii="Arial" w:hAnsi="Arial" w:cs="Arial"/>
          <w:sz w:val="24"/>
          <w:szCs w:val="24"/>
        </w:rPr>
        <w:t xml:space="preserve"> were the first visitors to see the newborn baby Jesus?</w:t>
      </w:r>
      <w:r w:rsidRPr="006B4F81">
        <w:rPr>
          <w:rFonts w:ascii="Arial" w:hAnsi="Arial" w:cs="Arial"/>
          <w:i/>
          <w:sz w:val="24"/>
          <w:szCs w:val="24"/>
        </w:rPr>
        <w:t xml:space="preserve"> </w:t>
      </w:r>
    </w:p>
    <w:p w14:paraId="07F78A40" w14:textId="77777777" w:rsidR="00AB138C" w:rsidRDefault="00AB138C">
      <w:pPr>
        <w:spacing w:after="0" w:line="240" w:lineRule="auto"/>
        <w:jc w:val="right"/>
        <w:rPr>
          <w:rFonts w:ascii="Arial" w:hAnsi="Arial" w:cs="Arial"/>
          <w:sz w:val="24"/>
          <w:szCs w:val="24"/>
        </w:rPr>
      </w:pPr>
      <w:proofErr w:type="gramStart"/>
      <w:r w:rsidRPr="00046631">
        <w:rPr>
          <w:rFonts w:ascii="Arial" w:hAnsi="Arial" w:cs="Arial"/>
          <w:b/>
          <w:sz w:val="24"/>
          <w:szCs w:val="24"/>
          <w:u w:val="single"/>
        </w:rPr>
        <w:t>shepherds</w:t>
      </w:r>
      <w:proofErr w:type="gramEnd"/>
      <w:r w:rsidRPr="006B4F81">
        <w:rPr>
          <w:rFonts w:ascii="Arial" w:hAnsi="Arial" w:cs="Arial"/>
          <w:b/>
          <w:i/>
          <w:sz w:val="24"/>
          <w:szCs w:val="24"/>
          <w:u w:val="single"/>
        </w:rPr>
        <w:t xml:space="preserve"> </w:t>
      </w:r>
    </w:p>
    <w:p w14:paraId="3E7F5D97" w14:textId="3886B9A2" w:rsidR="00C971C3" w:rsidRPr="00C971C3" w:rsidRDefault="00C971C3">
      <w:pPr>
        <w:spacing w:after="0" w:line="240" w:lineRule="auto"/>
        <w:rPr>
          <w:rFonts w:ascii="Arial" w:hAnsi="Arial" w:cs="Arial"/>
          <w:i/>
          <w:color w:val="0033CC"/>
          <w:sz w:val="24"/>
          <w:szCs w:val="24"/>
        </w:rPr>
      </w:pPr>
      <w:r>
        <w:rPr>
          <w:rFonts w:ascii="Arial" w:hAnsi="Arial" w:cs="Arial"/>
          <w:i/>
          <w:color w:val="0033CC"/>
          <w:sz w:val="24"/>
          <w:szCs w:val="24"/>
        </w:rPr>
        <w:t>From Luke…</w:t>
      </w:r>
      <w:r w:rsidRPr="00C971C3">
        <w:rPr>
          <w:rFonts w:ascii="Arial" w:hAnsi="Arial" w:cs="Arial"/>
          <w:i/>
          <w:color w:val="0033CC"/>
          <w:sz w:val="24"/>
          <w:szCs w:val="24"/>
        </w:rPr>
        <w:t>, the shepherds said to one another, “Let us go, then, to Bethlehem to see this thing that has taken place, which the Lord has made known to us.”</w:t>
      </w:r>
      <w:r>
        <w:rPr>
          <w:rFonts w:ascii="Arial" w:hAnsi="Arial" w:cs="Arial"/>
          <w:i/>
          <w:color w:val="0033CC"/>
          <w:sz w:val="24"/>
          <w:szCs w:val="24"/>
        </w:rPr>
        <w:t xml:space="preserve"> </w:t>
      </w:r>
    </w:p>
    <w:p w14:paraId="4CE76A19" w14:textId="51978CA1"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Luke 2:15-16</w:t>
      </w:r>
      <w:r w:rsidR="00AB138C">
        <w:rPr>
          <w:rFonts w:ascii="Arial" w:hAnsi="Arial" w:cs="Arial"/>
          <w:sz w:val="24"/>
          <w:szCs w:val="24"/>
        </w:rPr>
        <w:br/>
      </w:r>
    </w:p>
    <w:p w14:paraId="00A0071E" w14:textId="77777777" w:rsidR="000154F5" w:rsidRDefault="000154F5">
      <w:pPr>
        <w:spacing w:after="0" w:line="240" w:lineRule="auto"/>
        <w:rPr>
          <w:rFonts w:ascii="Arial" w:hAnsi="Arial" w:cs="Arial"/>
          <w:sz w:val="24"/>
          <w:szCs w:val="24"/>
        </w:rPr>
      </w:pPr>
    </w:p>
    <w:p w14:paraId="64DE2735" w14:textId="3DFACA6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1192 </w:t>
      </w:r>
    </w:p>
    <w:p w14:paraId="5947C23D" w14:textId="20025622"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4.5  </w:t>
      </w:r>
      <w:r w:rsidR="00DF0587">
        <w:rPr>
          <w:rFonts w:ascii="Arial" w:hAnsi="Arial" w:cs="Arial"/>
          <w:sz w:val="24"/>
          <w:szCs w:val="24"/>
        </w:rPr>
        <w:t>To</w:t>
      </w:r>
      <w:proofErr w:type="gramEnd"/>
      <w:r w:rsidR="00DF0587">
        <w:rPr>
          <w:rFonts w:ascii="Arial" w:hAnsi="Arial" w:cs="Arial"/>
          <w:sz w:val="24"/>
          <w:szCs w:val="24"/>
        </w:rPr>
        <w:t xml:space="preserve"> w</w:t>
      </w:r>
      <w:r w:rsidRPr="00BF0E88">
        <w:rPr>
          <w:rFonts w:ascii="Arial" w:hAnsi="Arial" w:cs="Arial"/>
          <w:sz w:val="24"/>
          <w:szCs w:val="24"/>
        </w:rPr>
        <w:t xml:space="preserve">here did Mary, Joseph, and Jesus </w:t>
      </w:r>
      <w:r w:rsidR="00B212B0">
        <w:rPr>
          <w:rFonts w:ascii="Arial" w:hAnsi="Arial" w:cs="Arial"/>
          <w:sz w:val="24"/>
          <w:szCs w:val="24"/>
        </w:rPr>
        <w:t xml:space="preserve">flee </w:t>
      </w:r>
      <w:r w:rsidRPr="00BF0E88">
        <w:rPr>
          <w:rFonts w:ascii="Arial" w:hAnsi="Arial" w:cs="Arial"/>
          <w:sz w:val="24"/>
          <w:szCs w:val="24"/>
        </w:rPr>
        <w:t>until King Herod died?</w:t>
      </w:r>
      <w:r w:rsidRPr="006B4F81">
        <w:rPr>
          <w:rFonts w:ascii="Arial" w:hAnsi="Arial" w:cs="Arial"/>
          <w:i/>
          <w:sz w:val="24"/>
          <w:szCs w:val="24"/>
        </w:rPr>
        <w:t xml:space="preserve"> </w:t>
      </w:r>
    </w:p>
    <w:p w14:paraId="30F38377"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Egypt</w:t>
      </w:r>
      <w:r w:rsidRPr="006B4F81">
        <w:rPr>
          <w:rFonts w:ascii="Arial" w:hAnsi="Arial" w:cs="Arial"/>
          <w:b/>
          <w:i/>
          <w:sz w:val="24"/>
          <w:szCs w:val="24"/>
          <w:u w:val="single"/>
        </w:rPr>
        <w:t xml:space="preserve"> </w:t>
      </w:r>
    </w:p>
    <w:p w14:paraId="090735E3" w14:textId="18C23EF0" w:rsidR="00C971C3" w:rsidRPr="00C971C3" w:rsidRDefault="00C971C3">
      <w:pPr>
        <w:spacing w:after="0" w:line="240" w:lineRule="auto"/>
        <w:rPr>
          <w:rFonts w:ascii="Arial" w:hAnsi="Arial" w:cs="Arial"/>
          <w:i/>
          <w:color w:val="0033CC"/>
          <w:sz w:val="24"/>
          <w:szCs w:val="24"/>
        </w:rPr>
      </w:pPr>
      <w:proofErr w:type="gramStart"/>
      <w:r w:rsidRPr="00C971C3">
        <w:rPr>
          <w:rFonts w:ascii="Arial" w:hAnsi="Arial" w:cs="Arial"/>
          <w:i/>
          <w:color w:val="0033CC"/>
          <w:sz w:val="24"/>
          <w:szCs w:val="24"/>
        </w:rPr>
        <w:t>From Matthew…</w:t>
      </w:r>
      <w:proofErr w:type="gramEnd"/>
      <w:r w:rsidRPr="00C971C3">
        <w:rPr>
          <w:rFonts w:ascii="Arial" w:hAnsi="Arial" w:cs="Arial"/>
          <w:i/>
          <w:color w:val="0033CC"/>
          <w:sz w:val="24"/>
          <w:szCs w:val="24"/>
        </w:rPr>
        <w:t xml:space="preserve">  Joseph rose and took the child and his mother by night and departed for Egypt.  He stayed there until the death of Herod</w:t>
      </w:r>
      <w:r w:rsidR="002C2676">
        <w:rPr>
          <w:rFonts w:ascii="Arial" w:hAnsi="Arial" w:cs="Arial"/>
          <w:i/>
          <w:color w:val="0033CC"/>
          <w:sz w:val="24"/>
          <w:szCs w:val="24"/>
        </w:rPr>
        <w:t>….</w:t>
      </w:r>
      <w:r w:rsidRPr="00C971C3">
        <w:rPr>
          <w:rFonts w:ascii="Arial" w:hAnsi="Arial" w:cs="Arial"/>
          <w:i/>
          <w:color w:val="0033CC"/>
          <w:sz w:val="24"/>
          <w:szCs w:val="24"/>
        </w:rPr>
        <w:t xml:space="preserve">” </w:t>
      </w:r>
    </w:p>
    <w:p w14:paraId="614A829F" w14:textId="5CF3519B"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Matthew 2:13-15</w:t>
      </w:r>
    </w:p>
    <w:p w14:paraId="52E2BB67" w14:textId="43690C39" w:rsidR="000154F5" w:rsidRDefault="000154F5" w:rsidP="00B32821">
      <w:pPr>
        <w:spacing w:line="240" w:lineRule="auto"/>
        <w:rPr>
          <w:rFonts w:ascii="Arial" w:hAnsi="Arial" w:cs="Arial"/>
          <w:sz w:val="24"/>
          <w:szCs w:val="24"/>
        </w:rPr>
      </w:pPr>
    </w:p>
    <w:p w14:paraId="0C0A6412"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7601E328" w14:textId="7D8E82A5"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1178 </w:t>
      </w:r>
    </w:p>
    <w:p w14:paraId="28B0A342" w14:textId="238BD564"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4.6  </w:t>
      </w:r>
      <w:r w:rsidR="00B212B0">
        <w:rPr>
          <w:rFonts w:ascii="Arial" w:hAnsi="Arial" w:cs="Arial"/>
          <w:sz w:val="24"/>
          <w:szCs w:val="24"/>
        </w:rPr>
        <w:t>Where</w:t>
      </w:r>
      <w:proofErr w:type="gramEnd"/>
      <w:r w:rsidR="00B212B0">
        <w:rPr>
          <w:rFonts w:ascii="Arial" w:hAnsi="Arial" w:cs="Arial"/>
          <w:sz w:val="24"/>
          <w:szCs w:val="24"/>
        </w:rPr>
        <w:t xml:space="preserve"> was the </w:t>
      </w:r>
      <w:r w:rsidR="002C2676">
        <w:rPr>
          <w:rFonts w:ascii="Arial" w:hAnsi="Arial" w:cs="Arial"/>
          <w:sz w:val="24"/>
          <w:szCs w:val="24"/>
        </w:rPr>
        <w:t>young</w:t>
      </w:r>
      <w:r w:rsidR="00B212B0">
        <w:rPr>
          <w:rFonts w:ascii="Arial" w:hAnsi="Arial" w:cs="Arial"/>
          <w:sz w:val="24"/>
          <w:szCs w:val="24"/>
        </w:rPr>
        <w:t xml:space="preserve"> Jesus for three days in Jerusalem when </w:t>
      </w:r>
      <w:r w:rsidRPr="00BF0E88">
        <w:rPr>
          <w:rFonts w:ascii="Arial" w:hAnsi="Arial" w:cs="Arial"/>
          <w:sz w:val="24"/>
          <w:szCs w:val="24"/>
        </w:rPr>
        <w:t xml:space="preserve">Mary and Joseph couldn't find </w:t>
      </w:r>
      <w:r w:rsidR="00B212B0">
        <w:rPr>
          <w:rFonts w:ascii="Arial" w:hAnsi="Arial" w:cs="Arial"/>
          <w:sz w:val="24"/>
          <w:szCs w:val="24"/>
        </w:rPr>
        <w:t>him?</w:t>
      </w:r>
    </w:p>
    <w:p w14:paraId="1B73D7F9" w14:textId="77777777" w:rsidR="00AB138C" w:rsidRDefault="00AB138C">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temple</w:t>
      </w:r>
      <w:r w:rsidRPr="006B4F81">
        <w:rPr>
          <w:rFonts w:ascii="Arial" w:hAnsi="Arial" w:cs="Arial"/>
          <w:b/>
          <w:i/>
          <w:sz w:val="24"/>
          <w:szCs w:val="24"/>
          <w:u w:val="single"/>
        </w:rPr>
        <w:t xml:space="preserve"> </w:t>
      </w:r>
    </w:p>
    <w:p w14:paraId="46311963" w14:textId="77777777" w:rsidR="00C971C3" w:rsidRPr="00C971C3" w:rsidRDefault="00C971C3">
      <w:pPr>
        <w:spacing w:after="0" w:line="240" w:lineRule="auto"/>
        <w:rPr>
          <w:rFonts w:ascii="Arial" w:hAnsi="Arial" w:cs="Arial"/>
          <w:i/>
          <w:color w:val="0033CC"/>
          <w:sz w:val="24"/>
          <w:szCs w:val="24"/>
        </w:rPr>
      </w:pPr>
      <w:proofErr w:type="gramStart"/>
      <w:r w:rsidRPr="00C971C3">
        <w:rPr>
          <w:rFonts w:ascii="Arial" w:hAnsi="Arial" w:cs="Arial"/>
          <w:i/>
          <w:color w:val="0033CC"/>
          <w:sz w:val="24"/>
          <w:szCs w:val="24"/>
        </w:rPr>
        <w:t>From Luke…</w:t>
      </w:r>
      <w:proofErr w:type="gramEnd"/>
      <w:r w:rsidRPr="00C971C3">
        <w:rPr>
          <w:rFonts w:ascii="Arial" w:hAnsi="Arial" w:cs="Arial"/>
          <w:i/>
          <w:color w:val="0033CC"/>
          <w:sz w:val="24"/>
          <w:szCs w:val="24"/>
        </w:rPr>
        <w:t xml:space="preserve">  After three days they found him in the temple, sitting in the midst of the teachers, listening to them and asking them questions, and all who heard him were astounded at his understanding and his answers. </w:t>
      </w:r>
    </w:p>
    <w:p w14:paraId="336FC531" w14:textId="1B297524"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Luke 2:43-49</w:t>
      </w:r>
      <w:r w:rsidR="00AB138C">
        <w:rPr>
          <w:rFonts w:ascii="Arial" w:hAnsi="Arial" w:cs="Arial"/>
          <w:sz w:val="24"/>
          <w:szCs w:val="24"/>
        </w:rPr>
        <w:br/>
      </w:r>
    </w:p>
    <w:p w14:paraId="5F3C2F7D" w14:textId="77777777" w:rsidR="000154F5" w:rsidRDefault="000154F5">
      <w:pPr>
        <w:spacing w:after="0" w:line="240" w:lineRule="auto"/>
        <w:rPr>
          <w:rFonts w:ascii="Arial" w:hAnsi="Arial" w:cs="Arial"/>
          <w:sz w:val="24"/>
          <w:szCs w:val="24"/>
        </w:rPr>
      </w:pPr>
    </w:p>
    <w:p w14:paraId="61ECB227" w14:textId="207FAFE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1179 </w:t>
      </w:r>
    </w:p>
    <w:p w14:paraId="2C4573B2" w14:textId="62619DA6"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4.7  </w:t>
      </w:r>
      <w:r w:rsidRPr="00BF0E88">
        <w:rPr>
          <w:rFonts w:ascii="Arial" w:hAnsi="Arial" w:cs="Arial"/>
          <w:sz w:val="24"/>
          <w:szCs w:val="24"/>
        </w:rPr>
        <w:t>After</w:t>
      </w:r>
      <w:proofErr w:type="gramEnd"/>
      <w:r w:rsidRPr="00BF0E88">
        <w:rPr>
          <w:rFonts w:ascii="Arial" w:hAnsi="Arial" w:cs="Arial"/>
          <w:sz w:val="24"/>
          <w:szCs w:val="24"/>
        </w:rPr>
        <w:t xml:space="preserve"> </w:t>
      </w:r>
      <w:r w:rsidR="00B212B0">
        <w:rPr>
          <w:rFonts w:ascii="Arial" w:hAnsi="Arial" w:cs="Arial"/>
          <w:sz w:val="24"/>
          <w:szCs w:val="24"/>
        </w:rPr>
        <w:t>finding</w:t>
      </w:r>
      <w:r w:rsidRPr="00BF0E88">
        <w:rPr>
          <w:rFonts w:ascii="Arial" w:hAnsi="Arial" w:cs="Arial"/>
          <w:sz w:val="24"/>
          <w:szCs w:val="24"/>
        </w:rPr>
        <w:t xml:space="preserve"> Jesus in the temple, Mary asked Jesus, "Son, why have you done this to us? Your father and I have been looking for you with great anxiety.” What was Jesus' reply?</w:t>
      </w:r>
      <w:r w:rsidRPr="006B4F81">
        <w:rPr>
          <w:rFonts w:ascii="Arial" w:hAnsi="Arial" w:cs="Arial"/>
          <w:i/>
          <w:sz w:val="24"/>
          <w:szCs w:val="24"/>
        </w:rPr>
        <w:t xml:space="preserve"> </w:t>
      </w:r>
    </w:p>
    <w:p w14:paraId="7F743C31"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“Why were you looking for me? Did you not know that I must be in my Father’s house?”</w:t>
      </w:r>
      <w:r w:rsidRPr="006B4F81">
        <w:rPr>
          <w:rFonts w:ascii="Arial" w:hAnsi="Arial" w:cs="Arial"/>
          <w:b/>
          <w:i/>
          <w:sz w:val="24"/>
          <w:szCs w:val="24"/>
          <w:u w:val="single"/>
        </w:rPr>
        <w:t xml:space="preserve"> </w:t>
      </w:r>
    </w:p>
    <w:p w14:paraId="388309EB" w14:textId="7777777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r w:rsidRPr="00E35A26" w:rsidDel="003F5936">
        <w:rPr>
          <w:rFonts w:ascii="Arial" w:hAnsi="Arial" w:cs="Arial"/>
          <w:i/>
          <w:sz w:val="24"/>
          <w:szCs w:val="24"/>
        </w:rPr>
        <w:t xml:space="preserve"> </w:t>
      </w:r>
    </w:p>
    <w:p w14:paraId="1C13177E" w14:textId="08821F7B" w:rsidR="00AB138C" w:rsidRPr="006B4F81" w:rsidRDefault="00AB138C">
      <w:pPr>
        <w:spacing w:after="0" w:line="240" w:lineRule="auto"/>
        <w:jc w:val="right"/>
        <w:rPr>
          <w:rFonts w:ascii="Arial" w:hAnsi="Arial" w:cs="Arial"/>
          <w:i/>
          <w:sz w:val="24"/>
          <w:szCs w:val="24"/>
        </w:rPr>
      </w:pPr>
      <w:r w:rsidRPr="006B4F81">
        <w:rPr>
          <w:rFonts w:ascii="Arial" w:hAnsi="Arial" w:cs="Arial"/>
          <w:i/>
          <w:sz w:val="24"/>
          <w:szCs w:val="24"/>
        </w:rPr>
        <w:t>[</w:t>
      </w:r>
      <w:proofErr w:type="gramStart"/>
      <w:r w:rsidRPr="006B4F81">
        <w:rPr>
          <w:rFonts w:ascii="Arial" w:hAnsi="Arial" w:cs="Arial"/>
          <w:i/>
          <w:sz w:val="24"/>
          <w:szCs w:val="24"/>
        </w:rPr>
        <w:t>accept</w:t>
      </w:r>
      <w:proofErr w:type="gramEnd"/>
      <w:r w:rsidRPr="006B4F81">
        <w:rPr>
          <w:rFonts w:ascii="Arial" w:hAnsi="Arial" w:cs="Arial"/>
          <w:i/>
          <w:sz w:val="24"/>
          <w:szCs w:val="24"/>
        </w:rPr>
        <w:t xml:space="preserve"> any close that at least has "my Father's house" in it.] </w:t>
      </w:r>
    </w:p>
    <w:p w14:paraId="292691A9" w14:textId="378187CC"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Luke 2:48-49</w:t>
      </w:r>
      <w:r w:rsidR="00AB138C">
        <w:rPr>
          <w:rFonts w:ascii="Arial" w:hAnsi="Arial" w:cs="Arial"/>
          <w:sz w:val="24"/>
          <w:szCs w:val="24"/>
        </w:rPr>
        <w:br/>
      </w:r>
    </w:p>
    <w:p w14:paraId="22F6BCC8" w14:textId="77777777" w:rsidR="000154F5" w:rsidRDefault="000154F5">
      <w:pPr>
        <w:spacing w:after="0" w:line="240" w:lineRule="auto"/>
        <w:rPr>
          <w:rFonts w:ascii="Arial" w:hAnsi="Arial" w:cs="Arial"/>
          <w:sz w:val="24"/>
          <w:szCs w:val="24"/>
        </w:rPr>
      </w:pPr>
    </w:p>
    <w:p w14:paraId="47AEBF69" w14:textId="7F438196"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1189 </w:t>
      </w:r>
    </w:p>
    <w:p w14:paraId="7D881D1F" w14:textId="34CF4042"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4.8  </w:t>
      </w:r>
      <w:r w:rsidR="002C2676">
        <w:rPr>
          <w:rFonts w:ascii="Arial" w:hAnsi="Arial" w:cs="Arial"/>
          <w:sz w:val="24"/>
          <w:szCs w:val="24"/>
        </w:rPr>
        <w:t>What</w:t>
      </w:r>
      <w:proofErr w:type="gramEnd"/>
      <w:r w:rsidR="002C2676">
        <w:rPr>
          <w:rFonts w:ascii="Arial" w:hAnsi="Arial" w:cs="Arial"/>
          <w:sz w:val="24"/>
          <w:szCs w:val="24"/>
        </w:rPr>
        <w:t xml:space="preserve"> son of Zechariah and Elizabeth lived in the desert, wore camel’s hair, ate locusts and wild honey, and baptize people in the Jordan River?</w:t>
      </w:r>
      <w:r w:rsidRPr="006B4F81">
        <w:rPr>
          <w:rFonts w:ascii="Arial" w:hAnsi="Arial" w:cs="Arial"/>
          <w:i/>
          <w:sz w:val="24"/>
          <w:szCs w:val="24"/>
        </w:rPr>
        <w:t xml:space="preserve"> </w:t>
      </w:r>
    </w:p>
    <w:p w14:paraId="69D2362E"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 the Baptist</w:t>
      </w:r>
      <w:r w:rsidRPr="006B4F81">
        <w:rPr>
          <w:rFonts w:ascii="Arial" w:hAnsi="Arial" w:cs="Arial"/>
          <w:b/>
          <w:i/>
          <w:sz w:val="24"/>
          <w:szCs w:val="24"/>
          <w:u w:val="single"/>
        </w:rPr>
        <w:t xml:space="preserve"> </w:t>
      </w:r>
    </w:p>
    <w:p w14:paraId="4359817B" w14:textId="4A09E324"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Matthew 3:4-6</w:t>
      </w:r>
    </w:p>
    <w:p w14:paraId="5BC919C2" w14:textId="77777777" w:rsidR="00AB138C" w:rsidRDefault="00AB138C">
      <w:pPr>
        <w:spacing w:after="0" w:line="240" w:lineRule="auto"/>
        <w:rPr>
          <w:rFonts w:ascii="Arial" w:hAnsi="Arial" w:cs="Arial"/>
          <w:sz w:val="24"/>
          <w:szCs w:val="24"/>
        </w:rPr>
      </w:pPr>
    </w:p>
    <w:p w14:paraId="6EB50D7C" w14:textId="77777777" w:rsidR="000154F5" w:rsidRDefault="000154F5">
      <w:pPr>
        <w:spacing w:after="0" w:line="240" w:lineRule="auto"/>
        <w:rPr>
          <w:rFonts w:ascii="Arial" w:hAnsi="Arial" w:cs="Arial"/>
          <w:sz w:val="24"/>
          <w:szCs w:val="24"/>
        </w:rPr>
      </w:pPr>
    </w:p>
    <w:p w14:paraId="4CEE0BA8" w14:textId="785BA67B"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30 </w:t>
      </w:r>
    </w:p>
    <w:p w14:paraId="76107761" w14:textId="646CC8E2"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4.9  </w:t>
      </w:r>
      <w:r w:rsidRPr="00BF0E88">
        <w:rPr>
          <w:rFonts w:ascii="Arial" w:hAnsi="Arial" w:cs="Arial"/>
          <w:sz w:val="24"/>
          <w:szCs w:val="24"/>
        </w:rPr>
        <w:t>In</w:t>
      </w:r>
      <w:proofErr w:type="gramEnd"/>
      <w:r w:rsidRPr="00BF0E88">
        <w:rPr>
          <w:rFonts w:ascii="Arial" w:hAnsi="Arial" w:cs="Arial"/>
          <w:sz w:val="24"/>
          <w:szCs w:val="24"/>
        </w:rPr>
        <w:t xml:space="preserve"> what form did the Holy Spirit show Himself at the baptism of Jesus?</w:t>
      </w:r>
      <w:r w:rsidRPr="006B4F81">
        <w:rPr>
          <w:rFonts w:ascii="Arial" w:hAnsi="Arial" w:cs="Arial"/>
          <w:i/>
          <w:sz w:val="24"/>
          <w:szCs w:val="24"/>
        </w:rPr>
        <w:t xml:space="preserve"> </w:t>
      </w:r>
    </w:p>
    <w:p w14:paraId="56B10DA4" w14:textId="6F0EA4AE" w:rsidR="00C738B8" w:rsidRDefault="00AB138C" w:rsidP="00B32821">
      <w:pPr>
        <w:spacing w:after="0" w:line="240" w:lineRule="auto"/>
        <w:jc w:val="right"/>
        <w:rPr>
          <w:rFonts w:ascii="Arial" w:hAnsi="Arial" w:cs="Arial"/>
          <w:i/>
          <w:color w:val="0033CC"/>
          <w:sz w:val="24"/>
          <w:szCs w:val="24"/>
        </w:rPr>
      </w:pPr>
      <w:proofErr w:type="gramStart"/>
      <w:r>
        <w:rPr>
          <w:rFonts w:ascii="Arial" w:hAnsi="Arial" w:cs="Arial"/>
          <w:b/>
          <w:sz w:val="24"/>
          <w:szCs w:val="24"/>
          <w:u w:val="single"/>
        </w:rPr>
        <w:t>a</w:t>
      </w:r>
      <w:proofErr w:type="gramEnd"/>
      <w:r>
        <w:rPr>
          <w:rFonts w:ascii="Arial" w:hAnsi="Arial" w:cs="Arial"/>
          <w:b/>
          <w:sz w:val="24"/>
          <w:szCs w:val="24"/>
          <w:u w:val="single"/>
        </w:rPr>
        <w:t xml:space="preserve"> dove</w:t>
      </w:r>
    </w:p>
    <w:p w14:paraId="1418AFDD" w14:textId="01528B27" w:rsidR="002C2676" w:rsidRPr="00C971C3" w:rsidRDefault="002C2676">
      <w:pPr>
        <w:spacing w:after="0" w:line="240" w:lineRule="auto"/>
        <w:rPr>
          <w:rFonts w:ascii="Arial" w:hAnsi="Arial" w:cs="Arial"/>
          <w:i/>
          <w:color w:val="0033CC"/>
          <w:sz w:val="24"/>
          <w:szCs w:val="24"/>
        </w:rPr>
      </w:pPr>
      <w:r>
        <w:rPr>
          <w:rFonts w:ascii="Arial" w:hAnsi="Arial" w:cs="Arial"/>
          <w:i/>
          <w:color w:val="0033CC"/>
          <w:sz w:val="24"/>
          <w:szCs w:val="24"/>
        </w:rPr>
        <w:t>From Mark…”</w:t>
      </w:r>
      <w:r w:rsidRPr="002C2676">
        <w:rPr>
          <w:rFonts w:ascii="Arial" w:hAnsi="Arial" w:cs="Arial"/>
          <w:i/>
          <w:color w:val="0033CC"/>
          <w:sz w:val="24"/>
          <w:szCs w:val="24"/>
        </w:rPr>
        <w:t>On coming up out of the water he saw the heavens being torn open and the Spirit, like a dove, descending upon him.</w:t>
      </w:r>
      <w:r>
        <w:rPr>
          <w:rFonts w:ascii="Arial" w:hAnsi="Arial" w:cs="Arial"/>
          <w:i/>
          <w:color w:val="0033CC"/>
          <w:sz w:val="24"/>
          <w:szCs w:val="24"/>
        </w:rPr>
        <w:t>”</w:t>
      </w:r>
    </w:p>
    <w:p w14:paraId="11DFB405" w14:textId="209286BB" w:rsidR="002C2676"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C2676">
        <w:rPr>
          <w:rFonts w:ascii="Arial" w:hAnsi="Arial" w:cs="Arial"/>
          <w:i/>
          <w:color w:val="943634" w:themeColor="accent2" w:themeShade="BF"/>
          <w:sz w:val="24"/>
          <w:szCs w:val="24"/>
        </w:rPr>
        <w:t>Mark 1:10</w:t>
      </w:r>
    </w:p>
    <w:p w14:paraId="00F74221" w14:textId="38672D56" w:rsidR="00AB138C" w:rsidRPr="00C009D1" w:rsidRDefault="00AB138C">
      <w:pPr>
        <w:spacing w:after="0" w:line="240" w:lineRule="auto"/>
        <w:rPr>
          <w:rFonts w:ascii="Arial" w:hAnsi="Arial" w:cs="Arial"/>
          <w:i/>
          <w:color w:val="943634" w:themeColor="accent2" w:themeShade="BF"/>
          <w:sz w:val="24"/>
          <w:szCs w:val="24"/>
        </w:rPr>
      </w:pPr>
      <w:r w:rsidRPr="00C009D1">
        <w:rPr>
          <w:rFonts w:ascii="Arial" w:hAnsi="Arial" w:cs="Arial"/>
          <w:i/>
          <w:color w:val="943634" w:themeColor="accent2" w:themeShade="BF"/>
          <w:sz w:val="24"/>
          <w:szCs w:val="24"/>
        </w:rPr>
        <w:t>CCC 701</w:t>
      </w:r>
    </w:p>
    <w:p w14:paraId="28B089BD" w14:textId="77777777" w:rsidR="00AB138C" w:rsidRDefault="00AB138C">
      <w:pPr>
        <w:spacing w:after="0" w:line="240" w:lineRule="auto"/>
        <w:rPr>
          <w:rFonts w:ascii="Arial" w:hAnsi="Arial" w:cs="Arial"/>
          <w:i/>
          <w:sz w:val="24"/>
          <w:szCs w:val="24"/>
        </w:rPr>
      </w:pPr>
      <w:r w:rsidRPr="006B4F81">
        <w:rPr>
          <w:rFonts w:ascii="Arial" w:hAnsi="Arial" w:cs="Arial"/>
          <w:i/>
          <w:sz w:val="24"/>
          <w:szCs w:val="24"/>
        </w:rPr>
        <w:t xml:space="preserve"> </w:t>
      </w:r>
    </w:p>
    <w:p w14:paraId="32D33D2B" w14:textId="77777777" w:rsidR="000154F5" w:rsidRPr="00C971C3" w:rsidRDefault="000154F5">
      <w:pPr>
        <w:spacing w:after="0" w:line="240" w:lineRule="auto"/>
        <w:rPr>
          <w:rFonts w:ascii="Arial" w:hAnsi="Arial" w:cs="Arial"/>
          <w:i/>
          <w:sz w:val="24"/>
          <w:szCs w:val="24"/>
        </w:rPr>
      </w:pPr>
    </w:p>
    <w:p w14:paraId="17A0CF69" w14:textId="30476C95"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31 </w:t>
      </w:r>
    </w:p>
    <w:p w14:paraId="5813E50F" w14:textId="628ECDC5"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4.10  </w:t>
      </w:r>
      <w:r w:rsidR="00C32EB7">
        <w:rPr>
          <w:rFonts w:ascii="Arial" w:hAnsi="Arial" w:cs="Arial"/>
          <w:sz w:val="24"/>
          <w:szCs w:val="24"/>
        </w:rPr>
        <w:t>According</w:t>
      </w:r>
      <w:proofErr w:type="gramEnd"/>
      <w:r w:rsidR="00C32EB7">
        <w:rPr>
          <w:rFonts w:ascii="Arial" w:hAnsi="Arial" w:cs="Arial"/>
          <w:sz w:val="24"/>
          <w:szCs w:val="24"/>
        </w:rPr>
        <w:t xml:space="preserve"> to the Catechism, other than the dove, what is another symbol of the Holy Spirit?</w:t>
      </w:r>
      <w:r w:rsidRPr="006B4F81">
        <w:rPr>
          <w:rFonts w:ascii="Arial" w:hAnsi="Arial" w:cs="Arial"/>
          <w:i/>
          <w:sz w:val="24"/>
          <w:szCs w:val="24"/>
        </w:rPr>
        <w:t xml:space="preserve"> </w:t>
      </w:r>
    </w:p>
    <w:p w14:paraId="0E474678" w14:textId="42288706" w:rsidR="00AB138C" w:rsidRPr="001712C4" w:rsidRDefault="00AB138C">
      <w:pPr>
        <w:spacing w:after="0" w:line="240" w:lineRule="auto"/>
        <w:jc w:val="right"/>
        <w:rPr>
          <w:rFonts w:ascii="Arial" w:hAnsi="Arial" w:cs="Arial"/>
          <w:b/>
          <w:sz w:val="24"/>
          <w:szCs w:val="24"/>
          <w:u w:val="single"/>
        </w:rPr>
      </w:pPr>
      <w:proofErr w:type="gramStart"/>
      <w:r w:rsidRPr="001712C4">
        <w:rPr>
          <w:rFonts w:ascii="Arial" w:hAnsi="Arial" w:cs="Arial"/>
          <w:b/>
          <w:sz w:val="24"/>
          <w:szCs w:val="24"/>
          <w:u w:val="single"/>
        </w:rPr>
        <w:t>water</w:t>
      </w:r>
      <w:proofErr w:type="gramEnd"/>
      <w:r w:rsidRPr="001712C4">
        <w:rPr>
          <w:rFonts w:ascii="Arial" w:hAnsi="Arial" w:cs="Arial"/>
          <w:b/>
          <w:sz w:val="24"/>
          <w:szCs w:val="24"/>
          <w:u w:val="single"/>
        </w:rPr>
        <w:t xml:space="preserve">, anointing, fire, "cloud and light", the seal, the hand, the finger </w:t>
      </w:r>
    </w:p>
    <w:p w14:paraId="5F673126" w14:textId="27D0D8BB" w:rsidR="00AB138C" w:rsidRPr="001712C4" w:rsidRDefault="00AB138C">
      <w:pPr>
        <w:spacing w:after="0" w:line="240" w:lineRule="auto"/>
        <w:jc w:val="right"/>
        <w:rPr>
          <w:rFonts w:ascii="Arial" w:hAnsi="Arial" w:cs="Arial"/>
          <w:i/>
          <w:sz w:val="24"/>
          <w:szCs w:val="24"/>
        </w:rPr>
      </w:pPr>
      <w:r w:rsidRPr="006B4F81">
        <w:rPr>
          <w:rFonts w:ascii="Arial" w:hAnsi="Arial" w:cs="Arial"/>
          <w:i/>
          <w:sz w:val="24"/>
          <w:szCs w:val="24"/>
        </w:rPr>
        <w:t xml:space="preserve"> </w:t>
      </w:r>
      <w:r w:rsidR="003F5936" w:rsidRPr="00036D49">
        <w:rPr>
          <w:rFonts w:ascii="Arial" w:hAnsi="Arial" w:cs="Arial"/>
          <w:i/>
          <w:sz w:val="24"/>
          <w:szCs w:val="24"/>
        </w:rPr>
        <w:t>Alternate answer</w:t>
      </w:r>
      <w:r w:rsidR="003F5936">
        <w:rPr>
          <w:rFonts w:ascii="Arial" w:hAnsi="Arial" w:cs="Arial"/>
          <w:i/>
          <w:sz w:val="24"/>
          <w:szCs w:val="24"/>
        </w:rPr>
        <w:t>:</w:t>
      </w:r>
    </w:p>
    <w:p w14:paraId="14D56A8E" w14:textId="134631D7" w:rsidR="00AB138C" w:rsidRPr="001712C4" w:rsidRDefault="00D269B6">
      <w:pPr>
        <w:spacing w:after="0" w:line="240" w:lineRule="auto"/>
        <w:jc w:val="right"/>
        <w:rPr>
          <w:rFonts w:ascii="Arial" w:hAnsi="Arial" w:cs="Arial"/>
          <w:i/>
          <w:sz w:val="24"/>
          <w:szCs w:val="24"/>
        </w:rPr>
      </w:pPr>
      <w:r>
        <w:rPr>
          <w:rFonts w:ascii="Arial" w:hAnsi="Arial" w:cs="Arial"/>
          <w:i/>
          <w:sz w:val="24"/>
          <w:szCs w:val="24"/>
        </w:rPr>
        <w:t>[</w:t>
      </w:r>
      <w:proofErr w:type="gramStart"/>
      <w:r w:rsidR="00AB138C" w:rsidRPr="001712C4">
        <w:rPr>
          <w:rFonts w:ascii="Arial" w:hAnsi="Arial" w:cs="Arial"/>
          <w:i/>
          <w:sz w:val="24"/>
          <w:szCs w:val="24"/>
        </w:rPr>
        <w:t>accept</w:t>
      </w:r>
      <w:proofErr w:type="gramEnd"/>
      <w:r w:rsidR="00AB138C" w:rsidRPr="001712C4">
        <w:rPr>
          <w:rFonts w:ascii="Arial" w:hAnsi="Arial" w:cs="Arial"/>
          <w:i/>
          <w:sz w:val="24"/>
          <w:szCs w:val="24"/>
        </w:rPr>
        <w:t xml:space="preserve"> cloud and light as separate answers</w:t>
      </w:r>
      <w:r>
        <w:rPr>
          <w:rFonts w:ascii="Arial" w:hAnsi="Arial" w:cs="Arial"/>
          <w:i/>
          <w:sz w:val="24"/>
          <w:szCs w:val="24"/>
        </w:rPr>
        <w:t>]</w:t>
      </w:r>
    </w:p>
    <w:p w14:paraId="03A0D34C" w14:textId="7555D5C1"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694 – 701</w:t>
      </w:r>
    </w:p>
    <w:p w14:paraId="298ECDED" w14:textId="78F63C27" w:rsidR="000154F5" w:rsidRDefault="00AB138C" w:rsidP="00B32821">
      <w:pPr>
        <w:spacing w:after="0" w:line="240" w:lineRule="auto"/>
        <w:rPr>
          <w:rFonts w:ascii="Arial" w:hAnsi="Arial" w:cs="Arial"/>
          <w:sz w:val="24"/>
          <w:szCs w:val="24"/>
        </w:rPr>
      </w:pPr>
      <w:r w:rsidRPr="006B4F81">
        <w:rPr>
          <w:rFonts w:ascii="Arial" w:hAnsi="Arial" w:cs="Arial"/>
          <w:i/>
          <w:sz w:val="24"/>
          <w:szCs w:val="24"/>
        </w:rPr>
        <w:t xml:space="preserve"> </w:t>
      </w:r>
      <w:r>
        <w:rPr>
          <w:rFonts w:ascii="Arial" w:hAnsi="Arial" w:cs="Arial"/>
          <w:sz w:val="24"/>
          <w:szCs w:val="24"/>
        </w:rPr>
        <w:br/>
      </w:r>
    </w:p>
    <w:p w14:paraId="7BE2DC76"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08752199" w14:textId="196EABD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1168 </w:t>
      </w:r>
    </w:p>
    <w:p w14:paraId="7EC72545" w14:textId="3B93054F"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4.11  </w:t>
      </w:r>
      <w:r w:rsidR="00C32EB7">
        <w:rPr>
          <w:rFonts w:ascii="Arial" w:hAnsi="Arial" w:cs="Arial"/>
          <w:sz w:val="24"/>
          <w:szCs w:val="24"/>
        </w:rPr>
        <w:t>What</w:t>
      </w:r>
      <w:proofErr w:type="gramEnd"/>
      <w:r w:rsidR="00C32EB7">
        <w:rPr>
          <w:rFonts w:ascii="Arial" w:hAnsi="Arial" w:cs="Arial"/>
          <w:sz w:val="24"/>
          <w:szCs w:val="24"/>
        </w:rPr>
        <w:t xml:space="preserve"> name was shared by two of the twelve apostles?</w:t>
      </w:r>
    </w:p>
    <w:p w14:paraId="53451182" w14:textId="046BFCBF" w:rsidR="00C32EB7" w:rsidRDefault="00C32EB7">
      <w:pPr>
        <w:spacing w:after="0" w:line="240" w:lineRule="auto"/>
        <w:jc w:val="right"/>
        <w:rPr>
          <w:rFonts w:ascii="Arial" w:hAnsi="Arial" w:cs="Arial"/>
          <w:b/>
          <w:sz w:val="24"/>
          <w:szCs w:val="24"/>
          <w:u w:val="single"/>
        </w:rPr>
      </w:pPr>
      <w:r>
        <w:rPr>
          <w:rFonts w:ascii="Arial" w:hAnsi="Arial" w:cs="Arial"/>
          <w:b/>
          <w:sz w:val="24"/>
          <w:szCs w:val="24"/>
          <w:u w:val="single"/>
        </w:rPr>
        <w:t>James</w:t>
      </w:r>
    </w:p>
    <w:p w14:paraId="06574538" w14:textId="7777777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38EDCE90" w14:textId="4F542764" w:rsidR="00AB138C" w:rsidRPr="00DF652D" w:rsidRDefault="00C32EB7">
      <w:pPr>
        <w:spacing w:after="0" w:line="240" w:lineRule="auto"/>
        <w:jc w:val="right"/>
        <w:rPr>
          <w:rFonts w:ascii="Arial" w:hAnsi="Arial" w:cs="Arial"/>
          <w:b/>
          <w:sz w:val="24"/>
          <w:szCs w:val="24"/>
        </w:rPr>
      </w:pPr>
      <w:r w:rsidRPr="00DF652D">
        <w:rPr>
          <w:rFonts w:ascii="Arial" w:hAnsi="Arial" w:cs="Arial"/>
          <w:b/>
          <w:sz w:val="24"/>
          <w:szCs w:val="24"/>
        </w:rPr>
        <w:t xml:space="preserve">Simon </w:t>
      </w:r>
    </w:p>
    <w:p w14:paraId="31F863C3" w14:textId="6C23679F"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Matthew 10:1-4</w:t>
      </w:r>
      <w:r w:rsidR="00AB138C">
        <w:rPr>
          <w:rFonts w:ascii="Arial" w:hAnsi="Arial" w:cs="Arial"/>
          <w:sz w:val="24"/>
          <w:szCs w:val="24"/>
        </w:rPr>
        <w:br/>
      </w:r>
    </w:p>
    <w:p w14:paraId="667EBEA8" w14:textId="77777777" w:rsidR="000154F5" w:rsidRDefault="000154F5">
      <w:pPr>
        <w:spacing w:after="0" w:line="240" w:lineRule="auto"/>
        <w:rPr>
          <w:rFonts w:ascii="Arial" w:hAnsi="Arial" w:cs="Arial"/>
          <w:sz w:val="24"/>
          <w:szCs w:val="24"/>
        </w:rPr>
      </w:pPr>
    </w:p>
    <w:p w14:paraId="211803C3" w14:textId="254B2A5C"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1169 </w:t>
      </w:r>
    </w:p>
    <w:p w14:paraId="27F0EF21" w14:textId="730DDBBC"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4.12  </w:t>
      </w:r>
      <w:r w:rsidRPr="00BF0E88">
        <w:rPr>
          <w:rFonts w:ascii="Arial" w:hAnsi="Arial" w:cs="Arial"/>
          <w:sz w:val="24"/>
          <w:szCs w:val="24"/>
        </w:rPr>
        <w:t>What</w:t>
      </w:r>
      <w:proofErr w:type="gramEnd"/>
      <w:r w:rsidRPr="00BF0E88">
        <w:rPr>
          <w:rFonts w:ascii="Arial" w:hAnsi="Arial" w:cs="Arial"/>
          <w:sz w:val="24"/>
          <w:szCs w:val="24"/>
        </w:rPr>
        <w:t xml:space="preserve"> name that Jesus was sometimes called means master or teacher?</w:t>
      </w:r>
      <w:r w:rsidRPr="006B4F81">
        <w:rPr>
          <w:rFonts w:ascii="Arial" w:hAnsi="Arial" w:cs="Arial"/>
          <w:i/>
          <w:sz w:val="24"/>
          <w:szCs w:val="24"/>
        </w:rPr>
        <w:t xml:space="preserve"> </w:t>
      </w:r>
    </w:p>
    <w:p w14:paraId="61129BFA"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Rabbi</w:t>
      </w:r>
      <w:r w:rsidRPr="006B4F81">
        <w:rPr>
          <w:rFonts w:ascii="Arial" w:hAnsi="Arial" w:cs="Arial"/>
          <w:b/>
          <w:i/>
          <w:sz w:val="24"/>
          <w:szCs w:val="24"/>
          <w:u w:val="single"/>
        </w:rPr>
        <w:t xml:space="preserve"> </w:t>
      </w:r>
    </w:p>
    <w:p w14:paraId="070F4DC2" w14:textId="487146AA" w:rsidR="00AB138C" w:rsidRPr="00BF0E88"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Mark 9:5</w:t>
      </w:r>
    </w:p>
    <w:p w14:paraId="7126C0D3" w14:textId="77777777" w:rsidR="00AB138C" w:rsidRDefault="00AB138C">
      <w:pPr>
        <w:spacing w:after="0" w:line="240" w:lineRule="auto"/>
        <w:rPr>
          <w:rFonts w:ascii="Arial" w:hAnsi="Arial" w:cs="Arial"/>
          <w:sz w:val="24"/>
          <w:szCs w:val="24"/>
        </w:rPr>
      </w:pPr>
    </w:p>
    <w:p w14:paraId="276530C3" w14:textId="77777777" w:rsidR="000154F5" w:rsidRDefault="000154F5">
      <w:pPr>
        <w:spacing w:after="0" w:line="240" w:lineRule="auto"/>
        <w:rPr>
          <w:rFonts w:ascii="Arial" w:hAnsi="Arial" w:cs="Arial"/>
          <w:sz w:val="24"/>
          <w:szCs w:val="24"/>
        </w:rPr>
      </w:pPr>
    </w:p>
    <w:p w14:paraId="76C04514" w14:textId="3CB0BCE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1203 </w:t>
      </w:r>
    </w:p>
    <w:p w14:paraId="76B04B61" w14:textId="6517380B"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4.13  </w:t>
      </w:r>
      <w:r w:rsidRPr="00BF0E88">
        <w:rPr>
          <w:rFonts w:ascii="Arial" w:hAnsi="Arial" w:cs="Arial"/>
          <w:sz w:val="24"/>
          <w:szCs w:val="24"/>
        </w:rPr>
        <w:t>What</w:t>
      </w:r>
      <w:proofErr w:type="gramEnd"/>
      <w:r w:rsidRPr="00BF0E88">
        <w:rPr>
          <w:rFonts w:ascii="Arial" w:hAnsi="Arial" w:cs="Arial"/>
          <w:sz w:val="24"/>
          <w:szCs w:val="24"/>
        </w:rPr>
        <w:t xml:space="preserve"> is the name for the short </w:t>
      </w:r>
      <w:del w:id="36" w:author="Kelly Kantack" w:date="2023-01-13T16:47:00Z">
        <w:r w:rsidRPr="00BF0E88" w:rsidDel="000F0211">
          <w:rPr>
            <w:rFonts w:ascii="Arial" w:hAnsi="Arial" w:cs="Arial"/>
            <w:sz w:val="24"/>
            <w:szCs w:val="24"/>
          </w:rPr>
          <w:delText xml:space="preserve">fictitious </w:delText>
        </w:r>
      </w:del>
      <w:r w:rsidRPr="00BF0E88">
        <w:rPr>
          <w:rFonts w:ascii="Arial" w:hAnsi="Arial" w:cs="Arial"/>
          <w:sz w:val="24"/>
          <w:szCs w:val="24"/>
        </w:rPr>
        <w:t>stories Jesus often used to illustrate a moral attitude o</w:t>
      </w:r>
      <w:r>
        <w:rPr>
          <w:rFonts w:ascii="Arial" w:hAnsi="Arial" w:cs="Arial"/>
          <w:sz w:val="24"/>
          <w:szCs w:val="24"/>
        </w:rPr>
        <w:t>r teach a religious principle?</w:t>
      </w:r>
      <w:r w:rsidRPr="006B4F81">
        <w:rPr>
          <w:rFonts w:ascii="Arial" w:hAnsi="Arial" w:cs="Arial"/>
          <w:i/>
          <w:sz w:val="24"/>
          <w:szCs w:val="24"/>
        </w:rPr>
        <w:t xml:space="preserve"> </w:t>
      </w:r>
    </w:p>
    <w:p w14:paraId="6448B1E3" w14:textId="77777777" w:rsidR="00AB138C" w:rsidRDefault="00AB138C">
      <w:pPr>
        <w:spacing w:after="0" w:line="240" w:lineRule="auto"/>
        <w:jc w:val="right"/>
        <w:rPr>
          <w:rFonts w:ascii="Arial" w:hAnsi="Arial" w:cs="Arial"/>
          <w:sz w:val="24"/>
          <w:szCs w:val="24"/>
        </w:rPr>
      </w:pPr>
      <w:proofErr w:type="gramStart"/>
      <w:r w:rsidRPr="0050204E">
        <w:rPr>
          <w:rFonts w:ascii="Arial" w:hAnsi="Arial" w:cs="Arial"/>
          <w:b/>
          <w:sz w:val="24"/>
          <w:szCs w:val="24"/>
          <w:u w:val="single"/>
        </w:rPr>
        <w:t>parables</w:t>
      </w:r>
      <w:proofErr w:type="gramEnd"/>
      <w:r w:rsidRPr="006B4F81">
        <w:rPr>
          <w:rFonts w:ascii="Arial" w:hAnsi="Arial" w:cs="Arial"/>
          <w:b/>
          <w:i/>
          <w:sz w:val="24"/>
          <w:szCs w:val="24"/>
          <w:u w:val="single"/>
        </w:rPr>
        <w:t xml:space="preserve"> </w:t>
      </w:r>
    </w:p>
    <w:p w14:paraId="53DD2FCC" w14:textId="11B65C7A" w:rsidR="00C971C3" w:rsidRPr="00C971C3" w:rsidRDefault="00C971C3">
      <w:pPr>
        <w:spacing w:after="0" w:line="240" w:lineRule="auto"/>
        <w:rPr>
          <w:rFonts w:ascii="Arial" w:hAnsi="Arial" w:cs="Arial"/>
          <w:i/>
          <w:color w:val="0033CC"/>
          <w:sz w:val="24"/>
          <w:szCs w:val="24"/>
        </w:rPr>
      </w:pPr>
      <w:proofErr w:type="gramStart"/>
      <w:r w:rsidRPr="00C971C3">
        <w:rPr>
          <w:rFonts w:ascii="Arial" w:hAnsi="Arial" w:cs="Arial"/>
          <w:i/>
          <w:color w:val="0033CC"/>
          <w:sz w:val="24"/>
          <w:szCs w:val="24"/>
        </w:rPr>
        <w:t>From Mark…</w:t>
      </w:r>
      <w:proofErr w:type="gramEnd"/>
      <w:r w:rsidRPr="00C971C3">
        <w:rPr>
          <w:rFonts w:ascii="Arial" w:hAnsi="Arial" w:cs="Arial"/>
          <w:i/>
          <w:color w:val="0033CC"/>
          <w:sz w:val="24"/>
          <w:szCs w:val="24"/>
        </w:rPr>
        <w:t xml:space="preserve">  </w:t>
      </w:r>
      <w:r w:rsidR="00AF7847">
        <w:rPr>
          <w:rFonts w:ascii="Arial" w:hAnsi="Arial" w:cs="Arial"/>
          <w:i/>
          <w:color w:val="0033CC"/>
          <w:sz w:val="24"/>
          <w:szCs w:val="24"/>
        </w:rPr>
        <w:t>“</w:t>
      </w:r>
      <w:r w:rsidRPr="00C971C3">
        <w:rPr>
          <w:rFonts w:ascii="Arial" w:hAnsi="Arial" w:cs="Arial"/>
          <w:i/>
          <w:color w:val="0033CC"/>
          <w:sz w:val="24"/>
          <w:szCs w:val="24"/>
        </w:rPr>
        <w:t>With many such parables he spoke the word to them as they were able to understand it.</w:t>
      </w:r>
      <w:r w:rsidR="00AF7847">
        <w:rPr>
          <w:rFonts w:ascii="Arial" w:hAnsi="Arial" w:cs="Arial"/>
          <w:i/>
          <w:color w:val="0033CC"/>
          <w:sz w:val="24"/>
          <w:szCs w:val="24"/>
        </w:rPr>
        <w:t>”</w:t>
      </w:r>
      <w:r w:rsidRPr="00C971C3">
        <w:rPr>
          <w:rFonts w:ascii="Arial" w:hAnsi="Arial" w:cs="Arial"/>
          <w:i/>
          <w:color w:val="0033CC"/>
          <w:sz w:val="24"/>
          <w:szCs w:val="24"/>
        </w:rPr>
        <w:t xml:space="preserve">  </w:t>
      </w:r>
    </w:p>
    <w:p w14:paraId="21E6029B" w14:textId="7516199C" w:rsidR="003438B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8C7D55">
        <w:rPr>
          <w:rFonts w:ascii="Arial" w:hAnsi="Arial" w:cs="Arial"/>
          <w:i/>
          <w:color w:val="943634" w:themeColor="accent2" w:themeShade="BF"/>
          <w:sz w:val="24"/>
          <w:szCs w:val="24"/>
        </w:rPr>
        <w:t>Mark 4:33-34</w:t>
      </w:r>
    </w:p>
    <w:p w14:paraId="0FFEAC23" w14:textId="77777777" w:rsidR="003438BC" w:rsidRDefault="003438BC">
      <w:pPr>
        <w:spacing w:after="0" w:line="240" w:lineRule="auto"/>
        <w:rPr>
          <w:rFonts w:ascii="Arial" w:hAnsi="Arial" w:cs="Arial"/>
          <w:i/>
          <w:color w:val="943634" w:themeColor="accent2" w:themeShade="BF"/>
          <w:sz w:val="24"/>
          <w:szCs w:val="24"/>
        </w:rPr>
      </w:pPr>
    </w:p>
    <w:p w14:paraId="700C7ABC" w14:textId="77777777" w:rsidR="000154F5" w:rsidRPr="003438BC" w:rsidRDefault="000154F5">
      <w:pPr>
        <w:spacing w:after="0" w:line="240" w:lineRule="auto"/>
        <w:rPr>
          <w:rFonts w:ascii="Arial" w:hAnsi="Arial" w:cs="Arial"/>
          <w:i/>
          <w:color w:val="943634" w:themeColor="accent2" w:themeShade="BF"/>
          <w:sz w:val="24"/>
          <w:szCs w:val="24"/>
        </w:rPr>
      </w:pPr>
    </w:p>
    <w:p w14:paraId="381E6B32" w14:textId="6BE15AD3" w:rsidR="003438B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3438BC" w:rsidRPr="00B32821">
        <w:rPr>
          <w:rFonts w:ascii="Arial" w:hAnsi="Arial" w:cs="Arial"/>
          <w:color w:val="A6A6A6" w:themeColor="background1" w:themeShade="A6"/>
          <w:sz w:val="16"/>
          <w:szCs w:val="24"/>
        </w:rPr>
        <w:t xml:space="preserve">1170 </w:t>
      </w:r>
    </w:p>
    <w:p w14:paraId="4DA1B2B8" w14:textId="6CD8F4D4" w:rsidR="003438BC" w:rsidRPr="00BF0E88" w:rsidRDefault="003438BC">
      <w:pPr>
        <w:spacing w:after="0" w:line="240" w:lineRule="auto"/>
        <w:rPr>
          <w:rFonts w:ascii="Arial" w:hAnsi="Arial" w:cs="Arial"/>
          <w:sz w:val="24"/>
          <w:szCs w:val="24"/>
        </w:rPr>
      </w:pPr>
      <w:proofErr w:type="gramStart"/>
      <w:r>
        <w:rPr>
          <w:rFonts w:ascii="Arial" w:hAnsi="Arial" w:cs="Arial"/>
          <w:b/>
          <w:sz w:val="24"/>
          <w:szCs w:val="24"/>
        </w:rPr>
        <w:t>4.1</w:t>
      </w:r>
      <w:r w:rsidR="00F34139">
        <w:rPr>
          <w:rFonts w:ascii="Arial" w:hAnsi="Arial" w:cs="Arial"/>
          <w:b/>
          <w:sz w:val="24"/>
          <w:szCs w:val="24"/>
        </w:rPr>
        <w:t>4</w:t>
      </w:r>
      <w:r>
        <w:rPr>
          <w:rFonts w:ascii="Arial" w:hAnsi="Arial" w:cs="Arial"/>
          <w:b/>
          <w:sz w:val="24"/>
          <w:szCs w:val="24"/>
        </w:rPr>
        <w:t xml:space="preserve">  </w:t>
      </w:r>
      <w:r w:rsidRPr="00BF0E88">
        <w:rPr>
          <w:rFonts w:ascii="Arial" w:hAnsi="Arial" w:cs="Arial"/>
          <w:sz w:val="24"/>
          <w:szCs w:val="24"/>
        </w:rPr>
        <w:t>Jesus</w:t>
      </w:r>
      <w:proofErr w:type="gramEnd"/>
      <w:r w:rsidRPr="00BF0E88">
        <w:rPr>
          <w:rFonts w:ascii="Arial" w:hAnsi="Arial" w:cs="Arial"/>
          <w:sz w:val="24"/>
          <w:szCs w:val="24"/>
        </w:rPr>
        <w:t xml:space="preserve"> was once </w:t>
      </w:r>
      <w:r>
        <w:rPr>
          <w:rFonts w:ascii="Arial" w:hAnsi="Arial" w:cs="Arial"/>
          <w:sz w:val="24"/>
          <w:szCs w:val="24"/>
        </w:rPr>
        <w:t xml:space="preserve">asleep </w:t>
      </w:r>
      <w:r w:rsidRPr="00BF0E88">
        <w:rPr>
          <w:rFonts w:ascii="Arial" w:hAnsi="Arial" w:cs="Arial"/>
          <w:sz w:val="24"/>
          <w:szCs w:val="24"/>
        </w:rPr>
        <w:t xml:space="preserve">with his disciples in a boat </w:t>
      </w:r>
      <w:r>
        <w:rPr>
          <w:rFonts w:ascii="Arial" w:hAnsi="Arial" w:cs="Arial"/>
          <w:sz w:val="24"/>
          <w:szCs w:val="24"/>
        </w:rPr>
        <w:t xml:space="preserve">during </w:t>
      </w:r>
      <w:r w:rsidRPr="00BF0E88">
        <w:rPr>
          <w:rFonts w:ascii="Arial" w:hAnsi="Arial" w:cs="Arial"/>
          <w:sz w:val="24"/>
          <w:szCs w:val="24"/>
        </w:rPr>
        <w:t>a storm.</w:t>
      </w:r>
      <w:r>
        <w:rPr>
          <w:rFonts w:ascii="Arial" w:hAnsi="Arial" w:cs="Arial"/>
          <w:sz w:val="24"/>
          <w:szCs w:val="24"/>
        </w:rPr>
        <w:t xml:space="preserve"> </w:t>
      </w:r>
      <w:r w:rsidRPr="00BF0E88">
        <w:rPr>
          <w:rFonts w:ascii="Arial" w:hAnsi="Arial" w:cs="Arial"/>
          <w:sz w:val="24"/>
          <w:szCs w:val="24"/>
        </w:rPr>
        <w:t xml:space="preserve"> When the disciples were frightened, </w:t>
      </w:r>
      <w:r>
        <w:rPr>
          <w:rFonts w:ascii="Arial" w:hAnsi="Arial" w:cs="Arial"/>
          <w:sz w:val="24"/>
          <w:szCs w:val="24"/>
        </w:rPr>
        <w:t>they woke Jesus up.  W</w:t>
      </w:r>
      <w:r w:rsidRPr="00BF0E88">
        <w:rPr>
          <w:rFonts w:ascii="Arial" w:hAnsi="Arial" w:cs="Arial"/>
          <w:sz w:val="24"/>
          <w:szCs w:val="24"/>
        </w:rPr>
        <w:t xml:space="preserve">hat did Jesus </w:t>
      </w:r>
      <w:r>
        <w:rPr>
          <w:rFonts w:ascii="Arial" w:hAnsi="Arial" w:cs="Arial"/>
          <w:sz w:val="24"/>
          <w:szCs w:val="24"/>
        </w:rPr>
        <w:t xml:space="preserve">then </w:t>
      </w:r>
      <w:r w:rsidRPr="00BF0E88">
        <w:rPr>
          <w:rFonts w:ascii="Arial" w:hAnsi="Arial" w:cs="Arial"/>
          <w:sz w:val="24"/>
          <w:szCs w:val="24"/>
        </w:rPr>
        <w:t>do?</w:t>
      </w:r>
      <w:r w:rsidRPr="006B4F81">
        <w:rPr>
          <w:rFonts w:ascii="Arial" w:hAnsi="Arial" w:cs="Arial"/>
          <w:i/>
          <w:sz w:val="24"/>
          <w:szCs w:val="24"/>
        </w:rPr>
        <w:t xml:space="preserve"> </w:t>
      </w:r>
    </w:p>
    <w:p w14:paraId="4F522273" w14:textId="77777777" w:rsidR="003438BC" w:rsidRDefault="003438BC">
      <w:pPr>
        <w:spacing w:after="0" w:line="240" w:lineRule="auto"/>
        <w:jc w:val="right"/>
        <w:rPr>
          <w:rFonts w:ascii="Arial" w:hAnsi="Arial" w:cs="Arial"/>
          <w:b/>
          <w:sz w:val="24"/>
          <w:szCs w:val="24"/>
          <w:u w:val="single"/>
        </w:rPr>
      </w:pPr>
      <w:r w:rsidRPr="00046631">
        <w:rPr>
          <w:rFonts w:ascii="Arial" w:hAnsi="Arial" w:cs="Arial"/>
          <w:b/>
          <w:sz w:val="24"/>
          <w:szCs w:val="24"/>
          <w:u w:val="single"/>
        </w:rPr>
        <w:t>He calmed the storm.</w:t>
      </w:r>
      <w:r w:rsidRPr="006B4F81">
        <w:rPr>
          <w:rFonts w:ascii="Arial" w:hAnsi="Arial" w:cs="Arial"/>
          <w:b/>
          <w:i/>
          <w:sz w:val="24"/>
          <w:szCs w:val="24"/>
          <w:u w:val="single"/>
        </w:rPr>
        <w:t xml:space="preserve"> </w:t>
      </w:r>
    </w:p>
    <w:p w14:paraId="1D006BF3" w14:textId="01804DDB" w:rsidR="003438BC" w:rsidRPr="003438BC" w:rsidRDefault="003438BC">
      <w:pPr>
        <w:spacing w:after="0" w:line="240" w:lineRule="auto"/>
        <w:rPr>
          <w:rFonts w:ascii="Arial" w:hAnsi="Arial" w:cs="Arial"/>
          <w:i/>
          <w:color w:val="0033CC"/>
          <w:sz w:val="24"/>
          <w:szCs w:val="24"/>
        </w:rPr>
      </w:pPr>
      <w:proofErr w:type="gramStart"/>
      <w:r w:rsidRPr="003438BC">
        <w:rPr>
          <w:rFonts w:ascii="Arial" w:hAnsi="Arial" w:cs="Arial"/>
          <w:i/>
          <w:color w:val="0033CC"/>
          <w:sz w:val="24"/>
          <w:szCs w:val="24"/>
        </w:rPr>
        <w:t>From the Gospel of Mark…</w:t>
      </w:r>
      <w:proofErr w:type="gramEnd"/>
      <w:r w:rsidRPr="003438BC">
        <w:rPr>
          <w:rFonts w:ascii="Arial" w:hAnsi="Arial" w:cs="Arial"/>
          <w:i/>
          <w:color w:val="0033CC"/>
          <w:sz w:val="24"/>
          <w:szCs w:val="24"/>
        </w:rPr>
        <w:t xml:space="preserve"> </w:t>
      </w:r>
      <w:r w:rsidR="00AF7847">
        <w:rPr>
          <w:rFonts w:ascii="Arial" w:hAnsi="Arial" w:cs="Arial"/>
          <w:i/>
          <w:color w:val="0033CC"/>
          <w:sz w:val="24"/>
          <w:szCs w:val="24"/>
        </w:rPr>
        <w:t>Jesus…</w:t>
      </w:r>
      <w:r w:rsidRPr="003438BC">
        <w:rPr>
          <w:rFonts w:ascii="Arial" w:hAnsi="Arial" w:cs="Arial"/>
          <w:i/>
          <w:color w:val="0033CC"/>
          <w:sz w:val="24"/>
          <w:szCs w:val="24"/>
        </w:rPr>
        <w:t>woke up, rebuked the wind, and said to the sea, “Quiet! Be still!”</w:t>
      </w:r>
      <w:r w:rsidR="00D269B6">
        <w:rPr>
          <w:rFonts w:ascii="Arial" w:hAnsi="Arial" w:cs="Arial"/>
          <w:i/>
          <w:color w:val="0033CC"/>
          <w:sz w:val="24"/>
          <w:szCs w:val="24"/>
        </w:rPr>
        <w:t xml:space="preserve"> </w:t>
      </w:r>
      <w:r w:rsidRPr="003438BC">
        <w:rPr>
          <w:rFonts w:ascii="Arial" w:hAnsi="Arial" w:cs="Arial"/>
          <w:i/>
          <w:color w:val="0033CC"/>
          <w:sz w:val="24"/>
          <w:szCs w:val="24"/>
        </w:rPr>
        <w:t xml:space="preserve"> The wind ceased and there was great calm. </w:t>
      </w:r>
    </w:p>
    <w:p w14:paraId="31AB871C" w14:textId="31E200AA" w:rsidR="003438B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3438B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3438BC" w:rsidRPr="002264DC">
        <w:rPr>
          <w:rFonts w:ascii="Arial" w:hAnsi="Arial" w:cs="Arial"/>
          <w:i/>
          <w:color w:val="943634" w:themeColor="accent2" w:themeShade="BF"/>
          <w:sz w:val="24"/>
          <w:szCs w:val="24"/>
        </w:rPr>
        <w:t>Mark 4:37-39</w:t>
      </w:r>
    </w:p>
    <w:p w14:paraId="29CD6C98" w14:textId="77777777" w:rsidR="000154F5" w:rsidRDefault="000154F5">
      <w:pPr>
        <w:spacing w:after="0" w:line="240" w:lineRule="auto"/>
        <w:rPr>
          <w:rFonts w:ascii="Arial" w:hAnsi="Arial" w:cs="Arial"/>
          <w:sz w:val="24"/>
          <w:szCs w:val="24"/>
        </w:rPr>
      </w:pPr>
    </w:p>
    <w:p w14:paraId="1C6AFE23" w14:textId="46403B2C"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1162 </w:t>
      </w:r>
    </w:p>
    <w:p w14:paraId="6CD28187" w14:textId="14C7191E"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4.1</w:t>
      </w:r>
      <w:r w:rsidR="00F34139">
        <w:rPr>
          <w:rFonts w:ascii="Arial" w:hAnsi="Arial" w:cs="Arial"/>
          <w:b/>
          <w:sz w:val="24"/>
          <w:szCs w:val="24"/>
        </w:rPr>
        <w:t>5</w:t>
      </w:r>
      <w:r>
        <w:rPr>
          <w:rFonts w:ascii="Arial" w:hAnsi="Arial" w:cs="Arial"/>
          <w:b/>
          <w:sz w:val="24"/>
          <w:szCs w:val="24"/>
        </w:rPr>
        <w:t xml:space="preserve">  </w:t>
      </w:r>
      <w:r w:rsidR="003438BC">
        <w:rPr>
          <w:rFonts w:ascii="Arial" w:hAnsi="Arial" w:cs="Arial"/>
          <w:sz w:val="24"/>
          <w:szCs w:val="24"/>
        </w:rPr>
        <w:t>During</w:t>
      </w:r>
      <w:proofErr w:type="gramEnd"/>
      <w:r w:rsidR="003438BC">
        <w:rPr>
          <w:rFonts w:ascii="Arial" w:hAnsi="Arial" w:cs="Arial"/>
          <w:sz w:val="24"/>
          <w:szCs w:val="24"/>
        </w:rPr>
        <w:t xml:space="preserve"> </w:t>
      </w:r>
      <w:r w:rsidR="00B212B0">
        <w:rPr>
          <w:rFonts w:ascii="Arial" w:hAnsi="Arial" w:cs="Arial"/>
          <w:sz w:val="24"/>
          <w:szCs w:val="24"/>
        </w:rPr>
        <w:t>another</w:t>
      </w:r>
      <w:r w:rsidR="003438BC">
        <w:rPr>
          <w:rFonts w:ascii="Arial" w:hAnsi="Arial" w:cs="Arial"/>
          <w:sz w:val="24"/>
          <w:szCs w:val="24"/>
        </w:rPr>
        <w:t xml:space="preserve"> storm, the disciples thought they were seeing a ghost when they saw Jesus.  What was Jesus doing that frightened them?</w:t>
      </w:r>
      <w:r w:rsidRPr="006B4F81">
        <w:rPr>
          <w:rFonts w:ascii="Arial" w:hAnsi="Arial" w:cs="Arial"/>
          <w:i/>
          <w:sz w:val="24"/>
          <w:szCs w:val="24"/>
        </w:rPr>
        <w:t xml:space="preserve"> </w:t>
      </w:r>
    </w:p>
    <w:p w14:paraId="62C00357" w14:textId="351B607A" w:rsidR="00AB138C" w:rsidRDefault="003438BC">
      <w:pPr>
        <w:spacing w:after="0" w:line="240" w:lineRule="auto"/>
        <w:jc w:val="right"/>
        <w:rPr>
          <w:rFonts w:ascii="Arial" w:hAnsi="Arial" w:cs="Arial"/>
          <w:sz w:val="24"/>
          <w:szCs w:val="24"/>
        </w:rPr>
      </w:pPr>
      <w:proofErr w:type="gramStart"/>
      <w:r>
        <w:rPr>
          <w:rFonts w:ascii="Arial" w:hAnsi="Arial" w:cs="Arial"/>
          <w:b/>
          <w:sz w:val="24"/>
          <w:szCs w:val="24"/>
          <w:u w:val="single"/>
        </w:rPr>
        <w:t>walking</w:t>
      </w:r>
      <w:proofErr w:type="gramEnd"/>
      <w:r>
        <w:rPr>
          <w:rFonts w:ascii="Arial" w:hAnsi="Arial" w:cs="Arial"/>
          <w:b/>
          <w:sz w:val="24"/>
          <w:szCs w:val="24"/>
          <w:u w:val="single"/>
        </w:rPr>
        <w:t xml:space="preserve"> on </w:t>
      </w:r>
      <w:r w:rsidR="00AB138C" w:rsidRPr="00046631">
        <w:rPr>
          <w:rFonts w:ascii="Arial" w:hAnsi="Arial" w:cs="Arial"/>
          <w:b/>
          <w:sz w:val="24"/>
          <w:szCs w:val="24"/>
          <w:u w:val="single"/>
        </w:rPr>
        <w:t>water</w:t>
      </w:r>
      <w:r w:rsidR="00AB138C" w:rsidRPr="006B4F81">
        <w:rPr>
          <w:rFonts w:ascii="Arial" w:hAnsi="Arial" w:cs="Arial"/>
          <w:b/>
          <w:i/>
          <w:sz w:val="24"/>
          <w:szCs w:val="24"/>
          <w:u w:val="single"/>
        </w:rPr>
        <w:t xml:space="preserve"> </w:t>
      </w:r>
    </w:p>
    <w:p w14:paraId="7B4CFEA3" w14:textId="2794A9D4" w:rsidR="00C971C3" w:rsidRPr="00C971C3" w:rsidRDefault="00C971C3">
      <w:pPr>
        <w:spacing w:after="0" w:line="240" w:lineRule="auto"/>
        <w:rPr>
          <w:rFonts w:ascii="Arial" w:hAnsi="Arial" w:cs="Arial"/>
          <w:i/>
          <w:color w:val="0033CC"/>
          <w:sz w:val="24"/>
          <w:szCs w:val="24"/>
        </w:rPr>
      </w:pPr>
      <w:r w:rsidRPr="00C971C3">
        <w:rPr>
          <w:rFonts w:ascii="Arial" w:hAnsi="Arial" w:cs="Arial"/>
          <w:i/>
          <w:color w:val="0033CC"/>
          <w:sz w:val="24"/>
          <w:szCs w:val="24"/>
        </w:rPr>
        <w:t xml:space="preserve">From the Gospel of Mark…   </w:t>
      </w:r>
      <w:r w:rsidR="00AB6F27">
        <w:rPr>
          <w:rFonts w:ascii="Arial" w:hAnsi="Arial" w:cs="Arial"/>
          <w:i/>
          <w:color w:val="0033CC"/>
          <w:sz w:val="24"/>
          <w:szCs w:val="24"/>
        </w:rPr>
        <w:t>…w</w:t>
      </w:r>
      <w:r w:rsidRPr="00C971C3">
        <w:rPr>
          <w:rFonts w:ascii="Arial" w:hAnsi="Arial" w:cs="Arial"/>
          <w:i/>
          <w:color w:val="0033CC"/>
          <w:sz w:val="24"/>
          <w:szCs w:val="24"/>
        </w:rPr>
        <w:t xml:space="preserve">hen they saw him walking on the sea, they thought it was a ghost and cried out!” </w:t>
      </w:r>
    </w:p>
    <w:p w14:paraId="6145D3A3" w14:textId="0348DB52" w:rsidR="000154F5" w:rsidRDefault="00800414" w:rsidP="00B32821">
      <w:pPr>
        <w:spacing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Mark 6:48-51</w:t>
      </w:r>
      <w:r w:rsidR="00AB138C">
        <w:rPr>
          <w:rFonts w:ascii="Arial" w:hAnsi="Arial" w:cs="Arial"/>
          <w:sz w:val="24"/>
          <w:szCs w:val="24"/>
        </w:rPr>
        <w:br/>
      </w:r>
    </w:p>
    <w:p w14:paraId="2FC44044" w14:textId="1D128227"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1163 </w:t>
      </w:r>
    </w:p>
    <w:p w14:paraId="000262D0" w14:textId="323771D2"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4.1</w:t>
      </w:r>
      <w:r w:rsidR="00F34139">
        <w:rPr>
          <w:rFonts w:ascii="Arial" w:hAnsi="Arial" w:cs="Arial"/>
          <w:b/>
          <w:sz w:val="24"/>
          <w:szCs w:val="24"/>
        </w:rPr>
        <w:t>6</w:t>
      </w:r>
      <w:r>
        <w:rPr>
          <w:rFonts w:ascii="Arial" w:hAnsi="Arial" w:cs="Arial"/>
          <w:b/>
          <w:sz w:val="24"/>
          <w:szCs w:val="24"/>
        </w:rPr>
        <w:t xml:space="preserve">  </w:t>
      </w:r>
      <w:r w:rsidRPr="00BF0E88">
        <w:rPr>
          <w:rFonts w:ascii="Arial" w:hAnsi="Arial" w:cs="Arial"/>
          <w:sz w:val="24"/>
          <w:szCs w:val="24"/>
        </w:rPr>
        <w:t>Jesus</w:t>
      </w:r>
      <w:proofErr w:type="gramEnd"/>
      <w:r w:rsidRPr="00BF0E88">
        <w:rPr>
          <w:rFonts w:ascii="Arial" w:hAnsi="Arial" w:cs="Arial"/>
          <w:sz w:val="24"/>
          <w:szCs w:val="24"/>
        </w:rPr>
        <w:t xml:space="preserve"> said the kingdom of God</w:t>
      </w:r>
      <w:r w:rsidR="00D269B6">
        <w:rPr>
          <w:rFonts w:ascii="Arial" w:hAnsi="Arial" w:cs="Arial"/>
          <w:sz w:val="24"/>
          <w:szCs w:val="24"/>
        </w:rPr>
        <w:t xml:space="preserve"> is</w:t>
      </w:r>
      <w:r w:rsidRPr="00BF0E88">
        <w:rPr>
          <w:rFonts w:ascii="Arial" w:hAnsi="Arial" w:cs="Arial"/>
          <w:sz w:val="24"/>
          <w:szCs w:val="24"/>
        </w:rPr>
        <w:t xml:space="preserve"> like which very small seed?</w:t>
      </w:r>
      <w:r w:rsidRPr="006B4F81">
        <w:rPr>
          <w:rFonts w:ascii="Arial" w:hAnsi="Arial" w:cs="Arial"/>
          <w:i/>
          <w:sz w:val="24"/>
          <w:szCs w:val="24"/>
        </w:rPr>
        <w:t xml:space="preserve"> </w:t>
      </w:r>
    </w:p>
    <w:p w14:paraId="76957D88" w14:textId="221BECCC" w:rsidR="00AB138C" w:rsidRDefault="00B212B0">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sidR="00AB138C" w:rsidRPr="00046631">
        <w:rPr>
          <w:rFonts w:ascii="Arial" w:hAnsi="Arial" w:cs="Arial"/>
          <w:b/>
          <w:sz w:val="24"/>
          <w:szCs w:val="24"/>
          <w:u w:val="single"/>
        </w:rPr>
        <w:t>the</w:t>
      </w:r>
      <w:proofErr w:type="gramEnd"/>
      <w:r>
        <w:rPr>
          <w:rFonts w:ascii="Arial" w:hAnsi="Arial" w:cs="Arial"/>
          <w:b/>
          <w:sz w:val="24"/>
          <w:szCs w:val="24"/>
          <w:u w:val="single"/>
        </w:rPr>
        <w:t>)</w:t>
      </w:r>
      <w:r w:rsidR="00AB138C" w:rsidRPr="00046631">
        <w:rPr>
          <w:rFonts w:ascii="Arial" w:hAnsi="Arial" w:cs="Arial"/>
          <w:b/>
          <w:sz w:val="24"/>
          <w:szCs w:val="24"/>
          <w:u w:val="single"/>
        </w:rPr>
        <w:t xml:space="preserve"> mustard </w:t>
      </w:r>
      <w:r>
        <w:rPr>
          <w:rFonts w:ascii="Arial" w:hAnsi="Arial" w:cs="Arial"/>
          <w:b/>
          <w:sz w:val="24"/>
          <w:szCs w:val="24"/>
          <w:u w:val="single"/>
        </w:rPr>
        <w:t>(</w:t>
      </w:r>
      <w:r w:rsidR="00AB138C" w:rsidRPr="00046631">
        <w:rPr>
          <w:rFonts w:ascii="Arial" w:hAnsi="Arial" w:cs="Arial"/>
          <w:b/>
          <w:sz w:val="24"/>
          <w:szCs w:val="24"/>
          <w:u w:val="single"/>
        </w:rPr>
        <w:t>seed</w:t>
      </w:r>
      <w:r>
        <w:rPr>
          <w:rFonts w:ascii="Arial" w:hAnsi="Arial" w:cs="Arial"/>
          <w:b/>
          <w:sz w:val="24"/>
          <w:szCs w:val="24"/>
          <w:u w:val="single"/>
        </w:rPr>
        <w:t>)</w:t>
      </w:r>
      <w:r w:rsidR="00AB138C" w:rsidRPr="006B4F81">
        <w:rPr>
          <w:rFonts w:ascii="Arial" w:hAnsi="Arial" w:cs="Arial"/>
          <w:b/>
          <w:i/>
          <w:sz w:val="24"/>
          <w:szCs w:val="24"/>
          <w:u w:val="single"/>
        </w:rPr>
        <w:t xml:space="preserve"> </w:t>
      </w:r>
    </w:p>
    <w:p w14:paraId="5FFDBE8B" w14:textId="10B50670" w:rsidR="003438BC" w:rsidRDefault="003438BC">
      <w:pPr>
        <w:spacing w:after="0" w:line="240" w:lineRule="auto"/>
        <w:rPr>
          <w:rFonts w:ascii="Arial" w:hAnsi="Arial" w:cs="Arial"/>
          <w:i/>
          <w:color w:val="0033CC"/>
          <w:sz w:val="24"/>
          <w:szCs w:val="24"/>
        </w:rPr>
      </w:pPr>
      <w:proofErr w:type="gramStart"/>
      <w:r w:rsidRPr="00C971C3">
        <w:rPr>
          <w:rFonts w:ascii="Arial" w:hAnsi="Arial" w:cs="Arial"/>
          <w:i/>
          <w:color w:val="0033CC"/>
          <w:sz w:val="24"/>
          <w:szCs w:val="24"/>
        </w:rPr>
        <w:t>From the Gospel of Mark…</w:t>
      </w:r>
      <w:proofErr w:type="gramEnd"/>
      <w:r w:rsidRPr="00C971C3">
        <w:rPr>
          <w:rFonts w:ascii="Arial" w:hAnsi="Arial" w:cs="Arial"/>
          <w:i/>
          <w:color w:val="0033CC"/>
          <w:sz w:val="24"/>
          <w:szCs w:val="24"/>
        </w:rPr>
        <w:t xml:space="preserve">   </w:t>
      </w:r>
      <w:r w:rsidRPr="003438BC">
        <w:rPr>
          <w:rFonts w:ascii="Arial" w:hAnsi="Arial" w:cs="Arial"/>
          <w:i/>
          <w:color w:val="0033CC"/>
          <w:sz w:val="24"/>
          <w:szCs w:val="24"/>
        </w:rPr>
        <w:t>He said, “It is like a mustard seed that, when it is sown in the ground, is the smallest of all the seeds on the earth.</w:t>
      </w:r>
      <w:r w:rsidR="00AB6F27">
        <w:rPr>
          <w:rFonts w:ascii="Arial" w:hAnsi="Arial" w:cs="Arial"/>
          <w:i/>
          <w:color w:val="0033CC"/>
          <w:sz w:val="24"/>
          <w:szCs w:val="24"/>
        </w:rPr>
        <w:t xml:space="preserve">  </w:t>
      </w:r>
      <w:r w:rsidR="00AB6F27" w:rsidRPr="00AB6F27">
        <w:rPr>
          <w:rFonts w:ascii="Arial" w:hAnsi="Arial" w:cs="Arial"/>
          <w:i/>
          <w:color w:val="0033CC"/>
          <w:sz w:val="24"/>
          <w:szCs w:val="24"/>
        </w:rPr>
        <w:t>But once it is sown, it springs up and becomes the largest of plants and puts forth large branches, so that the birds of the sky can dwell in its shade.</w:t>
      </w:r>
      <w:r w:rsidRPr="003438BC">
        <w:rPr>
          <w:rFonts w:ascii="Arial" w:hAnsi="Arial" w:cs="Arial"/>
          <w:i/>
          <w:color w:val="0033CC"/>
          <w:sz w:val="24"/>
          <w:szCs w:val="24"/>
        </w:rPr>
        <w:t xml:space="preserve">” </w:t>
      </w:r>
      <w:r w:rsidRPr="00C971C3">
        <w:rPr>
          <w:rFonts w:ascii="Arial" w:hAnsi="Arial" w:cs="Arial"/>
          <w:i/>
          <w:color w:val="0033CC"/>
          <w:sz w:val="24"/>
          <w:szCs w:val="24"/>
        </w:rPr>
        <w:t xml:space="preserve"> </w:t>
      </w:r>
    </w:p>
    <w:p w14:paraId="70DFDCE7" w14:textId="775F45D9"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Mark 4:30-32</w:t>
      </w:r>
    </w:p>
    <w:p w14:paraId="4ED50402" w14:textId="0D440309" w:rsidR="00AB6F27" w:rsidRDefault="00AB6F27">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10CC1C85" w14:textId="1D0797D6" w:rsidR="00AB138C" w:rsidRPr="00B32821" w:rsidRDefault="00946D6D" w:rsidP="0044335E">
      <w:pPr>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1164 </w:t>
      </w:r>
    </w:p>
    <w:p w14:paraId="11BA435B" w14:textId="6172B606"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4.1</w:t>
      </w:r>
      <w:r w:rsidR="00F34139">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When</w:t>
      </w:r>
      <w:proofErr w:type="gramEnd"/>
      <w:r w:rsidRPr="00BF0E88">
        <w:rPr>
          <w:rFonts w:ascii="Arial" w:hAnsi="Arial" w:cs="Arial"/>
          <w:sz w:val="24"/>
          <w:szCs w:val="24"/>
        </w:rPr>
        <w:t xml:space="preserve"> Jesus found in the temple money changers and people selling oxen, sheep</w:t>
      </w:r>
      <w:r w:rsidR="00D269B6">
        <w:rPr>
          <w:rFonts w:ascii="Arial" w:hAnsi="Arial" w:cs="Arial"/>
          <w:sz w:val="24"/>
          <w:szCs w:val="24"/>
        </w:rPr>
        <w:t>,</w:t>
      </w:r>
      <w:r w:rsidRPr="00BF0E88">
        <w:rPr>
          <w:rFonts w:ascii="Arial" w:hAnsi="Arial" w:cs="Arial"/>
          <w:sz w:val="24"/>
          <w:szCs w:val="24"/>
        </w:rPr>
        <w:t xml:space="preserve"> and doves</w:t>
      </w:r>
      <w:r w:rsidR="00D269B6">
        <w:rPr>
          <w:rFonts w:ascii="Arial" w:hAnsi="Arial" w:cs="Arial"/>
          <w:sz w:val="24"/>
          <w:szCs w:val="24"/>
        </w:rPr>
        <w:t>;</w:t>
      </w:r>
      <w:r w:rsidRPr="00BF0E88">
        <w:rPr>
          <w:rFonts w:ascii="Arial" w:hAnsi="Arial" w:cs="Arial"/>
          <w:sz w:val="24"/>
          <w:szCs w:val="24"/>
        </w:rPr>
        <w:t xml:space="preserve"> he drove them out with a whip.</w:t>
      </w:r>
      <w:r w:rsidR="003438BC">
        <w:rPr>
          <w:rFonts w:ascii="Arial" w:hAnsi="Arial" w:cs="Arial"/>
          <w:sz w:val="24"/>
          <w:szCs w:val="24"/>
        </w:rPr>
        <w:t xml:space="preserve"> </w:t>
      </w:r>
      <w:r w:rsidRPr="00BF0E88">
        <w:rPr>
          <w:rFonts w:ascii="Arial" w:hAnsi="Arial" w:cs="Arial"/>
          <w:sz w:val="24"/>
          <w:szCs w:val="24"/>
        </w:rPr>
        <w:t xml:space="preserve"> At this the Jews said to him, “What sign can you show us for doing this?”</w:t>
      </w:r>
      <w:r w:rsidR="003438BC">
        <w:rPr>
          <w:rFonts w:ascii="Arial" w:hAnsi="Arial" w:cs="Arial"/>
          <w:sz w:val="24"/>
          <w:szCs w:val="24"/>
        </w:rPr>
        <w:t xml:space="preserve"> </w:t>
      </w:r>
      <w:r w:rsidRPr="00BF0E88">
        <w:rPr>
          <w:rFonts w:ascii="Arial" w:hAnsi="Arial" w:cs="Arial"/>
          <w:sz w:val="24"/>
          <w:szCs w:val="24"/>
        </w:rPr>
        <w:t xml:space="preserve"> Jesus answered, “Destroy this temple and in three days I will raise it up.”</w:t>
      </w:r>
      <w:r w:rsidRPr="006B4F81">
        <w:rPr>
          <w:rFonts w:ascii="Arial" w:hAnsi="Arial" w:cs="Arial"/>
          <w:i/>
          <w:sz w:val="24"/>
          <w:szCs w:val="24"/>
        </w:rPr>
        <w:t xml:space="preserve"> </w:t>
      </w:r>
    </w:p>
    <w:p w14:paraId="31B6A332" w14:textId="77777777" w:rsidR="00AB138C" w:rsidRPr="00BF0E88" w:rsidRDefault="00AB138C">
      <w:pPr>
        <w:spacing w:after="0" w:line="240" w:lineRule="auto"/>
        <w:rPr>
          <w:rFonts w:ascii="Arial" w:hAnsi="Arial" w:cs="Arial"/>
          <w:sz w:val="24"/>
          <w:szCs w:val="24"/>
        </w:rPr>
      </w:pPr>
      <w:r w:rsidRPr="006B4F81">
        <w:rPr>
          <w:rFonts w:ascii="Arial" w:hAnsi="Arial" w:cs="Arial"/>
          <w:i/>
          <w:sz w:val="24"/>
          <w:szCs w:val="24"/>
        </w:rPr>
        <w:t xml:space="preserve">  </w:t>
      </w:r>
    </w:p>
    <w:p w14:paraId="469F8FCA" w14:textId="77777777" w:rsidR="00AB138C" w:rsidRPr="00BF0E88" w:rsidRDefault="00AB138C">
      <w:pPr>
        <w:spacing w:after="0" w:line="240" w:lineRule="auto"/>
        <w:rPr>
          <w:rFonts w:ascii="Arial" w:hAnsi="Arial" w:cs="Arial"/>
          <w:sz w:val="24"/>
          <w:szCs w:val="24"/>
        </w:rPr>
      </w:pPr>
      <w:r w:rsidRPr="00BF0E88">
        <w:rPr>
          <w:rFonts w:ascii="Arial" w:hAnsi="Arial" w:cs="Arial"/>
          <w:sz w:val="24"/>
          <w:szCs w:val="24"/>
        </w:rPr>
        <w:t>Which temple was Jesus talking about?</w:t>
      </w:r>
      <w:r w:rsidRPr="006B4F81">
        <w:rPr>
          <w:rFonts w:ascii="Arial" w:hAnsi="Arial" w:cs="Arial"/>
          <w:i/>
          <w:sz w:val="24"/>
          <w:szCs w:val="24"/>
        </w:rPr>
        <w:t xml:space="preserve"> </w:t>
      </w:r>
    </w:p>
    <w:p w14:paraId="6D387846" w14:textId="65DE9B8C" w:rsidR="00AF7847"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His body</w:t>
      </w:r>
    </w:p>
    <w:p w14:paraId="0966BC56" w14:textId="7777777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725C19AD" w14:textId="7A927CF9" w:rsidR="00AB138C" w:rsidRPr="00DF652D" w:rsidRDefault="00AF7847">
      <w:pPr>
        <w:spacing w:after="0" w:line="240" w:lineRule="auto"/>
        <w:jc w:val="right"/>
        <w:rPr>
          <w:rFonts w:ascii="Arial" w:hAnsi="Arial" w:cs="Arial"/>
          <w:b/>
          <w:sz w:val="24"/>
          <w:szCs w:val="24"/>
        </w:rPr>
      </w:pPr>
      <w:r w:rsidRPr="00DF652D">
        <w:rPr>
          <w:rFonts w:ascii="Arial" w:hAnsi="Arial" w:cs="Arial"/>
          <w:b/>
          <w:sz w:val="24"/>
          <w:szCs w:val="24"/>
        </w:rPr>
        <w:t>Himself, Jesus</w:t>
      </w:r>
      <w:r w:rsidR="00AB138C" w:rsidRPr="00DF652D">
        <w:rPr>
          <w:rFonts w:ascii="Arial" w:hAnsi="Arial" w:cs="Arial"/>
          <w:b/>
          <w:sz w:val="24"/>
          <w:szCs w:val="24"/>
        </w:rPr>
        <w:t xml:space="preserve"> </w:t>
      </w:r>
    </w:p>
    <w:p w14:paraId="2712C9D2" w14:textId="27632089" w:rsidR="00AB138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John 2:18-2</w:t>
      </w:r>
      <w:r w:rsidR="003C3A99">
        <w:rPr>
          <w:rFonts w:ascii="Arial" w:hAnsi="Arial" w:cs="Arial"/>
          <w:i/>
          <w:color w:val="943634" w:themeColor="accent2" w:themeShade="BF"/>
          <w:sz w:val="24"/>
          <w:szCs w:val="24"/>
        </w:rPr>
        <w:t>1</w:t>
      </w:r>
      <w:r w:rsidR="00AB138C">
        <w:rPr>
          <w:rFonts w:ascii="Arial" w:hAnsi="Arial" w:cs="Arial"/>
          <w:sz w:val="24"/>
          <w:szCs w:val="24"/>
        </w:rPr>
        <w:br/>
      </w:r>
    </w:p>
    <w:p w14:paraId="5D079ADD" w14:textId="77777777" w:rsidR="000154F5" w:rsidRPr="00F34139" w:rsidRDefault="000154F5">
      <w:pPr>
        <w:spacing w:after="0" w:line="240" w:lineRule="auto"/>
        <w:rPr>
          <w:rFonts w:ascii="Arial" w:hAnsi="Arial" w:cs="Arial"/>
          <w:i/>
          <w:color w:val="943634" w:themeColor="accent2" w:themeShade="BF"/>
          <w:sz w:val="24"/>
          <w:szCs w:val="24"/>
        </w:rPr>
      </w:pPr>
    </w:p>
    <w:p w14:paraId="16D5563B" w14:textId="20E3EC1B"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1174 </w:t>
      </w:r>
    </w:p>
    <w:p w14:paraId="3FFB5C19" w14:textId="36820B20"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4.18  </w:t>
      </w:r>
      <w:r w:rsidR="00F023B4">
        <w:rPr>
          <w:rFonts w:ascii="Arial" w:hAnsi="Arial" w:cs="Arial"/>
          <w:sz w:val="24"/>
          <w:szCs w:val="24"/>
        </w:rPr>
        <w:t>How</w:t>
      </w:r>
      <w:proofErr w:type="gramEnd"/>
      <w:r w:rsidR="00F023B4">
        <w:rPr>
          <w:rFonts w:ascii="Arial" w:hAnsi="Arial" w:cs="Arial"/>
          <w:sz w:val="24"/>
          <w:szCs w:val="24"/>
        </w:rPr>
        <w:t xml:space="preserve"> many coins</w:t>
      </w:r>
      <w:r w:rsidR="00F023B4" w:rsidRPr="00BF0E88">
        <w:rPr>
          <w:rFonts w:ascii="Arial" w:hAnsi="Arial" w:cs="Arial"/>
          <w:sz w:val="24"/>
          <w:szCs w:val="24"/>
        </w:rPr>
        <w:t xml:space="preserve"> </w:t>
      </w:r>
      <w:r w:rsidRPr="00BF0E88">
        <w:rPr>
          <w:rFonts w:ascii="Arial" w:hAnsi="Arial" w:cs="Arial"/>
          <w:sz w:val="24"/>
          <w:szCs w:val="24"/>
        </w:rPr>
        <w:t>did Jesus see the poor widow place into the temple treasury</w:t>
      </w:r>
      <w:r w:rsidR="004E1888">
        <w:rPr>
          <w:rFonts w:ascii="Arial" w:hAnsi="Arial" w:cs="Arial"/>
          <w:sz w:val="24"/>
          <w:szCs w:val="24"/>
        </w:rPr>
        <w:t>?</w:t>
      </w:r>
      <w:r w:rsidRPr="006B4F81">
        <w:rPr>
          <w:rFonts w:ascii="Arial" w:hAnsi="Arial" w:cs="Arial"/>
          <w:i/>
          <w:sz w:val="24"/>
          <w:szCs w:val="24"/>
        </w:rPr>
        <w:t xml:space="preserve"> </w:t>
      </w:r>
    </w:p>
    <w:p w14:paraId="2908F4D0" w14:textId="62E59475" w:rsidR="00AB138C" w:rsidRDefault="00F023B4">
      <w:pPr>
        <w:spacing w:after="0" w:line="240" w:lineRule="auto"/>
        <w:jc w:val="right"/>
        <w:rPr>
          <w:rFonts w:ascii="Arial" w:hAnsi="Arial" w:cs="Arial"/>
          <w:b/>
          <w:sz w:val="24"/>
          <w:szCs w:val="24"/>
          <w:u w:val="single"/>
        </w:rPr>
      </w:pPr>
      <w:r w:rsidRPr="00046631">
        <w:rPr>
          <w:rFonts w:ascii="Arial" w:hAnsi="Arial" w:cs="Arial"/>
          <w:b/>
          <w:sz w:val="24"/>
          <w:szCs w:val="24"/>
          <w:u w:val="single"/>
        </w:rPr>
        <w:t>T</w:t>
      </w:r>
      <w:r w:rsidR="00AB138C" w:rsidRPr="00046631">
        <w:rPr>
          <w:rFonts w:ascii="Arial" w:hAnsi="Arial" w:cs="Arial"/>
          <w:b/>
          <w:sz w:val="24"/>
          <w:szCs w:val="24"/>
          <w:u w:val="single"/>
        </w:rPr>
        <w:t>wo</w:t>
      </w:r>
      <w:r w:rsidR="00AB138C" w:rsidRPr="006B4F81">
        <w:rPr>
          <w:rFonts w:ascii="Arial" w:hAnsi="Arial" w:cs="Arial"/>
          <w:b/>
          <w:i/>
          <w:sz w:val="24"/>
          <w:szCs w:val="24"/>
          <w:u w:val="single"/>
        </w:rPr>
        <w:t xml:space="preserve"> </w:t>
      </w:r>
    </w:p>
    <w:p w14:paraId="57A49F36" w14:textId="1C7D45BE" w:rsidR="0067090E" w:rsidRPr="0067090E" w:rsidRDefault="0067090E">
      <w:pPr>
        <w:spacing w:after="0" w:line="240" w:lineRule="auto"/>
        <w:rPr>
          <w:rFonts w:ascii="Arial" w:hAnsi="Arial" w:cs="Arial"/>
          <w:i/>
          <w:color w:val="0033CC"/>
          <w:sz w:val="24"/>
          <w:szCs w:val="24"/>
        </w:rPr>
      </w:pPr>
      <w:proofErr w:type="gramStart"/>
      <w:r w:rsidRPr="0067090E">
        <w:rPr>
          <w:rFonts w:ascii="Arial" w:hAnsi="Arial" w:cs="Arial"/>
          <w:i/>
          <w:color w:val="0033CC"/>
          <w:sz w:val="24"/>
          <w:szCs w:val="24"/>
        </w:rPr>
        <w:t>From the Gospel of Mark…</w:t>
      </w:r>
      <w:proofErr w:type="gramEnd"/>
      <w:r w:rsidRPr="0067090E">
        <w:rPr>
          <w:rFonts w:ascii="Arial" w:hAnsi="Arial" w:cs="Arial"/>
          <w:i/>
          <w:color w:val="0033CC"/>
          <w:sz w:val="24"/>
          <w:szCs w:val="24"/>
        </w:rPr>
        <w:t xml:space="preserve">  A poor widow also came and put in two small coins worth a few cents.  </w:t>
      </w:r>
    </w:p>
    <w:p w14:paraId="1E041677" w14:textId="4D2E8426"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Mark 12:41-44</w:t>
      </w:r>
    </w:p>
    <w:p w14:paraId="1DDEA79A" w14:textId="77777777" w:rsidR="003C3A99" w:rsidRPr="002264DC" w:rsidRDefault="003C3A99">
      <w:pPr>
        <w:spacing w:after="0" w:line="240" w:lineRule="auto"/>
        <w:rPr>
          <w:rFonts w:ascii="Arial" w:hAnsi="Arial" w:cs="Arial"/>
          <w:i/>
          <w:color w:val="943634" w:themeColor="accent2" w:themeShade="BF"/>
          <w:sz w:val="24"/>
          <w:szCs w:val="24"/>
        </w:rPr>
      </w:pPr>
    </w:p>
    <w:p w14:paraId="2CEABE0E" w14:textId="60B1A230" w:rsidR="00AB138C" w:rsidRDefault="00AB138C">
      <w:pPr>
        <w:spacing w:after="0" w:line="240" w:lineRule="auto"/>
        <w:rPr>
          <w:rFonts w:ascii="Arial" w:hAnsi="Arial" w:cs="Arial"/>
          <w:sz w:val="24"/>
          <w:szCs w:val="24"/>
        </w:rPr>
      </w:pPr>
    </w:p>
    <w:p w14:paraId="4489F57A" w14:textId="0C909647"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1177 </w:t>
      </w:r>
    </w:p>
    <w:p w14:paraId="0C1BF0FD" w14:textId="36BDA531"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4.19  </w:t>
      </w:r>
      <w:r w:rsidRPr="00BF0E88">
        <w:rPr>
          <w:rFonts w:ascii="Arial" w:hAnsi="Arial" w:cs="Arial"/>
          <w:sz w:val="24"/>
          <w:szCs w:val="24"/>
        </w:rPr>
        <w:t>Who</w:t>
      </w:r>
      <w:proofErr w:type="gramEnd"/>
      <w:r w:rsidRPr="00BF0E88">
        <w:rPr>
          <w:rFonts w:ascii="Arial" w:hAnsi="Arial" w:cs="Arial"/>
          <w:sz w:val="24"/>
          <w:szCs w:val="24"/>
        </w:rPr>
        <w:t xml:space="preserve"> did Jesus promise would help </w:t>
      </w:r>
      <w:r w:rsidR="00EC7998">
        <w:rPr>
          <w:rFonts w:ascii="Arial" w:hAnsi="Arial" w:cs="Arial"/>
          <w:sz w:val="24"/>
          <w:szCs w:val="24"/>
        </w:rPr>
        <w:t>H</w:t>
      </w:r>
      <w:r w:rsidR="00EC7998" w:rsidRPr="00BF0E88">
        <w:rPr>
          <w:rFonts w:ascii="Arial" w:hAnsi="Arial" w:cs="Arial"/>
          <w:sz w:val="24"/>
          <w:szCs w:val="24"/>
        </w:rPr>
        <w:t xml:space="preserve">is </w:t>
      </w:r>
      <w:r w:rsidRPr="00BF0E88">
        <w:rPr>
          <w:rFonts w:ascii="Arial" w:hAnsi="Arial" w:cs="Arial"/>
          <w:sz w:val="24"/>
          <w:szCs w:val="24"/>
        </w:rPr>
        <w:t xml:space="preserve">disciples after </w:t>
      </w:r>
      <w:r w:rsidR="00EC7998">
        <w:rPr>
          <w:rFonts w:ascii="Arial" w:hAnsi="Arial" w:cs="Arial"/>
          <w:sz w:val="24"/>
          <w:szCs w:val="24"/>
        </w:rPr>
        <w:t>His</w:t>
      </w:r>
      <w:r w:rsidR="00EC7998" w:rsidRPr="00BF0E88">
        <w:rPr>
          <w:rFonts w:ascii="Arial" w:hAnsi="Arial" w:cs="Arial"/>
          <w:sz w:val="24"/>
          <w:szCs w:val="24"/>
        </w:rPr>
        <w:t xml:space="preserve"> </w:t>
      </w:r>
      <w:r w:rsidRPr="00BF0E88">
        <w:rPr>
          <w:rFonts w:ascii="Arial" w:hAnsi="Arial" w:cs="Arial"/>
          <w:sz w:val="24"/>
          <w:szCs w:val="24"/>
        </w:rPr>
        <w:t>death?</w:t>
      </w:r>
      <w:r w:rsidRPr="006B4F81">
        <w:rPr>
          <w:rFonts w:ascii="Arial" w:hAnsi="Arial" w:cs="Arial"/>
          <w:i/>
          <w:sz w:val="24"/>
          <w:szCs w:val="24"/>
        </w:rPr>
        <w:t xml:space="preserve"> </w:t>
      </w:r>
    </w:p>
    <w:p w14:paraId="26F8D6FB" w14:textId="5EA9FC7F" w:rsidR="00AB138C" w:rsidRPr="00046631" w:rsidRDefault="00F023B4">
      <w:pPr>
        <w:spacing w:after="0" w:line="240" w:lineRule="auto"/>
        <w:jc w:val="right"/>
        <w:rPr>
          <w:rFonts w:ascii="Arial" w:hAnsi="Arial" w:cs="Arial"/>
          <w:b/>
          <w:sz w:val="24"/>
          <w:szCs w:val="24"/>
          <w:u w:val="single"/>
        </w:rPr>
      </w:pPr>
      <w:r>
        <w:rPr>
          <w:rFonts w:ascii="Arial" w:hAnsi="Arial" w:cs="Arial"/>
          <w:b/>
          <w:sz w:val="24"/>
          <w:szCs w:val="24"/>
          <w:u w:val="single"/>
        </w:rPr>
        <w:t>(</w:t>
      </w:r>
      <w:r w:rsidR="00AB138C" w:rsidRPr="00046631">
        <w:rPr>
          <w:rFonts w:ascii="Arial" w:hAnsi="Arial" w:cs="Arial"/>
          <w:b/>
          <w:sz w:val="24"/>
          <w:szCs w:val="24"/>
          <w:u w:val="single"/>
        </w:rPr>
        <w:t>God the</w:t>
      </w:r>
      <w:r>
        <w:rPr>
          <w:rFonts w:ascii="Arial" w:hAnsi="Arial" w:cs="Arial"/>
          <w:b/>
          <w:sz w:val="24"/>
          <w:szCs w:val="24"/>
          <w:u w:val="single"/>
        </w:rPr>
        <w:t>)</w:t>
      </w:r>
      <w:r w:rsidR="00AB138C" w:rsidRPr="00046631">
        <w:rPr>
          <w:rFonts w:ascii="Arial" w:hAnsi="Arial" w:cs="Arial"/>
          <w:b/>
          <w:sz w:val="24"/>
          <w:szCs w:val="24"/>
          <w:u w:val="single"/>
        </w:rPr>
        <w:t xml:space="preserve"> Holy Spirit</w:t>
      </w:r>
      <w:r w:rsidR="00AB138C" w:rsidRPr="006B4F81">
        <w:rPr>
          <w:rFonts w:ascii="Arial" w:hAnsi="Arial" w:cs="Arial"/>
          <w:b/>
          <w:i/>
          <w:sz w:val="24"/>
          <w:szCs w:val="24"/>
          <w:u w:val="single"/>
        </w:rPr>
        <w:t xml:space="preserve"> </w:t>
      </w:r>
    </w:p>
    <w:p w14:paraId="17411F8B" w14:textId="6926505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6DE1D89B" w14:textId="7DCAE887" w:rsidR="00AB138C" w:rsidRPr="00DF652D" w:rsidRDefault="00AB138C">
      <w:pPr>
        <w:spacing w:after="0" w:line="240" w:lineRule="auto"/>
        <w:jc w:val="right"/>
        <w:rPr>
          <w:rFonts w:ascii="Arial" w:hAnsi="Arial" w:cs="Arial"/>
          <w:b/>
          <w:sz w:val="24"/>
          <w:szCs w:val="24"/>
        </w:rPr>
      </w:pPr>
      <w:r w:rsidRPr="00DF652D">
        <w:rPr>
          <w:rFonts w:ascii="Arial" w:hAnsi="Arial" w:cs="Arial"/>
          <w:b/>
          <w:sz w:val="24"/>
          <w:szCs w:val="24"/>
        </w:rPr>
        <w:t xml:space="preserve">The Holy Spirit </w:t>
      </w:r>
    </w:p>
    <w:p w14:paraId="6C478B09" w14:textId="706AAEAB" w:rsidR="004E70AA" w:rsidRPr="00DF652D" w:rsidRDefault="004E70AA">
      <w:pPr>
        <w:spacing w:after="0" w:line="240" w:lineRule="auto"/>
        <w:jc w:val="right"/>
        <w:rPr>
          <w:rFonts w:ascii="Arial" w:hAnsi="Arial" w:cs="Arial"/>
          <w:b/>
          <w:sz w:val="24"/>
          <w:szCs w:val="24"/>
        </w:rPr>
      </w:pPr>
      <w:r w:rsidRPr="00DF652D">
        <w:rPr>
          <w:rFonts w:ascii="Arial" w:hAnsi="Arial" w:cs="Arial"/>
          <w:b/>
          <w:sz w:val="24"/>
          <w:szCs w:val="24"/>
        </w:rPr>
        <w:t>The Holy Ghost</w:t>
      </w:r>
    </w:p>
    <w:p w14:paraId="0C3FB07E" w14:textId="77777777" w:rsidR="0067090E" w:rsidRPr="0067090E" w:rsidRDefault="0067090E">
      <w:pPr>
        <w:spacing w:after="0" w:line="240" w:lineRule="auto"/>
        <w:rPr>
          <w:rFonts w:ascii="Arial" w:hAnsi="Arial" w:cs="Arial"/>
          <w:i/>
          <w:color w:val="0033CC"/>
          <w:sz w:val="24"/>
          <w:szCs w:val="24"/>
        </w:rPr>
      </w:pPr>
      <w:proofErr w:type="gramStart"/>
      <w:r w:rsidRPr="0067090E">
        <w:rPr>
          <w:rFonts w:ascii="Arial" w:hAnsi="Arial" w:cs="Arial"/>
          <w:i/>
          <w:color w:val="0033CC"/>
          <w:sz w:val="24"/>
          <w:szCs w:val="24"/>
        </w:rPr>
        <w:t>From the Gospel of John…</w:t>
      </w:r>
      <w:proofErr w:type="gramEnd"/>
      <w:r w:rsidRPr="0067090E">
        <w:rPr>
          <w:rFonts w:ascii="Arial" w:hAnsi="Arial" w:cs="Arial"/>
          <w:i/>
          <w:color w:val="0033CC"/>
          <w:sz w:val="24"/>
          <w:szCs w:val="24"/>
        </w:rPr>
        <w:t xml:space="preserve">  Jesus said… “The Advocate, the holy Spirit that the Father will send in my name—he will teach you everything and remind you of all that I told you. </w:t>
      </w:r>
    </w:p>
    <w:p w14:paraId="17F241AF" w14:textId="4DBE3F0F"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John 14:26</w:t>
      </w:r>
    </w:p>
    <w:p w14:paraId="681120AF" w14:textId="77777777" w:rsidR="00AB138C" w:rsidRDefault="00AB138C">
      <w:pPr>
        <w:spacing w:after="0" w:line="240" w:lineRule="auto"/>
        <w:rPr>
          <w:rFonts w:ascii="Arial" w:hAnsi="Arial" w:cs="Arial"/>
          <w:sz w:val="24"/>
          <w:szCs w:val="24"/>
        </w:rPr>
      </w:pPr>
    </w:p>
    <w:p w14:paraId="741FD61A" w14:textId="77777777" w:rsidR="00BA5D53" w:rsidRPr="00BF0E88" w:rsidRDefault="00BA5D53">
      <w:pPr>
        <w:spacing w:after="0" w:line="240" w:lineRule="auto"/>
        <w:rPr>
          <w:rFonts w:ascii="Arial" w:hAnsi="Arial" w:cs="Arial"/>
          <w:sz w:val="24"/>
          <w:szCs w:val="24"/>
        </w:rPr>
      </w:pPr>
    </w:p>
    <w:p w14:paraId="04659F4E" w14:textId="1685F8FF" w:rsidR="00BA5D5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A5D53" w:rsidRPr="00B32821">
        <w:rPr>
          <w:rFonts w:ascii="Arial" w:hAnsi="Arial" w:cs="Arial"/>
          <w:color w:val="A6A6A6" w:themeColor="background1" w:themeShade="A6"/>
          <w:sz w:val="16"/>
          <w:szCs w:val="24"/>
        </w:rPr>
        <w:t xml:space="preserve">21  </w:t>
      </w:r>
    </w:p>
    <w:p w14:paraId="2E5C7A6C" w14:textId="57B3B0BA" w:rsidR="00BA5D53" w:rsidRPr="00BA5D53" w:rsidRDefault="00F34139">
      <w:pPr>
        <w:spacing w:after="0" w:line="240" w:lineRule="auto"/>
        <w:rPr>
          <w:rFonts w:ascii="Arial" w:hAnsi="Arial" w:cs="Arial"/>
          <w:sz w:val="24"/>
          <w:szCs w:val="24"/>
        </w:rPr>
      </w:pPr>
      <w:proofErr w:type="gramStart"/>
      <w:r>
        <w:rPr>
          <w:rFonts w:ascii="Arial" w:hAnsi="Arial" w:cs="Arial"/>
          <w:b/>
          <w:sz w:val="24"/>
          <w:szCs w:val="24"/>
        </w:rPr>
        <w:t>4.20</w:t>
      </w:r>
      <w:r w:rsidR="00BA5D53" w:rsidRPr="00BA5D53">
        <w:rPr>
          <w:rFonts w:ascii="Arial" w:hAnsi="Arial" w:cs="Arial"/>
          <w:b/>
          <w:sz w:val="24"/>
          <w:szCs w:val="24"/>
        </w:rPr>
        <w:t xml:space="preserve">  </w:t>
      </w:r>
      <w:r w:rsidR="00F023B4">
        <w:rPr>
          <w:rFonts w:ascii="Arial" w:hAnsi="Arial" w:cs="Arial"/>
          <w:sz w:val="24"/>
          <w:szCs w:val="24"/>
        </w:rPr>
        <w:t>Jesus</w:t>
      </w:r>
      <w:proofErr w:type="gramEnd"/>
      <w:r w:rsidR="00F023B4">
        <w:rPr>
          <w:rFonts w:ascii="Arial" w:hAnsi="Arial" w:cs="Arial"/>
          <w:sz w:val="24"/>
          <w:szCs w:val="24"/>
        </w:rPr>
        <w:t xml:space="preserve"> died on the outskirts of what city?</w:t>
      </w:r>
    </w:p>
    <w:p w14:paraId="2CD15BF9" w14:textId="77777777" w:rsidR="00BA5D53" w:rsidRPr="00BA5D53" w:rsidRDefault="00BA5D53">
      <w:pPr>
        <w:spacing w:after="0" w:line="240" w:lineRule="auto"/>
        <w:jc w:val="right"/>
        <w:rPr>
          <w:rFonts w:ascii="Arial" w:hAnsi="Arial" w:cs="Arial"/>
          <w:sz w:val="24"/>
          <w:szCs w:val="24"/>
        </w:rPr>
      </w:pPr>
      <w:r w:rsidRPr="00BA5D53">
        <w:rPr>
          <w:rFonts w:ascii="Arial" w:hAnsi="Arial" w:cs="Arial"/>
          <w:b/>
          <w:sz w:val="24"/>
          <w:szCs w:val="24"/>
          <w:u w:val="single"/>
        </w:rPr>
        <w:t>Jerusalem</w:t>
      </w:r>
      <w:r w:rsidRPr="00BA5D53">
        <w:rPr>
          <w:rFonts w:ascii="Arial" w:hAnsi="Arial" w:cs="Arial"/>
          <w:b/>
          <w:i/>
          <w:sz w:val="24"/>
          <w:szCs w:val="24"/>
          <w:u w:val="single"/>
        </w:rPr>
        <w:t xml:space="preserve"> </w:t>
      </w:r>
    </w:p>
    <w:p w14:paraId="61A79D7A" w14:textId="4BC53020" w:rsidR="00BA5D53" w:rsidRPr="00BA5D5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A5D53" w:rsidRPr="00BA5D53">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A5D53" w:rsidRPr="00BA5D53">
        <w:rPr>
          <w:rFonts w:ascii="Arial" w:hAnsi="Arial" w:cs="Arial"/>
          <w:i/>
          <w:color w:val="943634" w:themeColor="accent2" w:themeShade="BF"/>
          <w:sz w:val="24"/>
          <w:szCs w:val="24"/>
        </w:rPr>
        <w:t xml:space="preserve">CCC 557 </w:t>
      </w:r>
    </w:p>
    <w:p w14:paraId="76514681" w14:textId="77777777" w:rsidR="00BA5D53" w:rsidRDefault="00BA5D53">
      <w:pPr>
        <w:spacing w:after="0" w:line="240" w:lineRule="auto"/>
        <w:rPr>
          <w:rFonts w:ascii="Arial" w:hAnsi="Arial" w:cs="Arial"/>
          <w:i/>
          <w:sz w:val="24"/>
          <w:szCs w:val="24"/>
        </w:rPr>
      </w:pPr>
      <w:r w:rsidRPr="00BA5D53">
        <w:rPr>
          <w:rFonts w:ascii="Arial" w:hAnsi="Arial" w:cs="Arial"/>
          <w:i/>
          <w:sz w:val="24"/>
          <w:szCs w:val="24"/>
        </w:rPr>
        <w:t xml:space="preserve"> </w:t>
      </w:r>
    </w:p>
    <w:p w14:paraId="74C36E7C" w14:textId="77777777" w:rsidR="006F3A3E" w:rsidRPr="00BA5D53" w:rsidRDefault="006F3A3E">
      <w:pPr>
        <w:spacing w:after="0" w:line="240" w:lineRule="auto"/>
        <w:rPr>
          <w:rFonts w:ascii="Arial" w:hAnsi="Arial" w:cs="Arial"/>
          <w:i/>
          <w:sz w:val="24"/>
          <w:szCs w:val="24"/>
        </w:rPr>
      </w:pPr>
    </w:p>
    <w:p w14:paraId="6368AF3B" w14:textId="66D408E0" w:rsidR="00BA5D5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A5D53" w:rsidRPr="00B32821">
        <w:rPr>
          <w:rFonts w:ascii="Arial" w:hAnsi="Arial" w:cs="Arial"/>
          <w:color w:val="A6A6A6" w:themeColor="background1" w:themeShade="A6"/>
          <w:sz w:val="16"/>
          <w:szCs w:val="24"/>
        </w:rPr>
        <w:t xml:space="preserve">1181 </w:t>
      </w:r>
    </w:p>
    <w:p w14:paraId="42175548" w14:textId="459C0F52" w:rsidR="00BA5D53" w:rsidRPr="00BA5D53" w:rsidRDefault="00F34139">
      <w:pPr>
        <w:spacing w:after="0" w:line="240" w:lineRule="auto"/>
        <w:rPr>
          <w:rFonts w:ascii="Arial" w:hAnsi="Arial" w:cs="Arial"/>
          <w:sz w:val="24"/>
          <w:szCs w:val="24"/>
        </w:rPr>
      </w:pPr>
      <w:proofErr w:type="gramStart"/>
      <w:r>
        <w:rPr>
          <w:rFonts w:ascii="Arial" w:hAnsi="Arial" w:cs="Arial"/>
          <w:b/>
          <w:sz w:val="24"/>
          <w:szCs w:val="24"/>
        </w:rPr>
        <w:t>4.21</w:t>
      </w:r>
      <w:r w:rsidR="00BA5D53" w:rsidRPr="00BA5D53">
        <w:rPr>
          <w:rFonts w:ascii="Arial" w:hAnsi="Arial" w:cs="Arial"/>
          <w:b/>
          <w:sz w:val="24"/>
          <w:szCs w:val="24"/>
        </w:rPr>
        <w:t xml:space="preserve">  </w:t>
      </w:r>
      <w:r w:rsidR="004C66E4">
        <w:rPr>
          <w:rFonts w:ascii="Arial" w:hAnsi="Arial" w:cs="Arial"/>
          <w:bCs/>
          <w:sz w:val="24"/>
          <w:szCs w:val="24"/>
        </w:rPr>
        <w:t>The</w:t>
      </w:r>
      <w:proofErr w:type="gramEnd"/>
      <w:r w:rsidR="004C66E4">
        <w:rPr>
          <w:rFonts w:ascii="Arial" w:hAnsi="Arial" w:cs="Arial"/>
          <w:bCs/>
          <w:sz w:val="24"/>
          <w:szCs w:val="24"/>
        </w:rPr>
        <w:t xml:space="preserve"> hill on which Jesus was crucified was known as Golgotha or Calvary, which means “place of the…” what?</w:t>
      </w:r>
      <w:r w:rsidR="004C66E4" w:rsidRPr="00BA5D53">
        <w:rPr>
          <w:rFonts w:ascii="Arial" w:hAnsi="Arial" w:cs="Arial"/>
          <w:i/>
          <w:sz w:val="24"/>
          <w:szCs w:val="24"/>
        </w:rPr>
        <w:t xml:space="preserve"> </w:t>
      </w:r>
    </w:p>
    <w:p w14:paraId="7E2ABB03" w14:textId="56064C31" w:rsidR="00BA5D53" w:rsidRPr="00BA5D53" w:rsidRDefault="004C66E4">
      <w:pPr>
        <w:spacing w:after="0" w:line="240" w:lineRule="auto"/>
        <w:jc w:val="right"/>
        <w:rPr>
          <w:rFonts w:ascii="Arial" w:hAnsi="Arial" w:cs="Arial"/>
          <w:sz w:val="24"/>
          <w:szCs w:val="24"/>
        </w:rPr>
      </w:pPr>
      <w:proofErr w:type="gramStart"/>
      <w:r>
        <w:rPr>
          <w:rFonts w:ascii="Arial" w:hAnsi="Arial" w:cs="Arial"/>
          <w:b/>
          <w:sz w:val="24"/>
          <w:szCs w:val="24"/>
          <w:u w:val="single"/>
        </w:rPr>
        <w:t>skull</w:t>
      </w:r>
      <w:proofErr w:type="gramEnd"/>
      <w:r w:rsidRPr="00BA5D53">
        <w:rPr>
          <w:rFonts w:ascii="Arial" w:hAnsi="Arial" w:cs="Arial"/>
          <w:b/>
          <w:i/>
          <w:sz w:val="24"/>
          <w:szCs w:val="24"/>
          <w:u w:val="single"/>
        </w:rPr>
        <w:t xml:space="preserve"> </w:t>
      </w:r>
    </w:p>
    <w:p w14:paraId="0E2A2EB0" w14:textId="2416FCF0" w:rsidR="00BA5D53" w:rsidRPr="00BA5D5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A5D53" w:rsidRPr="00BA5D53">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A5D53" w:rsidRPr="00BA5D53">
        <w:rPr>
          <w:rFonts w:ascii="Arial" w:hAnsi="Arial" w:cs="Arial"/>
          <w:i/>
          <w:color w:val="943634" w:themeColor="accent2" w:themeShade="BF"/>
          <w:sz w:val="24"/>
          <w:szCs w:val="24"/>
        </w:rPr>
        <w:t xml:space="preserve">Matthew 27:62 -- 28:10 </w:t>
      </w:r>
    </w:p>
    <w:p w14:paraId="034DC572" w14:textId="77777777" w:rsidR="00BA5D53" w:rsidRPr="00BA5D53" w:rsidRDefault="00BA5D53">
      <w:pPr>
        <w:spacing w:after="0" w:line="240" w:lineRule="auto"/>
        <w:rPr>
          <w:rFonts w:ascii="Arial" w:hAnsi="Arial" w:cs="Arial"/>
          <w:i/>
          <w:sz w:val="24"/>
          <w:szCs w:val="24"/>
        </w:rPr>
      </w:pPr>
    </w:p>
    <w:p w14:paraId="599C6008" w14:textId="77777777" w:rsidR="00BA5D53" w:rsidRPr="00BA5D53" w:rsidRDefault="00BA5D53">
      <w:pPr>
        <w:spacing w:after="0" w:line="240" w:lineRule="auto"/>
        <w:rPr>
          <w:rFonts w:ascii="Arial" w:hAnsi="Arial" w:cs="Arial"/>
          <w:sz w:val="24"/>
          <w:szCs w:val="24"/>
        </w:rPr>
      </w:pPr>
    </w:p>
    <w:p w14:paraId="2CF60C57"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5F1D06E5" w14:textId="20F23FBB" w:rsidR="00BA5D5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BA5D53" w:rsidRPr="00B32821">
        <w:rPr>
          <w:rFonts w:ascii="Arial" w:hAnsi="Arial" w:cs="Arial"/>
          <w:color w:val="A6A6A6" w:themeColor="background1" w:themeShade="A6"/>
          <w:sz w:val="16"/>
          <w:szCs w:val="24"/>
        </w:rPr>
        <w:t>28</w:t>
      </w:r>
    </w:p>
    <w:p w14:paraId="154545FB" w14:textId="03BEBA49" w:rsidR="00BA5D53" w:rsidRPr="00BA5D53" w:rsidRDefault="00F34139">
      <w:pPr>
        <w:spacing w:after="0" w:line="240" w:lineRule="auto"/>
        <w:rPr>
          <w:rFonts w:ascii="Arial" w:hAnsi="Arial" w:cs="Arial"/>
          <w:sz w:val="24"/>
          <w:szCs w:val="24"/>
        </w:rPr>
      </w:pPr>
      <w:proofErr w:type="gramStart"/>
      <w:r>
        <w:rPr>
          <w:rFonts w:ascii="Arial" w:hAnsi="Arial" w:cs="Arial"/>
          <w:b/>
          <w:sz w:val="24"/>
          <w:szCs w:val="24"/>
        </w:rPr>
        <w:t>4.22</w:t>
      </w:r>
      <w:r w:rsidR="00BA5D53" w:rsidRPr="00BA5D53">
        <w:rPr>
          <w:rFonts w:ascii="Arial" w:hAnsi="Arial" w:cs="Arial"/>
          <w:b/>
          <w:sz w:val="24"/>
          <w:szCs w:val="24"/>
        </w:rPr>
        <w:t xml:space="preserve">  </w:t>
      </w:r>
      <w:r w:rsidR="004C66E4">
        <w:rPr>
          <w:rFonts w:ascii="Arial" w:hAnsi="Arial" w:cs="Arial"/>
          <w:sz w:val="24"/>
          <w:szCs w:val="24"/>
        </w:rPr>
        <w:t>According</w:t>
      </w:r>
      <w:proofErr w:type="gramEnd"/>
      <w:r w:rsidR="004C66E4">
        <w:rPr>
          <w:rFonts w:ascii="Arial" w:hAnsi="Arial" w:cs="Arial"/>
          <w:sz w:val="24"/>
          <w:szCs w:val="24"/>
        </w:rPr>
        <w:t xml:space="preserve"> to all four gospels, what woman was the first or one of the first people to witness Jesus’ empty tomb?</w:t>
      </w:r>
    </w:p>
    <w:p w14:paraId="1D9A669B" w14:textId="46FD3C84" w:rsidR="00BA5D53" w:rsidRDefault="004C66E4">
      <w:pPr>
        <w:spacing w:after="0" w:line="240" w:lineRule="auto"/>
        <w:jc w:val="right"/>
        <w:rPr>
          <w:rFonts w:ascii="Arial" w:hAnsi="Arial" w:cs="Arial"/>
          <w:b/>
          <w:sz w:val="24"/>
          <w:szCs w:val="24"/>
          <w:u w:val="single"/>
        </w:rPr>
      </w:pPr>
      <w:r>
        <w:rPr>
          <w:rFonts w:ascii="Arial" w:hAnsi="Arial" w:cs="Arial"/>
          <w:b/>
          <w:sz w:val="24"/>
          <w:szCs w:val="24"/>
          <w:u w:val="single"/>
        </w:rPr>
        <w:t>Mary Magdalene</w:t>
      </w:r>
    </w:p>
    <w:p w14:paraId="519E9450" w14:textId="1CE4CB01" w:rsidR="00DF0587" w:rsidRPr="00BA5D53" w:rsidRDefault="00DF0587">
      <w:pPr>
        <w:spacing w:after="0" w:line="240" w:lineRule="auto"/>
        <w:jc w:val="right"/>
        <w:rPr>
          <w:rFonts w:ascii="Arial" w:hAnsi="Arial" w:cs="Arial"/>
          <w:b/>
          <w:sz w:val="24"/>
          <w:szCs w:val="24"/>
          <w:u w:val="single"/>
        </w:rPr>
      </w:pPr>
      <w:r w:rsidRPr="00DF652D">
        <w:t xml:space="preserve">[Mary is not sufficient.  </w:t>
      </w:r>
      <w:r>
        <w:t>If a quizzer answers "Mary," prompt for a more specific answer.]</w:t>
      </w:r>
    </w:p>
    <w:p w14:paraId="26634C5A" w14:textId="4ACD0574" w:rsidR="00BA5D53" w:rsidRPr="00BA5D5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A5D53" w:rsidRPr="00BA5D53">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A5D53" w:rsidRPr="00BA5D53">
        <w:rPr>
          <w:rFonts w:ascii="Arial" w:hAnsi="Arial" w:cs="Arial"/>
          <w:i/>
          <w:color w:val="943634" w:themeColor="accent2" w:themeShade="BF"/>
          <w:sz w:val="24"/>
          <w:szCs w:val="24"/>
        </w:rPr>
        <w:t>CCC 640</w:t>
      </w:r>
    </w:p>
    <w:p w14:paraId="4A74D948" w14:textId="77777777" w:rsidR="00BA5D53" w:rsidRPr="00BA5D53" w:rsidRDefault="00BA5D53">
      <w:pPr>
        <w:spacing w:after="0" w:line="240" w:lineRule="auto"/>
        <w:rPr>
          <w:rFonts w:ascii="Arial" w:hAnsi="Arial" w:cs="Arial"/>
          <w:i/>
          <w:sz w:val="24"/>
          <w:szCs w:val="24"/>
        </w:rPr>
      </w:pPr>
      <w:r w:rsidRPr="00BA5D53">
        <w:rPr>
          <w:rFonts w:ascii="Arial" w:hAnsi="Arial" w:cs="Arial"/>
          <w:i/>
          <w:sz w:val="24"/>
          <w:szCs w:val="24"/>
        </w:rPr>
        <w:t xml:space="preserve"> </w:t>
      </w:r>
    </w:p>
    <w:p w14:paraId="7FC08F05" w14:textId="36572123" w:rsidR="00BA5D53" w:rsidRPr="00BA5D53" w:rsidRDefault="00BA5D53">
      <w:pPr>
        <w:spacing w:after="0" w:line="240" w:lineRule="auto"/>
        <w:rPr>
          <w:rFonts w:ascii="Arial" w:hAnsi="Arial" w:cs="Arial"/>
          <w:sz w:val="24"/>
          <w:szCs w:val="24"/>
        </w:rPr>
      </w:pPr>
    </w:p>
    <w:p w14:paraId="193BBA4A" w14:textId="479F0811" w:rsidR="00BA5D5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A5D53" w:rsidRPr="00B32821">
        <w:rPr>
          <w:rFonts w:ascii="Arial" w:hAnsi="Arial" w:cs="Arial"/>
          <w:color w:val="A6A6A6" w:themeColor="background1" w:themeShade="A6"/>
          <w:sz w:val="16"/>
          <w:szCs w:val="24"/>
        </w:rPr>
        <w:t xml:space="preserve">1182 </w:t>
      </w:r>
    </w:p>
    <w:p w14:paraId="2B47EC32" w14:textId="5DD02DFC" w:rsidR="00BA5D53" w:rsidRPr="00BA5D53" w:rsidRDefault="00F34139">
      <w:pPr>
        <w:spacing w:after="0" w:line="240" w:lineRule="auto"/>
        <w:rPr>
          <w:rFonts w:ascii="Arial" w:hAnsi="Arial" w:cs="Arial"/>
          <w:sz w:val="24"/>
          <w:szCs w:val="24"/>
        </w:rPr>
      </w:pPr>
      <w:proofErr w:type="gramStart"/>
      <w:r>
        <w:rPr>
          <w:rFonts w:ascii="Arial" w:hAnsi="Arial" w:cs="Arial"/>
          <w:b/>
          <w:sz w:val="24"/>
          <w:szCs w:val="24"/>
        </w:rPr>
        <w:t>4.23</w:t>
      </w:r>
      <w:r w:rsidR="00BA5D53" w:rsidRPr="00BA5D53">
        <w:rPr>
          <w:rFonts w:ascii="Arial" w:hAnsi="Arial" w:cs="Arial"/>
          <w:b/>
          <w:sz w:val="24"/>
          <w:szCs w:val="24"/>
        </w:rPr>
        <w:t xml:space="preserve">  </w:t>
      </w:r>
      <w:r w:rsidR="00BA5D53" w:rsidRPr="00BA5D53">
        <w:rPr>
          <w:rFonts w:ascii="Arial" w:hAnsi="Arial" w:cs="Arial"/>
          <w:sz w:val="24"/>
          <w:szCs w:val="24"/>
        </w:rPr>
        <w:t>What</w:t>
      </w:r>
      <w:proofErr w:type="gramEnd"/>
      <w:r w:rsidR="00BA5D53" w:rsidRPr="00BA5D53">
        <w:rPr>
          <w:rFonts w:ascii="Arial" w:hAnsi="Arial" w:cs="Arial"/>
          <w:sz w:val="24"/>
          <w:szCs w:val="24"/>
        </w:rPr>
        <w:t xml:space="preserve"> did Jesus first say to </w:t>
      </w:r>
      <w:r w:rsidR="00F023B4">
        <w:rPr>
          <w:rFonts w:ascii="Arial" w:hAnsi="Arial" w:cs="Arial"/>
          <w:sz w:val="24"/>
          <w:szCs w:val="24"/>
        </w:rPr>
        <w:t>the</w:t>
      </w:r>
      <w:r w:rsidR="00F023B4" w:rsidRPr="00BA5D53">
        <w:rPr>
          <w:rFonts w:ascii="Arial" w:hAnsi="Arial" w:cs="Arial"/>
          <w:sz w:val="24"/>
          <w:szCs w:val="24"/>
        </w:rPr>
        <w:t xml:space="preserve"> </w:t>
      </w:r>
      <w:r w:rsidR="00BA5D53" w:rsidRPr="00BA5D53">
        <w:rPr>
          <w:rFonts w:ascii="Arial" w:hAnsi="Arial" w:cs="Arial"/>
          <w:sz w:val="24"/>
          <w:szCs w:val="24"/>
        </w:rPr>
        <w:t xml:space="preserve">disciples when He appeared to them </w:t>
      </w:r>
      <w:r w:rsidR="004C66E4">
        <w:rPr>
          <w:rFonts w:ascii="Arial" w:hAnsi="Arial" w:cs="Arial"/>
          <w:sz w:val="24"/>
          <w:szCs w:val="24"/>
        </w:rPr>
        <w:t xml:space="preserve">in the </w:t>
      </w:r>
      <w:proofErr w:type="spellStart"/>
      <w:r w:rsidR="004C66E4">
        <w:rPr>
          <w:rFonts w:ascii="Arial" w:hAnsi="Arial" w:cs="Arial"/>
          <w:sz w:val="24"/>
          <w:szCs w:val="24"/>
        </w:rPr>
        <w:t>locked</w:t>
      </w:r>
      <w:proofErr w:type="spellEnd"/>
      <w:r w:rsidR="004C66E4">
        <w:rPr>
          <w:rFonts w:ascii="Arial" w:hAnsi="Arial" w:cs="Arial"/>
          <w:sz w:val="24"/>
          <w:szCs w:val="24"/>
        </w:rPr>
        <w:t xml:space="preserve"> room </w:t>
      </w:r>
      <w:r w:rsidR="00BA5D53" w:rsidRPr="00BA5D53">
        <w:rPr>
          <w:rFonts w:ascii="Arial" w:hAnsi="Arial" w:cs="Arial"/>
          <w:sz w:val="24"/>
          <w:szCs w:val="24"/>
        </w:rPr>
        <w:t>after His death?</w:t>
      </w:r>
      <w:r w:rsidR="00BA5D53" w:rsidRPr="00BA5D53">
        <w:rPr>
          <w:rFonts w:ascii="Arial" w:hAnsi="Arial" w:cs="Arial"/>
          <w:i/>
          <w:sz w:val="24"/>
          <w:szCs w:val="24"/>
        </w:rPr>
        <w:t xml:space="preserve"> </w:t>
      </w:r>
    </w:p>
    <w:p w14:paraId="013D065F" w14:textId="77777777" w:rsidR="00BA5D53" w:rsidRPr="00BA5D53" w:rsidRDefault="00BA5D53">
      <w:pPr>
        <w:spacing w:after="0" w:line="240" w:lineRule="auto"/>
        <w:jc w:val="right"/>
        <w:rPr>
          <w:rFonts w:ascii="Arial" w:hAnsi="Arial" w:cs="Arial"/>
          <w:b/>
          <w:sz w:val="24"/>
          <w:szCs w:val="24"/>
          <w:u w:val="single"/>
        </w:rPr>
      </w:pPr>
      <w:r w:rsidRPr="00BA5D53">
        <w:rPr>
          <w:rFonts w:ascii="Arial" w:hAnsi="Arial" w:cs="Arial"/>
          <w:b/>
          <w:sz w:val="24"/>
          <w:szCs w:val="24"/>
          <w:u w:val="single"/>
        </w:rPr>
        <w:t xml:space="preserve">Peace </w:t>
      </w:r>
      <w:proofErr w:type="gramStart"/>
      <w:r w:rsidRPr="00BA5D53">
        <w:rPr>
          <w:rFonts w:ascii="Arial" w:hAnsi="Arial" w:cs="Arial"/>
          <w:b/>
          <w:sz w:val="24"/>
          <w:szCs w:val="24"/>
          <w:u w:val="single"/>
        </w:rPr>
        <w:t>be</w:t>
      </w:r>
      <w:proofErr w:type="gramEnd"/>
      <w:r w:rsidRPr="00BA5D53">
        <w:rPr>
          <w:rFonts w:ascii="Arial" w:hAnsi="Arial" w:cs="Arial"/>
          <w:b/>
          <w:sz w:val="24"/>
          <w:szCs w:val="24"/>
          <w:u w:val="single"/>
        </w:rPr>
        <w:t xml:space="preserve"> with you.</w:t>
      </w:r>
      <w:r w:rsidRPr="00BA5D53">
        <w:rPr>
          <w:rFonts w:ascii="Arial" w:hAnsi="Arial" w:cs="Arial"/>
          <w:b/>
          <w:i/>
          <w:sz w:val="24"/>
          <w:szCs w:val="24"/>
          <w:u w:val="single"/>
        </w:rPr>
        <w:t xml:space="preserve"> </w:t>
      </w:r>
    </w:p>
    <w:p w14:paraId="1D2A1393" w14:textId="77777777" w:rsidR="00283F19" w:rsidRPr="00283F19" w:rsidRDefault="00283F19">
      <w:pPr>
        <w:spacing w:after="0" w:line="240" w:lineRule="auto"/>
        <w:rPr>
          <w:rFonts w:ascii="Arial" w:hAnsi="Arial" w:cs="Arial"/>
          <w:i/>
          <w:color w:val="0033CC"/>
          <w:sz w:val="24"/>
          <w:szCs w:val="24"/>
        </w:rPr>
      </w:pPr>
      <w:proofErr w:type="gramStart"/>
      <w:r w:rsidRPr="00283F19">
        <w:rPr>
          <w:rFonts w:ascii="Arial" w:hAnsi="Arial" w:cs="Arial"/>
          <w:i/>
          <w:color w:val="0033CC"/>
          <w:sz w:val="24"/>
          <w:szCs w:val="24"/>
        </w:rPr>
        <w:t>From the Gospel of John…</w:t>
      </w:r>
      <w:proofErr w:type="gramEnd"/>
      <w:r w:rsidRPr="00283F19">
        <w:rPr>
          <w:rFonts w:ascii="Arial" w:hAnsi="Arial" w:cs="Arial"/>
          <w:i/>
          <w:color w:val="0033CC"/>
          <w:sz w:val="24"/>
          <w:szCs w:val="24"/>
        </w:rPr>
        <w:t xml:space="preserve">  On the evening of that first day of the week, when the doors were locked, where the disciples were, for fear of the Jews, Jesus came and stood in their midst and said to them, “Peace be with you.” </w:t>
      </w:r>
    </w:p>
    <w:p w14:paraId="5DCC931C" w14:textId="1F8132E1" w:rsidR="00BA5D53"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A5D53" w:rsidRPr="00BA5D53">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A5D53" w:rsidRPr="00BA5D53">
        <w:rPr>
          <w:rFonts w:ascii="Arial" w:hAnsi="Arial" w:cs="Arial"/>
          <w:i/>
          <w:color w:val="943634" w:themeColor="accent2" w:themeShade="BF"/>
          <w:sz w:val="24"/>
          <w:szCs w:val="24"/>
        </w:rPr>
        <w:t>John 20:19</w:t>
      </w:r>
      <w:r w:rsidR="00283F19">
        <w:rPr>
          <w:rFonts w:ascii="Arial" w:hAnsi="Arial" w:cs="Arial"/>
          <w:sz w:val="24"/>
          <w:szCs w:val="24"/>
        </w:rPr>
        <w:br/>
      </w:r>
    </w:p>
    <w:p w14:paraId="140F94DF" w14:textId="77777777" w:rsidR="000154F5" w:rsidRPr="00BA5D53" w:rsidRDefault="000154F5">
      <w:pPr>
        <w:spacing w:after="0" w:line="240" w:lineRule="auto"/>
        <w:rPr>
          <w:rFonts w:ascii="Arial" w:hAnsi="Arial" w:cs="Arial"/>
          <w:sz w:val="24"/>
          <w:szCs w:val="24"/>
        </w:rPr>
      </w:pPr>
    </w:p>
    <w:p w14:paraId="0C347C4E" w14:textId="3A899B35" w:rsidR="00BA5D5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A5D53" w:rsidRPr="00B32821">
        <w:rPr>
          <w:rFonts w:ascii="Arial" w:hAnsi="Arial" w:cs="Arial"/>
          <w:color w:val="A6A6A6" w:themeColor="background1" w:themeShade="A6"/>
          <w:sz w:val="16"/>
          <w:szCs w:val="24"/>
        </w:rPr>
        <w:t xml:space="preserve">29  </w:t>
      </w:r>
    </w:p>
    <w:p w14:paraId="6C445BAB" w14:textId="6146E4DF" w:rsidR="00BA5D53" w:rsidRPr="00BA5D53" w:rsidRDefault="00F34139">
      <w:pPr>
        <w:spacing w:after="0" w:line="240" w:lineRule="auto"/>
        <w:rPr>
          <w:rFonts w:ascii="Arial" w:hAnsi="Arial" w:cs="Arial"/>
          <w:sz w:val="24"/>
          <w:szCs w:val="24"/>
        </w:rPr>
      </w:pPr>
      <w:proofErr w:type="gramStart"/>
      <w:r>
        <w:rPr>
          <w:rFonts w:ascii="Arial" w:hAnsi="Arial" w:cs="Arial"/>
          <w:b/>
          <w:sz w:val="24"/>
          <w:szCs w:val="24"/>
        </w:rPr>
        <w:t>4.24</w:t>
      </w:r>
      <w:r w:rsidR="00BA5D53" w:rsidRPr="00BA5D53">
        <w:rPr>
          <w:rFonts w:ascii="Arial" w:hAnsi="Arial" w:cs="Arial"/>
          <w:b/>
          <w:sz w:val="24"/>
          <w:szCs w:val="24"/>
        </w:rPr>
        <w:t xml:space="preserve">  </w:t>
      </w:r>
      <w:r w:rsidR="00BA5D53" w:rsidRPr="00BA5D53">
        <w:rPr>
          <w:rFonts w:ascii="Arial" w:hAnsi="Arial" w:cs="Arial"/>
          <w:sz w:val="24"/>
          <w:szCs w:val="24"/>
        </w:rPr>
        <w:t>What</w:t>
      </w:r>
      <w:proofErr w:type="gramEnd"/>
      <w:r w:rsidR="00BA5D53" w:rsidRPr="00BA5D53">
        <w:rPr>
          <w:rFonts w:ascii="Arial" w:hAnsi="Arial" w:cs="Arial"/>
          <w:sz w:val="24"/>
          <w:szCs w:val="24"/>
        </w:rPr>
        <w:t xml:space="preserve"> unusual effect did the outpouring of the Holy Spirit have on the apostles on Pentecost</w:t>
      </w:r>
      <w:r w:rsidR="00D269B6">
        <w:rPr>
          <w:rFonts w:ascii="Arial" w:hAnsi="Arial" w:cs="Arial"/>
          <w:sz w:val="24"/>
          <w:szCs w:val="24"/>
        </w:rPr>
        <w:t xml:space="preserve"> </w:t>
      </w:r>
      <w:r w:rsidR="00F023B4">
        <w:rPr>
          <w:rFonts w:ascii="Arial" w:hAnsi="Arial" w:cs="Arial"/>
          <w:sz w:val="24"/>
          <w:szCs w:val="24"/>
        </w:rPr>
        <w:t>that was witnessed by others</w:t>
      </w:r>
      <w:r w:rsidR="00BA5D53" w:rsidRPr="00BA5D53">
        <w:rPr>
          <w:rFonts w:ascii="Arial" w:hAnsi="Arial" w:cs="Arial"/>
          <w:sz w:val="24"/>
          <w:szCs w:val="24"/>
        </w:rPr>
        <w:t>?</w:t>
      </w:r>
      <w:r w:rsidR="00BA5D53" w:rsidRPr="00BA5D53">
        <w:rPr>
          <w:rFonts w:ascii="Arial" w:hAnsi="Arial" w:cs="Arial"/>
          <w:i/>
          <w:sz w:val="24"/>
          <w:szCs w:val="24"/>
        </w:rPr>
        <w:t xml:space="preserve"> </w:t>
      </w:r>
    </w:p>
    <w:p w14:paraId="157DABCE" w14:textId="0B0F1BD3" w:rsidR="00BA5D53" w:rsidRDefault="00F023B4">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sidR="00BA5D53" w:rsidRPr="00BA5D53">
        <w:rPr>
          <w:rFonts w:ascii="Arial" w:hAnsi="Arial" w:cs="Arial"/>
          <w:b/>
          <w:sz w:val="24"/>
          <w:szCs w:val="24"/>
          <w:u w:val="single"/>
        </w:rPr>
        <w:t>ability</w:t>
      </w:r>
      <w:proofErr w:type="gramEnd"/>
      <w:r w:rsidR="00BA5D53" w:rsidRPr="00BA5D53">
        <w:rPr>
          <w:rFonts w:ascii="Arial" w:hAnsi="Arial" w:cs="Arial"/>
          <w:b/>
          <w:sz w:val="24"/>
          <w:szCs w:val="24"/>
          <w:u w:val="single"/>
        </w:rPr>
        <w:t xml:space="preserve"> to speak in different</w:t>
      </w:r>
      <w:r>
        <w:rPr>
          <w:rFonts w:ascii="Arial" w:hAnsi="Arial" w:cs="Arial"/>
          <w:b/>
          <w:sz w:val="24"/>
          <w:szCs w:val="24"/>
          <w:u w:val="single"/>
        </w:rPr>
        <w:t>)</w:t>
      </w:r>
      <w:r w:rsidR="00BA5D53" w:rsidRPr="00BA5D53">
        <w:rPr>
          <w:rFonts w:ascii="Arial" w:hAnsi="Arial" w:cs="Arial"/>
          <w:b/>
          <w:sz w:val="24"/>
          <w:szCs w:val="24"/>
          <w:u w:val="single"/>
        </w:rPr>
        <w:t xml:space="preserve"> tongues.</w:t>
      </w:r>
    </w:p>
    <w:p w14:paraId="02ED5446" w14:textId="77777777" w:rsidR="003F5936" w:rsidRPr="00DF652D" w:rsidRDefault="003F5936">
      <w:pPr>
        <w:spacing w:after="0" w:line="240" w:lineRule="auto"/>
        <w:jc w:val="right"/>
        <w:rPr>
          <w:rFonts w:ascii="Arial" w:hAnsi="Arial" w:cs="Arial"/>
          <w:sz w:val="24"/>
          <w:szCs w:val="24"/>
        </w:rPr>
      </w:pPr>
      <w:r w:rsidRPr="00036D49">
        <w:rPr>
          <w:rFonts w:ascii="Arial" w:hAnsi="Arial" w:cs="Arial"/>
          <w:i/>
          <w:sz w:val="24"/>
          <w:szCs w:val="24"/>
        </w:rPr>
        <w:t>Alternate answer</w:t>
      </w:r>
      <w:r>
        <w:rPr>
          <w:rFonts w:ascii="Arial" w:hAnsi="Arial" w:cs="Arial"/>
          <w:i/>
          <w:sz w:val="24"/>
          <w:szCs w:val="24"/>
        </w:rPr>
        <w:t>:</w:t>
      </w:r>
    </w:p>
    <w:p w14:paraId="559C7BDC" w14:textId="6DE126D9" w:rsidR="00F023B4" w:rsidRPr="00DF652D" w:rsidRDefault="003F5936">
      <w:pPr>
        <w:spacing w:after="0" w:line="240" w:lineRule="auto"/>
        <w:jc w:val="right"/>
        <w:rPr>
          <w:rFonts w:ascii="Arial" w:hAnsi="Arial" w:cs="Arial"/>
          <w:bCs/>
          <w:iCs/>
          <w:sz w:val="24"/>
          <w:szCs w:val="24"/>
        </w:rPr>
      </w:pPr>
      <w:r>
        <w:rPr>
          <w:rFonts w:ascii="Arial" w:hAnsi="Arial" w:cs="Arial"/>
          <w:bCs/>
          <w:iCs/>
          <w:sz w:val="24"/>
          <w:szCs w:val="24"/>
        </w:rPr>
        <w:t>[</w:t>
      </w:r>
      <w:r w:rsidR="00F023B4" w:rsidRPr="00DF652D">
        <w:rPr>
          <w:rFonts w:ascii="Arial" w:hAnsi="Arial" w:cs="Arial"/>
          <w:bCs/>
          <w:iCs/>
          <w:sz w:val="24"/>
          <w:szCs w:val="24"/>
        </w:rPr>
        <w:t>Anything indicating ability to speak or be understood in other languages</w:t>
      </w:r>
      <w:r>
        <w:rPr>
          <w:rFonts w:ascii="Arial" w:hAnsi="Arial" w:cs="Arial"/>
          <w:bCs/>
          <w:iCs/>
          <w:sz w:val="24"/>
          <w:szCs w:val="24"/>
        </w:rPr>
        <w:t>]</w:t>
      </w:r>
    </w:p>
    <w:p w14:paraId="12F96CD6" w14:textId="0F9E2DE6" w:rsidR="00BA5D53"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A5D53" w:rsidRPr="00BA5D53">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A5D53" w:rsidRPr="00BA5D53">
        <w:rPr>
          <w:rFonts w:ascii="Arial" w:hAnsi="Arial" w:cs="Arial"/>
          <w:i/>
          <w:color w:val="943634" w:themeColor="accent2" w:themeShade="BF"/>
          <w:sz w:val="24"/>
          <w:szCs w:val="24"/>
        </w:rPr>
        <w:t>Acts: 2:1-4</w:t>
      </w:r>
    </w:p>
    <w:p w14:paraId="05D0F620" w14:textId="77777777" w:rsidR="00BF589C" w:rsidRDefault="00BF589C">
      <w:pPr>
        <w:spacing w:after="0" w:line="240" w:lineRule="auto"/>
        <w:rPr>
          <w:rFonts w:ascii="Arial" w:hAnsi="Arial" w:cs="Arial"/>
          <w:b/>
          <w:sz w:val="24"/>
          <w:szCs w:val="24"/>
        </w:rPr>
      </w:pPr>
    </w:p>
    <w:p w14:paraId="3C7ECA2F"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4   +++++             ++++++   END OF ROUND 4   +++++</w:t>
      </w:r>
    </w:p>
    <w:p w14:paraId="671F30C5" w14:textId="77777777" w:rsidR="00BF589C" w:rsidRDefault="00BF589C">
      <w:pPr>
        <w:spacing w:after="0" w:line="240" w:lineRule="auto"/>
        <w:rPr>
          <w:rFonts w:ascii="Arial" w:hAnsi="Arial" w:cs="Arial"/>
          <w:i/>
          <w:color w:val="943634" w:themeColor="accent2" w:themeShade="BF"/>
          <w:sz w:val="24"/>
          <w:szCs w:val="24"/>
        </w:rPr>
      </w:pPr>
    </w:p>
    <w:p w14:paraId="329EE6DC" w14:textId="77777777" w:rsidR="00BF589C" w:rsidRDefault="00BF589C">
      <w:pPr>
        <w:spacing w:after="0" w:line="240" w:lineRule="auto"/>
        <w:rPr>
          <w:rFonts w:ascii="Arial" w:hAnsi="Arial" w:cs="Arial"/>
          <w:i/>
          <w:color w:val="943634" w:themeColor="accent2" w:themeShade="BF"/>
          <w:sz w:val="24"/>
          <w:szCs w:val="24"/>
        </w:rPr>
      </w:pPr>
    </w:p>
    <w:p w14:paraId="150B51FA" w14:textId="77777777" w:rsidR="00BF589C" w:rsidRPr="00BF589C" w:rsidRDefault="00BF589C">
      <w:pPr>
        <w:spacing w:after="0" w:line="240" w:lineRule="auto"/>
        <w:rPr>
          <w:rFonts w:ascii="Arial" w:hAnsi="Arial" w:cs="Arial"/>
          <w:b/>
          <w:sz w:val="24"/>
          <w:szCs w:val="24"/>
          <w:highlight w:val="yellow"/>
        </w:rPr>
      </w:pPr>
      <w:r w:rsidRPr="00BF589C">
        <w:rPr>
          <w:rFonts w:ascii="Arial" w:hAnsi="Arial" w:cs="Arial"/>
          <w:b/>
          <w:sz w:val="24"/>
          <w:szCs w:val="24"/>
          <w:highlight w:val="yellow"/>
        </w:rPr>
        <w:t xml:space="preserve">ALTERNATE QUESTIONS </w:t>
      </w:r>
    </w:p>
    <w:p w14:paraId="40569819" w14:textId="77777777" w:rsidR="00AB138C" w:rsidRDefault="00AB138C">
      <w:pPr>
        <w:spacing w:after="0" w:line="240" w:lineRule="auto"/>
        <w:rPr>
          <w:rFonts w:ascii="Arial" w:hAnsi="Arial" w:cs="Arial"/>
          <w:sz w:val="24"/>
          <w:szCs w:val="24"/>
        </w:rPr>
      </w:pPr>
    </w:p>
    <w:p w14:paraId="5515CD2C" w14:textId="66304D2B" w:rsidR="00BF589C" w:rsidRDefault="00BF589C">
      <w:pPr>
        <w:spacing w:after="0" w:line="240" w:lineRule="auto"/>
        <w:rPr>
          <w:rFonts w:ascii="Arial" w:hAnsi="Arial" w:cs="Arial"/>
          <w:sz w:val="24"/>
          <w:szCs w:val="24"/>
        </w:rPr>
      </w:pPr>
    </w:p>
    <w:p w14:paraId="406D05DF" w14:textId="42538F1F"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64</w:t>
      </w:r>
    </w:p>
    <w:p w14:paraId="286F0613" w14:textId="14DF9562"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1</w:t>
      </w:r>
      <w:r w:rsidR="00457320">
        <w:rPr>
          <w:rFonts w:ascii="Arial" w:hAnsi="Arial" w:cs="Arial"/>
          <w:b/>
          <w:sz w:val="24"/>
          <w:szCs w:val="24"/>
          <w:highlight w:val="yellow"/>
        </w:rPr>
        <w:t>0</w:t>
      </w:r>
      <w:r w:rsidRPr="00BF589C">
        <w:rPr>
          <w:rFonts w:ascii="Arial" w:hAnsi="Arial" w:cs="Arial"/>
          <w:b/>
          <w:sz w:val="24"/>
          <w:szCs w:val="24"/>
          <w:highlight w:val="yellow"/>
        </w:rPr>
        <w:t xml:space="preserve"> </w:t>
      </w:r>
      <w:r w:rsidR="00D17CA8">
        <w:rPr>
          <w:rFonts w:ascii="Arial" w:hAnsi="Arial" w:cs="Arial"/>
          <w:b/>
          <w:sz w:val="24"/>
          <w:szCs w:val="24"/>
          <w:highlight w:val="yellow"/>
        </w:rPr>
        <w:t xml:space="preserve"> </w:t>
      </w:r>
      <w:r w:rsidRPr="00BF0E88">
        <w:rPr>
          <w:rFonts w:ascii="Arial" w:hAnsi="Arial" w:cs="Arial"/>
          <w:sz w:val="24"/>
          <w:szCs w:val="24"/>
        </w:rPr>
        <w:t>Which</w:t>
      </w:r>
      <w:proofErr w:type="gramEnd"/>
      <w:r w:rsidRPr="00BF0E88">
        <w:rPr>
          <w:rFonts w:ascii="Arial" w:hAnsi="Arial" w:cs="Arial"/>
          <w:sz w:val="24"/>
          <w:szCs w:val="24"/>
        </w:rPr>
        <w:t xml:space="preserve"> two sacraments are the sacraments of service?</w:t>
      </w:r>
      <w:r w:rsidRPr="006B4F81">
        <w:rPr>
          <w:rFonts w:ascii="Arial" w:hAnsi="Arial" w:cs="Arial"/>
          <w:i/>
          <w:sz w:val="24"/>
          <w:szCs w:val="24"/>
        </w:rPr>
        <w:t xml:space="preserve"> </w:t>
      </w:r>
    </w:p>
    <w:p w14:paraId="4648C2EB" w14:textId="6BD46B64" w:rsidR="00BF589C" w:rsidRPr="00E7274D" w:rsidRDefault="00BF589C">
      <w:pPr>
        <w:spacing w:after="0" w:line="240" w:lineRule="auto"/>
        <w:jc w:val="right"/>
        <w:rPr>
          <w:rFonts w:ascii="Arial" w:hAnsi="Arial" w:cs="Arial"/>
          <w:b/>
          <w:sz w:val="24"/>
          <w:szCs w:val="24"/>
          <w:u w:val="single"/>
        </w:rPr>
      </w:pPr>
      <w:r w:rsidRPr="0097505C">
        <w:rPr>
          <w:rFonts w:ascii="Arial" w:hAnsi="Arial" w:cs="Arial"/>
          <w:b/>
          <w:sz w:val="24"/>
          <w:szCs w:val="24"/>
          <w:u w:val="single"/>
        </w:rPr>
        <w:t>Marriage</w:t>
      </w:r>
      <w:r w:rsidR="00F023B4">
        <w:rPr>
          <w:rFonts w:ascii="Arial" w:hAnsi="Arial" w:cs="Arial"/>
          <w:b/>
          <w:sz w:val="24"/>
          <w:szCs w:val="24"/>
          <w:u w:val="single"/>
        </w:rPr>
        <w:t xml:space="preserve"> (Matrimony)</w:t>
      </w:r>
      <w:r w:rsidRPr="0097505C">
        <w:rPr>
          <w:rFonts w:ascii="Arial" w:hAnsi="Arial" w:cs="Arial"/>
          <w:b/>
          <w:sz w:val="24"/>
          <w:szCs w:val="24"/>
          <w:u w:val="single"/>
        </w:rPr>
        <w:t xml:space="preserve"> and Holy Orders</w:t>
      </w:r>
      <w:r w:rsidRPr="006B4F81">
        <w:rPr>
          <w:rFonts w:ascii="Arial" w:hAnsi="Arial" w:cs="Arial"/>
          <w:b/>
          <w:i/>
          <w:sz w:val="24"/>
          <w:szCs w:val="24"/>
          <w:u w:val="single"/>
        </w:rPr>
        <w:t xml:space="preserve"> </w:t>
      </w:r>
    </w:p>
    <w:p w14:paraId="4542A792" w14:textId="7BAB6DC3" w:rsidR="00BF589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F589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C009D1">
        <w:rPr>
          <w:rFonts w:ascii="Arial" w:hAnsi="Arial" w:cs="Arial"/>
          <w:i/>
          <w:color w:val="943634" w:themeColor="accent2" w:themeShade="BF"/>
          <w:sz w:val="24"/>
          <w:szCs w:val="24"/>
        </w:rPr>
        <w:t>CCC 1534</w:t>
      </w:r>
    </w:p>
    <w:p w14:paraId="29235EB0" w14:textId="77777777" w:rsidR="00BF589C" w:rsidRDefault="00BF589C">
      <w:pPr>
        <w:spacing w:after="0" w:line="240" w:lineRule="auto"/>
        <w:rPr>
          <w:rFonts w:ascii="Arial" w:hAnsi="Arial" w:cs="Arial"/>
          <w:i/>
          <w:sz w:val="24"/>
          <w:szCs w:val="24"/>
        </w:rPr>
      </w:pPr>
      <w:r w:rsidRPr="006B4F81">
        <w:rPr>
          <w:rFonts w:ascii="Arial" w:hAnsi="Arial" w:cs="Arial"/>
          <w:i/>
          <w:sz w:val="24"/>
          <w:szCs w:val="24"/>
        </w:rPr>
        <w:t xml:space="preserve"> </w:t>
      </w:r>
    </w:p>
    <w:p w14:paraId="63A6BC96" w14:textId="76443B78" w:rsidR="000154F5" w:rsidRDefault="000154F5" w:rsidP="00B32821">
      <w:pPr>
        <w:spacing w:line="240" w:lineRule="auto"/>
        <w:rPr>
          <w:rFonts w:ascii="Arial" w:hAnsi="Arial" w:cs="Arial"/>
          <w:sz w:val="24"/>
          <w:szCs w:val="24"/>
        </w:rPr>
      </w:pPr>
    </w:p>
    <w:p w14:paraId="524DF208" w14:textId="7A9ED3D6"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65</w:t>
      </w:r>
    </w:p>
    <w:p w14:paraId="3C873EF7" w14:textId="40B7CC57"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1</w:t>
      </w:r>
      <w:r w:rsidR="00457320">
        <w:rPr>
          <w:rFonts w:ascii="Arial" w:hAnsi="Arial" w:cs="Arial"/>
          <w:b/>
          <w:sz w:val="24"/>
          <w:szCs w:val="24"/>
          <w:highlight w:val="yellow"/>
        </w:rPr>
        <w:t>1</w:t>
      </w:r>
      <w:r w:rsidRPr="00BF589C">
        <w:rPr>
          <w:rFonts w:ascii="Arial" w:hAnsi="Arial" w:cs="Arial"/>
          <w:b/>
          <w:sz w:val="24"/>
          <w:szCs w:val="24"/>
          <w:highlight w:val="yellow"/>
        </w:rPr>
        <w:t xml:space="preserve"> </w:t>
      </w:r>
      <w:r w:rsidR="00D17CA8">
        <w:rPr>
          <w:rFonts w:ascii="Arial" w:hAnsi="Arial" w:cs="Arial"/>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liturgical act or rite by which a person is consecrated a priest?</w:t>
      </w:r>
      <w:r w:rsidRPr="006B4F81">
        <w:rPr>
          <w:rFonts w:ascii="Arial" w:hAnsi="Arial" w:cs="Arial"/>
          <w:i/>
          <w:sz w:val="24"/>
          <w:szCs w:val="24"/>
        </w:rPr>
        <w:t xml:space="preserve"> </w:t>
      </w:r>
    </w:p>
    <w:p w14:paraId="2B876B4A" w14:textId="77777777" w:rsidR="00BF589C" w:rsidRPr="00BF0E88" w:rsidRDefault="00BF589C">
      <w:pPr>
        <w:spacing w:after="0" w:line="240" w:lineRule="auto"/>
        <w:jc w:val="right"/>
        <w:rPr>
          <w:rFonts w:ascii="Arial" w:hAnsi="Arial" w:cs="Arial"/>
          <w:sz w:val="24"/>
          <w:szCs w:val="24"/>
        </w:rPr>
      </w:pPr>
      <w:proofErr w:type="gramStart"/>
      <w:r w:rsidRPr="0097505C">
        <w:rPr>
          <w:rFonts w:ascii="Arial" w:hAnsi="Arial" w:cs="Arial"/>
          <w:b/>
          <w:sz w:val="24"/>
          <w:szCs w:val="24"/>
          <w:u w:val="single"/>
        </w:rPr>
        <w:t>ordination</w:t>
      </w:r>
      <w:proofErr w:type="gramEnd"/>
      <w:r w:rsidRPr="006B4F81">
        <w:rPr>
          <w:rFonts w:ascii="Arial" w:hAnsi="Arial" w:cs="Arial"/>
          <w:b/>
          <w:i/>
          <w:sz w:val="24"/>
          <w:szCs w:val="24"/>
          <w:u w:val="single"/>
        </w:rPr>
        <w:t xml:space="preserve"> </w:t>
      </w:r>
    </w:p>
    <w:p w14:paraId="79E71F3E" w14:textId="020721A2" w:rsidR="00BF589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F589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C009D1">
        <w:rPr>
          <w:rFonts w:ascii="Arial" w:hAnsi="Arial" w:cs="Arial"/>
          <w:i/>
          <w:color w:val="943634" w:themeColor="accent2" w:themeShade="BF"/>
          <w:sz w:val="24"/>
          <w:szCs w:val="24"/>
        </w:rPr>
        <w:t xml:space="preserve">CCC 1538 </w:t>
      </w:r>
    </w:p>
    <w:p w14:paraId="32A68256" w14:textId="77777777" w:rsidR="00BF589C" w:rsidRDefault="00BF589C">
      <w:pPr>
        <w:spacing w:after="0" w:line="240" w:lineRule="auto"/>
        <w:rPr>
          <w:rFonts w:ascii="Arial" w:hAnsi="Arial" w:cs="Arial"/>
          <w:i/>
          <w:sz w:val="24"/>
          <w:szCs w:val="24"/>
        </w:rPr>
      </w:pPr>
      <w:r w:rsidRPr="006B4F81">
        <w:rPr>
          <w:rFonts w:ascii="Arial" w:hAnsi="Arial" w:cs="Arial"/>
          <w:i/>
          <w:sz w:val="24"/>
          <w:szCs w:val="24"/>
        </w:rPr>
        <w:t xml:space="preserve"> </w:t>
      </w:r>
    </w:p>
    <w:p w14:paraId="38E2FDFA" w14:textId="77777777" w:rsidR="00BF589C" w:rsidRDefault="00BF589C">
      <w:pPr>
        <w:spacing w:after="0" w:line="240" w:lineRule="auto"/>
        <w:rPr>
          <w:rFonts w:ascii="Arial" w:hAnsi="Arial" w:cs="Arial"/>
          <w:sz w:val="24"/>
          <w:szCs w:val="24"/>
        </w:rPr>
      </w:pPr>
    </w:p>
    <w:p w14:paraId="77362666" w14:textId="66A1EA83"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66</w:t>
      </w:r>
    </w:p>
    <w:p w14:paraId="156049BE" w14:textId="10FD0670"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1</w:t>
      </w:r>
      <w:r w:rsidR="00457320">
        <w:rPr>
          <w:rFonts w:ascii="Arial" w:hAnsi="Arial" w:cs="Arial"/>
          <w:b/>
          <w:sz w:val="24"/>
          <w:szCs w:val="24"/>
          <w:highlight w:val="yellow"/>
        </w:rPr>
        <w:t>2</w:t>
      </w:r>
      <w:r w:rsidRPr="00BF589C">
        <w:rPr>
          <w:rFonts w:ascii="Arial" w:hAnsi="Arial" w:cs="Arial"/>
          <w:b/>
          <w:sz w:val="24"/>
          <w:szCs w:val="24"/>
          <w:highlight w:val="yellow"/>
        </w:rPr>
        <w:t xml:space="preserve"> </w:t>
      </w:r>
      <w:r w:rsidR="00D17CA8">
        <w:rPr>
          <w:rFonts w:ascii="Arial" w:hAnsi="Arial" w:cs="Arial"/>
          <w:b/>
          <w:sz w:val="24"/>
          <w:szCs w:val="24"/>
          <w:highlight w:val="yellow"/>
        </w:rPr>
        <w:t xml:space="preserve"> </w:t>
      </w:r>
      <w:r w:rsidRPr="00BF0E88">
        <w:rPr>
          <w:rFonts w:ascii="Arial" w:hAnsi="Arial" w:cs="Arial"/>
          <w:sz w:val="24"/>
          <w:szCs w:val="24"/>
        </w:rPr>
        <w:t>Who</w:t>
      </w:r>
      <w:proofErr w:type="gramEnd"/>
      <w:r w:rsidRPr="00BF0E88">
        <w:rPr>
          <w:rFonts w:ascii="Arial" w:hAnsi="Arial" w:cs="Arial"/>
          <w:sz w:val="24"/>
          <w:szCs w:val="24"/>
        </w:rPr>
        <w:t xml:space="preserve"> can ordain priests?</w:t>
      </w:r>
      <w:r w:rsidRPr="006B4F81">
        <w:rPr>
          <w:rFonts w:ascii="Arial" w:hAnsi="Arial" w:cs="Arial"/>
          <w:i/>
          <w:sz w:val="24"/>
          <w:szCs w:val="24"/>
        </w:rPr>
        <w:t xml:space="preserve"> </w:t>
      </w:r>
    </w:p>
    <w:p w14:paraId="29F9BFBD" w14:textId="77777777" w:rsidR="00BF589C" w:rsidRPr="00E7274D" w:rsidRDefault="00BF589C">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bishops</w:t>
      </w:r>
      <w:proofErr w:type="gramEnd"/>
    </w:p>
    <w:p w14:paraId="53A07D13" w14:textId="6AB2A840" w:rsidR="000154F5" w:rsidRDefault="00800414" w:rsidP="00B32821">
      <w:pPr>
        <w:spacing w:line="240" w:lineRule="auto"/>
        <w:rPr>
          <w:rFonts w:ascii="Arial" w:hAnsi="Arial" w:cs="Arial"/>
          <w:b/>
          <w:sz w:val="24"/>
          <w:szCs w:val="24"/>
        </w:rPr>
      </w:pPr>
      <w:r>
        <w:rPr>
          <w:rFonts w:ascii="Arial" w:hAnsi="Arial" w:cs="Arial"/>
          <w:i/>
          <w:color w:val="943634" w:themeColor="accent2" w:themeShade="BF"/>
          <w:sz w:val="24"/>
          <w:szCs w:val="24"/>
        </w:rPr>
        <w:t>*******</w:t>
      </w:r>
      <w:r w:rsidR="00BF589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C009D1">
        <w:rPr>
          <w:rFonts w:ascii="Arial" w:hAnsi="Arial" w:cs="Arial"/>
          <w:i/>
          <w:color w:val="943634" w:themeColor="accent2" w:themeShade="BF"/>
          <w:sz w:val="24"/>
          <w:szCs w:val="24"/>
        </w:rPr>
        <w:t>CCC 1575</w:t>
      </w:r>
      <w:r w:rsidR="000154F5">
        <w:rPr>
          <w:rFonts w:ascii="Arial" w:hAnsi="Arial" w:cs="Arial"/>
          <w:b/>
          <w:sz w:val="24"/>
          <w:szCs w:val="24"/>
        </w:rPr>
        <w:br w:type="page"/>
      </w:r>
    </w:p>
    <w:p w14:paraId="13AC41FA" w14:textId="4776C7A0" w:rsidR="006F3A3E" w:rsidRDefault="00283F19">
      <w:pPr>
        <w:spacing w:after="0" w:line="240" w:lineRule="auto"/>
        <w:rPr>
          <w:rFonts w:ascii="Arial" w:hAnsi="Arial" w:cs="Arial"/>
          <w:b/>
          <w:sz w:val="24"/>
          <w:szCs w:val="24"/>
        </w:rPr>
      </w:pPr>
      <w:r>
        <w:rPr>
          <w:rFonts w:ascii="Arial" w:hAnsi="Arial" w:cs="Arial"/>
          <w:b/>
          <w:sz w:val="24"/>
          <w:szCs w:val="24"/>
        </w:rPr>
        <w:lastRenderedPageBreak/>
        <w:t xml:space="preserve">++++++   </w:t>
      </w:r>
      <w:r w:rsidR="006F3A3E">
        <w:rPr>
          <w:rFonts w:ascii="Arial" w:hAnsi="Arial" w:cs="Arial"/>
          <w:b/>
          <w:sz w:val="24"/>
          <w:szCs w:val="24"/>
        </w:rPr>
        <w:t xml:space="preserve">Back set of questions / </w:t>
      </w:r>
      <w:r w:rsidRPr="00A506DC">
        <w:rPr>
          <w:rFonts w:ascii="Arial" w:hAnsi="Arial" w:cs="Arial"/>
          <w:b/>
          <w:sz w:val="24"/>
          <w:szCs w:val="24"/>
        </w:rPr>
        <w:t xml:space="preserve">Round </w:t>
      </w:r>
      <w:r>
        <w:rPr>
          <w:rFonts w:ascii="Arial" w:hAnsi="Arial" w:cs="Arial"/>
          <w:b/>
          <w:sz w:val="24"/>
          <w:szCs w:val="24"/>
        </w:rPr>
        <w:t>5   +++++</w:t>
      </w:r>
      <w:r w:rsidR="00003726">
        <w:rPr>
          <w:rFonts w:ascii="Arial" w:hAnsi="Arial" w:cs="Arial"/>
          <w:b/>
          <w:sz w:val="24"/>
          <w:szCs w:val="24"/>
        </w:rPr>
        <w:t xml:space="preserve">  </w:t>
      </w:r>
    </w:p>
    <w:p w14:paraId="48536E59" w14:textId="517DF1A4" w:rsidR="00283F19" w:rsidRPr="00A506DC" w:rsidRDefault="00003726">
      <w:pPr>
        <w:spacing w:after="0" w:line="240" w:lineRule="auto"/>
        <w:rPr>
          <w:rFonts w:ascii="Arial" w:hAnsi="Arial" w:cs="Arial"/>
          <w:b/>
          <w:sz w:val="24"/>
          <w:szCs w:val="24"/>
        </w:rPr>
      </w:pPr>
      <w:r>
        <w:rPr>
          <w:rFonts w:ascii="Arial" w:hAnsi="Arial" w:cs="Arial"/>
          <w:b/>
          <w:sz w:val="24"/>
          <w:szCs w:val="24"/>
        </w:rPr>
        <w:t>[</w:t>
      </w:r>
      <w:proofErr w:type="gramStart"/>
      <w:r w:rsidR="000154F5">
        <w:rPr>
          <w:rFonts w:ascii="Arial" w:hAnsi="Arial" w:cs="Arial"/>
          <w:b/>
          <w:sz w:val="24"/>
          <w:szCs w:val="24"/>
        </w:rPr>
        <w:t>this</w:t>
      </w:r>
      <w:proofErr w:type="gramEnd"/>
      <w:r w:rsidR="000154F5">
        <w:rPr>
          <w:rFonts w:ascii="Arial" w:hAnsi="Arial" w:cs="Arial"/>
          <w:b/>
          <w:sz w:val="24"/>
          <w:szCs w:val="24"/>
        </w:rPr>
        <w:t xml:space="preserve"> is </w:t>
      </w:r>
      <w:r>
        <w:rPr>
          <w:rFonts w:ascii="Arial" w:hAnsi="Arial" w:cs="Arial"/>
          <w:b/>
          <w:sz w:val="24"/>
          <w:szCs w:val="24"/>
        </w:rPr>
        <w:t xml:space="preserve">backup </w:t>
      </w:r>
      <w:r w:rsidR="000154F5">
        <w:rPr>
          <w:rFonts w:ascii="Arial" w:hAnsi="Arial" w:cs="Arial"/>
          <w:b/>
          <w:sz w:val="24"/>
          <w:szCs w:val="24"/>
        </w:rPr>
        <w:t xml:space="preserve">set of questions </w:t>
      </w:r>
      <w:r>
        <w:rPr>
          <w:rFonts w:ascii="Arial" w:hAnsi="Arial" w:cs="Arial"/>
          <w:b/>
          <w:sz w:val="24"/>
          <w:szCs w:val="24"/>
        </w:rPr>
        <w:t xml:space="preserve">should </w:t>
      </w:r>
      <w:r w:rsidR="000154F5">
        <w:rPr>
          <w:rFonts w:ascii="Arial" w:hAnsi="Arial" w:cs="Arial"/>
          <w:b/>
          <w:sz w:val="24"/>
          <w:szCs w:val="24"/>
        </w:rPr>
        <w:t>a reader have read the wrong round earlier.</w:t>
      </w:r>
      <w:r>
        <w:rPr>
          <w:rFonts w:ascii="Arial" w:hAnsi="Arial" w:cs="Arial"/>
          <w:b/>
          <w:sz w:val="24"/>
          <w:szCs w:val="24"/>
        </w:rPr>
        <w:t>]</w:t>
      </w:r>
    </w:p>
    <w:p w14:paraId="43BD2858" w14:textId="77777777" w:rsidR="00283F19" w:rsidRDefault="00283F19">
      <w:pPr>
        <w:spacing w:after="0" w:line="240" w:lineRule="auto"/>
        <w:rPr>
          <w:rFonts w:ascii="Arial" w:hAnsi="Arial" w:cs="Arial"/>
          <w:sz w:val="24"/>
          <w:szCs w:val="24"/>
        </w:rPr>
      </w:pPr>
    </w:p>
    <w:p w14:paraId="4AC193E8" w14:textId="67ABEE9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1118 </w:t>
      </w:r>
    </w:p>
    <w:p w14:paraId="549A7057" w14:textId="0BB201E9"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5.1  </w:t>
      </w:r>
      <w:r w:rsidRPr="00BF0E88">
        <w:rPr>
          <w:rFonts w:ascii="Arial" w:hAnsi="Arial" w:cs="Arial"/>
          <w:sz w:val="24"/>
          <w:szCs w:val="24"/>
        </w:rPr>
        <w:t>What</w:t>
      </w:r>
      <w:proofErr w:type="gramEnd"/>
      <w:r w:rsidRPr="00BF0E88">
        <w:rPr>
          <w:rFonts w:ascii="Arial" w:hAnsi="Arial" w:cs="Arial"/>
          <w:sz w:val="24"/>
          <w:szCs w:val="24"/>
        </w:rPr>
        <w:t xml:space="preserve"> </w:t>
      </w:r>
      <w:r w:rsidR="004C66E4">
        <w:rPr>
          <w:rFonts w:ascii="Arial" w:hAnsi="Arial" w:cs="Arial"/>
          <w:sz w:val="24"/>
          <w:szCs w:val="24"/>
        </w:rPr>
        <w:t>term means</w:t>
      </w:r>
      <w:r w:rsidRPr="00BF0E88">
        <w:rPr>
          <w:rFonts w:ascii="Arial" w:hAnsi="Arial" w:cs="Arial"/>
          <w:sz w:val="24"/>
          <w:szCs w:val="24"/>
        </w:rPr>
        <w:t xml:space="preserve"> raising of one's mind and heart to God or the requesting of good things from God?"</w:t>
      </w:r>
      <w:r w:rsidRPr="006B4F81">
        <w:rPr>
          <w:rFonts w:ascii="Arial" w:hAnsi="Arial" w:cs="Arial"/>
          <w:i/>
          <w:sz w:val="24"/>
          <w:szCs w:val="24"/>
        </w:rPr>
        <w:t xml:space="preserve"> </w:t>
      </w:r>
    </w:p>
    <w:p w14:paraId="43D49265" w14:textId="77777777" w:rsidR="00AB138C" w:rsidRDefault="00AB138C">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prayer</w:t>
      </w:r>
      <w:proofErr w:type="gramEnd"/>
      <w:r w:rsidRPr="006B4F81">
        <w:rPr>
          <w:rFonts w:ascii="Arial" w:hAnsi="Arial" w:cs="Arial"/>
          <w:b/>
          <w:i/>
          <w:sz w:val="24"/>
          <w:szCs w:val="24"/>
          <w:u w:val="single"/>
        </w:rPr>
        <w:t xml:space="preserve"> </w:t>
      </w:r>
    </w:p>
    <w:p w14:paraId="3CCBB0EA" w14:textId="194437A8"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3C3A99">
        <w:rPr>
          <w:rFonts w:ascii="Arial" w:hAnsi="Arial" w:cs="Arial"/>
          <w:i/>
          <w:color w:val="943634" w:themeColor="accent2" w:themeShade="BF"/>
          <w:sz w:val="24"/>
          <w:szCs w:val="24"/>
        </w:rPr>
        <w:t xml:space="preserve">CCC </w:t>
      </w:r>
      <w:r w:rsidR="00AB138C" w:rsidRPr="002264DC">
        <w:rPr>
          <w:rFonts w:ascii="Arial" w:hAnsi="Arial" w:cs="Arial"/>
          <w:i/>
          <w:color w:val="943634" w:themeColor="accent2" w:themeShade="BF"/>
          <w:sz w:val="24"/>
          <w:szCs w:val="24"/>
        </w:rPr>
        <w:t xml:space="preserve">2559 </w:t>
      </w:r>
    </w:p>
    <w:p w14:paraId="6D4EC9FC" w14:textId="77777777" w:rsidR="00AB138C" w:rsidRDefault="00AB138C">
      <w:pPr>
        <w:spacing w:after="0" w:line="240" w:lineRule="auto"/>
        <w:rPr>
          <w:rFonts w:ascii="Arial" w:hAnsi="Arial" w:cs="Arial"/>
          <w:sz w:val="24"/>
          <w:szCs w:val="24"/>
        </w:rPr>
      </w:pPr>
    </w:p>
    <w:p w14:paraId="4716EFCB" w14:textId="77777777" w:rsidR="00AB138C" w:rsidRDefault="00AB138C">
      <w:pPr>
        <w:spacing w:after="0" w:line="240" w:lineRule="auto"/>
        <w:rPr>
          <w:rFonts w:ascii="Arial" w:hAnsi="Arial" w:cs="Arial"/>
          <w:sz w:val="24"/>
          <w:szCs w:val="24"/>
        </w:rPr>
      </w:pPr>
    </w:p>
    <w:p w14:paraId="55FA17D6" w14:textId="6917E0C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1137 </w:t>
      </w:r>
    </w:p>
    <w:p w14:paraId="728275BD" w14:textId="316E094C"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After</w:t>
      </w:r>
      <w:proofErr w:type="gramEnd"/>
      <w:r w:rsidRPr="00BF0E88">
        <w:rPr>
          <w:rFonts w:ascii="Arial" w:hAnsi="Arial" w:cs="Arial"/>
          <w:sz w:val="24"/>
          <w:szCs w:val="24"/>
        </w:rPr>
        <w:t xml:space="preserve"> the disciples asked Jesus to teach them how to pray, what did Jesus teach them?</w:t>
      </w:r>
      <w:r w:rsidRPr="006B4F81">
        <w:rPr>
          <w:rFonts w:ascii="Arial" w:hAnsi="Arial" w:cs="Arial"/>
          <w:i/>
          <w:sz w:val="24"/>
          <w:szCs w:val="24"/>
        </w:rPr>
        <w:t xml:space="preserve"> </w:t>
      </w:r>
    </w:p>
    <w:p w14:paraId="11EBC495" w14:textId="65677509" w:rsidR="00AB138C" w:rsidRPr="00265AA3" w:rsidRDefault="00F023B4">
      <w:pPr>
        <w:spacing w:after="0" w:line="240" w:lineRule="auto"/>
        <w:jc w:val="right"/>
        <w:rPr>
          <w:rFonts w:ascii="Arial" w:hAnsi="Arial" w:cs="Arial"/>
          <w:i/>
          <w:sz w:val="24"/>
          <w:szCs w:val="24"/>
        </w:rPr>
      </w:pPr>
      <w:r>
        <w:rPr>
          <w:rFonts w:ascii="Arial" w:hAnsi="Arial" w:cs="Arial"/>
          <w:b/>
          <w:sz w:val="24"/>
          <w:szCs w:val="24"/>
          <w:u w:val="single"/>
        </w:rPr>
        <w:t>(</w:t>
      </w:r>
      <w:r w:rsidR="00AB138C" w:rsidRPr="00046631">
        <w:rPr>
          <w:rFonts w:ascii="Arial" w:hAnsi="Arial" w:cs="Arial"/>
          <w:b/>
          <w:sz w:val="24"/>
          <w:szCs w:val="24"/>
          <w:u w:val="single"/>
        </w:rPr>
        <w:t>The</w:t>
      </w:r>
      <w:r>
        <w:rPr>
          <w:rFonts w:ascii="Arial" w:hAnsi="Arial" w:cs="Arial"/>
          <w:b/>
          <w:sz w:val="24"/>
          <w:szCs w:val="24"/>
          <w:u w:val="single"/>
        </w:rPr>
        <w:t>)</w:t>
      </w:r>
      <w:r w:rsidR="00AB138C" w:rsidRPr="00046631">
        <w:rPr>
          <w:rFonts w:ascii="Arial" w:hAnsi="Arial" w:cs="Arial"/>
          <w:b/>
          <w:sz w:val="24"/>
          <w:szCs w:val="24"/>
          <w:u w:val="single"/>
        </w:rPr>
        <w:t xml:space="preserve"> Lord's Prayer</w:t>
      </w:r>
      <w:r w:rsidR="00AB138C">
        <w:rPr>
          <w:rFonts w:ascii="Arial" w:hAnsi="Arial" w:cs="Arial"/>
          <w:b/>
          <w:sz w:val="24"/>
          <w:szCs w:val="24"/>
          <w:u w:val="single"/>
        </w:rPr>
        <w:br/>
      </w:r>
      <w:r w:rsidR="00AB138C" w:rsidRPr="00265AA3">
        <w:rPr>
          <w:rFonts w:ascii="Arial" w:hAnsi="Arial" w:cs="Arial"/>
          <w:i/>
          <w:sz w:val="24"/>
          <w:szCs w:val="24"/>
        </w:rPr>
        <w:t xml:space="preserve"> </w:t>
      </w:r>
      <w:r w:rsidR="003F5936" w:rsidRPr="00036D49">
        <w:rPr>
          <w:rFonts w:ascii="Arial" w:hAnsi="Arial" w:cs="Arial"/>
          <w:i/>
          <w:sz w:val="24"/>
          <w:szCs w:val="24"/>
        </w:rPr>
        <w:t>Alternate answer</w:t>
      </w:r>
      <w:r w:rsidR="003F5936">
        <w:rPr>
          <w:rFonts w:ascii="Arial" w:hAnsi="Arial" w:cs="Arial"/>
          <w:i/>
          <w:sz w:val="24"/>
          <w:szCs w:val="24"/>
        </w:rPr>
        <w:t>:</w:t>
      </w:r>
    </w:p>
    <w:p w14:paraId="1CE1316B" w14:textId="3A8B2435" w:rsidR="00AB138C" w:rsidRPr="00DF652D" w:rsidRDefault="00F023B4">
      <w:pPr>
        <w:spacing w:after="0" w:line="240" w:lineRule="auto"/>
        <w:jc w:val="right"/>
        <w:rPr>
          <w:rFonts w:ascii="Arial" w:hAnsi="Arial" w:cs="Arial"/>
          <w:b/>
          <w:sz w:val="24"/>
          <w:szCs w:val="24"/>
        </w:rPr>
      </w:pPr>
      <w:r w:rsidRPr="00DF652D">
        <w:rPr>
          <w:rFonts w:ascii="Arial" w:hAnsi="Arial" w:cs="Arial"/>
          <w:b/>
          <w:sz w:val="24"/>
          <w:szCs w:val="24"/>
        </w:rPr>
        <w:t>(</w:t>
      </w:r>
      <w:r w:rsidR="00AB138C" w:rsidRPr="00DF652D">
        <w:rPr>
          <w:rFonts w:ascii="Arial" w:hAnsi="Arial" w:cs="Arial"/>
          <w:b/>
          <w:sz w:val="24"/>
          <w:szCs w:val="24"/>
        </w:rPr>
        <w:t>The</w:t>
      </w:r>
      <w:r w:rsidRPr="00DF652D">
        <w:rPr>
          <w:rFonts w:ascii="Arial" w:hAnsi="Arial" w:cs="Arial"/>
          <w:b/>
          <w:sz w:val="24"/>
          <w:szCs w:val="24"/>
        </w:rPr>
        <w:t>)</w:t>
      </w:r>
      <w:r w:rsidR="00AB138C" w:rsidRPr="00DF652D">
        <w:rPr>
          <w:rFonts w:ascii="Arial" w:hAnsi="Arial" w:cs="Arial"/>
          <w:b/>
          <w:sz w:val="24"/>
          <w:szCs w:val="24"/>
        </w:rPr>
        <w:t xml:space="preserve"> Our Father</w:t>
      </w:r>
    </w:p>
    <w:p w14:paraId="015AE20E" w14:textId="72260355" w:rsidR="00AB138C" w:rsidRPr="00BF0E88"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2759</w:t>
      </w:r>
    </w:p>
    <w:p w14:paraId="169EEB0F"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69AC6C39" w14:textId="375AB5D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1208 </w:t>
      </w:r>
    </w:p>
    <w:p w14:paraId="7BB444C3" w14:textId="49898B8D"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does the word Abba as used in the New Testament mean?</w:t>
      </w:r>
    </w:p>
    <w:p w14:paraId="4DBEE28D" w14:textId="77777777" w:rsidR="00AB138C" w:rsidRPr="0050204E" w:rsidRDefault="00AB138C">
      <w:pPr>
        <w:spacing w:after="0" w:line="240" w:lineRule="auto"/>
        <w:jc w:val="right"/>
        <w:rPr>
          <w:rFonts w:ascii="Arial" w:hAnsi="Arial" w:cs="Arial"/>
          <w:b/>
          <w:sz w:val="24"/>
          <w:szCs w:val="24"/>
          <w:u w:val="single"/>
        </w:rPr>
      </w:pPr>
      <w:r w:rsidRPr="0050204E">
        <w:rPr>
          <w:rFonts w:ascii="Arial" w:hAnsi="Arial" w:cs="Arial"/>
          <w:b/>
          <w:sz w:val="24"/>
          <w:szCs w:val="24"/>
          <w:u w:val="single"/>
        </w:rPr>
        <w:t>Father</w:t>
      </w:r>
      <w:r w:rsidRPr="006B4F81">
        <w:rPr>
          <w:rFonts w:ascii="Arial" w:hAnsi="Arial" w:cs="Arial"/>
          <w:b/>
          <w:i/>
          <w:sz w:val="24"/>
          <w:szCs w:val="24"/>
          <w:u w:val="single"/>
        </w:rPr>
        <w:t xml:space="preserve"> </w:t>
      </w:r>
    </w:p>
    <w:p w14:paraId="09D40B7C" w14:textId="4745F3EA"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1367CA3E" w14:textId="77777777" w:rsidR="003F5936" w:rsidRDefault="00AB138C">
      <w:pPr>
        <w:spacing w:after="0" w:line="240" w:lineRule="auto"/>
        <w:jc w:val="right"/>
        <w:rPr>
          <w:rFonts w:ascii="Arial" w:hAnsi="Arial" w:cs="Arial"/>
          <w:b/>
          <w:sz w:val="24"/>
          <w:szCs w:val="24"/>
        </w:rPr>
      </w:pPr>
      <w:r w:rsidRPr="00DF652D">
        <w:rPr>
          <w:rFonts w:ascii="Arial" w:hAnsi="Arial" w:cs="Arial"/>
          <w:b/>
          <w:sz w:val="24"/>
          <w:szCs w:val="24"/>
        </w:rPr>
        <w:t>Papa</w:t>
      </w:r>
    </w:p>
    <w:p w14:paraId="1973C0B1" w14:textId="0728D9D5" w:rsidR="00AB138C" w:rsidRPr="00DF652D" w:rsidRDefault="004C66E4">
      <w:pPr>
        <w:spacing w:after="0" w:line="240" w:lineRule="auto"/>
        <w:jc w:val="right"/>
        <w:rPr>
          <w:rFonts w:ascii="Arial" w:hAnsi="Arial" w:cs="Arial"/>
          <w:b/>
          <w:sz w:val="24"/>
          <w:szCs w:val="24"/>
        </w:rPr>
      </w:pPr>
      <w:r w:rsidRPr="00DF652D">
        <w:rPr>
          <w:rFonts w:ascii="Arial" w:hAnsi="Arial" w:cs="Arial"/>
          <w:b/>
          <w:sz w:val="24"/>
          <w:szCs w:val="24"/>
        </w:rPr>
        <w:t>Daddy</w:t>
      </w:r>
      <w:r w:rsidR="00AB138C" w:rsidRPr="00DF652D">
        <w:rPr>
          <w:rFonts w:ascii="Arial" w:hAnsi="Arial" w:cs="Arial"/>
          <w:b/>
          <w:sz w:val="24"/>
          <w:szCs w:val="24"/>
        </w:rPr>
        <w:t xml:space="preserve"> </w:t>
      </w:r>
    </w:p>
    <w:p w14:paraId="7CC9CA38" w14:textId="63CA9FF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sidRPr="001250D8">
        <w:rPr>
          <w:rFonts w:ascii="Arial" w:hAnsi="Arial" w:cs="Arial"/>
          <w:i/>
          <w:color w:val="943634" w:themeColor="accent2" w:themeShade="BF"/>
          <w:sz w:val="24"/>
          <w:szCs w:val="24"/>
        </w:rPr>
        <w:t>https://www.logos.com/grow/what-does-abba-really-mean/</w:t>
      </w:r>
    </w:p>
    <w:p w14:paraId="7DB3B66B" w14:textId="77777777" w:rsidR="008C12C0" w:rsidRDefault="008C12C0">
      <w:pPr>
        <w:spacing w:after="0" w:line="240" w:lineRule="auto"/>
        <w:rPr>
          <w:rFonts w:ascii="Arial" w:hAnsi="Arial" w:cs="Arial"/>
          <w:sz w:val="24"/>
          <w:szCs w:val="24"/>
        </w:rPr>
      </w:pPr>
      <w:r>
        <w:rPr>
          <w:rFonts w:ascii="Arial" w:hAnsi="Arial" w:cs="Arial"/>
          <w:sz w:val="24"/>
          <w:szCs w:val="24"/>
        </w:rPr>
        <w:br/>
      </w:r>
    </w:p>
    <w:p w14:paraId="726A1D68" w14:textId="6F68560B"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1208 </w:t>
      </w:r>
    </w:p>
    <w:p w14:paraId="68BAF8E9" w14:textId="10B9D97D" w:rsidR="008C12C0" w:rsidRDefault="008C12C0" w:rsidP="00B32821">
      <w:pPr>
        <w:spacing w:after="0" w:line="240" w:lineRule="auto"/>
        <w:rPr>
          <w:rFonts w:ascii="Arial" w:hAnsi="Arial" w:cs="Arial"/>
          <w:b/>
          <w:sz w:val="24"/>
          <w:szCs w:val="24"/>
          <w:u w:val="single"/>
        </w:rPr>
      </w:pPr>
      <w:proofErr w:type="gramStart"/>
      <w:r>
        <w:rPr>
          <w:rFonts w:ascii="Arial" w:hAnsi="Arial" w:cs="Arial"/>
          <w:b/>
          <w:sz w:val="24"/>
          <w:szCs w:val="24"/>
        </w:rPr>
        <w:t xml:space="preserve">5.4  </w:t>
      </w:r>
      <w:r>
        <w:rPr>
          <w:rFonts w:ascii="Arial" w:hAnsi="Arial" w:cs="Arial"/>
          <w:sz w:val="24"/>
          <w:szCs w:val="24"/>
        </w:rPr>
        <w:t>What</w:t>
      </w:r>
      <w:proofErr w:type="gramEnd"/>
      <w:r>
        <w:rPr>
          <w:rFonts w:ascii="Arial" w:hAnsi="Arial" w:cs="Arial"/>
          <w:sz w:val="24"/>
          <w:szCs w:val="24"/>
        </w:rPr>
        <w:t xml:space="preserve"> does the name</w:t>
      </w:r>
      <w:r w:rsidRPr="00BF0E88">
        <w:rPr>
          <w:rFonts w:ascii="Arial" w:hAnsi="Arial" w:cs="Arial"/>
          <w:sz w:val="24"/>
          <w:szCs w:val="24"/>
        </w:rPr>
        <w:t xml:space="preserve"> </w:t>
      </w:r>
      <w:r>
        <w:rPr>
          <w:rFonts w:ascii="Arial" w:hAnsi="Arial" w:cs="Arial"/>
          <w:sz w:val="24"/>
          <w:szCs w:val="24"/>
        </w:rPr>
        <w:t>Emmanuel mean?</w:t>
      </w:r>
    </w:p>
    <w:p w14:paraId="7EBDA5B6" w14:textId="53A5F3CB" w:rsidR="008C12C0" w:rsidRPr="0050204E" w:rsidRDefault="008C12C0">
      <w:pPr>
        <w:spacing w:after="0" w:line="240" w:lineRule="auto"/>
        <w:jc w:val="right"/>
        <w:rPr>
          <w:rFonts w:ascii="Arial" w:hAnsi="Arial" w:cs="Arial"/>
          <w:b/>
          <w:sz w:val="24"/>
          <w:szCs w:val="24"/>
          <w:u w:val="single"/>
        </w:rPr>
      </w:pPr>
      <w:r>
        <w:rPr>
          <w:rFonts w:ascii="Arial" w:hAnsi="Arial" w:cs="Arial"/>
          <w:b/>
          <w:sz w:val="24"/>
          <w:szCs w:val="24"/>
          <w:u w:val="single"/>
        </w:rPr>
        <w:t>God is with us</w:t>
      </w:r>
      <w:r w:rsidRPr="006B4F81">
        <w:rPr>
          <w:rFonts w:ascii="Arial" w:hAnsi="Arial" w:cs="Arial"/>
          <w:b/>
          <w:i/>
          <w:sz w:val="24"/>
          <w:szCs w:val="24"/>
          <w:u w:val="single"/>
        </w:rPr>
        <w:t xml:space="preserve"> </w:t>
      </w:r>
    </w:p>
    <w:p w14:paraId="238DA75E" w14:textId="261455F2" w:rsidR="008C12C0" w:rsidRPr="00E75D9F" w:rsidRDefault="008C12C0">
      <w:pPr>
        <w:spacing w:after="0" w:line="240" w:lineRule="auto"/>
        <w:jc w:val="right"/>
        <w:rPr>
          <w:rFonts w:ascii="Arial" w:hAnsi="Arial" w:cs="Arial"/>
          <w:b/>
          <w:sz w:val="24"/>
          <w:szCs w:val="24"/>
        </w:rPr>
      </w:pPr>
      <w:r w:rsidRPr="00036D49">
        <w:rPr>
          <w:rFonts w:ascii="Arial" w:hAnsi="Arial" w:cs="Arial"/>
          <w:i/>
          <w:sz w:val="24"/>
          <w:szCs w:val="24"/>
        </w:rPr>
        <w:t>Alternate answer</w:t>
      </w:r>
      <w:r>
        <w:rPr>
          <w:rFonts w:ascii="Arial" w:hAnsi="Arial" w:cs="Arial"/>
          <w:i/>
          <w:sz w:val="24"/>
          <w:szCs w:val="24"/>
        </w:rPr>
        <w:t>s</w:t>
      </w:r>
      <w:proofErr w:type="gramStart"/>
      <w:r>
        <w:rPr>
          <w:rFonts w:ascii="Arial" w:hAnsi="Arial" w:cs="Arial"/>
          <w:i/>
          <w:sz w:val="24"/>
          <w:szCs w:val="24"/>
        </w:rPr>
        <w:t>:</w:t>
      </w:r>
      <w:proofErr w:type="gramEnd"/>
      <w:r>
        <w:rPr>
          <w:rFonts w:ascii="Arial" w:hAnsi="Arial" w:cs="Arial"/>
          <w:i/>
          <w:sz w:val="24"/>
          <w:szCs w:val="24"/>
        </w:rPr>
        <w:br/>
      </w:r>
      <w:r w:rsidRPr="00DF652D">
        <w:rPr>
          <w:rFonts w:ascii="Arial" w:hAnsi="Arial" w:cs="Arial"/>
          <w:b/>
          <w:sz w:val="24"/>
          <w:szCs w:val="24"/>
        </w:rPr>
        <w:t>God with us</w:t>
      </w:r>
      <w:r w:rsidRPr="00E75D9F">
        <w:rPr>
          <w:rFonts w:ascii="Arial" w:hAnsi="Arial" w:cs="Arial"/>
          <w:b/>
          <w:sz w:val="24"/>
          <w:szCs w:val="24"/>
        </w:rPr>
        <w:t xml:space="preserve"> </w:t>
      </w:r>
    </w:p>
    <w:p w14:paraId="4A1D2E48" w14:textId="067EBB9B" w:rsidR="00AB138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Pr>
          <w:rFonts w:ascii="Arial" w:hAnsi="Arial" w:cs="Arial"/>
          <w:i/>
          <w:color w:val="943634" w:themeColor="accent2" w:themeShade="BF"/>
          <w:sz w:val="24"/>
          <w:szCs w:val="24"/>
        </w:rPr>
        <w:t>Matthew 1:23</w:t>
      </w:r>
    </w:p>
    <w:p w14:paraId="1A9869EC" w14:textId="77777777" w:rsidR="001250D8" w:rsidRDefault="001250D8">
      <w:pPr>
        <w:spacing w:after="0" w:line="240" w:lineRule="auto"/>
        <w:rPr>
          <w:rFonts w:ascii="Arial" w:hAnsi="Arial" w:cs="Arial"/>
          <w:i/>
          <w:color w:val="943634" w:themeColor="accent2" w:themeShade="BF"/>
          <w:sz w:val="24"/>
          <w:szCs w:val="24"/>
        </w:rPr>
      </w:pPr>
    </w:p>
    <w:p w14:paraId="6424433F" w14:textId="77777777" w:rsidR="001250D8" w:rsidRDefault="001250D8">
      <w:pPr>
        <w:spacing w:after="0" w:line="240" w:lineRule="auto"/>
        <w:rPr>
          <w:rFonts w:ascii="Arial" w:hAnsi="Arial" w:cs="Arial"/>
          <w:sz w:val="24"/>
          <w:szCs w:val="24"/>
        </w:rPr>
      </w:pPr>
    </w:p>
    <w:p w14:paraId="5C855D4B" w14:textId="46EFD39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1124 </w:t>
      </w:r>
    </w:p>
    <w:p w14:paraId="05C72494" w14:textId="4DDCF666"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name is given to prayer when we pray for the interests of </w:t>
      </w:r>
      <w:r w:rsidR="007A5E6C">
        <w:rPr>
          <w:rFonts w:ascii="Arial" w:hAnsi="Arial" w:cs="Arial"/>
          <w:sz w:val="24"/>
          <w:szCs w:val="24"/>
        </w:rPr>
        <w:t>people other than ourselves</w:t>
      </w:r>
      <w:r w:rsidRPr="00BF0E88">
        <w:rPr>
          <w:rFonts w:ascii="Arial" w:hAnsi="Arial" w:cs="Arial"/>
          <w:sz w:val="24"/>
          <w:szCs w:val="24"/>
        </w:rPr>
        <w:t>?</w:t>
      </w:r>
      <w:r w:rsidRPr="006B4F81">
        <w:rPr>
          <w:rFonts w:ascii="Arial" w:hAnsi="Arial" w:cs="Arial"/>
          <w:i/>
          <w:sz w:val="24"/>
          <w:szCs w:val="24"/>
        </w:rPr>
        <w:t xml:space="preserve"> </w:t>
      </w:r>
    </w:p>
    <w:p w14:paraId="43D2FAF0" w14:textId="77777777" w:rsidR="00AB138C" w:rsidRPr="00046631" w:rsidRDefault="00AB138C">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intercession</w:t>
      </w:r>
      <w:proofErr w:type="gramEnd"/>
      <w:r w:rsidRPr="006B4F81">
        <w:rPr>
          <w:rFonts w:ascii="Arial" w:hAnsi="Arial" w:cs="Arial"/>
          <w:b/>
          <w:i/>
          <w:sz w:val="24"/>
          <w:szCs w:val="24"/>
          <w:u w:val="single"/>
        </w:rPr>
        <w:t xml:space="preserve"> </w:t>
      </w:r>
    </w:p>
    <w:p w14:paraId="0851A961" w14:textId="3FDBA0F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1AF503E" w14:textId="77777777" w:rsidR="00AB138C" w:rsidRPr="00DF652D" w:rsidRDefault="00AB138C">
      <w:pPr>
        <w:spacing w:after="0" w:line="240" w:lineRule="auto"/>
        <w:jc w:val="right"/>
        <w:rPr>
          <w:rFonts w:ascii="Arial" w:hAnsi="Arial" w:cs="Arial"/>
          <w:b/>
          <w:sz w:val="24"/>
          <w:szCs w:val="24"/>
        </w:rPr>
      </w:pPr>
      <w:proofErr w:type="gramStart"/>
      <w:r w:rsidRPr="00DF652D">
        <w:rPr>
          <w:rFonts w:ascii="Arial" w:hAnsi="Arial" w:cs="Arial"/>
          <w:b/>
          <w:sz w:val="24"/>
          <w:szCs w:val="24"/>
        </w:rPr>
        <w:t>intercessory</w:t>
      </w:r>
      <w:proofErr w:type="gramEnd"/>
      <w:r w:rsidRPr="00DF652D">
        <w:rPr>
          <w:rFonts w:ascii="Arial" w:hAnsi="Arial" w:cs="Arial"/>
          <w:b/>
          <w:sz w:val="24"/>
          <w:szCs w:val="24"/>
        </w:rPr>
        <w:t xml:space="preserve"> prayer </w:t>
      </w:r>
    </w:p>
    <w:p w14:paraId="0042645F" w14:textId="325AB327" w:rsidR="005C38FB"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2634</w:t>
      </w:r>
      <w:r w:rsidR="00084396">
        <w:rPr>
          <w:rFonts w:ascii="Arial" w:hAnsi="Arial" w:cs="Arial"/>
          <w:i/>
          <w:color w:val="943634" w:themeColor="accent2" w:themeShade="BF"/>
          <w:sz w:val="24"/>
          <w:szCs w:val="24"/>
        </w:rPr>
        <w:t>;</w:t>
      </w:r>
      <w:r w:rsidR="001250D8">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2635</w:t>
      </w:r>
    </w:p>
    <w:p w14:paraId="6606A7DE" w14:textId="7B109CC6" w:rsidR="005F05D5" w:rsidRDefault="00AB138C">
      <w:pPr>
        <w:spacing w:after="0" w:line="240" w:lineRule="auto"/>
        <w:rPr>
          <w:rFonts w:ascii="Arial" w:hAnsi="Arial" w:cs="Arial"/>
          <w:sz w:val="24"/>
          <w:szCs w:val="24"/>
        </w:rPr>
      </w:pPr>
      <w:r>
        <w:rPr>
          <w:rFonts w:ascii="Arial" w:hAnsi="Arial" w:cs="Arial"/>
          <w:sz w:val="24"/>
          <w:szCs w:val="24"/>
        </w:rPr>
        <w:br/>
      </w:r>
    </w:p>
    <w:p w14:paraId="2862CE23" w14:textId="77777777" w:rsidR="005F05D5" w:rsidRDefault="005F05D5">
      <w:pPr>
        <w:spacing w:after="0" w:line="240" w:lineRule="auto"/>
        <w:rPr>
          <w:rFonts w:ascii="Arial" w:hAnsi="Arial" w:cs="Arial"/>
          <w:sz w:val="24"/>
          <w:szCs w:val="24"/>
        </w:rPr>
      </w:pPr>
    </w:p>
    <w:p w14:paraId="718ACA10" w14:textId="77777777" w:rsidR="005F05D5" w:rsidRDefault="005F05D5">
      <w:pPr>
        <w:spacing w:after="0" w:line="240" w:lineRule="auto"/>
        <w:rPr>
          <w:rFonts w:ascii="Arial" w:hAnsi="Arial" w:cs="Arial"/>
          <w:sz w:val="24"/>
          <w:szCs w:val="24"/>
        </w:rPr>
      </w:pPr>
    </w:p>
    <w:p w14:paraId="266EF440" w14:textId="77777777" w:rsidR="001250D8" w:rsidRDefault="001250D8" w:rsidP="00B32821">
      <w:pPr>
        <w:spacing w:line="240" w:lineRule="auto"/>
        <w:rPr>
          <w:rFonts w:ascii="Arial" w:hAnsi="Arial" w:cs="Arial"/>
          <w:sz w:val="24"/>
          <w:szCs w:val="24"/>
        </w:rPr>
      </w:pPr>
      <w:r>
        <w:rPr>
          <w:rFonts w:ascii="Arial" w:hAnsi="Arial" w:cs="Arial"/>
          <w:sz w:val="24"/>
          <w:szCs w:val="24"/>
        </w:rPr>
        <w:br w:type="page"/>
      </w:r>
    </w:p>
    <w:p w14:paraId="7476AE3D" w14:textId="5C97A586" w:rsidR="005F05D5"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5F05D5" w:rsidRPr="00B32821">
        <w:rPr>
          <w:rFonts w:ascii="Arial" w:hAnsi="Arial" w:cs="Arial"/>
          <w:color w:val="A6A6A6" w:themeColor="background1" w:themeShade="A6"/>
          <w:sz w:val="16"/>
          <w:szCs w:val="24"/>
        </w:rPr>
        <w:t xml:space="preserve">42 </w:t>
      </w:r>
    </w:p>
    <w:p w14:paraId="08073FB1" w14:textId="15D267CB" w:rsidR="005F05D5" w:rsidRPr="00BF0E88" w:rsidRDefault="005F05D5">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6</w:t>
      </w:r>
      <w:r>
        <w:rPr>
          <w:rFonts w:ascii="Arial" w:hAnsi="Arial" w:cs="Arial"/>
          <w:b/>
          <w:sz w:val="24"/>
          <w:szCs w:val="24"/>
        </w:rPr>
        <w:t xml:space="preserve">  Location</w:t>
      </w:r>
      <w:proofErr w:type="gramEnd"/>
      <w:r w:rsidRPr="006B4F81">
        <w:rPr>
          <w:rFonts w:ascii="Arial" w:hAnsi="Arial" w:cs="Arial"/>
          <w:i/>
          <w:sz w:val="24"/>
          <w:szCs w:val="24"/>
        </w:rPr>
        <w:t xml:space="preserve"> </w:t>
      </w:r>
    </w:p>
    <w:p w14:paraId="19232193" w14:textId="144387E4" w:rsidR="005F05D5" w:rsidRPr="00BF0E88" w:rsidRDefault="005F05D5">
      <w:pPr>
        <w:spacing w:after="0" w:line="240" w:lineRule="auto"/>
        <w:rPr>
          <w:rFonts w:ascii="Arial" w:hAnsi="Arial" w:cs="Arial"/>
          <w:sz w:val="24"/>
          <w:szCs w:val="24"/>
        </w:rPr>
      </w:pPr>
      <w:del w:id="37" w:author="Kelly Kantack" w:date="2023-01-13T16:48:00Z">
        <w:r w:rsidRPr="00BF0E88" w:rsidDel="000F0211">
          <w:rPr>
            <w:rFonts w:ascii="Arial" w:hAnsi="Arial" w:cs="Arial"/>
            <w:sz w:val="24"/>
            <w:szCs w:val="24"/>
          </w:rPr>
          <w:delText xml:space="preserve">Where </w:delText>
        </w:r>
      </w:del>
      <w:ins w:id="38" w:author="Kelly Kantack" w:date="2023-01-13T16:48:00Z">
        <w:r w:rsidR="000F0211" w:rsidRPr="00BF0E88">
          <w:rPr>
            <w:rFonts w:ascii="Arial" w:hAnsi="Arial" w:cs="Arial"/>
            <w:sz w:val="24"/>
            <w:szCs w:val="24"/>
          </w:rPr>
          <w:t>W</w:t>
        </w:r>
        <w:r w:rsidR="000F0211">
          <w:rPr>
            <w:rFonts w:ascii="Arial" w:hAnsi="Arial" w:cs="Arial"/>
            <w:sz w:val="24"/>
            <w:szCs w:val="24"/>
          </w:rPr>
          <w:t>hat city or town</w:t>
        </w:r>
        <w:r w:rsidR="000F0211" w:rsidRPr="00BF0E88">
          <w:rPr>
            <w:rFonts w:ascii="Arial" w:hAnsi="Arial" w:cs="Arial"/>
            <w:sz w:val="24"/>
            <w:szCs w:val="24"/>
          </w:rPr>
          <w:t xml:space="preserve"> </w:t>
        </w:r>
      </w:ins>
      <w:r w:rsidRPr="00BF0E88">
        <w:rPr>
          <w:rFonts w:ascii="Arial" w:hAnsi="Arial" w:cs="Arial"/>
          <w:sz w:val="24"/>
          <w:szCs w:val="24"/>
        </w:rPr>
        <w:t>did the angel encounter Mary to announce the coming birth of Jesus?</w:t>
      </w:r>
    </w:p>
    <w:p w14:paraId="73CBC7AF" w14:textId="77777777" w:rsidR="005F05D5" w:rsidRPr="00BF0E88" w:rsidRDefault="005F05D5">
      <w:pPr>
        <w:spacing w:after="0" w:line="240" w:lineRule="auto"/>
        <w:jc w:val="right"/>
        <w:rPr>
          <w:rFonts w:ascii="Arial" w:hAnsi="Arial" w:cs="Arial"/>
          <w:sz w:val="24"/>
          <w:szCs w:val="24"/>
        </w:rPr>
      </w:pPr>
      <w:r w:rsidRPr="0097505C">
        <w:rPr>
          <w:rFonts w:ascii="Arial" w:hAnsi="Arial" w:cs="Arial"/>
          <w:b/>
          <w:sz w:val="24"/>
          <w:szCs w:val="24"/>
          <w:u w:val="single"/>
        </w:rPr>
        <w:t>Nazareth</w:t>
      </w:r>
    </w:p>
    <w:p w14:paraId="6BB8891F" w14:textId="77777777" w:rsidR="005F05D5" w:rsidRPr="005C38FB" w:rsidRDefault="005F05D5">
      <w:pPr>
        <w:spacing w:after="0" w:line="240" w:lineRule="auto"/>
        <w:rPr>
          <w:rFonts w:ascii="Arial" w:hAnsi="Arial" w:cs="Arial"/>
          <w:i/>
          <w:color w:val="0033CC"/>
          <w:sz w:val="24"/>
          <w:szCs w:val="24"/>
        </w:rPr>
      </w:pPr>
      <w:proofErr w:type="gramStart"/>
      <w:r w:rsidRPr="005C38FB">
        <w:rPr>
          <w:rFonts w:ascii="Arial" w:hAnsi="Arial" w:cs="Arial"/>
          <w:i/>
          <w:color w:val="0033CC"/>
          <w:sz w:val="24"/>
          <w:szCs w:val="24"/>
        </w:rPr>
        <w:t>From the Gospel of Luke…</w:t>
      </w:r>
      <w:proofErr w:type="gramEnd"/>
      <w:r w:rsidRPr="005C38FB">
        <w:rPr>
          <w:rFonts w:ascii="Arial" w:hAnsi="Arial" w:cs="Arial"/>
          <w:i/>
          <w:color w:val="0033CC"/>
          <w:sz w:val="24"/>
          <w:szCs w:val="24"/>
        </w:rPr>
        <w:t xml:space="preserve"> In the sixth month, the angel Gabriel was sent from God to a town of Galilee called Nazareth, to a virgin betrothed to a man named Joseph, of the house of David, a</w:t>
      </w:r>
      <w:r>
        <w:rPr>
          <w:rFonts w:ascii="Arial" w:hAnsi="Arial" w:cs="Arial"/>
          <w:i/>
          <w:color w:val="0033CC"/>
          <w:sz w:val="24"/>
          <w:szCs w:val="24"/>
        </w:rPr>
        <w:t xml:space="preserve">nd the virgin’s name was Mary. </w:t>
      </w:r>
    </w:p>
    <w:p w14:paraId="57EB35CB" w14:textId="68D1F3E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5F05D5"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F05D5" w:rsidRPr="00C009D1">
        <w:rPr>
          <w:rFonts w:ascii="Arial" w:hAnsi="Arial" w:cs="Arial"/>
          <w:i/>
          <w:color w:val="943634" w:themeColor="accent2" w:themeShade="BF"/>
          <w:sz w:val="24"/>
          <w:szCs w:val="24"/>
        </w:rPr>
        <w:t>Luke 1:26-27</w:t>
      </w:r>
      <w:r w:rsidR="00AB138C">
        <w:rPr>
          <w:rFonts w:ascii="Arial" w:hAnsi="Arial" w:cs="Arial"/>
          <w:sz w:val="24"/>
          <w:szCs w:val="24"/>
        </w:rPr>
        <w:br/>
      </w:r>
    </w:p>
    <w:p w14:paraId="099CFDF1" w14:textId="77777777" w:rsidR="001250D8" w:rsidRDefault="001250D8">
      <w:pPr>
        <w:spacing w:after="0" w:line="240" w:lineRule="auto"/>
        <w:rPr>
          <w:rFonts w:ascii="Arial" w:hAnsi="Arial" w:cs="Arial"/>
          <w:sz w:val="24"/>
          <w:szCs w:val="24"/>
        </w:rPr>
      </w:pPr>
    </w:p>
    <w:p w14:paraId="757B890E" w14:textId="59876B6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1128 </w:t>
      </w:r>
    </w:p>
    <w:p w14:paraId="552B9D1D" w14:textId="7C03EDBB"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Who</w:t>
      </w:r>
      <w:proofErr w:type="gramEnd"/>
      <w:r w:rsidRPr="00BF0E88">
        <w:rPr>
          <w:rFonts w:ascii="Arial" w:hAnsi="Arial" w:cs="Arial"/>
          <w:sz w:val="24"/>
          <w:szCs w:val="24"/>
        </w:rPr>
        <w:t xml:space="preserve"> said to Mary... "“Most blessed are you among women, and blessed is the fruit of your womb.”</w:t>
      </w:r>
      <w:r w:rsidRPr="006B4F81">
        <w:rPr>
          <w:rFonts w:ascii="Arial" w:hAnsi="Arial" w:cs="Arial"/>
          <w:i/>
          <w:sz w:val="24"/>
          <w:szCs w:val="24"/>
        </w:rPr>
        <w:t xml:space="preserve"> </w:t>
      </w:r>
    </w:p>
    <w:p w14:paraId="05374319"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Elizabeth</w:t>
      </w:r>
      <w:r w:rsidRPr="006B4F81">
        <w:rPr>
          <w:rFonts w:ascii="Arial" w:hAnsi="Arial" w:cs="Arial"/>
          <w:b/>
          <w:i/>
          <w:sz w:val="24"/>
          <w:szCs w:val="24"/>
          <w:u w:val="single"/>
        </w:rPr>
        <w:t xml:space="preserve"> </w:t>
      </w:r>
    </w:p>
    <w:p w14:paraId="0B8C4F71" w14:textId="7777777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3FFCA5FD" w14:textId="25984E29" w:rsidR="00AB138C" w:rsidRPr="006B4F81" w:rsidRDefault="00AB138C">
      <w:pPr>
        <w:spacing w:after="0" w:line="240" w:lineRule="auto"/>
        <w:jc w:val="right"/>
        <w:rPr>
          <w:rFonts w:ascii="Arial" w:hAnsi="Arial" w:cs="Arial"/>
          <w:i/>
          <w:sz w:val="24"/>
          <w:szCs w:val="24"/>
        </w:rPr>
      </w:pPr>
      <w:r w:rsidRPr="00DF652D">
        <w:rPr>
          <w:rFonts w:ascii="Arial" w:hAnsi="Arial" w:cs="Arial"/>
          <w:b/>
          <w:sz w:val="24"/>
          <w:szCs w:val="24"/>
        </w:rPr>
        <w:t xml:space="preserve">Mary's cousin </w:t>
      </w:r>
    </w:p>
    <w:p w14:paraId="62060F14" w14:textId="5B8E5890"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 xml:space="preserve">Luke 1:42-45 </w:t>
      </w:r>
    </w:p>
    <w:p w14:paraId="1D7D583F" w14:textId="77777777" w:rsidR="00AB138C" w:rsidRDefault="00AB138C">
      <w:pPr>
        <w:spacing w:after="0" w:line="240" w:lineRule="auto"/>
        <w:rPr>
          <w:rFonts w:ascii="Arial" w:hAnsi="Arial" w:cs="Arial"/>
          <w:sz w:val="24"/>
          <w:szCs w:val="24"/>
        </w:rPr>
      </w:pPr>
      <w:r w:rsidRPr="006B4F81">
        <w:rPr>
          <w:rFonts w:ascii="Arial" w:hAnsi="Arial" w:cs="Arial"/>
          <w:i/>
          <w:sz w:val="24"/>
          <w:szCs w:val="24"/>
        </w:rPr>
        <w:t xml:space="preserve"> </w:t>
      </w:r>
      <w:r>
        <w:rPr>
          <w:rFonts w:ascii="Arial" w:hAnsi="Arial" w:cs="Arial"/>
          <w:sz w:val="24"/>
          <w:szCs w:val="24"/>
        </w:rPr>
        <w:br/>
      </w:r>
    </w:p>
    <w:p w14:paraId="6CAF2487" w14:textId="7EE86B3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1129 </w:t>
      </w:r>
    </w:p>
    <w:p w14:paraId="61A0910D" w14:textId="18AE22B2"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8</w:t>
      </w:r>
      <w:r>
        <w:rPr>
          <w:rFonts w:ascii="Arial" w:hAnsi="Arial" w:cs="Arial"/>
          <w:b/>
          <w:sz w:val="24"/>
          <w:szCs w:val="24"/>
        </w:rPr>
        <w:t xml:space="preserve">  </w:t>
      </w:r>
      <w:r w:rsidRPr="00BF0E88">
        <w:rPr>
          <w:rFonts w:ascii="Arial" w:hAnsi="Arial" w:cs="Arial"/>
          <w:sz w:val="24"/>
          <w:szCs w:val="24"/>
        </w:rPr>
        <w:t>When</w:t>
      </w:r>
      <w:proofErr w:type="gramEnd"/>
      <w:r w:rsidRPr="00BF0E88">
        <w:rPr>
          <w:rFonts w:ascii="Arial" w:hAnsi="Arial" w:cs="Arial"/>
          <w:sz w:val="24"/>
          <w:szCs w:val="24"/>
        </w:rPr>
        <w:t xml:space="preserve"> Mary greeted her cousin Elizabeth, who was the child inside Elizabeth's womb who "leaped for joy"?</w:t>
      </w:r>
      <w:r w:rsidRPr="006B4F81">
        <w:rPr>
          <w:rFonts w:ascii="Arial" w:hAnsi="Arial" w:cs="Arial"/>
          <w:i/>
          <w:sz w:val="24"/>
          <w:szCs w:val="24"/>
        </w:rPr>
        <w:t xml:space="preserve"> </w:t>
      </w:r>
    </w:p>
    <w:p w14:paraId="10868B3C" w14:textId="6B75B531" w:rsidR="00DE28C4"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 the Baptist</w:t>
      </w:r>
    </w:p>
    <w:p w14:paraId="2E97928F"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5B48EFBA" w14:textId="4664FA5B" w:rsidR="00DF0587" w:rsidRDefault="00DE28C4">
      <w:pPr>
        <w:spacing w:after="0" w:line="240" w:lineRule="auto"/>
        <w:jc w:val="right"/>
        <w:rPr>
          <w:rFonts w:ascii="Arial" w:hAnsi="Arial" w:cs="Arial"/>
          <w:b/>
          <w:sz w:val="24"/>
          <w:szCs w:val="24"/>
          <w:u w:val="single"/>
        </w:rPr>
      </w:pPr>
      <w:r>
        <w:rPr>
          <w:rFonts w:ascii="Arial" w:hAnsi="Arial" w:cs="Arial"/>
          <w:b/>
          <w:sz w:val="24"/>
          <w:szCs w:val="24"/>
          <w:u w:val="single"/>
        </w:rPr>
        <w:t>John</w:t>
      </w:r>
      <w:r w:rsidR="00AB138C" w:rsidRPr="006B4F81">
        <w:rPr>
          <w:rFonts w:ascii="Arial" w:hAnsi="Arial" w:cs="Arial"/>
          <w:b/>
          <w:i/>
          <w:sz w:val="24"/>
          <w:szCs w:val="24"/>
          <w:u w:val="single"/>
        </w:rPr>
        <w:t xml:space="preserve"> </w:t>
      </w:r>
    </w:p>
    <w:p w14:paraId="4F5A501B" w14:textId="46F5BFE4"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Luke 1:41-42</w:t>
      </w:r>
    </w:p>
    <w:p w14:paraId="56C00589" w14:textId="77777777" w:rsidR="00AB138C" w:rsidRDefault="00AB138C">
      <w:pPr>
        <w:spacing w:after="0" w:line="240" w:lineRule="auto"/>
        <w:rPr>
          <w:rFonts w:ascii="Arial" w:hAnsi="Arial" w:cs="Arial"/>
          <w:sz w:val="24"/>
          <w:szCs w:val="24"/>
        </w:rPr>
      </w:pPr>
    </w:p>
    <w:p w14:paraId="1FA12E91" w14:textId="5CCF6E69"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1130 </w:t>
      </w:r>
    </w:p>
    <w:p w14:paraId="394C1F43" w14:textId="6612BA7F"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prayer to Mary which meditates on the mysteries of Christ's life</w:t>
      </w:r>
      <w:r w:rsidRPr="00DE7084">
        <w:rPr>
          <w:rFonts w:ascii="Arial" w:hAnsi="Arial" w:cs="Arial"/>
          <w:sz w:val="24"/>
          <w:szCs w:val="24"/>
        </w:rPr>
        <w:t xml:space="preserve"> is </w:t>
      </w:r>
      <w:r w:rsidRPr="00BF0E88">
        <w:rPr>
          <w:rFonts w:ascii="Arial" w:hAnsi="Arial" w:cs="Arial"/>
          <w:sz w:val="24"/>
          <w:szCs w:val="24"/>
        </w:rPr>
        <w:t xml:space="preserve">also called </w:t>
      </w:r>
      <w:r w:rsidRPr="008455F4">
        <w:rPr>
          <w:rFonts w:ascii="Arial" w:hAnsi="Arial" w:cs="Arial"/>
          <w:sz w:val="24"/>
          <w:szCs w:val="24"/>
        </w:rPr>
        <w:t>a shortened version</w:t>
      </w:r>
      <w:r w:rsidRPr="00BF0E88">
        <w:rPr>
          <w:rFonts w:ascii="Arial" w:hAnsi="Arial" w:cs="Arial"/>
          <w:sz w:val="24"/>
          <w:szCs w:val="24"/>
        </w:rPr>
        <w:t xml:space="preserve"> of the whole Gospel?"</w:t>
      </w:r>
    </w:p>
    <w:p w14:paraId="38582DB3" w14:textId="3847B418" w:rsidR="00AB138C" w:rsidRPr="00A414C1" w:rsidRDefault="00DE28C4">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sidRPr="00DF652D">
        <w:rPr>
          <w:rFonts w:ascii="Arial" w:hAnsi="Arial" w:cs="Arial"/>
          <w:b/>
          <w:sz w:val="24"/>
          <w:szCs w:val="24"/>
          <w:u w:val="single"/>
        </w:rPr>
        <w:t>the</w:t>
      </w:r>
      <w:proofErr w:type="gramEnd"/>
      <w:r>
        <w:rPr>
          <w:rFonts w:ascii="Arial" w:hAnsi="Arial" w:cs="Arial"/>
          <w:b/>
          <w:sz w:val="24"/>
          <w:szCs w:val="24"/>
          <w:u w:val="single"/>
        </w:rPr>
        <w:t>)</w:t>
      </w:r>
      <w:r w:rsidRPr="00DF652D">
        <w:rPr>
          <w:rFonts w:ascii="Arial" w:hAnsi="Arial" w:cs="Arial"/>
          <w:b/>
          <w:sz w:val="24"/>
          <w:szCs w:val="24"/>
          <w:u w:val="single"/>
        </w:rPr>
        <w:t xml:space="preserve"> rosary</w:t>
      </w:r>
      <w:r w:rsidR="00AB138C" w:rsidRPr="00DF652D">
        <w:rPr>
          <w:rFonts w:ascii="Arial" w:hAnsi="Arial" w:cs="Arial"/>
          <w:b/>
          <w:sz w:val="24"/>
          <w:szCs w:val="24"/>
          <w:u w:val="single"/>
        </w:rPr>
        <w:t xml:space="preserve"> </w:t>
      </w:r>
    </w:p>
    <w:p w14:paraId="4338427B" w14:textId="4DFD0C30"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971 </w:t>
      </w:r>
    </w:p>
    <w:p w14:paraId="2578FE5B"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2DC2BF74" w14:textId="7FC9758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1131 </w:t>
      </w:r>
    </w:p>
    <w:p w14:paraId="07994380" w14:textId="1841D08E"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10</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Joyful </w:t>
      </w:r>
      <w:r w:rsidR="00F46313">
        <w:rPr>
          <w:rFonts w:ascii="Arial" w:hAnsi="Arial" w:cs="Arial"/>
          <w:sz w:val="24"/>
          <w:szCs w:val="24"/>
        </w:rPr>
        <w:t>Mystery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1DBF463E"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r w:rsidRPr="00046631">
        <w:rPr>
          <w:rFonts w:ascii="Arial" w:hAnsi="Arial" w:cs="Arial"/>
          <w:b/>
          <w:sz w:val="24"/>
          <w:szCs w:val="24"/>
          <w:u w:val="single"/>
        </w:rPr>
        <w:t xml:space="preserve"> </w:t>
      </w:r>
      <w:r>
        <w:rPr>
          <w:rFonts w:ascii="Arial" w:hAnsi="Arial" w:cs="Arial"/>
          <w:b/>
          <w:sz w:val="24"/>
          <w:szCs w:val="24"/>
          <w:u w:val="single"/>
        </w:rPr>
        <w:br/>
      </w:r>
      <w:r w:rsidRPr="00046631">
        <w:rPr>
          <w:rFonts w:ascii="Arial" w:hAnsi="Arial" w:cs="Arial"/>
          <w:b/>
          <w:sz w:val="24"/>
          <w:szCs w:val="24"/>
          <w:u w:val="single"/>
        </w:rPr>
        <w:t>The Annunciation</w:t>
      </w:r>
      <w:r>
        <w:rPr>
          <w:rFonts w:ascii="Arial" w:hAnsi="Arial" w:cs="Arial"/>
          <w:b/>
          <w:sz w:val="24"/>
          <w:szCs w:val="24"/>
          <w:u w:val="single"/>
        </w:rPr>
        <w:br/>
      </w: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Visitation</w:t>
      </w:r>
      <w:r>
        <w:rPr>
          <w:rFonts w:ascii="Arial" w:hAnsi="Arial" w:cs="Arial"/>
          <w:b/>
          <w:sz w:val="24"/>
          <w:szCs w:val="24"/>
          <w:u w:val="single"/>
        </w:rPr>
        <w:br/>
      </w:r>
      <w:r w:rsidRPr="00046631">
        <w:rPr>
          <w:rFonts w:ascii="Arial" w:hAnsi="Arial" w:cs="Arial"/>
          <w:b/>
          <w:sz w:val="24"/>
          <w:szCs w:val="24"/>
          <w:u w:val="single"/>
        </w:rPr>
        <w:t>The Birth of our Lord</w:t>
      </w:r>
      <w:r>
        <w:rPr>
          <w:rFonts w:ascii="Arial" w:hAnsi="Arial" w:cs="Arial"/>
          <w:b/>
          <w:sz w:val="24"/>
          <w:szCs w:val="24"/>
          <w:u w:val="single"/>
        </w:rPr>
        <w:br/>
      </w:r>
      <w:r w:rsidRPr="00046631">
        <w:rPr>
          <w:rFonts w:ascii="Arial" w:hAnsi="Arial" w:cs="Arial"/>
          <w:b/>
          <w:sz w:val="24"/>
          <w:szCs w:val="24"/>
          <w:u w:val="single"/>
        </w:rPr>
        <w:t>The Presentation in the Temple</w:t>
      </w:r>
      <w:r>
        <w:rPr>
          <w:rFonts w:ascii="Arial" w:hAnsi="Arial" w:cs="Arial"/>
          <w:b/>
          <w:sz w:val="24"/>
          <w:szCs w:val="24"/>
          <w:u w:val="single"/>
        </w:rPr>
        <w:br/>
      </w:r>
      <w:r w:rsidRPr="00046631">
        <w:rPr>
          <w:rFonts w:ascii="Arial" w:hAnsi="Arial" w:cs="Arial"/>
          <w:b/>
          <w:sz w:val="24"/>
          <w:szCs w:val="24"/>
          <w:u w:val="single"/>
        </w:rPr>
        <w:t>The Finding of our Lord in the Temple</w:t>
      </w:r>
      <w:r w:rsidRPr="006B4F81">
        <w:rPr>
          <w:rFonts w:ascii="Arial" w:hAnsi="Arial" w:cs="Arial"/>
          <w:b/>
          <w:i/>
          <w:sz w:val="24"/>
          <w:szCs w:val="24"/>
          <w:u w:val="single"/>
        </w:rPr>
        <w:t xml:space="preserve"> </w:t>
      </w:r>
    </w:p>
    <w:p w14:paraId="5EBD6036" w14:textId="05593F45"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w:t>
      </w:r>
      <w:r w:rsidR="005C38FB" w:rsidRPr="005C38FB">
        <w:rPr>
          <w:rFonts w:ascii="Arial" w:hAnsi="Arial" w:cs="Arial"/>
          <w:i/>
          <w:color w:val="0033CC"/>
          <w:sz w:val="24"/>
          <w:szCs w:val="24"/>
        </w:rPr>
        <w:t xml:space="preserve">ll five of the joyful mysteries </w:t>
      </w:r>
      <w:r>
        <w:rPr>
          <w:rFonts w:ascii="Arial" w:hAnsi="Arial" w:cs="Arial"/>
          <w:i/>
          <w:color w:val="0033CC"/>
          <w:sz w:val="24"/>
          <w:szCs w:val="24"/>
        </w:rPr>
        <w:t>after questions is completed.]</w:t>
      </w:r>
      <w:r w:rsidR="005C38FB" w:rsidRPr="005C38FB">
        <w:rPr>
          <w:rFonts w:ascii="Arial" w:hAnsi="Arial" w:cs="Arial"/>
          <w:i/>
          <w:color w:val="0033CC"/>
          <w:sz w:val="24"/>
          <w:szCs w:val="24"/>
        </w:rPr>
        <w:t xml:space="preserve"> </w:t>
      </w:r>
    </w:p>
    <w:p w14:paraId="2220D894"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6762B5E"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61215AE3" w14:textId="4BDCF72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1132 </w:t>
      </w:r>
    </w:p>
    <w:p w14:paraId="00089E96" w14:textId="624CFE50" w:rsidR="00AB138C" w:rsidRPr="0051504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Sorrowful Myster</w:t>
      </w:r>
      <w:r w:rsidR="00F46313">
        <w:rPr>
          <w:rFonts w:ascii="Arial" w:hAnsi="Arial" w:cs="Arial"/>
          <w:sz w:val="24"/>
          <w:szCs w:val="24"/>
        </w:rPr>
        <w:t>y</w:t>
      </w:r>
      <w:r w:rsidRPr="00BF0E88">
        <w:rPr>
          <w:rFonts w:ascii="Arial" w:hAnsi="Arial" w:cs="Arial"/>
          <w:sz w:val="24"/>
          <w:szCs w:val="24"/>
        </w:rPr>
        <w:t xml:space="preserve"> of the rosary.</w:t>
      </w:r>
      <w:r w:rsidRPr="006B4F81">
        <w:rPr>
          <w:rFonts w:ascii="Arial" w:hAnsi="Arial" w:cs="Arial"/>
          <w:i/>
          <w:sz w:val="24"/>
          <w:szCs w:val="24"/>
        </w:rPr>
        <w:t xml:space="preserve"> </w:t>
      </w:r>
    </w:p>
    <w:p w14:paraId="65B89B16"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proofErr w:type="gramStart"/>
      <w:r w:rsidRPr="00515048">
        <w:rPr>
          <w:rFonts w:ascii="Arial" w:hAnsi="Arial" w:cs="Arial"/>
          <w:sz w:val="24"/>
          <w:szCs w:val="24"/>
          <w:u w:val="single"/>
        </w:rPr>
        <w:t>:</w:t>
      </w:r>
      <w:proofErr w:type="gramEnd"/>
      <w:r>
        <w:rPr>
          <w:rFonts w:ascii="Arial" w:hAnsi="Arial" w:cs="Arial"/>
          <w:b/>
          <w:sz w:val="24"/>
          <w:szCs w:val="24"/>
          <w:u w:val="single"/>
        </w:rPr>
        <w:br/>
      </w:r>
      <w:r w:rsidRPr="00046631">
        <w:rPr>
          <w:rFonts w:ascii="Arial" w:hAnsi="Arial" w:cs="Arial"/>
          <w:b/>
          <w:sz w:val="24"/>
          <w:szCs w:val="24"/>
          <w:u w:val="single"/>
        </w:rPr>
        <w:t>The Agony of Jesus in the Garden</w:t>
      </w:r>
      <w:r>
        <w:rPr>
          <w:rFonts w:ascii="Arial" w:hAnsi="Arial" w:cs="Arial"/>
          <w:b/>
          <w:sz w:val="24"/>
          <w:szCs w:val="24"/>
          <w:u w:val="single"/>
        </w:rPr>
        <w:br/>
      </w:r>
      <w:r w:rsidRPr="00046631">
        <w:rPr>
          <w:rFonts w:ascii="Arial" w:hAnsi="Arial" w:cs="Arial"/>
          <w:b/>
          <w:sz w:val="24"/>
          <w:szCs w:val="24"/>
          <w:u w:val="single"/>
        </w:rPr>
        <w:t>The Scourging at the Pillar</w:t>
      </w:r>
      <w:r>
        <w:rPr>
          <w:rFonts w:ascii="Arial" w:hAnsi="Arial" w:cs="Arial"/>
          <w:b/>
          <w:sz w:val="24"/>
          <w:szCs w:val="24"/>
          <w:u w:val="single"/>
        </w:rPr>
        <w:br/>
      </w:r>
      <w:r w:rsidRPr="00046631">
        <w:rPr>
          <w:rFonts w:ascii="Arial" w:hAnsi="Arial" w:cs="Arial"/>
          <w:b/>
          <w:sz w:val="24"/>
          <w:szCs w:val="24"/>
          <w:u w:val="single"/>
        </w:rPr>
        <w:t>Jesus is Crowned with Thorns</w:t>
      </w:r>
      <w:r>
        <w:rPr>
          <w:rFonts w:ascii="Arial" w:hAnsi="Arial" w:cs="Arial"/>
          <w:b/>
          <w:sz w:val="24"/>
          <w:szCs w:val="24"/>
          <w:u w:val="single"/>
        </w:rPr>
        <w:br/>
      </w:r>
      <w:r w:rsidRPr="00046631">
        <w:rPr>
          <w:rFonts w:ascii="Arial" w:hAnsi="Arial" w:cs="Arial"/>
          <w:b/>
          <w:sz w:val="24"/>
          <w:szCs w:val="24"/>
          <w:u w:val="single"/>
        </w:rPr>
        <w:t>Jesus Carried the Cross</w:t>
      </w:r>
      <w:r>
        <w:rPr>
          <w:rFonts w:ascii="Arial" w:hAnsi="Arial" w:cs="Arial"/>
          <w:b/>
          <w:sz w:val="24"/>
          <w:szCs w:val="24"/>
          <w:u w:val="single"/>
        </w:rPr>
        <w:br/>
      </w:r>
      <w:r w:rsidRPr="00046631">
        <w:rPr>
          <w:rFonts w:ascii="Arial" w:hAnsi="Arial" w:cs="Arial"/>
          <w:b/>
          <w:sz w:val="24"/>
          <w:szCs w:val="24"/>
          <w:u w:val="single"/>
        </w:rPr>
        <w:t>The Crucifixion of our Lord</w:t>
      </w:r>
      <w:r w:rsidRPr="006B4F81">
        <w:rPr>
          <w:rFonts w:ascii="Arial" w:hAnsi="Arial" w:cs="Arial"/>
          <w:b/>
          <w:i/>
          <w:sz w:val="24"/>
          <w:szCs w:val="24"/>
          <w:u w:val="single"/>
        </w:rPr>
        <w:t xml:space="preserve"> </w:t>
      </w:r>
    </w:p>
    <w:p w14:paraId="7622767A" w14:textId="7701AE9C"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sorrowful</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3C844428"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9377C30" w14:textId="6D9599D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1133 </w:t>
      </w:r>
    </w:p>
    <w:p w14:paraId="1228392A" w14:textId="5E2E3836"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Luminous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C25CC29" w14:textId="77777777" w:rsidR="00AB138C" w:rsidRPr="00BF0E88" w:rsidRDefault="00AB138C">
      <w:pPr>
        <w:spacing w:after="0" w:line="240" w:lineRule="auto"/>
        <w:jc w:val="right"/>
        <w:rPr>
          <w:rFonts w:ascii="Arial" w:hAnsi="Arial" w:cs="Arial"/>
          <w:sz w:val="24"/>
          <w:szCs w:val="24"/>
        </w:rPr>
      </w:pPr>
      <w:r w:rsidRPr="006B4F81">
        <w:rPr>
          <w:rFonts w:ascii="Arial" w:hAnsi="Arial" w:cs="Arial"/>
          <w:i/>
          <w:sz w:val="24"/>
          <w:szCs w:val="24"/>
        </w:rPr>
        <w:t xml:space="preserve"> </w:t>
      </w:r>
      <w:r w:rsidRPr="00515048">
        <w:rPr>
          <w:rFonts w:ascii="Arial" w:hAnsi="Arial" w:cs="Arial"/>
          <w:sz w:val="24"/>
          <w:szCs w:val="24"/>
          <w:u w:val="single"/>
        </w:rPr>
        <w:t>Any one of the following:</w:t>
      </w:r>
    </w:p>
    <w:p w14:paraId="41161ACF"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Baptism in the Jordan</w:t>
      </w:r>
      <w:r>
        <w:rPr>
          <w:rFonts w:ascii="Arial" w:hAnsi="Arial" w:cs="Arial"/>
          <w:b/>
          <w:sz w:val="24"/>
          <w:szCs w:val="24"/>
          <w:u w:val="single"/>
        </w:rPr>
        <w:br/>
      </w: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Wedding at Cana</w:t>
      </w:r>
      <w:r>
        <w:rPr>
          <w:rFonts w:ascii="Arial" w:hAnsi="Arial" w:cs="Arial"/>
          <w:b/>
          <w:sz w:val="24"/>
          <w:szCs w:val="24"/>
          <w:u w:val="single"/>
        </w:rPr>
        <w:br/>
      </w:r>
      <w:r w:rsidRPr="00046631">
        <w:rPr>
          <w:rFonts w:ascii="Arial" w:hAnsi="Arial" w:cs="Arial"/>
          <w:b/>
          <w:sz w:val="24"/>
          <w:szCs w:val="24"/>
          <w:u w:val="single"/>
        </w:rPr>
        <w:t>The Proclamation of the Kingdom</w:t>
      </w:r>
      <w:r>
        <w:rPr>
          <w:rFonts w:ascii="Arial" w:hAnsi="Arial" w:cs="Arial"/>
          <w:b/>
          <w:sz w:val="24"/>
          <w:szCs w:val="24"/>
          <w:u w:val="single"/>
        </w:rPr>
        <w:br/>
      </w:r>
      <w:r w:rsidRPr="00046631">
        <w:rPr>
          <w:rFonts w:ascii="Arial" w:hAnsi="Arial" w:cs="Arial"/>
          <w:b/>
          <w:sz w:val="24"/>
          <w:szCs w:val="24"/>
          <w:u w:val="single"/>
        </w:rPr>
        <w:t>The Transfiguration</w:t>
      </w:r>
      <w:r>
        <w:rPr>
          <w:rFonts w:ascii="Arial" w:hAnsi="Arial" w:cs="Arial"/>
          <w:b/>
          <w:sz w:val="24"/>
          <w:szCs w:val="24"/>
          <w:u w:val="single"/>
        </w:rPr>
        <w:br/>
      </w:r>
      <w:r w:rsidRPr="00046631">
        <w:rPr>
          <w:rFonts w:ascii="Arial" w:hAnsi="Arial" w:cs="Arial"/>
          <w:b/>
          <w:sz w:val="24"/>
          <w:szCs w:val="24"/>
          <w:u w:val="single"/>
        </w:rPr>
        <w:t>The Institution of the Eucharist</w:t>
      </w:r>
      <w:r w:rsidRPr="006B4F81">
        <w:rPr>
          <w:rFonts w:ascii="Arial" w:hAnsi="Arial" w:cs="Arial"/>
          <w:b/>
          <w:i/>
          <w:sz w:val="24"/>
          <w:szCs w:val="24"/>
          <w:u w:val="single"/>
        </w:rPr>
        <w:t xml:space="preserve"> </w:t>
      </w:r>
    </w:p>
    <w:p w14:paraId="2F3385BC" w14:textId="1FE8590D"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luminous</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48100FC0" w14:textId="29CD0891" w:rsidR="00AB138C" w:rsidRDefault="00AB138C">
      <w:pPr>
        <w:spacing w:after="0" w:line="240" w:lineRule="auto"/>
        <w:rPr>
          <w:rFonts w:ascii="Arial" w:hAnsi="Arial" w:cs="Arial"/>
          <w:sz w:val="24"/>
          <w:szCs w:val="24"/>
        </w:rPr>
      </w:pPr>
      <w:r>
        <w:rPr>
          <w:rFonts w:ascii="Arial" w:hAnsi="Arial" w:cs="Arial"/>
          <w:sz w:val="24"/>
          <w:szCs w:val="24"/>
        </w:rPr>
        <w:br/>
      </w:r>
    </w:p>
    <w:p w14:paraId="2B391A75" w14:textId="39CE6A28"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1134 </w:t>
      </w:r>
    </w:p>
    <w:p w14:paraId="766F5FD7" w14:textId="3A266925" w:rsidR="00AB138C" w:rsidRPr="0051504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Glorious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9BCC31A" w14:textId="77777777" w:rsidR="00AB138C" w:rsidRPr="00BF0E88" w:rsidRDefault="00AB138C">
      <w:pPr>
        <w:spacing w:after="0" w:line="240" w:lineRule="auto"/>
        <w:jc w:val="right"/>
        <w:rPr>
          <w:rFonts w:ascii="Arial" w:hAnsi="Arial" w:cs="Arial"/>
          <w:sz w:val="24"/>
          <w:szCs w:val="24"/>
        </w:rPr>
      </w:pPr>
      <w:r w:rsidRPr="00515048">
        <w:rPr>
          <w:rFonts w:ascii="Arial" w:hAnsi="Arial" w:cs="Arial"/>
          <w:sz w:val="24"/>
          <w:szCs w:val="24"/>
          <w:u w:val="single"/>
        </w:rPr>
        <w:t>Any one of the following:</w:t>
      </w:r>
    </w:p>
    <w:p w14:paraId="499589FF" w14:textId="77777777" w:rsidR="00AB138C" w:rsidRDefault="00AB138C">
      <w:pPr>
        <w:spacing w:after="0" w:line="240" w:lineRule="auto"/>
        <w:jc w:val="right"/>
        <w:rPr>
          <w:rFonts w:ascii="Arial" w:hAnsi="Arial" w:cs="Arial"/>
          <w:b/>
          <w:sz w:val="24"/>
          <w:szCs w:val="24"/>
          <w:u w:val="single"/>
        </w:rPr>
      </w:pPr>
      <w:r w:rsidRPr="006B4F81">
        <w:rPr>
          <w:rFonts w:ascii="Arial" w:hAnsi="Arial" w:cs="Arial"/>
          <w:i/>
          <w:sz w:val="24"/>
          <w:szCs w:val="24"/>
        </w:rPr>
        <w:t xml:space="preserve"> </w:t>
      </w:r>
      <w:r w:rsidRPr="00046631">
        <w:rPr>
          <w:rFonts w:ascii="Arial" w:hAnsi="Arial" w:cs="Arial"/>
          <w:b/>
          <w:sz w:val="24"/>
          <w:szCs w:val="24"/>
          <w:u w:val="single"/>
        </w:rPr>
        <w:t>The Resurrection of Jesus Christ</w:t>
      </w:r>
    </w:p>
    <w:p w14:paraId="08DBD568"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Ascension of Jesus to Heaven</w:t>
      </w:r>
    </w:p>
    <w:p w14:paraId="74969B1E"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Descent of the Holy Spirit</w:t>
      </w:r>
    </w:p>
    <w:p w14:paraId="50C9D1C6"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Assumption of Mary into Heaven</w:t>
      </w:r>
    </w:p>
    <w:p w14:paraId="698166C7" w14:textId="77777777" w:rsidR="00AB138C" w:rsidRPr="00515048" w:rsidRDefault="00AB138C">
      <w:pPr>
        <w:spacing w:after="0" w:line="240" w:lineRule="auto"/>
        <w:jc w:val="right"/>
        <w:rPr>
          <w:rFonts w:ascii="Arial" w:hAnsi="Arial" w:cs="Arial"/>
          <w:sz w:val="24"/>
          <w:szCs w:val="24"/>
        </w:rPr>
      </w:pPr>
      <w:r w:rsidRPr="00046631">
        <w:rPr>
          <w:rFonts w:ascii="Arial" w:hAnsi="Arial" w:cs="Arial"/>
          <w:b/>
          <w:sz w:val="24"/>
          <w:szCs w:val="24"/>
          <w:u w:val="single"/>
        </w:rPr>
        <w:t xml:space="preserve">Mary is </w:t>
      </w:r>
      <w:proofErr w:type="gramStart"/>
      <w:r w:rsidRPr="00046631">
        <w:rPr>
          <w:rFonts w:ascii="Arial" w:hAnsi="Arial" w:cs="Arial"/>
          <w:b/>
          <w:sz w:val="24"/>
          <w:szCs w:val="24"/>
          <w:u w:val="single"/>
        </w:rPr>
        <w:t>Crowned</w:t>
      </w:r>
      <w:proofErr w:type="gramEnd"/>
      <w:r w:rsidRPr="00046631">
        <w:rPr>
          <w:rFonts w:ascii="Arial" w:hAnsi="Arial" w:cs="Arial"/>
          <w:b/>
          <w:sz w:val="24"/>
          <w:szCs w:val="24"/>
          <w:u w:val="single"/>
        </w:rPr>
        <w:t xml:space="preserve"> as Queen of Heaven and Earth</w:t>
      </w:r>
      <w:r w:rsidRPr="006B4F81">
        <w:rPr>
          <w:rFonts w:ascii="Arial" w:hAnsi="Arial" w:cs="Arial"/>
          <w:b/>
          <w:i/>
          <w:sz w:val="24"/>
          <w:szCs w:val="24"/>
          <w:u w:val="single"/>
        </w:rPr>
        <w:t xml:space="preserve"> </w:t>
      </w:r>
    </w:p>
    <w:p w14:paraId="3DED2CBA" w14:textId="5D970618"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w:t>
      </w:r>
      <w:proofErr w:type="spellStart"/>
      <w:r>
        <w:rPr>
          <w:rFonts w:ascii="Arial" w:hAnsi="Arial" w:cs="Arial"/>
          <w:i/>
          <w:color w:val="0033CC"/>
          <w:sz w:val="24"/>
          <w:szCs w:val="24"/>
        </w:rPr>
        <w:t>gloriousl</w:t>
      </w:r>
      <w:proofErr w:type="spellEnd"/>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184B5D5E" w14:textId="7D8B2760" w:rsidR="001250D8" w:rsidRDefault="001250D8">
      <w:pPr>
        <w:spacing w:after="0" w:line="240" w:lineRule="auto"/>
        <w:rPr>
          <w:rFonts w:ascii="Arial" w:hAnsi="Arial" w:cs="Arial"/>
          <w:i/>
          <w:sz w:val="24"/>
          <w:szCs w:val="24"/>
        </w:rPr>
      </w:pPr>
    </w:p>
    <w:p w14:paraId="79AD4EDE" w14:textId="5E727F64"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1153 </w:t>
      </w:r>
    </w:p>
    <w:p w14:paraId="415E0940" w14:textId="06C40523"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4</w:t>
      </w:r>
      <w:r>
        <w:rPr>
          <w:rFonts w:ascii="Arial" w:hAnsi="Arial" w:cs="Arial"/>
          <w:b/>
          <w:sz w:val="24"/>
          <w:szCs w:val="24"/>
        </w:rPr>
        <w:t xml:space="preserve">  </w:t>
      </w:r>
      <w:r w:rsidRPr="00BF0E88">
        <w:rPr>
          <w:rFonts w:ascii="Arial" w:hAnsi="Arial" w:cs="Arial"/>
          <w:sz w:val="24"/>
          <w:szCs w:val="24"/>
        </w:rPr>
        <w:t>In</w:t>
      </w:r>
      <w:proofErr w:type="gramEnd"/>
      <w:r w:rsidRPr="00BF0E88">
        <w:rPr>
          <w:rFonts w:ascii="Arial" w:hAnsi="Arial" w:cs="Arial"/>
          <w:sz w:val="24"/>
          <w:szCs w:val="24"/>
        </w:rPr>
        <w:t xml:space="preserve"> the Old Testament, God instructed Moses to build </w:t>
      </w:r>
      <w:r w:rsidR="004B6583">
        <w:rPr>
          <w:rFonts w:ascii="Arial" w:hAnsi="Arial" w:cs="Arial"/>
          <w:sz w:val="24"/>
          <w:szCs w:val="24"/>
        </w:rPr>
        <w:t xml:space="preserve">the ark of the covenant as </w:t>
      </w:r>
      <w:r w:rsidRPr="00BF0E88">
        <w:rPr>
          <w:rFonts w:ascii="Arial" w:hAnsi="Arial" w:cs="Arial"/>
          <w:sz w:val="24"/>
          <w:szCs w:val="24"/>
        </w:rPr>
        <w:t>a sanctuary  where God could dwell. The ark is a foreshadowing for which person in the New Testament?</w:t>
      </w:r>
      <w:r w:rsidRPr="006B4F81">
        <w:rPr>
          <w:rFonts w:ascii="Arial" w:hAnsi="Arial" w:cs="Arial"/>
          <w:i/>
          <w:sz w:val="24"/>
          <w:szCs w:val="24"/>
        </w:rPr>
        <w:t xml:space="preserve"> </w:t>
      </w:r>
    </w:p>
    <w:p w14:paraId="4F95AC59"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Mary</w:t>
      </w:r>
      <w:r w:rsidRPr="006B4F81">
        <w:rPr>
          <w:rFonts w:ascii="Arial" w:hAnsi="Arial" w:cs="Arial"/>
          <w:b/>
          <w:i/>
          <w:sz w:val="24"/>
          <w:szCs w:val="24"/>
          <w:u w:val="single"/>
        </w:rPr>
        <w:t xml:space="preserve"> </w:t>
      </w:r>
    </w:p>
    <w:p w14:paraId="53627276" w14:textId="6FABC4E7" w:rsidR="00AB138C" w:rsidRPr="00B16E3F"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B16E3F">
        <w:rPr>
          <w:rFonts w:ascii="Arial" w:hAnsi="Arial" w:cs="Arial"/>
          <w:i/>
          <w:color w:val="943634" w:themeColor="accent2" w:themeShade="BF"/>
          <w:sz w:val="24"/>
          <w:szCs w:val="24"/>
        </w:rPr>
        <w:t>https://catholicism.org/what-is-a-</w:t>
      </w:r>
      <w:proofErr w:type="gramStart"/>
      <w:r w:rsidR="00AB138C" w:rsidRPr="00B16E3F">
        <w:rPr>
          <w:rFonts w:ascii="Arial" w:hAnsi="Arial" w:cs="Arial"/>
          <w:i/>
          <w:color w:val="943634" w:themeColor="accent2" w:themeShade="BF"/>
          <w:sz w:val="24"/>
          <w:szCs w:val="24"/>
        </w:rPr>
        <w:t>type.html</w:t>
      </w:r>
      <w:r w:rsidR="00AB138C" w:rsidRPr="002264DC">
        <w:rPr>
          <w:rFonts w:ascii="Arial" w:hAnsi="Arial" w:cs="Arial"/>
          <w:i/>
          <w:color w:val="943634" w:themeColor="accent2" w:themeShade="BF"/>
          <w:sz w:val="24"/>
          <w:szCs w:val="24"/>
        </w:rPr>
        <w:t xml:space="preserve"> </w:t>
      </w:r>
      <w:r w:rsidR="00084396">
        <w:rPr>
          <w:rFonts w:ascii="Arial" w:hAnsi="Arial" w:cs="Arial"/>
          <w:i/>
          <w:color w:val="943634" w:themeColor="accent2" w:themeShade="BF"/>
          <w:sz w:val="24"/>
          <w:szCs w:val="24"/>
        </w:rPr>
        <w:t>;</w:t>
      </w:r>
      <w:proofErr w:type="gramEnd"/>
      <w:r w:rsidR="00084396">
        <w:rPr>
          <w:rFonts w:ascii="Arial" w:hAnsi="Arial" w:cs="Arial"/>
          <w:i/>
          <w:color w:val="943634" w:themeColor="accent2" w:themeShade="BF"/>
          <w:sz w:val="24"/>
          <w:szCs w:val="24"/>
        </w:rPr>
        <w:t xml:space="preserve"> </w:t>
      </w:r>
      <w:r w:rsidR="00AB138C" w:rsidRPr="00084396">
        <w:rPr>
          <w:rFonts w:ascii="Arial" w:hAnsi="Arial" w:cs="Arial"/>
          <w:i/>
          <w:color w:val="943634" w:themeColor="accent2" w:themeShade="BF"/>
          <w:sz w:val="24"/>
          <w:szCs w:val="24"/>
        </w:rPr>
        <w:t>Exodus</w:t>
      </w:r>
      <w:r w:rsidR="00AB138C" w:rsidRPr="002264DC">
        <w:rPr>
          <w:rFonts w:ascii="Arial" w:hAnsi="Arial" w:cs="Arial"/>
          <w:i/>
          <w:color w:val="943634" w:themeColor="accent2" w:themeShade="BF"/>
          <w:sz w:val="24"/>
          <w:szCs w:val="24"/>
        </w:rPr>
        <w:t xml:space="preserve"> 25: 8</w:t>
      </w:r>
    </w:p>
    <w:p w14:paraId="02CDEC6B" w14:textId="77777777" w:rsidR="00AB138C" w:rsidRDefault="00AB138C">
      <w:pPr>
        <w:spacing w:after="0" w:line="240" w:lineRule="auto"/>
        <w:rPr>
          <w:rFonts w:ascii="Arial" w:hAnsi="Arial" w:cs="Arial"/>
          <w:sz w:val="24"/>
          <w:szCs w:val="24"/>
        </w:rPr>
      </w:pPr>
    </w:p>
    <w:p w14:paraId="02F8E180" w14:textId="77777777" w:rsidR="00AB138C" w:rsidRDefault="00AB138C">
      <w:pPr>
        <w:spacing w:after="0" w:line="240" w:lineRule="auto"/>
        <w:rPr>
          <w:rFonts w:ascii="Arial" w:hAnsi="Arial" w:cs="Arial"/>
          <w:sz w:val="24"/>
          <w:szCs w:val="24"/>
        </w:rPr>
      </w:pPr>
    </w:p>
    <w:p w14:paraId="20EF9563" w14:textId="2BADCB3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43 </w:t>
      </w:r>
    </w:p>
    <w:p w14:paraId="75A81628" w14:textId="0EEE55A3"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To</w:t>
      </w:r>
      <w:proofErr w:type="gramEnd"/>
      <w:r w:rsidRPr="00BF0E88">
        <w:rPr>
          <w:rFonts w:ascii="Arial" w:hAnsi="Arial" w:cs="Arial"/>
          <w:sz w:val="24"/>
          <w:szCs w:val="24"/>
        </w:rPr>
        <w:t xml:space="preserve"> whom was Mary betrothed at the time of the Annunciation?</w:t>
      </w:r>
      <w:r w:rsidRPr="006B4F81">
        <w:rPr>
          <w:rFonts w:ascii="Arial" w:hAnsi="Arial" w:cs="Arial"/>
          <w:i/>
          <w:sz w:val="24"/>
          <w:szCs w:val="24"/>
        </w:rPr>
        <w:t xml:space="preserve"> </w:t>
      </w:r>
    </w:p>
    <w:p w14:paraId="4C6704D3" w14:textId="77777777" w:rsidR="00AB138C" w:rsidRPr="00BF0E88" w:rsidRDefault="00AB138C">
      <w:pPr>
        <w:spacing w:after="0" w:line="240" w:lineRule="auto"/>
        <w:jc w:val="right"/>
        <w:rPr>
          <w:rFonts w:ascii="Arial" w:hAnsi="Arial" w:cs="Arial"/>
          <w:sz w:val="24"/>
          <w:szCs w:val="24"/>
        </w:rPr>
      </w:pPr>
      <w:r w:rsidRPr="0097505C">
        <w:rPr>
          <w:rFonts w:ascii="Arial" w:hAnsi="Arial" w:cs="Arial"/>
          <w:b/>
          <w:sz w:val="24"/>
          <w:szCs w:val="24"/>
          <w:u w:val="single"/>
        </w:rPr>
        <w:t>Joseph</w:t>
      </w:r>
    </w:p>
    <w:p w14:paraId="3B0F4B10" w14:textId="5F212571"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488 </w:t>
      </w:r>
    </w:p>
    <w:p w14:paraId="54BF743C" w14:textId="2FD41482" w:rsidR="00D1109B" w:rsidRDefault="00AB138C">
      <w:pPr>
        <w:spacing w:after="0" w:line="240" w:lineRule="auto"/>
        <w:rPr>
          <w:rFonts w:ascii="Arial" w:hAnsi="Arial" w:cs="Arial"/>
          <w:sz w:val="24"/>
          <w:szCs w:val="24"/>
        </w:rPr>
      </w:pPr>
      <w:r w:rsidRPr="006B4F81">
        <w:rPr>
          <w:rFonts w:ascii="Arial" w:hAnsi="Arial" w:cs="Arial"/>
          <w:i/>
          <w:sz w:val="24"/>
          <w:szCs w:val="24"/>
        </w:rPr>
        <w:t xml:space="preserve"> </w:t>
      </w:r>
    </w:p>
    <w:p w14:paraId="23DEA7B2" w14:textId="6E6A823F"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20DCA32" w14:textId="15A63D4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44 </w:t>
      </w:r>
    </w:p>
    <w:p w14:paraId="13AAF5C0" w14:textId="11D9B711"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6</w:t>
      </w:r>
      <w:r>
        <w:rPr>
          <w:rFonts w:ascii="Arial" w:hAnsi="Arial" w:cs="Arial"/>
          <w:b/>
          <w:sz w:val="24"/>
          <w:szCs w:val="24"/>
        </w:rPr>
        <w:t xml:space="preserve">  </w:t>
      </w:r>
      <w:r w:rsidRPr="00BF0E88">
        <w:rPr>
          <w:rFonts w:ascii="Arial" w:hAnsi="Arial" w:cs="Arial"/>
          <w:sz w:val="24"/>
          <w:szCs w:val="24"/>
        </w:rPr>
        <w:t>By</w:t>
      </w:r>
      <w:proofErr w:type="gramEnd"/>
      <w:r w:rsidRPr="00BF0E88">
        <w:rPr>
          <w:rFonts w:ascii="Arial" w:hAnsi="Arial" w:cs="Arial"/>
          <w:sz w:val="24"/>
          <w:szCs w:val="24"/>
        </w:rPr>
        <w:t xml:space="preserve"> what power did Mary conceive the child Jesus?</w:t>
      </w:r>
      <w:r w:rsidRPr="006B4F81">
        <w:rPr>
          <w:rFonts w:ascii="Arial" w:hAnsi="Arial" w:cs="Arial"/>
          <w:i/>
          <w:sz w:val="24"/>
          <w:szCs w:val="24"/>
        </w:rPr>
        <w:t xml:space="preserve"> </w:t>
      </w:r>
    </w:p>
    <w:p w14:paraId="20A2859E" w14:textId="77777777" w:rsidR="00AB138C" w:rsidRPr="0097505C" w:rsidRDefault="00AB138C">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by</w:t>
      </w:r>
      <w:proofErr w:type="gramEnd"/>
      <w:r w:rsidRPr="0097505C">
        <w:rPr>
          <w:rFonts w:ascii="Arial" w:hAnsi="Arial" w:cs="Arial"/>
          <w:b/>
          <w:sz w:val="24"/>
          <w:szCs w:val="24"/>
          <w:u w:val="single"/>
        </w:rPr>
        <w:t xml:space="preserve"> the power of the Holy Spirit</w:t>
      </w:r>
      <w:r w:rsidRPr="006B4F81">
        <w:rPr>
          <w:rFonts w:ascii="Arial" w:hAnsi="Arial" w:cs="Arial"/>
          <w:b/>
          <w:i/>
          <w:sz w:val="24"/>
          <w:szCs w:val="24"/>
          <w:u w:val="single"/>
        </w:rPr>
        <w:t xml:space="preserve"> </w:t>
      </w:r>
    </w:p>
    <w:p w14:paraId="7DD4AFAA" w14:textId="77777777" w:rsidR="00DE28C4" w:rsidRPr="006B4F81" w:rsidRDefault="00AB138C">
      <w:pPr>
        <w:spacing w:after="0" w:line="240" w:lineRule="auto"/>
        <w:jc w:val="right"/>
        <w:rPr>
          <w:rFonts w:ascii="Arial" w:hAnsi="Arial" w:cs="Arial"/>
          <w:i/>
          <w:sz w:val="24"/>
          <w:szCs w:val="24"/>
        </w:rPr>
      </w:pPr>
      <w:r w:rsidRPr="00E35A26">
        <w:rPr>
          <w:rFonts w:ascii="Arial" w:hAnsi="Arial" w:cs="Arial"/>
          <w:i/>
          <w:sz w:val="24"/>
          <w:szCs w:val="24"/>
        </w:rPr>
        <w:t xml:space="preserve">Alternate Answers </w:t>
      </w:r>
    </w:p>
    <w:p w14:paraId="0AD9C9C2" w14:textId="0E48850D" w:rsidR="00DE28C4" w:rsidRPr="00DF652D" w:rsidRDefault="00DE28C4">
      <w:pPr>
        <w:spacing w:after="0" w:line="240" w:lineRule="auto"/>
        <w:jc w:val="right"/>
        <w:rPr>
          <w:rFonts w:ascii="Arial" w:hAnsi="Arial" w:cs="Arial"/>
          <w:b/>
          <w:sz w:val="24"/>
          <w:szCs w:val="24"/>
        </w:rPr>
      </w:pPr>
      <w:r>
        <w:rPr>
          <w:rFonts w:ascii="Arial" w:hAnsi="Arial" w:cs="Arial"/>
          <w:b/>
          <w:sz w:val="24"/>
          <w:szCs w:val="24"/>
        </w:rPr>
        <w:t>(</w:t>
      </w:r>
      <w:proofErr w:type="gramStart"/>
      <w:r>
        <w:rPr>
          <w:rFonts w:ascii="Arial" w:hAnsi="Arial" w:cs="Arial"/>
          <w:b/>
          <w:sz w:val="24"/>
          <w:szCs w:val="24"/>
        </w:rPr>
        <w:t>the</w:t>
      </w:r>
      <w:proofErr w:type="gramEnd"/>
      <w:r>
        <w:rPr>
          <w:rFonts w:ascii="Arial" w:hAnsi="Arial" w:cs="Arial"/>
          <w:b/>
          <w:sz w:val="24"/>
          <w:szCs w:val="24"/>
        </w:rPr>
        <w:t xml:space="preserve">) </w:t>
      </w:r>
      <w:r w:rsidRPr="00C33DE3">
        <w:rPr>
          <w:rFonts w:ascii="Arial" w:hAnsi="Arial" w:cs="Arial"/>
          <w:b/>
          <w:sz w:val="24"/>
          <w:szCs w:val="24"/>
        </w:rPr>
        <w:t>Holy Ghost</w:t>
      </w:r>
    </w:p>
    <w:p w14:paraId="601DD54A" w14:textId="6DE4DA69" w:rsidR="00DE28C4" w:rsidRPr="00C33DE3" w:rsidRDefault="00DE28C4">
      <w:pPr>
        <w:spacing w:after="0" w:line="240" w:lineRule="auto"/>
        <w:jc w:val="right"/>
        <w:rPr>
          <w:rFonts w:ascii="Arial" w:hAnsi="Arial" w:cs="Arial"/>
          <w:b/>
          <w:sz w:val="24"/>
          <w:szCs w:val="24"/>
        </w:rPr>
      </w:pPr>
      <w:r>
        <w:rPr>
          <w:rFonts w:ascii="Arial" w:hAnsi="Arial" w:cs="Arial"/>
          <w:b/>
          <w:sz w:val="24"/>
          <w:szCs w:val="24"/>
        </w:rPr>
        <w:t>(</w:t>
      </w:r>
      <w:proofErr w:type="gramStart"/>
      <w:r>
        <w:rPr>
          <w:rFonts w:ascii="Arial" w:hAnsi="Arial" w:cs="Arial"/>
          <w:b/>
          <w:sz w:val="24"/>
          <w:szCs w:val="24"/>
        </w:rPr>
        <w:t>t</w:t>
      </w:r>
      <w:r w:rsidRPr="00C33DE3">
        <w:rPr>
          <w:rFonts w:ascii="Arial" w:hAnsi="Arial" w:cs="Arial"/>
          <w:b/>
          <w:sz w:val="24"/>
          <w:szCs w:val="24"/>
        </w:rPr>
        <w:t>he</w:t>
      </w:r>
      <w:proofErr w:type="gramEnd"/>
      <w:r>
        <w:rPr>
          <w:rFonts w:ascii="Arial" w:hAnsi="Arial" w:cs="Arial"/>
          <w:b/>
          <w:sz w:val="24"/>
          <w:szCs w:val="24"/>
        </w:rPr>
        <w:t>)</w:t>
      </w:r>
      <w:r w:rsidRPr="00C33DE3">
        <w:rPr>
          <w:rFonts w:ascii="Arial" w:hAnsi="Arial" w:cs="Arial"/>
          <w:b/>
          <w:sz w:val="24"/>
          <w:szCs w:val="24"/>
        </w:rPr>
        <w:t xml:space="preserve"> Holy Spirit </w:t>
      </w:r>
    </w:p>
    <w:p w14:paraId="36B835CB" w14:textId="33566F7B" w:rsidR="00AB138C" w:rsidRPr="00DF652D" w:rsidRDefault="00DF0587">
      <w:pPr>
        <w:spacing w:after="0" w:line="240" w:lineRule="auto"/>
        <w:jc w:val="right"/>
        <w:rPr>
          <w:rFonts w:ascii="Arial" w:hAnsi="Arial" w:cs="Arial"/>
          <w:b/>
          <w:sz w:val="24"/>
          <w:szCs w:val="24"/>
        </w:rPr>
      </w:pPr>
      <w:r w:rsidRPr="00DF652D">
        <w:rPr>
          <w:rFonts w:ascii="Arial" w:hAnsi="Arial" w:cs="Arial"/>
          <w:b/>
          <w:sz w:val="24"/>
          <w:szCs w:val="24"/>
        </w:rPr>
        <w:t>God</w:t>
      </w:r>
      <w:r w:rsidR="00AB138C" w:rsidRPr="00DF652D">
        <w:rPr>
          <w:rFonts w:ascii="Arial" w:hAnsi="Arial" w:cs="Arial"/>
          <w:b/>
          <w:sz w:val="24"/>
          <w:szCs w:val="24"/>
        </w:rPr>
        <w:t xml:space="preserve"> </w:t>
      </w:r>
    </w:p>
    <w:p w14:paraId="67E74E22" w14:textId="1AFC962E"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484</w:t>
      </w:r>
    </w:p>
    <w:p w14:paraId="2FAD6E7B" w14:textId="77777777" w:rsidR="00AB138C" w:rsidRDefault="00AB138C">
      <w:pPr>
        <w:spacing w:after="0" w:line="240" w:lineRule="auto"/>
        <w:rPr>
          <w:rFonts w:ascii="Arial" w:hAnsi="Arial" w:cs="Arial"/>
          <w:sz w:val="24"/>
          <w:szCs w:val="24"/>
        </w:rPr>
      </w:pPr>
    </w:p>
    <w:p w14:paraId="68F4BCCC" w14:textId="77777777" w:rsidR="00D1109B" w:rsidRDefault="00D1109B">
      <w:pPr>
        <w:spacing w:after="0" w:line="240" w:lineRule="auto"/>
        <w:rPr>
          <w:rFonts w:ascii="Arial" w:hAnsi="Arial" w:cs="Arial"/>
          <w:sz w:val="24"/>
          <w:szCs w:val="24"/>
        </w:rPr>
      </w:pPr>
    </w:p>
    <w:p w14:paraId="2B742F64" w14:textId="671A297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46 </w:t>
      </w:r>
    </w:p>
    <w:p w14:paraId="06AD042D" w14:textId="49CD2C39"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feast which celebrates Mary being taken up into heaven?</w:t>
      </w:r>
      <w:r w:rsidRPr="006B4F81">
        <w:rPr>
          <w:rFonts w:ascii="Arial" w:hAnsi="Arial" w:cs="Arial"/>
          <w:i/>
          <w:sz w:val="24"/>
          <w:szCs w:val="24"/>
        </w:rPr>
        <w:t xml:space="preserve"> </w:t>
      </w:r>
    </w:p>
    <w:p w14:paraId="3685DB42" w14:textId="6B20CD56" w:rsidR="00AB138C" w:rsidRPr="00BF0E88" w:rsidRDefault="00910C9B">
      <w:pPr>
        <w:spacing w:after="0" w:line="240" w:lineRule="auto"/>
        <w:jc w:val="right"/>
        <w:rPr>
          <w:rFonts w:ascii="Arial" w:hAnsi="Arial" w:cs="Arial"/>
          <w:sz w:val="24"/>
          <w:szCs w:val="24"/>
        </w:rPr>
      </w:pPr>
      <w:r>
        <w:rPr>
          <w:rFonts w:ascii="Arial" w:hAnsi="Arial" w:cs="Arial"/>
          <w:b/>
          <w:sz w:val="24"/>
          <w:szCs w:val="24"/>
          <w:u w:val="single"/>
        </w:rPr>
        <w:t>(</w:t>
      </w:r>
      <w:proofErr w:type="gramStart"/>
      <w:r>
        <w:rPr>
          <w:rFonts w:ascii="Arial" w:hAnsi="Arial" w:cs="Arial"/>
          <w:b/>
          <w:sz w:val="24"/>
          <w:szCs w:val="24"/>
          <w:u w:val="single"/>
        </w:rPr>
        <w:t>the</w:t>
      </w:r>
      <w:proofErr w:type="gramEnd"/>
      <w:r>
        <w:rPr>
          <w:rFonts w:ascii="Arial" w:hAnsi="Arial" w:cs="Arial"/>
          <w:b/>
          <w:sz w:val="24"/>
          <w:szCs w:val="24"/>
          <w:u w:val="single"/>
        </w:rPr>
        <w:t xml:space="preserve">) </w:t>
      </w:r>
      <w:r w:rsidR="00AB138C" w:rsidRPr="0097505C">
        <w:rPr>
          <w:rFonts w:ascii="Arial" w:hAnsi="Arial" w:cs="Arial"/>
          <w:b/>
          <w:sz w:val="24"/>
          <w:szCs w:val="24"/>
          <w:u w:val="single"/>
        </w:rPr>
        <w:t>Assumption</w:t>
      </w:r>
    </w:p>
    <w:p w14:paraId="02386423" w14:textId="1431AECD"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966 </w:t>
      </w:r>
    </w:p>
    <w:p w14:paraId="486635EE" w14:textId="77777777" w:rsidR="00AB138C" w:rsidRDefault="00AB138C">
      <w:pPr>
        <w:spacing w:after="0" w:line="240" w:lineRule="auto"/>
        <w:rPr>
          <w:rFonts w:ascii="Arial" w:hAnsi="Arial" w:cs="Arial"/>
          <w:i/>
          <w:sz w:val="24"/>
          <w:szCs w:val="24"/>
        </w:rPr>
      </w:pPr>
    </w:p>
    <w:p w14:paraId="142FD38B" w14:textId="77777777" w:rsidR="00AB138C" w:rsidRDefault="00AB138C">
      <w:pPr>
        <w:spacing w:after="0" w:line="240" w:lineRule="auto"/>
        <w:rPr>
          <w:rFonts w:ascii="Arial" w:hAnsi="Arial" w:cs="Arial"/>
          <w:i/>
          <w:sz w:val="24"/>
          <w:szCs w:val="24"/>
        </w:rPr>
      </w:pPr>
    </w:p>
    <w:p w14:paraId="09D32B14" w14:textId="510BB175"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1125 </w:t>
      </w:r>
    </w:p>
    <w:p w14:paraId="78CBC10F" w14:textId="6C6F49F5" w:rsidR="00AB138C" w:rsidRPr="00BF0E88" w:rsidRDefault="00A70F31">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8</w:t>
      </w:r>
      <w:r>
        <w:rPr>
          <w:rFonts w:ascii="Arial" w:hAnsi="Arial" w:cs="Arial"/>
          <w:b/>
          <w:sz w:val="24"/>
          <w:szCs w:val="24"/>
        </w:rPr>
        <w:t xml:space="preserve">  </w:t>
      </w:r>
      <w:r w:rsidR="00677FAE">
        <w:rPr>
          <w:rFonts w:ascii="Arial" w:hAnsi="Arial" w:cs="Arial"/>
          <w:sz w:val="24"/>
          <w:szCs w:val="24"/>
        </w:rPr>
        <w:t>When</w:t>
      </w:r>
      <w:proofErr w:type="gramEnd"/>
      <w:r w:rsidR="00677FAE">
        <w:rPr>
          <w:rFonts w:ascii="Arial" w:hAnsi="Arial" w:cs="Arial"/>
          <w:sz w:val="24"/>
          <w:szCs w:val="24"/>
        </w:rPr>
        <w:t xml:space="preserve"> Jesus on the cross said to Mary “Woman, behold, your son,” who was the son to which he was referring?</w:t>
      </w:r>
    </w:p>
    <w:p w14:paraId="3BBA63EC"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w:t>
      </w:r>
      <w:r w:rsidRPr="006B4F81">
        <w:rPr>
          <w:rFonts w:ascii="Arial" w:hAnsi="Arial" w:cs="Arial"/>
          <w:b/>
          <w:i/>
          <w:sz w:val="24"/>
          <w:szCs w:val="24"/>
          <w:u w:val="single"/>
        </w:rPr>
        <w:t xml:space="preserve"> </w:t>
      </w:r>
    </w:p>
    <w:p w14:paraId="789817CB" w14:textId="77777777" w:rsidR="005C38FB" w:rsidRPr="00414157" w:rsidRDefault="005C38FB">
      <w:pPr>
        <w:spacing w:after="0" w:line="240" w:lineRule="auto"/>
        <w:rPr>
          <w:rFonts w:ascii="Arial" w:hAnsi="Arial" w:cs="Arial"/>
          <w:i/>
          <w:color w:val="0033CC"/>
          <w:sz w:val="24"/>
          <w:szCs w:val="24"/>
        </w:rPr>
      </w:pPr>
      <w:proofErr w:type="gramStart"/>
      <w:r w:rsidRPr="00414157">
        <w:rPr>
          <w:rFonts w:ascii="Arial" w:hAnsi="Arial" w:cs="Arial"/>
          <w:i/>
          <w:color w:val="0033CC"/>
          <w:sz w:val="24"/>
          <w:szCs w:val="24"/>
        </w:rPr>
        <w:t>From the Gospel of John…</w:t>
      </w:r>
      <w:proofErr w:type="gramEnd"/>
      <w:r w:rsidRPr="00414157">
        <w:rPr>
          <w:rFonts w:ascii="Arial" w:hAnsi="Arial" w:cs="Arial"/>
          <w:i/>
          <w:color w:val="0033CC"/>
          <w:sz w:val="24"/>
          <w:szCs w:val="24"/>
        </w:rPr>
        <w:t xml:space="preserve"> When Jesus saw his mother and the disciple there whom he loved, he said to his mother, “Woman, behold, your son.”</w:t>
      </w:r>
      <w:bookmarkStart w:id="39" w:name="51019027"/>
      <w:bookmarkEnd w:id="39"/>
      <w:r w:rsidRPr="00414157">
        <w:rPr>
          <w:rFonts w:ascii="Arial" w:hAnsi="Arial" w:cs="Arial"/>
          <w:i/>
          <w:color w:val="0033CC"/>
          <w:sz w:val="24"/>
          <w:szCs w:val="24"/>
        </w:rPr>
        <w:t xml:space="preserve">  Then he said to the disciple, “Behold, your mother.” </w:t>
      </w:r>
      <w:r w:rsidR="00414157" w:rsidRPr="00414157">
        <w:rPr>
          <w:rFonts w:ascii="Arial" w:hAnsi="Arial" w:cs="Arial"/>
          <w:i/>
          <w:color w:val="0033CC"/>
          <w:sz w:val="24"/>
          <w:szCs w:val="24"/>
        </w:rPr>
        <w:t xml:space="preserve"> </w:t>
      </w:r>
      <w:r w:rsidRPr="00414157">
        <w:rPr>
          <w:rFonts w:ascii="Arial" w:hAnsi="Arial" w:cs="Arial"/>
          <w:i/>
          <w:color w:val="0033CC"/>
          <w:sz w:val="24"/>
          <w:szCs w:val="24"/>
        </w:rPr>
        <w:t>And from that hour the disciple took her into his home.</w:t>
      </w:r>
    </w:p>
    <w:p w14:paraId="3ACC9DFC" w14:textId="54EA7077" w:rsidR="00AB138C"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C38FB">
        <w:rPr>
          <w:rFonts w:ascii="Arial" w:hAnsi="Arial" w:cs="Arial"/>
          <w:i/>
          <w:color w:val="943634" w:themeColor="accent2" w:themeShade="BF"/>
          <w:sz w:val="24"/>
          <w:szCs w:val="24"/>
        </w:rPr>
        <w:t>John 19:26-27</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2679</w:t>
      </w:r>
    </w:p>
    <w:p w14:paraId="56D59454" w14:textId="77777777" w:rsidR="00AB138C" w:rsidRPr="00B16E3F" w:rsidRDefault="00AB138C">
      <w:pPr>
        <w:spacing w:after="0" w:line="240" w:lineRule="auto"/>
        <w:rPr>
          <w:rFonts w:ascii="Arial" w:hAnsi="Arial" w:cs="Arial"/>
          <w:i/>
          <w:color w:val="943634" w:themeColor="accent2" w:themeShade="BF"/>
          <w:sz w:val="24"/>
          <w:szCs w:val="24"/>
        </w:rPr>
      </w:pPr>
    </w:p>
    <w:p w14:paraId="5AA834CE" w14:textId="77777777" w:rsidR="00AB138C" w:rsidRDefault="00AB138C">
      <w:pPr>
        <w:spacing w:after="0" w:line="240" w:lineRule="auto"/>
        <w:rPr>
          <w:rFonts w:ascii="Arial" w:hAnsi="Arial" w:cs="Arial"/>
          <w:sz w:val="24"/>
          <w:szCs w:val="24"/>
        </w:rPr>
      </w:pPr>
    </w:p>
    <w:p w14:paraId="01FE97F5" w14:textId="40E9709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20 </w:t>
      </w:r>
    </w:p>
    <w:p w14:paraId="03283A9A" w14:textId="2442A55E"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167E89">
        <w:rPr>
          <w:rFonts w:ascii="Arial" w:hAnsi="Arial" w:cs="Arial"/>
          <w:b/>
          <w:sz w:val="24"/>
          <w:szCs w:val="24"/>
        </w:rPr>
        <w:t>1</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liturgical season which prepares for Christmas?</w:t>
      </w:r>
      <w:r w:rsidRPr="006B4F81">
        <w:rPr>
          <w:rFonts w:ascii="Arial" w:hAnsi="Arial" w:cs="Arial"/>
          <w:i/>
          <w:sz w:val="24"/>
          <w:szCs w:val="24"/>
        </w:rPr>
        <w:t xml:space="preserve"> </w:t>
      </w:r>
    </w:p>
    <w:p w14:paraId="38394AFD" w14:textId="2D0B466C" w:rsidR="00AB138C" w:rsidRPr="00BF0E88" w:rsidRDefault="00AB138C" w:rsidP="00B32821">
      <w:pPr>
        <w:spacing w:after="0" w:line="240" w:lineRule="auto"/>
        <w:jc w:val="right"/>
        <w:rPr>
          <w:rFonts w:ascii="Arial" w:hAnsi="Arial" w:cs="Arial"/>
          <w:sz w:val="24"/>
          <w:szCs w:val="24"/>
        </w:rPr>
      </w:pPr>
      <w:r w:rsidRPr="0097505C">
        <w:rPr>
          <w:rFonts w:ascii="Arial" w:hAnsi="Arial" w:cs="Arial"/>
          <w:b/>
          <w:sz w:val="24"/>
          <w:szCs w:val="24"/>
          <w:u w:val="single"/>
        </w:rPr>
        <w:t>Advent</w:t>
      </w:r>
      <w:r w:rsidRPr="006B4F81">
        <w:rPr>
          <w:rFonts w:ascii="Arial" w:hAnsi="Arial" w:cs="Arial"/>
          <w:b/>
          <w:i/>
          <w:sz w:val="24"/>
          <w:szCs w:val="24"/>
          <w:u w:val="single"/>
        </w:rPr>
        <w:t xml:space="preserve"> </w:t>
      </w:r>
    </w:p>
    <w:p w14:paraId="3F4A661E" w14:textId="34EF58C7"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524</w:t>
      </w:r>
    </w:p>
    <w:p w14:paraId="63C44C84" w14:textId="77777777" w:rsidR="00004393" w:rsidRDefault="00004393">
      <w:pPr>
        <w:spacing w:after="0" w:line="240" w:lineRule="auto"/>
        <w:rPr>
          <w:rFonts w:ascii="Arial" w:hAnsi="Arial" w:cs="Arial"/>
          <w:i/>
          <w:color w:val="943634" w:themeColor="accent2" w:themeShade="BF"/>
          <w:sz w:val="24"/>
          <w:szCs w:val="24"/>
        </w:rPr>
      </w:pPr>
    </w:p>
    <w:p w14:paraId="3DBC8122" w14:textId="2C316952" w:rsidR="003C3A99" w:rsidRDefault="003C3A99">
      <w:pPr>
        <w:spacing w:after="0" w:line="240" w:lineRule="auto"/>
        <w:rPr>
          <w:rFonts w:ascii="Arial" w:hAnsi="Arial" w:cs="Arial"/>
          <w:i/>
          <w:color w:val="943634" w:themeColor="accent2" w:themeShade="BF"/>
          <w:sz w:val="24"/>
          <w:szCs w:val="24"/>
        </w:rPr>
      </w:pPr>
    </w:p>
    <w:p w14:paraId="2CB941F5" w14:textId="23AFD955" w:rsidR="00AB138C" w:rsidRPr="00B32821" w:rsidRDefault="00004393">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proofErr w:type="spellStart"/>
      <w:r>
        <w:rPr>
          <w:rFonts w:ascii="Arial" w:hAnsi="Arial" w:cs="Arial"/>
          <w:color w:val="A6A6A6" w:themeColor="background1" w:themeShade="A6"/>
          <w:sz w:val="16"/>
          <w:szCs w:val="24"/>
        </w:rPr>
        <w:t>xxxx</w:t>
      </w:r>
      <w:proofErr w:type="spellEnd"/>
      <w:r w:rsidRPr="003D47E2">
        <w:rPr>
          <w:rFonts w:ascii="Arial" w:hAnsi="Arial" w:cs="Arial"/>
          <w:color w:val="A6A6A6" w:themeColor="background1" w:themeShade="A6"/>
          <w:sz w:val="16"/>
          <w:szCs w:val="24"/>
        </w:rPr>
        <w:t xml:space="preserve"> </w:t>
      </w:r>
    </w:p>
    <w:p w14:paraId="705BE876" w14:textId="06B7D1B2" w:rsidR="00167E89" w:rsidRPr="00BF0E88" w:rsidRDefault="00167E89">
      <w:pPr>
        <w:spacing w:after="0" w:line="240" w:lineRule="auto"/>
        <w:rPr>
          <w:rFonts w:ascii="Arial" w:hAnsi="Arial" w:cs="Arial"/>
          <w:sz w:val="24"/>
          <w:szCs w:val="24"/>
        </w:rPr>
      </w:pPr>
      <w:proofErr w:type="gramStart"/>
      <w:r w:rsidRPr="00DF652D">
        <w:rPr>
          <w:rFonts w:ascii="Arial" w:hAnsi="Arial" w:cs="Arial"/>
          <w:b/>
          <w:sz w:val="24"/>
          <w:szCs w:val="24"/>
        </w:rPr>
        <w:t>5.</w:t>
      </w:r>
      <w:r w:rsidR="008C12C0">
        <w:rPr>
          <w:rFonts w:ascii="Arial" w:hAnsi="Arial" w:cs="Arial"/>
          <w:b/>
          <w:sz w:val="24"/>
          <w:szCs w:val="24"/>
        </w:rPr>
        <w:t>20</w:t>
      </w:r>
      <w:r>
        <w:rPr>
          <w:rFonts w:ascii="Arial" w:hAnsi="Arial" w:cs="Arial"/>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liturgical season which prepares for Easter?</w:t>
      </w:r>
    </w:p>
    <w:p w14:paraId="10F1F56D" w14:textId="77777777" w:rsidR="00167E89" w:rsidRDefault="00167E89">
      <w:pPr>
        <w:spacing w:after="0" w:line="240" w:lineRule="auto"/>
        <w:jc w:val="right"/>
        <w:rPr>
          <w:rFonts w:ascii="Arial" w:hAnsi="Arial" w:cs="Arial"/>
          <w:sz w:val="24"/>
          <w:szCs w:val="24"/>
        </w:rPr>
      </w:pPr>
      <w:r w:rsidRPr="0050204E">
        <w:rPr>
          <w:rFonts w:ascii="Arial" w:hAnsi="Arial" w:cs="Arial"/>
          <w:b/>
          <w:sz w:val="24"/>
          <w:szCs w:val="24"/>
          <w:u w:val="single"/>
        </w:rPr>
        <w:t>Lent</w:t>
      </w:r>
      <w:r w:rsidRPr="006B4F81">
        <w:rPr>
          <w:rFonts w:ascii="Arial" w:hAnsi="Arial" w:cs="Arial"/>
          <w:b/>
          <w:i/>
          <w:sz w:val="24"/>
          <w:szCs w:val="24"/>
          <w:u w:val="single"/>
        </w:rPr>
        <w:t xml:space="preserve"> </w:t>
      </w:r>
    </w:p>
    <w:p w14:paraId="7D9B9A47" w14:textId="2932CB70" w:rsidR="00167E8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167E89"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67E89" w:rsidRPr="008C7D55">
        <w:rPr>
          <w:rFonts w:ascii="Arial" w:hAnsi="Arial" w:cs="Arial"/>
          <w:i/>
          <w:color w:val="943634" w:themeColor="accent2" w:themeShade="BF"/>
          <w:sz w:val="24"/>
          <w:szCs w:val="24"/>
        </w:rPr>
        <w:t xml:space="preserve">CCC 1095 </w:t>
      </w:r>
    </w:p>
    <w:p w14:paraId="019CAF15" w14:textId="77777777" w:rsidR="008C12C0" w:rsidRDefault="008C12C0">
      <w:pPr>
        <w:spacing w:after="0" w:line="240" w:lineRule="auto"/>
        <w:rPr>
          <w:rFonts w:ascii="Arial" w:hAnsi="Arial" w:cs="Arial"/>
          <w:b/>
          <w:sz w:val="24"/>
          <w:szCs w:val="24"/>
        </w:rPr>
      </w:pPr>
    </w:p>
    <w:p w14:paraId="72F56AAE" w14:textId="77777777" w:rsidR="008C12C0" w:rsidRDefault="008C12C0">
      <w:pPr>
        <w:spacing w:after="0" w:line="240" w:lineRule="auto"/>
        <w:rPr>
          <w:rFonts w:ascii="Arial" w:hAnsi="Arial" w:cs="Arial"/>
          <w:sz w:val="24"/>
          <w:szCs w:val="24"/>
        </w:rPr>
      </w:pPr>
    </w:p>
    <w:p w14:paraId="4C0A7BF0" w14:textId="1CB357B7"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40 </w:t>
      </w:r>
    </w:p>
    <w:p w14:paraId="49418CC4" w14:textId="214C3BB6"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Who</w:t>
      </w:r>
      <w:proofErr w:type="gramEnd"/>
      <w:r w:rsidRPr="00BF0E88">
        <w:rPr>
          <w:rFonts w:ascii="Arial" w:hAnsi="Arial" w:cs="Arial"/>
          <w:sz w:val="24"/>
          <w:szCs w:val="24"/>
        </w:rPr>
        <w:t xml:space="preserve"> is the successor of St. Peter, the Church's supreme pastor?</w:t>
      </w:r>
      <w:r w:rsidRPr="006B4F81">
        <w:rPr>
          <w:rFonts w:ascii="Arial" w:hAnsi="Arial" w:cs="Arial"/>
          <w:i/>
          <w:sz w:val="24"/>
          <w:szCs w:val="24"/>
        </w:rPr>
        <w:t xml:space="preserve"> </w:t>
      </w:r>
    </w:p>
    <w:p w14:paraId="72C2083A" w14:textId="77777777" w:rsidR="008C12C0"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pope</w:t>
      </w:r>
      <w:r w:rsidRPr="00DE28C4">
        <w:rPr>
          <w:rFonts w:ascii="Arial" w:hAnsi="Arial" w:cs="Arial"/>
          <w:b/>
          <w:sz w:val="24"/>
          <w:szCs w:val="24"/>
          <w:u w:val="single"/>
        </w:rPr>
        <w:t xml:space="preserve"> </w:t>
      </w:r>
    </w:p>
    <w:p w14:paraId="18C28EC9" w14:textId="77777777" w:rsidR="008C12C0" w:rsidRDefault="008C12C0">
      <w:pPr>
        <w:spacing w:after="0" w:line="240" w:lineRule="auto"/>
        <w:jc w:val="right"/>
        <w:rPr>
          <w:ins w:id="40" w:author="Kelly Kantack" w:date="2023-01-13T16:49:00Z"/>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B57773E" w14:textId="5B62B246" w:rsidR="000F0211" w:rsidRPr="000F0211" w:rsidRDefault="000F0211">
      <w:pPr>
        <w:spacing w:after="0" w:line="240" w:lineRule="auto"/>
        <w:jc w:val="right"/>
        <w:rPr>
          <w:ins w:id="41" w:author="Kelly Kantack" w:date="2023-01-13T16:49:00Z"/>
          <w:rFonts w:ascii="Arial" w:hAnsi="Arial" w:cs="Arial"/>
          <w:b/>
          <w:sz w:val="24"/>
          <w:szCs w:val="24"/>
          <w:rPrChange w:id="42" w:author="Kelly Kantack" w:date="2023-01-13T16:49:00Z">
            <w:rPr>
              <w:ins w:id="43" w:author="Kelly Kantack" w:date="2023-01-13T16:49:00Z"/>
              <w:rFonts w:ascii="Arial" w:hAnsi="Arial" w:cs="Arial"/>
              <w:i/>
              <w:sz w:val="24"/>
              <w:szCs w:val="24"/>
            </w:rPr>
          </w:rPrChange>
        </w:rPr>
      </w:pPr>
      <w:ins w:id="44" w:author="Kelly Kantack" w:date="2023-01-13T16:49:00Z">
        <w:r w:rsidRPr="000F0211">
          <w:rPr>
            <w:rFonts w:ascii="Arial" w:hAnsi="Arial" w:cs="Arial"/>
            <w:b/>
            <w:sz w:val="24"/>
            <w:szCs w:val="24"/>
            <w:rPrChange w:id="45" w:author="Kelly Kantack" w:date="2023-01-13T16:49:00Z">
              <w:rPr>
                <w:rFonts w:ascii="Arial" w:hAnsi="Arial" w:cs="Arial"/>
                <w:i/>
                <w:sz w:val="24"/>
                <w:szCs w:val="24"/>
              </w:rPr>
            </w:rPrChange>
          </w:rPr>
          <w:t>Pope Linus</w:t>
        </w:r>
      </w:ins>
    </w:p>
    <w:p w14:paraId="50C2C740" w14:textId="55580641" w:rsidR="000F0211" w:rsidRPr="000F0211" w:rsidRDefault="000F0211">
      <w:pPr>
        <w:spacing w:after="0" w:line="240" w:lineRule="auto"/>
        <w:jc w:val="right"/>
        <w:rPr>
          <w:rFonts w:ascii="Arial" w:hAnsi="Arial" w:cs="Arial"/>
          <w:b/>
          <w:sz w:val="24"/>
          <w:szCs w:val="24"/>
          <w:rPrChange w:id="46" w:author="Kelly Kantack" w:date="2023-01-13T16:49:00Z">
            <w:rPr>
              <w:rFonts w:ascii="Arial" w:hAnsi="Arial" w:cs="Arial"/>
              <w:i/>
              <w:sz w:val="24"/>
              <w:szCs w:val="24"/>
            </w:rPr>
          </w:rPrChange>
        </w:rPr>
      </w:pPr>
      <w:ins w:id="47" w:author="Kelly Kantack" w:date="2023-01-13T16:49:00Z">
        <w:r w:rsidRPr="000F0211">
          <w:rPr>
            <w:rFonts w:ascii="Arial" w:hAnsi="Arial" w:cs="Arial"/>
            <w:b/>
            <w:sz w:val="24"/>
            <w:szCs w:val="24"/>
            <w:rPrChange w:id="48" w:author="Kelly Kantack" w:date="2023-01-13T16:49:00Z">
              <w:rPr>
                <w:rFonts w:ascii="Arial" w:hAnsi="Arial" w:cs="Arial"/>
                <w:i/>
                <w:sz w:val="24"/>
                <w:szCs w:val="24"/>
              </w:rPr>
            </w:rPrChange>
          </w:rPr>
          <w:t>Linus</w:t>
        </w:r>
      </w:ins>
    </w:p>
    <w:p w14:paraId="7AEC7647" w14:textId="77777777" w:rsidR="008C12C0" w:rsidRPr="006B4F81" w:rsidRDefault="008C12C0">
      <w:pPr>
        <w:spacing w:after="0" w:line="240" w:lineRule="auto"/>
        <w:jc w:val="right"/>
        <w:rPr>
          <w:rFonts w:ascii="Arial" w:hAnsi="Arial" w:cs="Arial"/>
          <w:i/>
          <w:sz w:val="24"/>
          <w:szCs w:val="24"/>
        </w:rPr>
      </w:pPr>
      <w:r w:rsidRPr="00E75D9F">
        <w:rPr>
          <w:rFonts w:ascii="Arial" w:hAnsi="Arial" w:cs="Arial"/>
          <w:b/>
          <w:sz w:val="24"/>
          <w:szCs w:val="24"/>
        </w:rPr>
        <w:t>Pope Francis</w:t>
      </w:r>
    </w:p>
    <w:p w14:paraId="16F577A0" w14:textId="2738BAA9" w:rsidR="008C12C0" w:rsidRDefault="008C12C0">
      <w:pPr>
        <w:spacing w:after="0" w:line="240" w:lineRule="auto"/>
        <w:jc w:val="right"/>
        <w:rPr>
          <w:ins w:id="49" w:author="Kelly Kantack" w:date="2023-01-13T16:49:00Z"/>
          <w:rFonts w:ascii="Arial" w:hAnsi="Arial" w:cs="Arial"/>
          <w:b/>
          <w:sz w:val="24"/>
          <w:szCs w:val="24"/>
        </w:rPr>
      </w:pPr>
      <w:r w:rsidRPr="00C33DE3">
        <w:rPr>
          <w:rFonts w:ascii="Arial" w:hAnsi="Arial" w:cs="Arial"/>
          <w:b/>
          <w:sz w:val="24"/>
          <w:szCs w:val="24"/>
        </w:rPr>
        <w:t>Francis</w:t>
      </w:r>
    </w:p>
    <w:p w14:paraId="7DC0F43D" w14:textId="30A02926" w:rsidR="000F0211" w:rsidRPr="00E75D9F" w:rsidRDefault="000F0211">
      <w:pPr>
        <w:spacing w:after="0" w:line="240" w:lineRule="auto"/>
        <w:jc w:val="right"/>
        <w:rPr>
          <w:rFonts w:ascii="Arial" w:hAnsi="Arial" w:cs="Arial"/>
          <w:b/>
          <w:sz w:val="24"/>
          <w:szCs w:val="24"/>
        </w:rPr>
      </w:pPr>
      <w:ins w:id="50" w:author="Kelly Kantack" w:date="2023-01-13T16:49:00Z">
        <w:r>
          <w:rPr>
            <w:rFonts w:ascii="Arial" w:hAnsi="Arial" w:cs="Arial"/>
            <w:color w:val="222222"/>
            <w:shd w:val="clear" w:color="auto" w:fill="FFFFFF"/>
          </w:rPr>
          <w:t>Linus</w:t>
        </w:r>
      </w:ins>
    </w:p>
    <w:p w14:paraId="6DF342BB" w14:textId="73160992"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857</w:t>
      </w:r>
    </w:p>
    <w:p w14:paraId="3FAE517C" w14:textId="2CF4D5A3" w:rsidR="00D1109B" w:rsidDel="000F0211" w:rsidRDefault="00D1109B" w:rsidP="00B32821">
      <w:pPr>
        <w:spacing w:line="240" w:lineRule="auto"/>
        <w:rPr>
          <w:del w:id="51" w:author="Kelly Kantack" w:date="2023-01-13T16:49:00Z"/>
          <w:rFonts w:ascii="Arial" w:hAnsi="Arial" w:cs="Arial"/>
          <w:sz w:val="24"/>
          <w:szCs w:val="24"/>
        </w:rPr>
      </w:pPr>
      <w:del w:id="52" w:author="Kelly Kantack" w:date="2023-01-13T16:49:00Z">
        <w:r w:rsidDel="000F0211">
          <w:rPr>
            <w:rFonts w:ascii="Arial" w:hAnsi="Arial" w:cs="Arial"/>
            <w:sz w:val="24"/>
            <w:szCs w:val="24"/>
          </w:rPr>
          <w:br w:type="page"/>
        </w:r>
      </w:del>
    </w:p>
    <w:p w14:paraId="11681416" w14:textId="2F7A263E" w:rsidR="008C12C0" w:rsidRPr="00B32821" w:rsidRDefault="00946D6D" w:rsidP="000F0211">
      <w:pPr>
        <w:spacing w:line="240" w:lineRule="auto"/>
        <w:rPr>
          <w:rFonts w:ascii="Arial" w:hAnsi="Arial" w:cs="Arial"/>
          <w:color w:val="A6A6A6" w:themeColor="background1" w:themeShade="A6"/>
          <w:sz w:val="16"/>
          <w:szCs w:val="24"/>
        </w:rPr>
        <w:pPrChange w:id="53" w:author="Kelly Kantack" w:date="2023-01-13T16:49:00Z">
          <w:pPr>
            <w:spacing w:after="0" w:line="240" w:lineRule="auto"/>
          </w:pPr>
        </w:pPrChange>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48 </w:t>
      </w:r>
    </w:p>
    <w:p w14:paraId="60D75885" w14:textId="69B9C008" w:rsidR="008C12C0" w:rsidRPr="00BF0E88" w:rsidRDefault="00975424">
      <w:pPr>
        <w:spacing w:after="0" w:line="240" w:lineRule="auto"/>
        <w:rPr>
          <w:rFonts w:ascii="Arial" w:hAnsi="Arial" w:cs="Arial"/>
          <w:sz w:val="24"/>
          <w:szCs w:val="24"/>
        </w:rPr>
      </w:pPr>
      <w:proofErr w:type="gramStart"/>
      <w:r>
        <w:rPr>
          <w:rFonts w:ascii="Arial" w:hAnsi="Arial" w:cs="Arial"/>
          <w:b/>
          <w:sz w:val="24"/>
          <w:szCs w:val="24"/>
        </w:rPr>
        <w:lastRenderedPageBreak/>
        <w:t>5.22</w:t>
      </w:r>
      <w:r w:rsidR="008C12C0">
        <w:rPr>
          <w:rFonts w:ascii="Arial" w:hAnsi="Arial" w:cs="Arial"/>
          <w:b/>
          <w:sz w:val="24"/>
          <w:szCs w:val="24"/>
        </w:rPr>
        <w:t xml:space="preserve">  </w:t>
      </w:r>
      <w:r w:rsidR="008C12C0" w:rsidRPr="00BF0E88">
        <w:rPr>
          <w:rFonts w:ascii="Arial" w:hAnsi="Arial" w:cs="Arial"/>
          <w:sz w:val="24"/>
          <w:szCs w:val="24"/>
        </w:rPr>
        <w:t>What</w:t>
      </w:r>
      <w:proofErr w:type="gramEnd"/>
      <w:r w:rsidR="008C12C0" w:rsidRPr="00BF0E88">
        <w:rPr>
          <w:rFonts w:ascii="Arial" w:hAnsi="Arial" w:cs="Arial"/>
          <w:sz w:val="24"/>
          <w:szCs w:val="24"/>
        </w:rPr>
        <w:t xml:space="preserve"> gesture made by the bishop during confirmation symbolizes the transmitting of the Holy Spirit?</w:t>
      </w:r>
      <w:r w:rsidR="008C12C0" w:rsidRPr="006B4F81">
        <w:rPr>
          <w:rFonts w:ascii="Arial" w:hAnsi="Arial" w:cs="Arial"/>
          <w:i/>
          <w:sz w:val="24"/>
          <w:szCs w:val="24"/>
        </w:rPr>
        <w:t xml:space="preserve"> </w:t>
      </w:r>
    </w:p>
    <w:p w14:paraId="406BDFED" w14:textId="77777777" w:rsidR="008C12C0"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laying on of hands</w:t>
      </w:r>
      <w:r w:rsidRPr="006B4F81">
        <w:rPr>
          <w:rFonts w:ascii="Arial" w:hAnsi="Arial" w:cs="Arial"/>
          <w:b/>
          <w:i/>
          <w:sz w:val="24"/>
          <w:szCs w:val="24"/>
          <w:u w:val="single"/>
        </w:rPr>
        <w:t xml:space="preserve"> </w:t>
      </w:r>
    </w:p>
    <w:p w14:paraId="057A595F" w14:textId="77777777" w:rsidR="008C12C0" w:rsidRPr="006B4F81"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41C355EC" w14:textId="77777777" w:rsidR="008C12C0" w:rsidRPr="006B4F81" w:rsidRDefault="008C12C0">
      <w:pPr>
        <w:spacing w:after="0" w:line="240" w:lineRule="auto"/>
        <w:jc w:val="right"/>
        <w:rPr>
          <w:rFonts w:ascii="Arial" w:hAnsi="Arial" w:cs="Arial"/>
          <w:i/>
          <w:sz w:val="24"/>
          <w:szCs w:val="24"/>
        </w:rPr>
      </w:pPr>
      <w:proofErr w:type="gramStart"/>
      <w:r w:rsidRPr="00E75D9F">
        <w:rPr>
          <w:rFonts w:ascii="Arial" w:hAnsi="Arial" w:cs="Arial"/>
          <w:b/>
          <w:sz w:val="24"/>
          <w:szCs w:val="24"/>
        </w:rPr>
        <w:t>the</w:t>
      </w:r>
      <w:proofErr w:type="gramEnd"/>
      <w:r w:rsidRPr="00E75D9F">
        <w:rPr>
          <w:rFonts w:ascii="Arial" w:hAnsi="Arial" w:cs="Arial"/>
          <w:b/>
          <w:sz w:val="24"/>
          <w:szCs w:val="24"/>
        </w:rPr>
        <w:t xml:space="preserve"> extending of hands over the whole group to be confirmed </w:t>
      </w:r>
    </w:p>
    <w:p w14:paraId="7DC4125A" w14:textId="77777777" w:rsidR="008C12C0" w:rsidRPr="00E75D9F" w:rsidRDefault="008C12C0">
      <w:pPr>
        <w:spacing w:after="0" w:line="240" w:lineRule="auto"/>
        <w:jc w:val="right"/>
        <w:rPr>
          <w:rFonts w:ascii="Arial" w:hAnsi="Arial" w:cs="Arial"/>
          <w:b/>
          <w:sz w:val="24"/>
          <w:szCs w:val="24"/>
        </w:rPr>
      </w:pPr>
      <w:proofErr w:type="gramStart"/>
      <w:r>
        <w:rPr>
          <w:rFonts w:ascii="Arial" w:hAnsi="Arial" w:cs="Arial"/>
          <w:b/>
          <w:sz w:val="24"/>
          <w:szCs w:val="24"/>
        </w:rPr>
        <w:t>the</w:t>
      </w:r>
      <w:proofErr w:type="gramEnd"/>
      <w:r>
        <w:rPr>
          <w:rFonts w:ascii="Arial" w:hAnsi="Arial" w:cs="Arial"/>
          <w:b/>
          <w:sz w:val="24"/>
          <w:szCs w:val="24"/>
        </w:rPr>
        <w:t xml:space="preserve"> extending of hands</w:t>
      </w:r>
    </w:p>
    <w:p w14:paraId="11A26D84" w14:textId="42828942"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1288</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8C12C0" w:rsidRPr="00C009D1">
        <w:rPr>
          <w:rFonts w:ascii="Arial" w:hAnsi="Arial" w:cs="Arial"/>
          <w:i/>
          <w:color w:val="943634" w:themeColor="accent2" w:themeShade="BF"/>
          <w:sz w:val="24"/>
          <w:szCs w:val="24"/>
        </w:rPr>
        <w:t>CCC 1299</w:t>
      </w:r>
    </w:p>
    <w:p w14:paraId="1F5019F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D78E09C" w14:textId="77777777" w:rsidR="00D1109B" w:rsidRDefault="00D1109B">
      <w:pPr>
        <w:spacing w:after="0" w:line="240" w:lineRule="auto"/>
        <w:rPr>
          <w:rFonts w:ascii="Arial" w:hAnsi="Arial" w:cs="Arial"/>
          <w:sz w:val="24"/>
          <w:szCs w:val="24"/>
        </w:rPr>
      </w:pPr>
    </w:p>
    <w:p w14:paraId="5F014810" w14:textId="24D88F8E"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50 </w:t>
      </w:r>
    </w:p>
    <w:p w14:paraId="4F366926" w14:textId="6BAC0129"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3</w:t>
      </w:r>
      <w:r>
        <w:rPr>
          <w:rFonts w:ascii="Arial" w:hAnsi="Arial" w:cs="Arial"/>
          <w:b/>
          <w:sz w:val="24"/>
          <w:szCs w:val="24"/>
        </w:rPr>
        <w:t xml:space="preserve">  </w:t>
      </w:r>
      <w:r>
        <w:rPr>
          <w:rFonts w:ascii="Arial" w:hAnsi="Arial" w:cs="Arial"/>
          <w:sz w:val="24"/>
          <w:szCs w:val="24"/>
        </w:rPr>
        <w:t>What</w:t>
      </w:r>
      <w:proofErr w:type="gramEnd"/>
      <w:r>
        <w:rPr>
          <w:rFonts w:ascii="Arial" w:hAnsi="Arial" w:cs="Arial"/>
          <w:sz w:val="24"/>
          <w:szCs w:val="24"/>
        </w:rPr>
        <w:t xml:space="preserve"> body part</w:t>
      </w:r>
      <w:r w:rsidRPr="00BF0E88">
        <w:rPr>
          <w:rFonts w:ascii="Arial" w:hAnsi="Arial" w:cs="Arial"/>
          <w:sz w:val="24"/>
          <w:szCs w:val="24"/>
        </w:rPr>
        <w:t xml:space="preserve"> does the bishop anoint with oil during confirmation?</w:t>
      </w:r>
      <w:r w:rsidRPr="006B4F81">
        <w:rPr>
          <w:rFonts w:ascii="Arial" w:hAnsi="Arial" w:cs="Arial"/>
          <w:i/>
          <w:sz w:val="24"/>
          <w:szCs w:val="24"/>
        </w:rPr>
        <w:t xml:space="preserve"> </w:t>
      </w:r>
    </w:p>
    <w:p w14:paraId="756CC0C0" w14:textId="77777777" w:rsidR="008C12C0" w:rsidRPr="00E7274D"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forehead</w:t>
      </w:r>
    </w:p>
    <w:p w14:paraId="67D2FDFD" w14:textId="038B5428"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1300</w:t>
      </w:r>
    </w:p>
    <w:p w14:paraId="2466D24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79E32A2" w14:textId="77777777" w:rsidR="008C12C0" w:rsidRDefault="008C12C0">
      <w:pPr>
        <w:spacing w:after="0" w:line="240" w:lineRule="auto"/>
        <w:rPr>
          <w:rFonts w:ascii="Arial" w:hAnsi="Arial" w:cs="Arial"/>
          <w:sz w:val="24"/>
          <w:szCs w:val="24"/>
        </w:rPr>
      </w:pPr>
    </w:p>
    <w:p w14:paraId="2B092AD9" w14:textId="1328370F"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51 </w:t>
      </w:r>
    </w:p>
    <w:p w14:paraId="19BD90F0" w14:textId="09284610"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4</w:t>
      </w:r>
      <w:r>
        <w:rPr>
          <w:rFonts w:ascii="Arial" w:hAnsi="Arial" w:cs="Arial"/>
          <w:b/>
          <w:sz w:val="24"/>
          <w:szCs w:val="24"/>
        </w:rPr>
        <w:t xml:space="preserve">  </w:t>
      </w:r>
      <w:r>
        <w:rPr>
          <w:rFonts w:ascii="Arial" w:hAnsi="Arial" w:cs="Arial"/>
          <w:sz w:val="24"/>
          <w:szCs w:val="24"/>
        </w:rPr>
        <w:t>The</w:t>
      </w:r>
      <w:proofErr w:type="gramEnd"/>
      <w:r>
        <w:rPr>
          <w:rFonts w:ascii="Arial" w:hAnsi="Arial" w:cs="Arial"/>
          <w:sz w:val="24"/>
          <w:szCs w:val="24"/>
        </w:rPr>
        <w:t xml:space="preserve"> word “Eucharist” is derived from a Greek word which literally means what?</w:t>
      </w:r>
    </w:p>
    <w:p w14:paraId="186E1351" w14:textId="77777777" w:rsidR="008C12C0" w:rsidRPr="00E7274D"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thanksgiving</w:t>
      </w:r>
      <w:proofErr w:type="gramEnd"/>
    </w:p>
    <w:p w14:paraId="70ED21E2" w14:textId="69FA3C7A" w:rsidR="008C12C0" w:rsidRDefault="00800414">
      <w:pPr>
        <w:spacing w:after="0" w:line="240" w:lineRule="auto"/>
        <w:rPr>
          <w:rFonts w:ascii="Arial" w:hAnsi="Arial" w:cs="Arial"/>
          <w:i/>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dictionary.com</w:t>
      </w:r>
    </w:p>
    <w:p w14:paraId="75E045D8" w14:textId="22ACCC60" w:rsidR="00457320" w:rsidRDefault="00457320">
      <w:pPr>
        <w:spacing w:after="0" w:line="240" w:lineRule="auto"/>
        <w:rPr>
          <w:rFonts w:ascii="Arial" w:hAnsi="Arial" w:cs="Arial"/>
          <w:sz w:val="24"/>
          <w:szCs w:val="24"/>
        </w:rPr>
      </w:pPr>
      <w:r>
        <w:rPr>
          <w:rFonts w:ascii="Arial" w:hAnsi="Arial" w:cs="Arial"/>
          <w:b/>
          <w:sz w:val="24"/>
          <w:szCs w:val="24"/>
        </w:rPr>
        <w:t xml:space="preserve">  </w:t>
      </w:r>
    </w:p>
    <w:p w14:paraId="36CC227D" w14:textId="77777777" w:rsidR="00BF589C" w:rsidRDefault="00BF589C">
      <w:pPr>
        <w:spacing w:after="0" w:line="240" w:lineRule="auto"/>
        <w:rPr>
          <w:rFonts w:ascii="Arial" w:hAnsi="Arial" w:cs="Arial"/>
          <w:b/>
          <w:sz w:val="24"/>
          <w:szCs w:val="24"/>
        </w:rPr>
      </w:pPr>
    </w:p>
    <w:p w14:paraId="5053F0E6"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5   +++++             ++++++   END OF ROUND 5   +++++</w:t>
      </w:r>
    </w:p>
    <w:p w14:paraId="3F4D7914" w14:textId="77777777" w:rsidR="00BF589C" w:rsidRDefault="00BF589C">
      <w:pPr>
        <w:spacing w:after="0" w:line="240" w:lineRule="auto"/>
        <w:rPr>
          <w:rFonts w:ascii="Arial" w:hAnsi="Arial" w:cs="Arial"/>
          <w:i/>
          <w:color w:val="943634" w:themeColor="accent2" w:themeShade="BF"/>
          <w:sz w:val="24"/>
          <w:szCs w:val="24"/>
        </w:rPr>
      </w:pPr>
    </w:p>
    <w:p w14:paraId="7509CC4F" w14:textId="77777777" w:rsidR="00BF589C" w:rsidRPr="00BF589C" w:rsidRDefault="00BF589C">
      <w:pPr>
        <w:spacing w:after="0" w:line="240" w:lineRule="auto"/>
        <w:rPr>
          <w:rFonts w:ascii="Arial" w:hAnsi="Arial" w:cs="Arial"/>
          <w:b/>
          <w:sz w:val="24"/>
          <w:szCs w:val="24"/>
          <w:highlight w:val="yellow"/>
        </w:rPr>
      </w:pPr>
      <w:r w:rsidRPr="00BF589C">
        <w:rPr>
          <w:rFonts w:ascii="Arial" w:hAnsi="Arial" w:cs="Arial"/>
          <w:b/>
          <w:sz w:val="24"/>
          <w:szCs w:val="24"/>
          <w:highlight w:val="yellow"/>
        </w:rPr>
        <w:t xml:space="preserve">ALTERNATE QUESTIONS </w:t>
      </w:r>
    </w:p>
    <w:p w14:paraId="750D3345" w14:textId="4E38D54A" w:rsidR="00BF589C" w:rsidRDefault="00BF589C">
      <w:pPr>
        <w:spacing w:after="0" w:line="240" w:lineRule="auto"/>
        <w:rPr>
          <w:rFonts w:ascii="Arial" w:hAnsi="Arial" w:cs="Arial"/>
          <w:sz w:val="24"/>
          <w:szCs w:val="24"/>
        </w:rPr>
      </w:pPr>
    </w:p>
    <w:p w14:paraId="1674C8C4" w14:textId="755B4462"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1188 </w:t>
      </w:r>
    </w:p>
    <w:p w14:paraId="1946D3DC" w14:textId="285B6559" w:rsidR="00BF589C" w:rsidRDefault="00BF589C">
      <w:pPr>
        <w:spacing w:after="0" w:line="240" w:lineRule="auto"/>
        <w:rPr>
          <w:rFonts w:ascii="Arial" w:hAnsi="Arial" w:cs="Arial"/>
          <w:i/>
          <w:sz w:val="24"/>
          <w:szCs w:val="24"/>
        </w:rPr>
      </w:pPr>
      <w:r w:rsidRPr="00BF589C">
        <w:rPr>
          <w:rFonts w:ascii="Arial" w:hAnsi="Arial" w:cs="Arial"/>
          <w:b/>
          <w:sz w:val="24"/>
          <w:szCs w:val="24"/>
          <w:highlight w:val="yellow"/>
        </w:rPr>
        <w:t>A_1</w:t>
      </w:r>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5F05D5">
        <w:rPr>
          <w:rFonts w:ascii="Arial" w:hAnsi="Arial" w:cs="Arial"/>
          <w:b/>
          <w:sz w:val="24"/>
          <w:szCs w:val="24"/>
        </w:rPr>
        <w:t xml:space="preserve"> </w:t>
      </w:r>
    </w:p>
    <w:p w14:paraId="4D3A4B6E" w14:textId="19561D0E" w:rsidR="00BF589C" w:rsidRPr="00BF0E88" w:rsidRDefault="000F0211">
      <w:pPr>
        <w:spacing w:after="0" w:line="240" w:lineRule="auto"/>
        <w:rPr>
          <w:rFonts w:ascii="Arial" w:hAnsi="Arial" w:cs="Arial"/>
          <w:sz w:val="24"/>
          <w:szCs w:val="24"/>
        </w:rPr>
      </w:pPr>
      <w:ins w:id="54" w:author="Kelly Kantack" w:date="2023-01-13T16:50:00Z">
        <w:r>
          <w:rPr>
            <w:rFonts w:ascii="Arial" w:hAnsi="Arial" w:cs="Arial"/>
            <w:sz w:val="24"/>
            <w:szCs w:val="24"/>
          </w:rPr>
          <w:t xml:space="preserve">What Old Testament mother </w:t>
        </w:r>
      </w:ins>
      <w:del w:id="55" w:author="Kelly Kantack" w:date="2023-01-13T16:50:00Z">
        <w:r w:rsidR="00BF589C" w:rsidRPr="00BF0E88" w:rsidDel="000F0211">
          <w:rPr>
            <w:rFonts w:ascii="Arial" w:hAnsi="Arial" w:cs="Arial"/>
            <w:sz w:val="24"/>
            <w:szCs w:val="24"/>
          </w:rPr>
          <w:delText xml:space="preserve">I </w:delText>
        </w:r>
      </w:del>
      <w:r w:rsidR="00BF589C" w:rsidRPr="00BF0E88">
        <w:rPr>
          <w:rFonts w:ascii="Arial" w:hAnsi="Arial" w:cs="Arial"/>
          <w:sz w:val="24"/>
          <w:szCs w:val="24"/>
        </w:rPr>
        <w:t xml:space="preserve">was </w:t>
      </w:r>
      <w:del w:id="56" w:author="Kelly Kantack" w:date="2023-01-13T16:50:00Z">
        <w:r w:rsidR="00BF589C" w:rsidRPr="00BF0E88" w:rsidDel="000F0211">
          <w:rPr>
            <w:rFonts w:ascii="Arial" w:hAnsi="Arial" w:cs="Arial"/>
            <w:sz w:val="24"/>
            <w:szCs w:val="24"/>
          </w:rPr>
          <w:delText xml:space="preserve">a </w:delText>
        </w:r>
      </w:del>
      <w:r w:rsidR="00BF589C" w:rsidRPr="00BF0E88">
        <w:rPr>
          <w:rFonts w:ascii="Arial" w:hAnsi="Arial" w:cs="Arial"/>
          <w:sz w:val="24"/>
          <w:szCs w:val="24"/>
        </w:rPr>
        <w:t xml:space="preserve">childless </w:t>
      </w:r>
      <w:del w:id="57" w:author="Kelly Kantack" w:date="2023-01-13T16:50:00Z">
        <w:r w:rsidR="00BF589C" w:rsidRPr="00BF0E88" w:rsidDel="000F0211">
          <w:rPr>
            <w:rFonts w:ascii="Arial" w:hAnsi="Arial" w:cs="Arial"/>
            <w:sz w:val="24"/>
            <w:szCs w:val="24"/>
          </w:rPr>
          <w:delText xml:space="preserve">mother </w:delText>
        </w:r>
      </w:del>
      <w:r w:rsidR="00BF589C" w:rsidRPr="00BF0E88">
        <w:rPr>
          <w:rFonts w:ascii="Arial" w:hAnsi="Arial" w:cs="Arial"/>
          <w:sz w:val="24"/>
          <w:szCs w:val="24"/>
        </w:rPr>
        <w:t xml:space="preserve">but </w:t>
      </w:r>
      <w:del w:id="58" w:author="Kelly Kantack" w:date="2023-01-13T16:50:00Z">
        <w:r w:rsidR="00BF589C" w:rsidRPr="00BF0E88" w:rsidDel="000F0211">
          <w:rPr>
            <w:rFonts w:ascii="Arial" w:hAnsi="Arial" w:cs="Arial"/>
            <w:sz w:val="24"/>
            <w:szCs w:val="24"/>
          </w:rPr>
          <w:delText xml:space="preserve">I </w:delText>
        </w:r>
      </w:del>
      <w:r w:rsidR="00BF589C" w:rsidRPr="00BF0E88">
        <w:rPr>
          <w:rFonts w:ascii="Arial" w:hAnsi="Arial" w:cs="Arial"/>
          <w:sz w:val="24"/>
          <w:szCs w:val="24"/>
        </w:rPr>
        <w:t>prayed for a son, promis</w:t>
      </w:r>
      <w:ins w:id="59" w:author="Kelly Kantack" w:date="2023-01-13T16:50:00Z">
        <w:r>
          <w:rPr>
            <w:rFonts w:ascii="Arial" w:hAnsi="Arial" w:cs="Arial"/>
            <w:sz w:val="24"/>
            <w:szCs w:val="24"/>
          </w:rPr>
          <w:t xml:space="preserve">ing she </w:t>
        </w:r>
      </w:ins>
      <w:del w:id="60" w:author="Kelly Kantack" w:date="2023-01-13T16:50:00Z">
        <w:r w:rsidR="00BF589C" w:rsidRPr="00BF0E88" w:rsidDel="000F0211">
          <w:rPr>
            <w:rFonts w:ascii="Arial" w:hAnsi="Arial" w:cs="Arial"/>
            <w:sz w:val="24"/>
            <w:szCs w:val="24"/>
          </w:rPr>
          <w:delText xml:space="preserve">ed I </w:delText>
        </w:r>
      </w:del>
      <w:r w:rsidR="00BF589C" w:rsidRPr="00BF0E88">
        <w:rPr>
          <w:rFonts w:ascii="Arial" w:hAnsi="Arial" w:cs="Arial"/>
          <w:sz w:val="24"/>
          <w:szCs w:val="24"/>
        </w:rPr>
        <w:t>would give him to the Lord, and never cut his hair.</w:t>
      </w:r>
      <w:del w:id="61" w:author="Kelly Kantack" w:date="2023-01-13T16:50:00Z">
        <w:r w:rsidR="00826848" w:rsidDel="000F0211">
          <w:rPr>
            <w:rFonts w:ascii="Arial" w:hAnsi="Arial" w:cs="Arial"/>
            <w:sz w:val="24"/>
            <w:szCs w:val="24"/>
          </w:rPr>
          <w:delText xml:space="preserve"> </w:delText>
        </w:r>
        <w:r w:rsidR="00BF589C" w:rsidRPr="00BF0E88" w:rsidDel="000F0211">
          <w:rPr>
            <w:rFonts w:ascii="Arial" w:hAnsi="Arial" w:cs="Arial"/>
            <w:sz w:val="24"/>
            <w:szCs w:val="24"/>
          </w:rPr>
          <w:delText xml:space="preserve"> Who am I?</w:delText>
        </w:r>
      </w:del>
      <w:r w:rsidR="00BF589C" w:rsidRPr="006B4F81">
        <w:rPr>
          <w:rFonts w:ascii="Arial" w:hAnsi="Arial" w:cs="Arial"/>
          <w:i/>
          <w:sz w:val="24"/>
          <w:szCs w:val="24"/>
        </w:rPr>
        <w:t xml:space="preserve"> </w:t>
      </w:r>
    </w:p>
    <w:p w14:paraId="506C90C1"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Hannah</w:t>
      </w:r>
      <w:r w:rsidRPr="006B4F81">
        <w:rPr>
          <w:rFonts w:ascii="Arial" w:hAnsi="Arial" w:cs="Arial"/>
          <w:b/>
          <w:i/>
          <w:sz w:val="24"/>
          <w:szCs w:val="24"/>
          <w:u w:val="single"/>
        </w:rPr>
        <w:t xml:space="preserve"> </w:t>
      </w:r>
    </w:p>
    <w:p w14:paraId="76C0E820" w14:textId="7D8DB60C"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Exodus 1:9-11</w:t>
      </w:r>
      <w:r w:rsidR="00BF589C">
        <w:rPr>
          <w:rFonts w:ascii="Arial" w:hAnsi="Arial" w:cs="Arial"/>
          <w:sz w:val="24"/>
          <w:szCs w:val="24"/>
        </w:rPr>
        <w:br/>
      </w:r>
    </w:p>
    <w:p w14:paraId="414D7CFD" w14:textId="77777777" w:rsidR="00D1109B" w:rsidRDefault="00D1109B">
      <w:pPr>
        <w:spacing w:after="0" w:line="240" w:lineRule="auto"/>
        <w:rPr>
          <w:rFonts w:ascii="Arial" w:hAnsi="Arial" w:cs="Arial"/>
          <w:sz w:val="24"/>
          <w:szCs w:val="24"/>
        </w:rPr>
      </w:pPr>
    </w:p>
    <w:p w14:paraId="619602BE" w14:textId="408DF3EE"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1193 </w:t>
      </w:r>
    </w:p>
    <w:p w14:paraId="79C63320" w14:textId="7D6F5D79"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1</w:t>
      </w:r>
      <w:r w:rsidR="00457320">
        <w:rPr>
          <w:rFonts w:ascii="Arial" w:hAnsi="Arial" w:cs="Arial"/>
          <w:b/>
          <w:sz w:val="24"/>
          <w:szCs w:val="24"/>
          <w:highlight w:val="yellow"/>
        </w:rPr>
        <w:t>4</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F05D5">
        <w:rPr>
          <w:rFonts w:ascii="Arial" w:hAnsi="Arial" w:cs="Arial"/>
          <w:sz w:val="24"/>
          <w:szCs w:val="24"/>
        </w:rPr>
        <w:t>B</w:t>
      </w:r>
      <w:r w:rsidRPr="00BF0E88">
        <w:rPr>
          <w:rFonts w:ascii="Arial" w:hAnsi="Arial" w:cs="Arial"/>
          <w:sz w:val="24"/>
          <w:szCs w:val="24"/>
        </w:rPr>
        <w:t>ecause</w:t>
      </w:r>
      <w:proofErr w:type="gramEnd"/>
      <w:r w:rsidRPr="00BF0E88">
        <w:rPr>
          <w:rFonts w:ascii="Arial" w:hAnsi="Arial" w:cs="Arial"/>
          <w:sz w:val="24"/>
          <w:szCs w:val="24"/>
        </w:rPr>
        <w:t xml:space="preserve"> I </w:t>
      </w:r>
      <w:r w:rsidR="00677FAE">
        <w:rPr>
          <w:rFonts w:ascii="Arial" w:hAnsi="Arial" w:cs="Arial"/>
          <w:sz w:val="24"/>
          <w:szCs w:val="24"/>
        </w:rPr>
        <w:t>was</w:t>
      </w:r>
      <w:r w:rsidR="00677FAE" w:rsidRPr="00BF0E88">
        <w:rPr>
          <w:rFonts w:ascii="Arial" w:hAnsi="Arial" w:cs="Arial"/>
          <w:sz w:val="24"/>
          <w:szCs w:val="24"/>
        </w:rPr>
        <w:t xml:space="preserve"> </w:t>
      </w:r>
      <w:r w:rsidRPr="00BF0E88">
        <w:rPr>
          <w:rFonts w:ascii="Arial" w:hAnsi="Arial" w:cs="Arial"/>
          <w:sz w:val="24"/>
          <w:szCs w:val="24"/>
        </w:rPr>
        <w:t xml:space="preserve">rather short, I climbed a sycamore tree to see Jesus better. </w:t>
      </w:r>
      <w:r w:rsidR="00826848">
        <w:rPr>
          <w:rFonts w:ascii="Arial" w:hAnsi="Arial" w:cs="Arial"/>
          <w:sz w:val="24"/>
          <w:szCs w:val="24"/>
        </w:rPr>
        <w:t xml:space="preserve"> </w:t>
      </w:r>
      <w:r w:rsidRPr="00BF0E88">
        <w:rPr>
          <w:rFonts w:ascii="Arial" w:hAnsi="Arial" w:cs="Arial"/>
          <w:sz w:val="24"/>
          <w:szCs w:val="24"/>
        </w:rPr>
        <w:t>Who am I?</w:t>
      </w:r>
      <w:r w:rsidRPr="006B4F81">
        <w:rPr>
          <w:rFonts w:ascii="Arial" w:hAnsi="Arial" w:cs="Arial"/>
          <w:i/>
          <w:sz w:val="24"/>
          <w:szCs w:val="24"/>
        </w:rPr>
        <w:t xml:space="preserve"> </w:t>
      </w:r>
    </w:p>
    <w:p w14:paraId="43A43A67"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Zacchaeus</w:t>
      </w:r>
      <w:r w:rsidRPr="006B4F81">
        <w:rPr>
          <w:rFonts w:ascii="Arial" w:hAnsi="Arial" w:cs="Arial"/>
          <w:b/>
          <w:i/>
          <w:sz w:val="24"/>
          <w:szCs w:val="24"/>
          <w:u w:val="single"/>
        </w:rPr>
        <w:t xml:space="preserve"> </w:t>
      </w:r>
    </w:p>
    <w:p w14:paraId="615566FD" w14:textId="30D1677F"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Luke 19:2-4</w:t>
      </w:r>
      <w:r w:rsidR="00BF589C">
        <w:rPr>
          <w:rFonts w:ascii="Arial" w:hAnsi="Arial" w:cs="Arial"/>
          <w:sz w:val="24"/>
          <w:szCs w:val="24"/>
        </w:rPr>
        <w:br/>
      </w:r>
    </w:p>
    <w:p w14:paraId="54C0D837" w14:textId="77777777" w:rsidR="00D1109B" w:rsidRDefault="00D1109B">
      <w:pPr>
        <w:spacing w:after="0" w:line="240" w:lineRule="auto"/>
        <w:rPr>
          <w:rFonts w:ascii="Arial" w:hAnsi="Arial" w:cs="Arial"/>
          <w:sz w:val="24"/>
          <w:szCs w:val="24"/>
        </w:rPr>
      </w:pPr>
    </w:p>
    <w:p w14:paraId="245CD7BF" w14:textId="6C7C2D81"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1197 </w:t>
      </w:r>
    </w:p>
    <w:p w14:paraId="1DD113E1" w14:textId="47D2FA8D"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1</w:t>
      </w:r>
      <w:r w:rsidR="00457320">
        <w:rPr>
          <w:rFonts w:ascii="Arial" w:hAnsi="Arial" w:cs="Arial"/>
          <w:b/>
          <w:sz w:val="24"/>
          <w:szCs w:val="24"/>
          <w:highlight w:val="yellow"/>
        </w:rPr>
        <w:t>5</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Pr="00BF0E88">
        <w:rPr>
          <w:rFonts w:ascii="Arial" w:hAnsi="Arial" w:cs="Arial"/>
          <w:sz w:val="24"/>
          <w:szCs w:val="24"/>
        </w:rPr>
        <w:t>How</w:t>
      </w:r>
      <w:proofErr w:type="gramEnd"/>
      <w:r w:rsidRPr="00BF0E88">
        <w:rPr>
          <w:rFonts w:ascii="Arial" w:hAnsi="Arial" w:cs="Arial"/>
          <w:sz w:val="24"/>
          <w:szCs w:val="24"/>
        </w:rPr>
        <w:t xml:space="preserve"> many generations from Abraham to Jesus are listed in the book of Matthew? </w:t>
      </w:r>
    </w:p>
    <w:p w14:paraId="78F46491" w14:textId="77777777" w:rsidR="00BF589C" w:rsidRDefault="00BF589C">
      <w:pPr>
        <w:spacing w:after="0" w:line="240" w:lineRule="auto"/>
        <w:jc w:val="right"/>
        <w:rPr>
          <w:rFonts w:ascii="Arial" w:hAnsi="Arial" w:cs="Arial"/>
          <w:sz w:val="24"/>
          <w:szCs w:val="24"/>
        </w:rPr>
      </w:pPr>
      <w:r w:rsidRPr="00046631">
        <w:rPr>
          <w:rFonts w:ascii="Arial" w:hAnsi="Arial" w:cs="Arial"/>
          <w:b/>
          <w:sz w:val="24"/>
          <w:szCs w:val="24"/>
          <w:u w:val="single"/>
        </w:rPr>
        <w:t>42</w:t>
      </w:r>
      <w:r w:rsidRPr="006B4F81">
        <w:rPr>
          <w:rFonts w:ascii="Arial" w:hAnsi="Arial" w:cs="Arial"/>
          <w:b/>
          <w:i/>
          <w:sz w:val="24"/>
          <w:szCs w:val="24"/>
          <w:u w:val="single"/>
        </w:rPr>
        <w:t xml:space="preserve"> </w:t>
      </w:r>
    </w:p>
    <w:p w14:paraId="155DFCE8" w14:textId="519E3723" w:rsidR="0000439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Matthew 1:17</w:t>
      </w:r>
    </w:p>
    <w:p w14:paraId="5A8B7CD4" w14:textId="77777777" w:rsidR="00BF589C" w:rsidRDefault="00BF589C">
      <w:pPr>
        <w:spacing w:after="0" w:line="240" w:lineRule="auto"/>
        <w:rPr>
          <w:rFonts w:ascii="Arial" w:hAnsi="Arial" w:cs="Arial"/>
          <w:sz w:val="24"/>
          <w:szCs w:val="24"/>
        </w:rPr>
      </w:pPr>
      <w:r>
        <w:rPr>
          <w:rFonts w:ascii="Arial" w:hAnsi="Arial" w:cs="Arial"/>
          <w:sz w:val="24"/>
          <w:szCs w:val="24"/>
        </w:rPr>
        <w:br/>
      </w:r>
    </w:p>
    <w:p w14:paraId="43D16C12"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04B21131" w14:textId="366E2FD7" w:rsidR="00283F19" w:rsidRPr="00A506DC" w:rsidRDefault="00283F19">
      <w:pPr>
        <w:spacing w:after="0" w:line="240" w:lineRule="auto"/>
        <w:rPr>
          <w:rFonts w:ascii="Arial" w:hAnsi="Arial" w:cs="Arial"/>
          <w:b/>
          <w:sz w:val="24"/>
          <w:szCs w:val="24"/>
        </w:rPr>
      </w:pPr>
      <w:r>
        <w:rPr>
          <w:rFonts w:ascii="Arial" w:hAnsi="Arial" w:cs="Arial"/>
          <w:b/>
          <w:sz w:val="24"/>
          <w:szCs w:val="24"/>
        </w:rPr>
        <w:lastRenderedPageBreak/>
        <w:t xml:space="preserve">++++++   </w:t>
      </w:r>
      <w:r w:rsidR="00975424">
        <w:rPr>
          <w:rFonts w:ascii="Arial" w:hAnsi="Arial" w:cs="Arial"/>
          <w:b/>
          <w:sz w:val="24"/>
          <w:szCs w:val="24"/>
        </w:rPr>
        <w:t>Tie Breaker Round 1</w:t>
      </w:r>
      <w:r>
        <w:rPr>
          <w:rFonts w:ascii="Arial" w:hAnsi="Arial" w:cs="Arial"/>
          <w:b/>
          <w:sz w:val="24"/>
          <w:szCs w:val="24"/>
        </w:rPr>
        <w:t xml:space="preserve">   +++++</w:t>
      </w:r>
    </w:p>
    <w:p w14:paraId="3E4A2EE9" w14:textId="403EB8B1" w:rsidR="00F47EF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47EF9" w:rsidRPr="00B32821">
        <w:rPr>
          <w:rFonts w:ascii="Arial" w:hAnsi="Arial" w:cs="Arial"/>
          <w:color w:val="A6A6A6" w:themeColor="background1" w:themeShade="A6"/>
          <w:sz w:val="16"/>
          <w:szCs w:val="24"/>
        </w:rPr>
        <w:t xml:space="preserve">22 </w:t>
      </w:r>
    </w:p>
    <w:p w14:paraId="113E734A" w14:textId="6FFD54D1" w:rsidR="00F47EF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.1</w:t>
      </w:r>
      <w:r w:rsidR="00F47EF9">
        <w:rPr>
          <w:rFonts w:ascii="Arial" w:hAnsi="Arial" w:cs="Arial"/>
          <w:b/>
          <w:sz w:val="24"/>
          <w:szCs w:val="24"/>
        </w:rPr>
        <w:t xml:space="preserve">  </w:t>
      </w:r>
      <w:r w:rsidR="00F47EF9" w:rsidRPr="00BF0E88">
        <w:rPr>
          <w:rFonts w:ascii="Arial" w:hAnsi="Arial" w:cs="Arial"/>
          <w:sz w:val="24"/>
          <w:szCs w:val="24"/>
        </w:rPr>
        <w:t>Who</w:t>
      </w:r>
      <w:proofErr w:type="gramEnd"/>
      <w:r w:rsidR="00F47EF9" w:rsidRPr="00BF0E88">
        <w:rPr>
          <w:rFonts w:ascii="Arial" w:hAnsi="Arial" w:cs="Arial"/>
          <w:sz w:val="24"/>
          <w:szCs w:val="24"/>
        </w:rPr>
        <w:t xml:space="preserve"> was the High Priest who sought Jesus's death?</w:t>
      </w:r>
      <w:r w:rsidR="00F47EF9" w:rsidRPr="006B4F81">
        <w:rPr>
          <w:rFonts w:ascii="Arial" w:hAnsi="Arial" w:cs="Arial"/>
          <w:i/>
          <w:sz w:val="24"/>
          <w:szCs w:val="24"/>
        </w:rPr>
        <w:t xml:space="preserve"> </w:t>
      </w:r>
    </w:p>
    <w:p w14:paraId="23D9A3A5" w14:textId="45E2CBAD" w:rsidR="00F47EF9" w:rsidRPr="00BF0E88" w:rsidRDefault="00540236">
      <w:pPr>
        <w:spacing w:after="0" w:line="240" w:lineRule="auto"/>
        <w:jc w:val="right"/>
        <w:rPr>
          <w:rFonts w:ascii="Arial" w:hAnsi="Arial" w:cs="Arial"/>
          <w:sz w:val="24"/>
          <w:szCs w:val="24"/>
        </w:rPr>
      </w:pPr>
      <w:r>
        <w:rPr>
          <w:rFonts w:ascii="Arial" w:hAnsi="Arial" w:cs="Arial"/>
          <w:b/>
          <w:sz w:val="24"/>
          <w:szCs w:val="24"/>
          <w:u w:val="single"/>
        </w:rPr>
        <w:t xml:space="preserve">(Joseph ben) </w:t>
      </w:r>
      <w:r w:rsidR="00F47EF9" w:rsidRPr="0097505C">
        <w:rPr>
          <w:rFonts w:ascii="Arial" w:hAnsi="Arial" w:cs="Arial"/>
          <w:b/>
          <w:sz w:val="24"/>
          <w:szCs w:val="24"/>
          <w:u w:val="single"/>
        </w:rPr>
        <w:t>Caiaphas</w:t>
      </w:r>
      <w:r w:rsidR="00F47EF9" w:rsidRPr="006B4F81">
        <w:rPr>
          <w:rFonts w:ascii="Arial" w:hAnsi="Arial" w:cs="Arial"/>
          <w:b/>
          <w:i/>
          <w:sz w:val="24"/>
          <w:szCs w:val="24"/>
          <w:u w:val="single"/>
        </w:rPr>
        <w:t xml:space="preserve"> </w:t>
      </w:r>
    </w:p>
    <w:p w14:paraId="76B9876D" w14:textId="75987C11" w:rsidR="00F47EF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47EF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47EF9" w:rsidRPr="00C009D1">
        <w:rPr>
          <w:rFonts w:ascii="Arial" w:hAnsi="Arial" w:cs="Arial"/>
          <w:i/>
          <w:color w:val="943634" w:themeColor="accent2" w:themeShade="BF"/>
          <w:sz w:val="24"/>
          <w:szCs w:val="24"/>
        </w:rPr>
        <w:t>CCC 596</w:t>
      </w:r>
    </w:p>
    <w:p w14:paraId="468D63F2" w14:textId="77777777" w:rsidR="00283F19" w:rsidRDefault="00283F19">
      <w:pPr>
        <w:spacing w:after="0" w:line="240" w:lineRule="auto"/>
        <w:rPr>
          <w:rFonts w:ascii="Arial" w:hAnsi="Arial" w:cs="Arial"/>
          <w:sz w:val="24"/>
          <w:szCs w:val="24"/>
        </w:rPr>
      </w:pPr>
    </w:p>
    <w:p w14:paraId="559EDCDD" w14:textId="77777777" w:rsidR="00D1109B" w:rsidRDefault="00D1109B">
      <w:pPr>
        <w:spacing w:after="0" w:line="240" w:lineRule="auto"/>
        <w:rPr>
          <w:rFonts w:ascii="Arial" w:hAnsi="Arial" w:cs="Arial"/>
          <w:sz w:val="24"/>
          <w:szCs w:val="24"/>
        </w:rPr>
      </w:pPr>
    </w:p>
    <w:p w14:paraId="394024CA" w14:textId="75DC8F16"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C5E73" w:rsidRPr="00B32821">
        <w:rPr>
          <w:rFonts w:ascii="Arial" w:hAnsi="Arial" w:cs="Arial"/>
          <w:color w:val="A6A6A6" w:themeColor="background1" w:themeShade="A6"/>
          <w:sz w:val="16"/>
          <w:szCs w:val="24"/>
        </w:rPr>
        <w:t xml:space="preserve">23 </w:t>
      </w:r>
    </w:p>
    <w:p w14:paraId="0852DA04" w14:textId="6F4DDFE5" w:rsidR="006C5E73"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.2</w:t>
      </w:r>
      <w:r w:rsidR="006C5E73">
        <w:rPr>
          <w:rFonts w:ascii="Arial" w:hAnsi="Arial" w:cs="Arial"/>
          <w:b/>
          <w:sz w:val="24"/>
          <w:szCs w:val="24"/>
        </w:rPr>
        <w:t xml:space="preserve">  </w:t>
      </w:r>
      <w:r w:rsidR="006C5E73" w:rsidRPr="00BF0E88">
        <w:rPr>
          <w:rFonts w:ascii="Arial" w:hAnsi="Arial" w:cs="Arial"/>
          <w:sz w:val="24"/>
          <w:szCs w:val="24"/>
        </w:rPr>
        <w:t>Who</w:t>
      </w:r>
      <w:proofErr w:type="gramEnd"/>
      <w:r w:rsidR="006C5E73" w:rsidRPr="00BF0E88">
        <w:rPr>
          <w:rFonts w:ascii="Arial" w:hAnsi="Arial" w:cs="Arial"/>
          <w:sz w:val="24"/>
          <w:szCs w:val="24"/>
        </w:rPr>
        <w:t xml:space="preserve"> was the criminal released at the trial of Jesus?</w:t>
      </w:r>
    </w:p>
    <w:p w14:paraId="6D8276D6" w14:textId="77777777" w:rsidR="006C5E73" w:rsidRPr="00BF0E88" w:rsidRDefault="006C5E73">
      <w:pPr>
        <w:spacing w:after="0" w:line="240" w:lineRule="auto"/>
        <w:jc w:val="right"/>
        <w:rPr>
          <w:rFonts w:ascii="Arial" w:hAnsi="Arial" w:cs="Arial"/>
          <w:sz w:val="24"/>
          <w:szCs w:val="24"/>
        </w:rPr>
      </w:pPr>
      <w:r w:rsidRPr="0097505C">
        <w:rPr>
          <w:rFonts w:ascii="Arial" w:hAnsi="Arial" w:cs="Arial"/>
          <w:b/>
          <w:sz w:val="24"/>
          <w:szCs w:val="24"/>
          <w:u w:val="single"/>
        </w:rPr>
        <w:t>Barabbas</w:t>
      </w:r>
      <w:r w:rsidRPr="006B4F81">
        <w:rPr>
          <w:rFonts w:ascii="Arial" w:hAnsi="Arial" w:cs="Arial"/>
          <w:b/>
          <w:i/>
          <w:sz w:val="24"/>
          <w:szCs w:val="24"/>
          <w:u w:val="single"/>
        </w:rPr>
        <w:t xml:space="preserve"> </w:t>
      </w:r>
    </w:p>
    <w:p w14:paraId="4115D01A" w14:textId="19934DBA"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John…</w:t>
      </w:r>
      <w:proofErr w:type="gramEnd"/>
      <w:r w:rsidRPr="00F47EF9">
        <w:rPr>
          <w:rFonts w:ascii="Arial" w:hAnsi="Arial" w:cs="Arial"/>
          <w:i/>
          <w:color w:val="0033CC"/>
          <w:sz w:val="24"/>
          <w:szCs w:val="24"/>
        </w:rPr>
        <w:t xml:space="preserve">  </w:t>
      </w:r>
      <w:r w:rsidR="00910C9B">
        <w:rPr>
          <w:rFonts w:ascii="Arial" w:hAnsi="Arial" w:cs="Arial"/>
          <w:i/>
          <w:color w:val="0033CC"/>
          <w:sz w:val="24"/>
          <w:szCs w:val="24"/>
        </w:rPr>
        <w:t>“</w:t>
      </w:r>
      <w:r w:rsidRPr="00F47EF9">
        <w:rPr>
          <w:rFonts w:ascii="Arial" w:hAnsi="Arial" w:cs="Arial"/>
          <w:i/>
          <w:color w:val="0033CC"/>
          <w:sz w:val="24"/>
          <w:szCs w:val="24"/>
        </w:rPr>
        <w:t>Do you want me to release to you the King of the Jews?”  They cried out again, “Not this one but Barabbas!”</w:t>
      </w:r>
    </w:p>
    <w:p w14:paraId="4EE19017" w14:textId="2B06253B" w:rsidR="006C5E73"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John 18:39-40</w:t>
      </w:r>
    </w:p>
    <w:p w14:paraId="7DC8D5B7" w14:textId="77777777" w:rsidR="003C3A99" w:rsidRDefault="003C3A99">
      <w:pPr>
        <w:spacing w:after="0" w:line="240" w:lineRule="auto"/>
        <w:rPr>
          <w:rFonts w:ascii="Arial" w:hAnsi="Arial" w:cs="Arial"/>
          <w:i/>
          <w:color w:val="943634" w:themeColor="accent2" w:themeShade="BF"/>
          <w:sz w:val="24"/>
          <w:szCs w:val="24"/>
        </w:rPr>
      </w:pPr>
    </w:p>
    <w:p w14:paraId="1C983B74" w14:textId="77777777" w:rsidR="006C5E73" w:rsidRDefault="006C5E73">
      <w:pPr>
        <w:spacing w:after="0" w:line="240" w:lineRule="auto"/>
        <w:rPr>
          <w:rFonts w:ascii="Arial" w:hAnsi="Arial" w:cs="Arial"/>
          <w:sz w:val="24"/>
          <w:szCs w:val="24"/>
        </w:rPr>
      </w:pPr>
    </w:p>
    <w:p w14:paraId="172DA4FD" w14:textId="25CF020E"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C5E73" w:rsidRPr="00B32821">
        <w:rPr>
          <w:rFonts w:ascii="Arial" w:hAnsi="Arial" w:cs="Arial"/>
          <w:color w:val="A6A6A6" w:themeColor="background1" w:themeShade="A6"/>
          <w:sz w:val="16"/>
          <w:szCs w:val="24"/>
        </w:rPr>
        <w:t xml:space="preserve">25  </w:t>
      </w:r>
    </w:p>
    <w:p w14:paraId="422F03B2" w14:textId="385E98B8" w:rsidR="006C5E73"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.3</w:t>
      </w:r>
      <w:r w:rsidR="006C5E73">
        <w:rPr>
          <w:rFonts w:ascii="Arial" w:hAnsi="Arial" w:cs="Arial"/>
          <w:b/>
          <w:sz w:val="24"/>
          <w:szCs w:val="24"/>
        </w:rPr>
        <w:t xml:space="preserve">  </w:t>
      </w:r>
      <w:r w:rsidR="006C5E73" w:rsidRPr="00BF0E88">
        <w:rPr>
          <w:rFonts w:ascii="Arial" w:hAnsi="Arial" w:cs="Arial"/>
          <w:sz w:val="24"/>
          <w:szCs w:val="24"/>
        </w:rPr>
        <w:t>Who</w:t>
      </w:r>
      <w:proofErr w:type="gramEnd"/>
      <w:r w:rsidR="006C5E73" w:rsidRPr="00BF0E88">
        <w:rPr>
          <w:rFonts w:ascii="Arial" w:hAnsi="Arial" w:cs="Arial"/>
          <w:sz w:val="24"/>
          <w:szCs w:val="24"/>
        </w:rPr>
        <w:t xml:space="preserve"> was the Roman procurator who condemned Jesus to die on a cross?</w:t>
      </w:r>
      <w:r w:rsidR="006C5E73" w:rsidRPr="006B4F81">
        <w:rPr>
          <w:rFonts w:ascii="Arial" w:hAnsi="Arial" w:cs="Arial"/>
          <w:i/>
          <w:sz w:val="24"/>
          <w:szCs w:val="24"/>
        </w:rPr>
        <w:t xml:space="preserve"> </w:t>
      </w:r>
    </w:p>
    <w:p w14:paraId="2E00F302" w14:textId="7AD70E2C" w:rsidR="00DE28C4" w:rsidRDefault="006C5E73">
      <w:pPr>
        <w:spacing w:after="0" w:line="240" w:lineRule="auto"/>
        <w:jc w:val="right"/>
        <w:rPr>
          <w:rFonts w:ascii="Arial" w:hAnsi="Arial" w:cs="Arial"/>
          <w:b/>
          <w:sz w:val="24"/>
          <w:szCs w:val="24"/>
          <w:u w:val="single"/>
        </w:rPr>
      </w:pPr>
      <w:r w:rsidRPr="0097505C">
        <w:rPr>
          <w:rFonts w:ascii="Arial" w:hAnsi="Arial" w:cs="Arial"/>
          <w:b/>
          <w:sz w:val="24"/>
          <w:szCs w:val="24"/>
          <w:u w:val="single"/>
        </w:rPr>
        <w:t>Pontius Pilate</w:t>
      </w:r>
      <w:r w:rsidRPr="006B4F81">
        <w:rPr>
          <w:rFonts w:ascii="Arial" w:hAnsi="Arial" w:cs="Arial"/>
          <w:b/>
          <w:i/>
          <w:sz w:val="24"/>
          <w:szCs w:val="24"/>
          <w:u w:val="single"/>
        </w:rPr>
        <w:t xml:space="preserve"> </w:t>
      </w:r>
    </w:p>
    <w:p w14:paraId="757758A8"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20AD9A49" w14:textId="21EF394E" w:rsidR="006C5E73" w:rsidRPr="00E7274D"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Pilate</w:t>
      </w:r>
    </w:p>
    <w:p w14:paraId="3F049519" w14:textId="1748D890"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Matthew…</w:t>
      </w:r>
      <w:proofErr w:type="gramEnd"/>
      <w:r w:rsidRPr="00F47EF9">
        <w:rPr>
          <w:rFonts w:ascii="Arial" w:hAnsi="Arial" w:cs="Arial"/>
          <w:i/>
          <w:color w:val="0033CC"/>
          <w:sz w:val="24"/>
          <w:szCs w:val="24"/>
        </w:rPr>
        <w:t xml:space="preserve">  Pilate </w:t>
      </w:r>
      <w:r w:rsidR="00910C9B">
        <w:rPr>
          <w:rFonts w:ascii="Arial" w:hAnsi="Arial" w:cs="Arial"/>
          <w:i/>
          <w:color w:val="0033CC"/>
          <w:sz w:val="24"/>
          <w:szCs w:val="24"/>
        </w:rPr>
        <w:t>…</w:t>
      </w:r>
      <w:r w:rsidRPr="00F47EF9">
        <w:rPr>
          <w:rFonts w:ascii="Arial" w:hAnsi="Arial" w:cs="Arial"/>
          <w:i/>
          <w:color w:val="0033CC"/>
          <w:sz w:val="24"/>
          <w:szCs w:val="24"/>
        </w:rPr>
        <w:t xml:space="preserve"> released Barabbas to them, but after he had Jesus scourged, he handed him over to be crucified. </w:t>
      </w:r>
    </w:p>
    <w:p w14:paraId="415E113F" w14:textId="6382DFC7"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Matthew 27:24-26</w:t>
      </w:r>
    </w:p>
    <w:p w14:paraId="50C87C39" w14:textId="77777777" w:rsidR="00F34139" w:rsidRPr="0067090E" w:rsidRDefault="00F34139">
      <w:pPr>
        <w:spacing w:after="0" w:line="240" w:lineRule="auto"/>
        <w:rPr>
          <w:rFonts w:ascii="Arial" w:hAnsi="Arial" w:cs="Arial"/>
          <w:i/>
          <w:sz w:val="24"/>
          <w:szCs w:val="24"/>
        </w:rPr>
      </w:pPr>
    </w:p>
    <w:p w14:paraId="11E5B15B" w14:textId="6629CBA1" w:rsidR="00F34139" w:rsidRPr="00BF0E88" w:rsidRDefault="00F34139">
      <w:pPr>
        <w:spacing w:after="0" w:line="240" w:lineRule="auto"/>
        <w:rPr>
          <w:rFonts w:ascii="Arial" w:hAnsi="Arial" w:cs="Arial"/>
          <w:sz w:val="24"/>
          <w:szCs w:val="24"/>
        </w:rPr>
      </w:pPr>
      <w:r>
        <w:rPr>
          <w:rFonts w:ascii="Arial" w:hAnsi="Arial" w:cs="Arial"/>
          <w:sz w:val="24"/>
          <w:szCs w:val="24"/>
        </w:rPr>
        <w:br/>
      </w:r>
      <w:proofErr w:type="gramStart"/>
      <w:r w:rsidR="00975424">
        <w:rPr>
          <w:rFonts w:ascii="Arial" w:hAnsi="Arial" w:cs="Arial"/>
          <w:b/>
          <w:sz w:val="24"/>
          <w:szCs w:val="24"/>
        </w:rPr>
        <w:t>TBR1</w:t>
      </w:r>
      <w:r w:rsidR="00633D1F">
        <w:rPr>
          <w:rFonts w:ascii="Arial" w:hAnsi="Arial" w:cs="Arial"/>
          <w:b/>
          <w:sz w:val="24"/>
          <w:szCs w:val="24"/>
        </w:rPr>
        <w:t>.4</w:t>
      </w:r>
      <w:r>
        <w:rPr>
          <w:rFonts w:ascii="Arial" w:hAnsi="Arial" w:cs="Arial"/>
          <w:b/>
          <w:sz w:val="24"/>
          <w:szCs w:val="24"/>
        </w:rPr>
        <w:t xml:space="preserve">  </w:t>
      </w:r>
      <w:r w:rsidRPr="00BF0E88">
        <w:rPr>
          <w:rFonts w:ascii="Arial" w:hAnsi="Arial" w:cs="Arial"/>
          <w:sz w:val="24"/>
          <w:szCs w:val="24"/>
        </w:rPr>
        <w:t>In</w:t>
      </w:r>
      <w:proofErr w:type="gramEnd"/>
      <w:r w:rsidRPr="00BF0E88">
        <w:rPr>
          <w:rFonts w:ascii="Arial" w:hAnsi="Arial" w:cs="Arial"/>
          <w:sz w:val="24"/>
          <w:szCs w:val="24"/>
        </w:rPr>
        <w:t xml:space="preserve"> what garden did Jesus pray that </w:t>
      </w:r>
      <w:r w:rsidR="00F47EF9">
        <w:rPr>
          <w:rFonts w:ascii="Arial" w:hAnsi="Arial" w:cs="Arial"/>
          <w:sz w:val="24"/>
          <w:szCs w:val="24"/>
        </w:rPr>
        <w:t xml:space="preserve">his impending passion and death </w:t>
      </w:r>
      <w:r w:rsidR="00540236" w:rsidRPr="00BF0E88">
        <w:rPr>
          <w:rFonts w:ascii="Arial" w:hAnsi="Arial" w:cs="Arial"/>
          <w:sz w:val="24"/>
          <w:szCs w:val="24"/>
        </w:rPr>
        <w:t>m</w:t>
      </w:r>
      <w:r w:rsidR="00540236">
        <w:rPr>
          <w:rFonts w:ascii="Arial" w:hAnsi="Arial" w:cs="Arial"/>
          <w:sz w:val="24"/>
          <w:szCs w:val="24"/>
        </w:rPr>
        <w:t>ight</w:t>
      </w:r>
      <w:r w:rsidR="00540236" w:rsidRPr="00BF0E88">
        <w:rPr>
          <w:rFonts w:ascii="Arial" w:hAnsi="Arial" w:cs="Arial"/>
          <w:sz w:val="24"/>
          <w:szCs w:val="24"/>
        </w:rPr>
        <w:t xml:space="preserve"> </w:t>
      </w:r>
      <w:r w:rsidRPr="00BF0E88">
        <w:rPr>
          <w:rFonts w:ascii="Arial" w:hAnsi="Arial" w:cs="Arial"/>
          <w:sz w:val="24"/>
          <w:szCs w:val="24"/>
        </w:rPr>
        <w:t>pass from him?</w:t>
      </w:r>
      <w:r w:rsidRPr="006B4F81">
        <w:rPr>
          <w:rFonts w:ascii="Arial" w:hAnsi="Arial" w:cs="Arial"/>
          <w:i/>
          <w:sz w:val="24"/>
          <w:szCs w:val="24"/>
        </w:rPr>
        <w:t xml:space="preserve"> </w:t>
      </w:r>
    </w:p>
    <w:p w14:paraId="33D1AE66" w14:textId="77777777" w:rsidR="00F34139" w:rsidRPr="00BF0E88" w:rsidRDefault="00F34139">
      <w:pPr>
        <w:spacing w:after="0" w:line="240" w:lineRule="auto"/>
        <w:jc w:val="right"/>
        <w:rPr>
          <w:rFonts w:ascii="Arial" w:hAnsi="Arial" w:cs="Arial"/>
          <w:sz w:val="24"/>
          <w:szCs w:val="24"/>
        </w:rPr>
      </w:pPr>
      <w:r w:rsidRPr="0097505C">
        <w:rPr>
          <w:rFonts w:ascii="Arial" w:hAnsi="Arial" w:cs="Arial"/>
          <w:b/>
          <w:sz w:val="24"/>
          <w:szCs w:val="24"/>
          <w:u w:val="single"/>
        </w:rPr>
        <w:t>Gethsemane</w:t>
      </w:r>
      <w:r w:rsidRPr="006B4F81">
        <w:rPr>
          <w:rFonts w:ascii="Arial" w:hAnsi="Arial" w:cs="Arial"/>
          <w:b/>
          <w:i/>
          <w:sz w:val="24"/>
          <w:szCs w:val="24"/>
          <w:u w:val="single"/>
        </w:rPr>
        <w:t xml:space="preserve"> </w:t>
      </w:r>
    </w:p>
    <w:p w14:paraId="0E1C5DB1" w14:textId="5F6FA7AB"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Matthew…</w:t>
      </w:r>
      <w:proofErr w:type="gramEnd"/>
      <w:r w:rsidRPr="00F47EF9">
        <w:rPr>
          <w:rFonts w:ascii="Arial" w:hAnsi="Arial" w:cs="Arial"/>
          <w:i/>
          <w:color w:val="0033CC"/>
          <w:sz w:val="24"/>
          <w:szCs w:val="24"/>
        </w:rPr>
        <w:t xml:space="preserve">  </w:t>
      </w:r>
      <w:r w:rsidR="005D7362" w:rsidRPr="0044335E">
        <w:rPr>
          <w:rFonts w:ascii="Arial" w:hAnsi="Arial" w:cs="Arial"/>
          <w:i/>
          <w:color w:val="0033CC"/>
          <w:sz w:val="24"/>
          <w:szCs w:val="24"/>
        </w:rPr>
        <w:t>Then Jesus came with them to a place called Gethsemane, and he said to his disciples, “Sit here while I go over there and pray….</w:t>
      </w:r>
      <w:r w:rsidR="005D7362">
        <w:rPr>
          <w:rFonts w:ascii="Arial" w:hAnsi="Arial" w:cs="Arial"/>
          <w:i/>
          <w:color w:val="0033CC"/>
          <w:sz w:val="24"/>
          <w:szCs w:val="24"/>
        </w:rPr>
        <w:t>h</w:t>
      </w:r>
      <w:r w:rsidR="005D7362" w:rsidRPr="00F47EF9">
        <w:rPr>
          <w:rFonts w:ascii="Arial" w:hAnsi="Arial" w:cs="Arial"/>
          <w:i/>
          <w:color w:val="0033CC"/>
          <w:sz w:val="24"/>
          <w:szCs w:val="24"/>
        </w:rPr>
        <w:t xml:space="preserve">e </w:t>
      </w:r>
      <w:r w:rsidRPr="00F47EF9">
        <w:rPr>
          <w:rFonts w:ascii="Arial" w:hAnsi="Arial" w:cs="Arial"/>
          <w:i/>
          <w:color w:val="0033CC"/>
          <w:sz w:val="24"/>
          <w:szCs w:val="24"/>
        </w:rPr>
        <w:t xml:space="preserve">advanced a little and fell prostrate in prayer, saying, </w:t>
      </w:r>
      <w:r w:rsidR="005D7362">
        <w:rPr>
          <w:rFonts w:ascii="Arial" w:hAnsi="Arial" w:cs="Arial"/>
          <w:i/>
          <w:color w:val="0033CC"/>
          <w:sz w:val="24"/>
          <w:szCs w:val="24"/>
        </w:rPr>
        <w:t>‘</w:t>
      </w:r>
      <w:r w:rsidRPr="00F47EF9">
        <w:rPr>
          <w:rFonts w:ascii="Arial" w:hAnsi="Arial" w:cs="Arial"/>
          <w:i/>
          <w:color w:val="0033CC"/>
          <w:sz w:val="24"/>
          <w:szCs w:val="24"/>
        </w:rPr>
        <w:t>My Father, if it is possible, let this cup pass from me; yet, not as I will, but as you will.</w:t>
      </w:r>
      <w:r w:rsidR="005D7362">
        <w:rPr>
          <w:rFonts w:ascii="Arial" w:hAnsi="Arial" w:cs="Arial"/>
          <w:i/>
          <w:color w:val="0033CC"/>
          <w:sz w:val="24"/>
          <w:szCs w:val="24"/>
        </w:rPr>
        <w:t>’”</w:t>
      </w:r>
    </w:p>
    <w:p w14:paraId="352CE2AE" w14:textId="02697EAB" w:rsidR="00F3413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C009D1">
        <w:rPr>
          <w:rFonts w:ascii="Arial" w:hAnsi="Arial" w:cs="Arial"/>
          <w:i/>
          <w:color w:val="943634" w:themeColor="accent2" w:themeShade="BF"/>
          <w:sz w:val="24"/>
          <w:szCs w:val="24"/>
        </w:rPr>
        <w:t xml:space="preserve">Matthew 26:36-39 </w:t>
      </w:r>
    </w:p>
    <w:p w14:paraId="2BBE35A4" w14:textId="171CD66D" w:rsidR="00F34139" w:rsidRPr="00265AA3" w:rsidRDefault="00F34139">
      <w:pPr>
        <w:spacing w:after="0" w:line="240" w:lineRule="auto"/>
        <w:rPr>
          <w:rFonts w:ascii="Arial" w:hAnsi="Arial" w:cs="Arial"/>
          <w:i/>
          <w:color w:val="943634" w:themeColor="accent2" w:themeShade="BF"/>
          <w:sz w:val="24"/>
          <w:szCs w:val="24"/>
        </w:rPr>
      </w:pPr>
    </w:p>
    <w:p w14:paraId="3B1C9A69" w14:textId="77777777" w:rsidR="00F34139" w:rsidRDefault="00F34139">
      <w:pPr>
        <w:spacing w:after="0" w:line="240" w:lineRule="auto"/>
        <w:rPr>
          <w:rFonts w:ascii="Arial" w:hAnsi="Arial" w:cs="Arial"/>
          <w:sz w:val="24"/>
          <w:szCs w:val="24"/>
        </w:rPr>
      </w:pPr>
    </w:p>
    <w:p w14:paraId="535C9312" w14:textId="242D224A"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1175 </w:t>
      </w:r>
    </w:p>
    <w:p w14:paraId="3B99958D" w14:textId="141651D4"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.5</w:t>
      </w:r>
      <w:r w:rsidR="00F34139">
        <w:rPr>
          <w:rFonts w:ascii="Arial" w:hAnsi="Arial" w:cs="Arial"/>
          <w:b/>
          <w:sz w:val="24"/>
          <w:szCs w:val="24"/>
        </w:rPr>
        <w:t xml:space="preserve">  </w:t>
      </w:r>
      <w:r w:rsidR="00F34139" w:rsidRPr="00BF0E88">
        <w:rPr>
          <w:rFonts w:ascii="Arial" w:hAnsi="Arial" w:cs="Arial"/>
          <w:sz w:val="24"/>
          <w:szCs w:val="24"/>
        </w:rPr>
        <w:t>Which</w:t>
      </w:r>
      <w:proofErr w:type="gramEnd"/>
      <w:r w:rsidR="00F34139" w:rsidRPr="00BF0E88">
        <w:rPr>
          <w:rFonts w:ascii="Arial" w:hAnsi="Arial" w:cs="Arial"/>
          <w:sz w:val="24"/>
          <w:szCs w:val="24"/>
        </w:rPr>
        <w:t xml:space="preserve"> disciple betrayed Jesus in Gethsemane?</w:t>
      </w:r>
      <w:r w:rsidR="00F34139" w:rsidRPr="006B4F81">
        <w:rPr>
          <w:rFonts w:ascii="Arial" w:hAnsi="Arial" w:cs="Arial"/>
          <w:i/>
          <w:sz w:val="24"/>
          <w:szCs w:val="24"/>
        </w:rPr>
        <w:t xml:space="preserve"> </w:t>
      </w:r>
    </w:p>
    <w:p w14:paraId="12A37581" w14:textId="77777777"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Judas Iscariot</w:t>
      </w:r>
      <w:r w:rsidRPr="006B4F81">
        <w:rPr>
          <w:rFonts w:ascii="Arial" w:hAnsi="Arial" w:cs="Arial"/>
          <w:b/>
          <w:i/>
          <w:sz w:val="24"/>
          <w:szCs w:val="24"/>
          <w:u w:val="single"/>
        </w:rPr>
        <w:t xml:space="preserve"> </w:t>
      </w:r>
    </w:p>
    <w:p w14:paraId="23DF964E"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2499774" w14:textId="77777777"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Judas </w:t>
      </w:r>
    </w:p>
    <w:p w14:paraId="6DFD99F9" w14:textId="0E301369"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r w:rsidR="00F34139">
        <w:rPr>
          <w:rFonts w:ascii="Arial" w:hAnsi="Arial" w:cs="Arial"/>
          <w:sz w:val="24"/>
          <w:szCs w:val="24"/>
        </w:rPr>
        <w:br/>
      </w:r>
    </w:p>
    <w:p w14:paraId="3508DBC5" w14:textId="77777777" w:rsidR="00F34139" w:rsidRDefault="00F34139">
      <w:pPr>
        <w:spacing w:after="0" w:line="240" w:lineRule="auto"/>
        <w:rPr>
          <w:rFonts w:ascii="Arial" w:hAnsi="Arial" w:cs="Arial"/>
          <w:sz w:val="24"/>
          <w:szCs w:val="24"/>
        </w:rPr>
      </w:pPr>
    </w:p>
    <w:p w14:paraId="1606A56E"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FE3E737" w14:textId="656556D8"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F34139" w:rsidRPr="00B32821">
        <w:rPr>
          <w:rFonts w:ascii="Arial" w:hAnsi="Arial" w:cs="Arial"/>
          <w:color w:val="A6A6A6" w:themeColor="background1" w:themeShade="A6"/>
          <w:sz w:val="16"/>
          <w:szCs w:val="24"/>
        </w:rPr>
        <w:t xml:space="preserve">1176 </w:t>
      </w:r>
    </w:p>
    <w:p w14:paraId="43FDCF07" w14:textId="4E45D71C"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.6</w:t>
      </w:r>
      <w:r w:rsidR="00F34139">
        <w:rPr>
          <w:rFonts w:ascii="Arial" w:hAnsi="Arial" w:cs="Arial"/>
          <w:b/>
          <w:sz w:val="24"/>
          <w:szCs w:val="24"/>
        </w:rPr>
        <w:t xml:space="preserve">  </w:t>
      </w:r>
      <w:r w:rsidR="00540236">
        <w:rPr>
          <w:rFonts w:ascii="Arial" w:hAnsi="Arial" w:cs="Arial"/>
          <w:sz w:val="24"/>
          <w:szCs w:val="24"/>
        </w:rPr>
        <w:t>W</w:t>
      </w:r>
      <w:r w:rsidR="00540236" w:rsidRPr="00BF0E88">
        <w:rPr>
          <w:rFonts w:ascii="Arial" w:hAnsi="Arial" w:cs="Arial"/>
          <w:sz w:val="24"/>
          <w:szCs w:val="24"/>
        </w:rPr>
        <w:t>ith</w:t>
      </w:r>
      <w:proofErr w:type="gramEnd"/>
      <w:r w:rsidR="00540236" w:rsidRPr="00BF0E88">
        <w:rPr>
          <w:rFonts w:ascii="Arial" w:hAnsi="Arial" w:cs="Arial"/>
          <w:sz w:val="24"/>
          <w:szCs w:val="24"/>
        </w:rPr>
        <w:t xml:space="preserve"> </w:t>
      </w:r>
      <w:r w:rsidR="00F34139" w:rsidRPr="00BF0E88">
        <w:rPr>
          <w:rFonts w:ascii="Arial" w:hAnsi="Arial" w:cs="Arial"/>
          <w:sz w:val="24"/>
          <w:szCs w:val="24"/>
        </w:rPr>
        <w:t xml:space="preserve">what action did Judas Iscariot </w:t>
      </w:r>
      <w:r w:rsidR="00540236">
        <w:rPr>
          <w:rFonts w:ascii="Arial" w:hAnsi="Arial" w:cs="Arial"/>
          <w:sz w:val="24"/>
          <w:szCs w:val="24"/>
        </w:rPr>
        <w:t>identify Jesus to the Roman soldiers</w:t>
      </w:r>
      <w:r w:rsidR="00F34139" w:rsidRPr="00BF0E88">
        <w:rPr>
          <w:rFonts w:ascii="Arial" w:hAnsi="Arial" w:cs="Arial"/>
          <w:sz w:val="24"/>
          <w:szCs w:val="24"/>
        </w:rPr>
        <w:t>?</w:t>
      </w:r>
      <w:r w:rsidR="00F34139" w:rsidRPr="006B4F81">
        <w:rPr>
          <w:rFonts w:ascii="Arial" w:hAnsi="Arial" w:cs="Arial"/>
          <w:i/>
          <w:sz w:val="24"/>
          <w:szCs w:val="24"/>
        </w:rPr>
        <w:t xml:space="preserve"> </w:t>
      </w:r>
    </w:p>
    <w:p w14:paraId="7AFC102A" w14:textId="2E337736" w:rsidR="00F34139" w:rsidRDefault="00F34139">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a</w:t>
      </w:r>
      <w:proofErr w:type="gramEnd"/>
      <w:r w:rsidRPr="00046631">
        <w:rPr>
          <w:rFonts w:ascii="Arial" w:hAnsi="Arial" w:cs="Arial"/>
          <w:b/>
          <w:sz w:val="24"/>
          <w:szCs w:val="24"/>
          <w:u w:val="single"/>
        </w:rPr>
        <w:t xml:space="preserve"> kiss</w:t>
      </w:r>
      <w:r w:rsidRPr="006B4F81">
        <w:rPr>
          <w:rFonts w:ascii="Arial" w:hAnsi="Arial" w:cs="Arial"/>
          <w:b/>
          <w:i/>
          <w:sz w:val="24"/>
          <w:szCs w:val="24"/>
          <w:u w:val="single"/>
        </w:rPr>
        <w:t xml:space="preserve"> </w:t>
      </w:r>
    </w:p>
    <w:p w14:paraId="5D4CBBB1" w14:textId="5FC61550" w:rsidR="00D1109B" w:rsidRDefault="00800414" w:rsidP="00B32821">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p>
    <w:p w14:paraId="1A6C1B53" w14:textId="77777777" w:rsidR="00AE3CC1" w:rsidRDefault="00AE3CC1" w:rsidP="00B32821">
      <w:pPr>
        <w:spacing w:after="0" w:line="240" w:lineRule="auto"/>
        <w:rPr>
          <w:rFonts w:ascii="Arial" w:hAnsi="Arial" w:cs="Arial"/>
          <w:i/>
          <w:color w:val="943634" w:themeColor="accent2" w:themeShade="BF"/>
          <w:sz w:val="24"/>
          <w:szCs w:val="24"/>
        </w:rPr>
      </w:pPr>
    </w:p>
    <w:p w14:paraId="4060FA92" w14:textId="77777777" w:rsidR="00AE3CC1" w:rsidRDefault="00AE3CC1" w:rsidP="00B32821">
      <w:pPr>
        <w:spacing w:after="0" w:line="240" w:lineRule="auto"/>
        <w:rPr>
          <w:rFonts w:ascii="Arial" w:hAnsi="Arial" w:cs="Arial"/>
          <w:sz w:val="24"/>
          <w:szCs w:val="24"/>
        </w:rPr>
      </w:pPr>
    </w:p>
    <w:p w14:paraId="5751ADCF" w14:textId="4D2C859D"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1165 </w:t>
      </w:r>
    </w:p>
    <w:p w14:paraId="6D7357F9" w14:textId="71835E34"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.7</w:t>
      </w:r>
      <w:r w:rsidR="00F34139">
        <w:rPr>
          <w:rFonts w:ascii="Arial" w:hAnsi="Arial" w:cs="Arial"/>
          <w:b/>
          <w:sz w:val="24"/>
          <w:szCs w:val="24"/>
        </w:rPr>
        <w:t xml:space="preserve">  </w:t>
      </w:r>
      <w:r w:rsidR="00F34139" w:rsidRPr="00BF0E88">
        <w:rPr>
          <w:rFonts w:ascii="Arial" w:hAnsi="Arial" w:cs="Arial"/>
          <w:sz w:val="24"/>
          <w:szCs w:val="24"/>
        </w:rPr>
        <w:t>Who</w:t>
      </w:r>
      <w:proofErr w:type="gramEnd"/>
      <w:r w:rsidR="00F34139" w:rsidRPr="00BF0E88">
        <w:rPr>
          <w:rFonts w:ascii="Arial" w:hAnsi="Arial" w:cs="Arial"/>
          <w:sz w:val="24"/>
          <w:szCs w:val="24"/>
        </w:rPr>
        <w:t xml:space="preserve"> denied Jesus three times before the rooster crowed twice?</w:t>
      </w:r>
      <w:r w:rsidR="00F34139" w:rsidRPr="006B4F81">
        <w:rPr>
          <w:rFonts w:ascii="Arial" w:hAnsi="Arial" w:cs="Arial"/>
          <w:i/>
          <w:sz w:val="24"/>
          <w:szCs w:val="24"/>
        </w:rPr>
        <w:t xml:space="preserve"> </w:t>
      </w:r>
    </w:p>
    <w:p w14:paraId="2776FC77" w14:textId="5887D72A"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Peter</w:t>
      </w:r>
      <w:r w:rsidR="00DE28C4" w:rsidRPr="00DE28C4">
        <w:rPr>
          <w:rFonts w:ascii="Arial" w:hAnsi="Arial" w:cs="Arial"/>
          <w:b/>
          <w:sz w:val="24"/>
          <w:szCs w:val="24"/>
          <w:u w:val="single"/>
        </w:rPr>
        <w:t xml:space="preserve"> </w:t>
      </w:r>
    </w:p>
    <w:p w14:paraId="71C19F0A" w14:textId="2A09803F" w:rsidR="00F34139"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4F875B8" w14:textId="77777777" w:rsidR="00DE28C4" w:rsidRDefault="005D7362">
      <w:pPr>
        <w:spacing w:after="0" w:line="240" w:lineRule="auto"/>
        <w:jc w:val="right"/>
        <w:rPr>
          <w:rFonts w:ascii="Arial" w:hAnsi="Arial" w:cs="Arial"/>
          <w:b/>
          <w:sz w:val="24"/>
          <w:szCs w:val="24"/>
        </w:rPr>
      </w:pPr>
      <w:r w:rsidRPr="00DF652D">
        <w:rPr>
          <w:rFonts w:ascii="Arial" w:hAnsi="Arial" w:cs="Arial"/>
          <w:b/>
          <w:sz w:val="24"/>
          <w:szCs w:val="24"/>
        </w:rPr>
        <w:t>Simon</w:t>
      </w:r>
    </w:p>
    <w:p w14:paraId="2BFF3041" w14:textId="4989B632"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Simon Peter </w:t>
      </w:r>
    </w:p>
    <w:p w14:paraId="0D0E4FE3" w14:textId="18AA6039" w:rsidR="00F34139"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 xml:space="preserve">Mark 14:66-72 </w:t>
      </w:r>
    </w:p>
    <w:p w14:paraId="791B7188" w14:textId="77777777" w:rsidR="00F34139" w:rsidRDefault="00F34139">
      <w:pPr>
        <w:spacing w:after="0" w:line="240" w:lineRule="auto"/>
        <w:rPr>
          <w:rFonts w:ascii="Arial" w:hAnsi="Arial" w:cs="Arial"/>
          <w:i/>
          <w:sz w:val="24"/>
          <w:szCs w:val="24"/>
        </w:rPr>
      </w:pPr>
    </w:p>
    <w:p w14:paraId="1A3470B5" w14:textId="77777777" w:rsidR="006C5E73" w:rsidRPr="00BF0E88" w:rsidRDefault="006C5E73">
      <w:pPr>
        <w:spacing w:after="0" w:line="240" w:lineRule="auto"/>
        <w:rPr>
          <w:rFonts w:ascii="Arial" w:hAnsi="Arial" w:cs="Arial"/>
          <w:sz w:val="24"/>
          <w:szCs w:val="24"/>
        </w:rPr>
      </w:pPr>
    </w:p>
    <w:p w14:paraId="68D4924A" w14:textId="5B3A17D0"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27 </w:t>
      </w:r>
    </w:p>
    <w:p w14:paraId="2EE04939" w14:textId="29C59ED6" w:rsidR="00937122" w:rsidRPr="00F47EF9"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.8</w:t>
      </w:r>
      <w:r w:rsidR="00937122" w:rsidRPr="00F47EF9">
        <w:rPr>
          <w:rFonts w:ascii="Arial" w:hAnsi="Arial" w:cs="Arial"/>
          <w:b/>
          <w:sz w:val="24"/>
          <w:szCs w:val="24"/>
        </w:rPr>
        <w:t xml:space="preserve">  </w:t>
      </w:r>
      <w:r w:rsidR="00937122" w:rsidRPr="00F47EF9">
        <w:rPr>
          <w:rFonts w:ascii="Arial" w:hAnsi="Arial" w:cs="Arial"/>
          <w:sz w:val="24"/>
          <w:szCs w:val="24"/>
        </w:rPr>
        <w:t>On</w:t>
      </w:r>
      <w:proofErr w:type="gramEnd"/>
      <w:r w:rsidR="00937122" w:rsidRPr="00F47EF9">
        <w:rPr>
          <w:rFonts w:ascii="Arial" w:hAnsi="Arial" w:cs="Arial"/>
          <w:sz w:val="24"/>
          <w:szCs w:val="24"/>
        </w:rPr>
        <w:t xml:space="preserve"> what day did Jesus rise from the dead?</w:t>
      </w:r>
      <w:r w:rsidR="00937122" w:rsidRPr="00F47EF9">
        <w:rPr>
          <w:rFonts w:ascii="Arial" w:hAnsi="Arial" w:cs="Arial"/>
          <w:i/>
          <w:sz w:val="24"/>
          <w:szCs w:val="24"/>
        </w:rPr>
        <w:t xml:space="preserve"> </w:t>
      </w:r>
    </w:p>
    <w:p w14:paraId="433E5C38" w14:textId="77777777" w:rsidR="00DE28C4" w:rsidRDefault="00937122">
      <w:pPr>
        <w:spacing w:after="0" w:line="240" w:lineRule="auto"/>
        <w:jc w:val="right"/>
        <w:rPr>
          <w:rFonts w:ascii="Arial" w:hAnsi="Arial" w:cs="Arial"/>
          <w:b/>
          <w:sz w:val="24"/>
          <w:szCs w:val="24"/>
          <w:u w:val="single"/>
        </w:rPr>
      </w:pPr>
      <w:proofErr w:type="gramStart"/>
      <w:r w:rsidRPr="00F47EF9">
        <w:rPr>
          <w:rFonts w:ascii="Arial" w:hAnsi="Arial" w:cs="Arial"/>
          <w:b/>
          <w:sz w:val="24"/>
          <w:szCs w:val="24"/>
          <w:u w:val="single"/>
        </w:rPr>
        <w:t>the</w:t>
      </w:r>
      <w:proofErr w:type="gramEnd"/>
      <w:r w:rsidRPr="00F47EF9">
        <w:rPr>
          <w:rFonts w:ascii="Arial" w:hAnsi="Arial" w:cs="Arial"/>
          <w:b/>
          <w:sz w:val="24"/>
          <w:szCs w:val="24"/>
          <w:u w:val="single"/>
        </w:rPr>
        <w:t xml:space="preserve"> third </w:t>
      </w:r>
      <w:r w:rsidR="00540236">
        <w:rPr>
          <w:rFonts w:ascii="Arial" w:hAnsi="Arial" w:cs="Arial"/>
          <w:b/>
          <w:sz w:val="24"/>
          <w:szCs w:val="24"/>
          <w:u w:val="single"/>
        </w:rPr>
        <w:t>(</w:t>
      </w:r>
      <w:r w:rsidRPr="00F47EF9">
        <w:rPr>
          <w:rFonts w:ascii="Arial" w:hAnsi="Arial" w:cs="Arial"/>
          <w:b/>
          <w:sz w:val="24"/>
          <w:szCs w:val="24"/>
          <w:u w:val="single"/>
        </w:rPr>
        <w:t>day</w:t>
      </w:r>
      <w:r w:rsidR="00540236">
        <w:rPr>
          <w:rFonts w:ascii="Arial" w:hAnsi="Arial" w:cs="Arial"/>
          <w:b/>
          <w:sz w:val="24"/>
          <w:szCs w:val="24"/>
          <w:u w:val="single"/>
        </w:rPr>
        <w:t>)</w:t>
      </w:r>
      <w:r w:rsidRPr="00F47EF9">
        <w:rPr>
          <w:rFonts w:ascii="Arial" w:hAnsi="Arial" w:cs="Arial"/>
          <w:b/>
          <w:i/>
          <w:sz w:val="24"/>
          <w:szCs w:val="24"/>
          <w:u w:val="single"/>
        </w:rPr>
        <w:t xml:space="preserve"> </w:t>
      </w:r>
    </w:p>
    <w:p w14:paraId="4A649C78" w14:textId="203E2CC9"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C48F16A" w14:textId="7777777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Sunday,</w:t>
      </w:r>
    </w:p>
    <w:p w14:paraId="1C837A92" w14:textId="1D6B4A1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Easter Sunday</w:t>
      </w:r>
    </w:p>
    <w:p w14:paraId="7FDD4ED1" w14:textId="38061FBC" w:rsidR="00937122" w:rsidRPr="00DF652D" w:rsidRDefault="00937122">
      <w:pPr>
        <w:spacing w:after="0" w:line="240" w:lineRule="auto"/>
        <w:jc w:val="right"/>
        <w:rPr>
          <w:rFonts w:ascii="Arial" w:hAnsi="Arial" w:cs="Arial"/>
          <w:b/>
          <w:sz w:val="24"/>
          <w:szCs w:val="24"/>
        </w:rPr>
      </w:pPr>
      <w:proofErr w:type="gramStart"/>
      <w:r w:rsidRPr="00DF652D">
        <w:rPr>
          <w:rFonts w:ascii="Arial" w:hAnsi="Arial" w:cs="Arial"/>
          <w:b/>
          <w:sz w:val="24"/>
          <w:szCs w:val="24"/>
        </w:rPr>
        <w:t>the</w:t>
      </w:r>
      <w:proofErr w:type="gramEnd"/>
      <w:r w:rsidRPr="00DF652D">
        <w:rPr>
          <w:rFonts w:ascii="Arial" w:hAnsi="Arial" w:cs="Arial"/>
          <w:b/>
          <w:sz w:val="24"/>
          <w:szCs w:val="24"/>
        </w:rPr>
        <w:t xml:space="preserve"> first day of the week </w:t>
      </w:r>
    </w:p>
    <w:p w14:paraId="7E27CBA7" w14:textId="024AE949" w:rsidR="00937122" w:rsidRPr="00F47EF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F47EF9">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F47EF9">
        <w:rPr>
          <w:rFonts w:ascii="Arial" w:hAnsi="Arial" w:cs="Arial"/>
          <w:i/>
          <w:color w:val="943634" w:themeColor="accent2" w:themeShade="BF"/>
          <w:sz w:val="24"/>
          <w:szCs w:val="24"/>
        </w:rPr>
        <w:t>CCC 631</w:t>
      </w:r>
    </w:p>
    <w:p w14:paraId="57BCB622" w14:textId="77777777" w:rsidR="00937122" w:rsidRPr="00F47EF9" w:rsidRDefault="00937122">
      <w:pPr>
        <w:spacing w:after="0" w:line="240" w:lineRule="auto"/>
        <w:rPr>
          <w:rFonts w:ascii="Arial" w:hAnsi="Arial" w:cs="Arial"/>
          <w:i/>
          <w:sz w:val="24"/>
          <w:szCs w:val="24"/>
        </w:rPr>
      </w:pPr>
      <w:r w:rsidRPr="00F47EF9">
        <w:rPr>
          <w:rFonts w:ascii="Arial" w:hAnsi="Arial" w:cs="Arial"/>
          <w:i/>
          <w:sz w:val="24"/>
          <w:szCs w:val="24"/>
        </w:rPr>
        <w:t xml:space="preserve"> </w:t>
      </w:r>
    </w:p>
    <w:p w14:paraId="1DC28ECC" w14:textId="77777777" w:rsidR="00937122" w:rsidRDefault="00937122">
      <w:pPr>
        <w:spacing w:after="0" w:line="240" w:lineRule="auto"/>
        <w:rPr>
          <w:rFonts w:ascii="Arial" w:hAnsi="Arial" w:cs="Arial"/>
          <w:sz w:val="24"/>
          <w:szCs w:val="24"/>
        </w:rPr>
      </w:pPr>
    </w:p>
    <w:p w14:paraId="4BECF044" w14:textId="6952337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32 </w:t>
      </w:r>
    </w:p>
    <w:p w14:paraId="77BEDD78" w14:textId="374B4D52"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205FCD">
        <w:rPr>
          <w:rFonts w:ascii="Arial" w:hAnsi="Arial" w:cs="Arial"/>
          <w:b/>
          <w:sz w:val="24"/>
          <w:szCs w:val="24"/>
        </w:rPr>
        <w:t>.9</w:t>
      </w:r>
      <w:r w:rsidR="00937122">
        <w:rPr>
          <w:rFonts w:ascii="Arial" w:hAnsi="Arial" w:cs="Arial"/>
          <w:b/>
          <w:sz w:val="24"/>
          <w:szCs w:val="24"/>
        </w:rPr>
        <w:t xml:space="preserve">  </w:t>
      </w:r>
      <w:r w:rsidR="00937122" w:rsidRPr="00BF0E88">
        <w:rPr>
          <w:rFonts w:ascii="Arial" w:hAnsi="Arial" w:cs="Arial"/>
          <w:sz w:val="24"/>
          <w:szCs w:val="24"/>
        </w:rPr>
        <w:t>Name</w:t>
      </w:r>
      <w:proofErr w:type="gramEnd"/>
      <w:r w:rsidR="00937122" w:rsidRPr="00BF0E88">
        <w:rPr>
          <w:rFonts w:ascii="Arial" w:hAnsi="Arial" w:cs="Arial"/>
          <w:sz w:val="24"/>
          <w:szCs w:val="24"/>
        </w:rPr>
        <w:t xml:space="preserve"> two gifts of the Holy Spirit</w:t>
      </w:r>
      <w:r w:rsidR="00832614">
        <w:rPr>
          <w:rFonts w:ascii="Arial" w:hAnsi="Arial" w:cs="Arial"/>
          <w:sz w:val="24"/>
          <w:szCs w:val="24"/>
        </w:rPr>
        <w:t>, according to the Catechism</w:t>
      </w:r>
      <w:r w:rsidR="00540236">
        <w:rPr>
          <w:rFonts w:ascii="Arial" w:hAnsi="Arial" w:cs="Arial"/>
          <w:sz w:val="24"/>
          <w:szCs w:val="24"/>
        </w:rPr>
        <w:t>.</w:t>
      </w:r>
      <w:r w:rsidR="00540236" w:rsidRPr="006B4F81">
        <w:rPr>
          <w:rFonts w:ascii="Arial" w:hAnsi="Arial" w:cs="Arial"/>
          <w:i/>
          <w:sz w:val="24"/>
          <w:szCs w:val="24"/>
        </w:rPr>
        <w:t xml:space="preserve"> </w:t>
      </w:r>
    </w:p>
    <w:p w14:paraId="5A0CAE8D" w14:textId="77777777" w:rsidR="00DE28C4"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two of the following…</w:t>
      </w:r>
    </w:p>
    <w:p w14:paraId="67A61B5B" w14:textId="0A66541B" w:rsidR="00DE28C4"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W</w:t>
      </w:r>
      <w:r w:rsidR="00937122" w:rsidRPr="0097505C">
        <w:rPr>
          <w:rFonts w:ascii="Arial" w:hAnsi="Arial" w:cs="Arial"/>
          <w:b/>
          <w:sz w:val="24"/>
          <w:szCs w:val="24"/>
          <w:u w:val="single"/>
        </w:rPr>
        <w:t>isdom</w:t>
      </w:r>
    </w:p>
    <w:p w14:paraId="3875F144" w14:textId="5EE20759"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understanding</w:t>
      </w:r>
      <w:proofErr w:type="gramEnd"/>
    </w:p>
    <w:p w14:paraId="7F649D8D" w14:textId="2040C2E4"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counsel</w:t>
      </w:r>
      <w:proofErr w:type="gramEnd"/>
    </w:p>
    <w:p w14:paraId="59799B37" w14:textId="52FF992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fortitude</w:t>
      </w:r>
      <w:proofErr w:type="gramEnd"/>
      <w:r w:rsidR="00DE28C4">
        <w:rPr>
          <w:rFonts w:ascii="Arial" w:hAnsi="Arial" w:cs="Arial"/>
          <w:b/>
          <w:sz w:val="24"/>
          <w:szCs w:val="24"/>
          <w:u w:val="single"/>
        </w:rPr>
        <w:t xml:space="preserve"> (strength)</w:t>
      </w:r>
    </w:p>
    <w:p w14:paraId="422BE0D0" w14:textId="77777777"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knowledge</w:t>
      </w:r>
      <w:proofErr w:type="gramEnd"/>
    </w:p>
    <w:p w14:paraId="216E25D3" w14:textId="32A3885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piety</w:t>
      </w:r>
      <w:proofErr w:type="gramEnd"/>
    </w:p>
    <w:p w14:paraId="70432D7E" w14:textId="46B278A0"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fear</w:t>
      </w:r>
      <w:proofErr w:type="gramEnd"/>
      <w:r w:rsidRPr="0097505C">
        <w:rPr>
          <w:rFonts w:ascii="Arial" w:hAnsi="Arial" w:cs="Arial"/>
          <w:b/>
          <w:sz w:val="24"/>
          <w:szCs w:val="24"/>
          <w:u w:val="single"/>
        </w:rPr>
        <w:t xml:space="preserve"> of the Lord</w:t>
      </w:r>
      <w:r w:rsidR="00DE28C4">
        <w:rPr>
          <w:rFonts w:ascii="Arial" w:hAnsi="Arial" w:cs="Arial"/>
          <w:b/>
          <w:sz w:val="24"/>
          <w:szCs w:val="24"/>
          <w:u w:val="single"/>
        </w:rPr>
        <w:t xml:space="preserve"> (awe)</w:t>
      </w:r>
      <w:r w:rsidRPr="006B4F81">
        <w:rPr>
          <w:rFonts w:ascii="Arial" w:hAnsi="Arial" w:cs="Arial"/>
          <w:b/>
          <w:i/>
          <w:sz w:val="24"/>
          <w:szCs w:val="24"/>
          <w:u w:val="single"/>
        </w:rPr>
        <w:t xml:space="preserve"> </w:t>
      </w:r>
    </w:p>
    <w:p w14:paraId="5C352000" w14:textId="47CA781A"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Catechism…</w:t>
      </w:r>
      <w:proofErr w:type="gramEnd"/>
      <w:r w:rsidRPr="00F47EF9">
        <w:rPr>
          <w:rFonts w:ascii="Arial" w:hAnsi="Arial" w:cs="Arial"/>
          <w:i/>
          <w:color w:val="0033CC"/>
          <w:sz w:val="24"/>
          <w:szCs w:val="24"/>
        </w:rPr>
        <w:t xml:space="preserve">  The seven gifts of the Holy Spirit are wisdom, understanding, counsel, fortitude, knowledge, piety, and fear of the Lord. </w:t>
      </w:r>
    </w:p>
    <w:p w14:paraId="57AE6465" w14:textId="2DFF179A"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1831</w:t>
      </w:r>
    </w:p>
    <w:p w14:paraId="5EAA0B42" w14:textId="65E0E1BE" w:rsidR="006946BA" w:rsidRDefault="00937122" w:rsidP="00B32821">
      <w:pPr>
        <w:spacing w:after="0" w:line="240" w:lineRule="auto"/>
        <w:rPr>
          <w:rFonts w:ascii="Arial" w:hAnsi="Arial" w:cs="Arial"/>
          <w:sz w:val="24"/>
          <w:szCs w:val="24"/>
        </w:rPr>
      </w:pPr>
      <w:r w:rsidRPr="006B4F81">
        <w:rPr>
          <w:rFonts w:ascii="Arial" w:hAnsi="Arial" w:cs="Arial"/>
          <w:i/>
          <w:sz w:val="24"/>
          <w:szCs w:val="24"/>
        </w:rPr>
        <w:t xml:space="preserve"> </w:t>
      </w:r>
    </w:p>
    <w:p w14:paraId="6B98569E" w14:textId="77777777" w:rsidR="00AE3CC1" w:rsidRDefault="00AE3CC1" w:rsidP="00B32821">
      <w:pPr>
        <w:spacing w:after="0" w:line="240" w:lineRule="auto"/>
        <w:rPr>
          <w:rFonts w:ascii="Arial" w:hAnsi="Arial" w:cs="Arial"/>
          <w:sz w:val="24"/>
          <w:szCs w:val="24"/>
        </w:rPr>
      </w:pPr>
    </w:p>
    <w:p w14:paraId="01DA374B"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753EBB47" w14:textId="7F41235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35 </w:t>
      </w:r>
    </w:p>
    <w:p w14:paraId="22C002A4" w14:textId="74C4DC63" w:rsidR="00DE28C4" w:rsidRDefault="00975424">
      <w:pPr>
        <w:spacing w:after="0" w:line="240" w:lineRule="auto"/>
        <w:rPr>
          <w:rFonts w:ascii="Arial" w:hAnsi="Arial" w:cs="Arial"/>
          <w:i/>
          <w:sz w:val="24"/>
          <w:szCs w:val="24"/>
        </w:rPr>
      </w:pPr>
      <w:proofErr w:type="gramStart"/>
      <w:r>
        <w:rPr>
          <w:rFonts w:ascii="Arial" w:hAnsi="Arial" w:cs="Arial"/>
          <w:b/>
          <w:sz w:val="24"/>
          <w:szCs w:val="24"/>
        </w:rPr>
        <w:t>TBR1</w:t>
      </w:r>
      <w:r w:rsidR="00205FCD">
        <w:rPr>
          <w:rFonts w:ascii="Arial" w:hAnsi="Arial" w:cs="Arial"/>
          <w:b/>
          <w:sz w:val="24"/>
          <w:szCs w:val="24"/>
        </w:rPr>
        <w:t>.10</w:t>
      </w:r>
      <w:r w:rsidR="00937122">
        <w:rPr>
          <w:rFonts w:ascii="Arial" w:hAnsi="Arial" w:cs="Arial"/>
          <w:b/>
          <w:sz w:val="24"/>
          <w:szCs w:val="24"/>
        </w:rPr>
        <w:t xml:space="preserve">  </w:t>
      </w:r>
      <w:r w:rsidR="00937122" w:rsidRPr="00BF0E88">
        <w:rPr>
          <w:rFonts w:ascii="Arial" w:hAnsi="Arial" w:cs="Arial"/>
          <w:sz w:val="24"/>
          <w:szCs w:val="24"/>
        </w:rPr>
        <w:t>Name</w:t>
      </w:r>
      <w:proofErr w:type="gramEnd"/>
      <w:r w:rsidR="00937122" w:rsidRPr="00BF0E88">
        <w:rPr>
          <w:rFonts w:ascii="Arial" w:hAnsi="Arial" w:cs="Arial"/>
          <w:sz w:val="24"/>
          <w:szCs w:val="24"/>
        </w:rPr>
        <w:t xml:space="preserve"> </w:t>
      </w:r>
      <w:r w:rsidR="00540236">
        <w:rPr>
          <w:rFonts w:ascii="Arial" w:hAnsi="Arial" w:cs="Arial"/>
          <w:sz w:val="24"/>
          <w:szCs w:val="24"/>
        </w:rPr>
        <w:t>three</w:t>
      </w:r>
      <w:r w:rsidR="00540236" w:rsidRPr="00BF0E88">
        <w:rPr>
          <w:rFonts w:ascii="Arial" w:hAnsi="Arial" w:cs="Arial"/>
          <w:sz w:val="24"/>
          <w:szCs w:val="24"/>
        </w:rPr>
        <w:t xml:space="preserve"> </w:t>
      </w:r>
      <w:r w:rsidR="00937122" w:rsidRPr="00BF0E88">
        <w:rPr>
          <w:rFonts w:ascii="Arial" w:hAnsi="Arial" w:cs="Arial"/>
          <w:sz w:val="24"/>
          <w:szCs w:val="24"/>
        </w:rPr>
        <w:t>fruits of the Holy Spirit</w:t>
      </w:r>
      <w:r w:rsidR="00832614">
        <w:rPr>
          <w:rFonts w:ascii="Arial" w:hAnsi="Arial" w:cs="Arial"/>
          <w:sz w:val="24"/>
          <w:szCs w:val="24"/>
        </w:rPr>
        <w:t>, according to the Catechism</w:t>
      </w:r>
      <w:r w:rsidR="00937122" w:rsidRPr="00BF0E88">
        <w:rPr>
          <w:rFonts w:ascii="Arial" w:hAnsi="Arial" w:cs="Arial"/>
          <w:sz w:val="24"/>
          <w:szCs w:val="24"/>
        </w:rPr>
        <w:t>.</w:t>
      </w:r>
      <w:r w:rsidR="00937122" w:rsidRPr="006B4F81">
        <w:rPr>
          <w:rFonts w:ascii="Arial" w:hAnsi="Arial" w:cs="Arial"/>
          <w:i/>
          <w:sz w:val="24"/>
          <w:szCs w:val="24"/>
        </w:rPr>
        <w:t xml:space="preserve"> </w:t>
      </w:r>
    </w:p>
    <w:p w14:paraId="58CC6C7D" w14:textId="1848A57C" w:rsidR="00937122" w:rsidRPr="00DF652D"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three of the following…</w:t>
      </w:r>
    </w:p>
    <w:p w14:paraId="66ECC759" w14:textId="3F47C637" w:rsidR="00DE28C4" w:rsidRDefault="00DE28C4">
      <w:pPr>
        <w:spacing w:after="0" w:line="240" w:lineRule="auto"/>
        <w:jc w:val="right"/>
        <w:rPr>
          <w:rFonts w:ascii="Arial" w:hAnsi="Arial" w:cs="Arial"/>
          <w:b/>
          <w:sz w:val="24"/>
          <w:szCs w:val="24"/>
          <w:u w:val="single"/>
        </w:rPr>
      </w:pPr>
      <w:proofErr w:type="gramStart"/>
      <w:r>
        <w:rPr>
          <w:rFonts w:ascii="Arial" w:hAnsi="Arial" w:cs="Arial"/>
          <w:b/>
          <w:sz w:val="24"/>
          <w:szCs w:val="24"/>
          <w:u w:val="single"/>
        </w:rPr>
        <w:t>c</w:t>
      </w:r>
      <w:r w:rsidR="00937122" w:rsidRPr="0097505C">
        <w:rPr>
          <w:rFonts w:ascii="Arial" w:hAnsi="Arial" w:cs="Arial"/>
          <w:b/>
          <w:sz w:val="24"/>
          <w:szCs w:val="24"/>
          <w:u w:val="single"/>
        </w:rPr>
        <w:t>harity</w:t>
      </w:r>
      <w:proofErr w:type="gramEnd"/>
      <w:r>
        <w:rPr>
          <w:rFonts w:ascii="Arial" w:hAnsi="Arial" w:cs="Arial"/>
          <w:b/>
          <w:sz w:val="24"/>
          <w:szCs w:val="24"/>
          <w:u w:val="single"/>
        </w:rPr>
        <w:t xml:space="preserve"> (love)</w:t>
      </w:r>
    </w:p>
    <w:p w14:paraId="720C64DC" w14:textId="3F8BF662"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joy</w:t>
      </w:r>
      <w:proofErr w:type="gramEnd"/>
      <w:r w:rsidR="00DE28C4">
        <w:rPr>
          <w:rFonts w:ascii="Arial" w:hAnsi="Arial" w:cs="Arial"/>
          <w:b/>
          <w:sz w:val="24"/>
          <w:szCs w:val="24"/>
          <w:u w:val="single"/>
        </w:rPr>
        <w:t xml:space="preserve"> (happiness)</w:t>
      </w:r>
    </w:p>
    <w:p w14:paraId="40CE7D09" w14:textId="5015F34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peace</w:t>
      </w:r>
      <w:proofErr w:type="gramEnd"/>
    </w:p>
    <w:p w14:paraId="2CF7D300" w14:textId="7522DF01"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patience</w:t>
      </w:r>
      <w:proofErr w:type="gramEnd"/>
    </w:p>
    <w:p w14:paraId="6D2CC99A" w14:textId="55D21F00"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kindness</w:t>
      </w:r>
      <w:proofErr w:type="gramEnd"/>
    </w:p>
    <w:p w14:paraId="08983952" w14:textId="78FC23BB"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goodness</w:t>
      </w:r>
      <w:proofErr w:type="gramEnd"/>
    </w:p>
    <w:p w14:paraId="79CAFB5E" w14:textId="7BF3A9E0"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generosity</w:t>
      </w:r>
      <w:proofErr w:type="gramEnd"/>
    </w:p>
    <w:p w14:paraId="1E0AFC05" w14:textId="4DC8FAC6"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gentleness</w:t>
      </w:r>
      <w:proofErr w:type="gramEnd"/>
    </w:p>
    <w:p w14:paraId="28D4CB50" w14:textId="32495645"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faithfulness</w:t>
      </w:r>
      <w:proofErr w:type="gramEnd"/>
    </w:p>
    <w:p w14:paraId="18353AF5" w14:textId="427F74D3"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modesty</w:t>
      </w:r>
      <w:proofErr w:type="gramEnd"/>
    </w:p>
    <w:p w14:paraId="08B70AF7" w14:textId="2EB1A1BD"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self-control</w:t>
      </w:r>
      <w:proofErr w:type="gramEnd"/>
    </w:p>
    <w:p w14:paraId="356AD72C" w14:textId="6F969664"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chastity</w:t>
      </w:r>
      <w:proofErr w:type="gramEnd"/>
      <w:r w:rsidRPr="0097505C">
        <w:rPr>
          <w:rFonts w:ascii="Arial" w:hAnsi="Arial" w:cs="Arial"/>
          <w:b/>
          <w:sz w:val="24"/>
          <w:szCs w:val="24"/>
          <w:u w:val="single"/>
        </w:rPr>
        <w:t>.</w:t>
      </w:r>
    </w:p>
    <w:p w14:paraId="5ECD82B5" w14:textId="4C9FA854" w:rsidR="00F47EF9" w:rsidRDefault="00F47EF9">
      <w:pPr>
        <w:spacing w:after="0" w:line="240" w:lineRule="auto"/>
        <w:rPr>
          <w:rFonts w:ascii="Arial" w:hAnsi="Arial" w:cs="Arial"/>
          <w:i/>
          <w:color w:val="943634" w:themeColor="accent2" w:themeShade="BF"/>
          <w:sz w:val="24"/>
          <w:szCs w:val="24"/>
        </w:rPr>
      </w:pPr>
      <w:proofErr w:type="gramStart"/>
      <w:r w:rsidRPr="00F47EF9">
        <w:rPr>
          <w:rFonts w:ascii="Arial" w:hAnsi="Arial" w:cs="Arial"/>
          <w:i/>
          <w:color w:val="0033CC"/>
          <w:sz w:val="24"/>
          <w:szCs w:val="24"/>
        </w:rPr>
        <w:t>From the Catechism</w:t>
      </w:r>
      <w:r>
        <w:rPr>
          <w:rFonts w:ascii="Arial" w:hAnsi="Arial" w:cs="Arial"/>
          <w:i/>
          <w:color w:val="0033CC"/>
          <w:sz w:val="24"/>
          <w:szCs w:val="24"/>
        </w:rPr>
        <w:t>…</w:t>
      </w:r>
      <w:proofErr w:type="gramEnd"/>
      <w:r>
        <w:rPr>
          <w:rFonts w:ascii="Arial" w:hAnsi="Arial" w:cs="Arial"/>
          <w:i/>
          <w:color w:val="0033CC"/>
          <w:sz w:val="24"/>
          <w:szCs w:val="24"/>
        </w:rPr>
        <w:t xml:space="preserve"> </w:t>
      </w:r>
      <w:r w:rsidRPr="00F47EF9">
        <w:rPr>
          <w:rFonts w:ascii="Arial" w:hAnsi="Arial" w:cs="Arial"/>
          <w:i/>
          <w:color w:val="0033CC"/>
          <w:sz w:val="24"/>
          <w:szCs w:val="24"/>
        </w:rPr>
        <w:t xml:space="preserve">The fruits of the Spirit are: "charity, joy, peace, patience, kindness, goodness, generosity, gentleness, faithfulness, modesty, self-control, chastity." </w:t>
      </w:r>
      <w:r w:rsidRPr="00C009D1">
        <w:rPr>
          <w:rFonts w:ascii="Arial" w:hAnsi="Arial" w:cs="Arial"/>
          <w:i/>
          <w:color w:val="943634" w:themeColor="accent2" w:themeShade="BF"/>
          <w:sz w:val="24"/>
          <w:szCs w:val="24"/>
        </w:rPr>
        <w:t xml:space="preserve"> </w:t>
      </w:r>
    </w:p>
    <w:p w14:paraId="0F7B0E4E" w14:textId="6F856760" w:rsidR="00937122"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1832</w:t>
      </w:r>
    </w:p>
    <w:p w14:paraId="12410756" w14:textId="77777777" w:rsidR="00D1109B" w:rsidRDefault="00D1109B">
      <w:pPr>
        <w:spacing w:after="0" w:line="240" w:lineRule="auto"/>
        <w:rPr>
          <w:rFonts w:ascii="Arial" w:hAnsi="Arial" w:cs="Arial"/>
          <w:i/>
          <w:color w:val="943634" w:themeColor="accent2" w:themeShade="BF"/>
          <w:sz w:val="24"/>
          <w:szCs w:val="24"/>
        </w:rPr>
      </w:pPr>
    </w:p>
    <w:p w14:paraId="63C31893" w14:textId="5579F149" w:rsidR="00D1109B" w:rsidRPr="00C009D1" w:rsidRDefault="00D1109B">
      <w:pPr>
        <w:spacing w:after="0" w:line="240" w:lineRule="auto"/>
        <w:rPr>
          <w:rFonts w:ascii="Arial" w:hAnsi="Arial" w:cs="Arial"/>
          <w:i/>
          <w:color w:val="943634" w:themeColor="accent2" w:themeShade="BF"/>
          <w:sz w:val="24"/>
          <w:szCs w:val="24"/>
        </w:rPr>
      </w:pPr>
      <w:r>
        <w:rPr>
          <w:rFonts w:ascii="Arial" w:hAnsi="Arial" w:cs="Arial"/>
          <w:b/>
          <w:sz w:val="24"/>
          <w:szCs w:val="24"/>
        </w:rPr>
        <w:t>++++++   END OF 1</w:t>
      </w:r>
      <w:r w:rsidRPr="00B32821">
        <w:rPr>
          <w:rFonts w:ascii="Arial" w:hAnsi="Arial" w:cs="Arial"/>
          <w:b/>
          <w:sz w:val="24"/>
          <w:szCs w:val="24"/>
          <w:vertAlign w:val="superscript"/>
        </w:rPr>
        <w:t>ST</w:t>
      </w:r>
      <w:r>
        <w:rPr>
          <w:rFonts w:ascii="Arial" w:hAnsi="Arial" w:cs="Arial"/>
          <w:b/>
          <w:sz w:val="24"/>
          <w:szCs w:val="24"/>
        </w:rPr>
        <w:t xml:space="preserve"> TIE BREAKER ROUND   +++++</w:t>
      </w:r>
    </w:p>
    <w:p w14:paraId="7EE0885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093B402" w14:textId="77777777" w:rsidR="006946BA" w:rsidRDefault="006946BA">
      <w:pPr>
        <w:spacing w:after="0" w:line="240" w:lineRule="auto"/>
        <w:rPr>
          <w:rFonts w:ascii="Arial" w:hAnsi="Arial" w:cs="Arial"/>
          <w:b/>
          <w:sz w:val="24"/>
          <w:szCs w:val="24"/>
          <w:highlight w:val="yellow"/>
        </w:rPr>
      </w:pPr>
    </w:p>
    <w:p w14:paraId="26E0EDF3" w14:textId="77777777"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t xml:space="preserve">ALTERNATE QUESTIONS </w:t>
      </w:r>
    </w:p>
    <w:p w14:paraId="1E155939" w14:textId="77777777" w:rsidR="006946BA" w:rsidRDefault="006946BA">
      <w:pPr>
        <w:spacing w:after="0" w:line="240" w:lineRule="auto"/>
        <w:rPr>
          <w:rFonts w:ascii="Arial" w:hAnsi="Arial" w:cs="Arial"/>
          <w:sz w:val="24"/>
          <w:szCs w:val="24"/>
        </w:rPr>
      </w:pPr>
    </w:p>
    <w:p w14:paraId="340CA04C" w14:textId="77777777"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Pr>
          <w:rFonts w:ascii="Arial" w:hAnsi="Arial" w:cs="Arial"/>
          <w:b/>
          <w:sz w:val="24"/>
          <w:szCs w:val="24"/>
          <w:highlight w:val="yellow"/>
        </w:rPr>
        <w:t>16</w:t>
      </w:r>
      <w:r w:rsidRPr="00BF589C">
        <w:rPr>
          <w:rFonts w:ascii="Arial" w:hAnsi="Arial" w:cs="Arial"/>
          <w:b/>
          <w:sz w:val="24"/>
          <w:szCs w:val="24"/>
          <w:highlight w:val="yellow"/>
        </w:rPr>
        <w:t xml:space="preserve"> </w:t>
      </w:r>
      <w:r>
        <w:rPr>
          <w:rFonts w:ascii="Arial" w:hAnsi="Arial" w:cs="Arial"/>
          <w:sz w:val="24"/>
          <w:szCs w:val="24"/>
        </w:rPr>
        <w:t xml:space="preserve"> Collectively</w:t>
      </w:r>
      <w:proofErr w:type="gramEnd"/>
      <w:r>
        <w:rPr>
          <w:rFonts w:ascii="Arial" w:hAnsi="Arial" w:cs="Arial"/>
          <w:sz w:val="24"/>
          <w:szCs w:val="24"/>
        </w:rPr>
        <w:t>, w</w:t>
      </w:r>
      <w:r w:rsidRPr="00BF0E88">
        <w:rPr>
          <w:rFonts w:ascii="Arial" w:hAnsi="Arial" w:cs="Arial"/>
          <w:sz w:val="24"/>
          <w:szCs w:val="24"/>
        </w:rPr>
        <w:t>hat do we call the books of Matthew, Mark, Luke, and John?</w:t>
      </w:r>
      <w:r w:rsidRPr="006B4F81">
        <w:rPr>
          <w:rFonts w:ascii="Arial" w:hAnsi="Arial" w:cs="Arial"/>
          <w:i/>
          <w:sz w:val="24"/>
          <w:szCs w:val="24"/>
        </w:rPr>
        <w:t xml:space="preserve"> </w:t>
      </w:r>
    </w:p>
    <w:p w14:paraId="636E4D1D" w14:textId="77777777" w:rsidR="006946BA" w:rsidRDefault="006946BA">
      <w:pPr>
        <w:spacing w:after="0" w:line="240" w:lineRule="auto"/>
        <w:jc w:val="right"/>
        <w:rPr>
          <w:rFonts w:ascii="Arial" w:hAnsi="Arial" w:cs="Arial"/>
          <w:sz w:val="24"/>
          <w:szCs w:val="24"/>
        </w:rPr>
      </w:pPr>
      <w:r w:rsidRPr="0050204E">
        <w:rPr>
          <w:rFonts w:ascii="Arial" w:hAnsi="Arial" w:cs="Arial"/>
          <w:b/>
          <w:sz w:val="24"/>
          <w:szCs w:val="24"/>
          <w:u w:val="single"/>
        </w:rPr>
        <w:t>Gospels</w:t>
      </w:r>
      <w:r w:rsidRPr="006B4F81">
        <w:rPr>
          <w:rFonts w:ascii="Arial" w:hAnsi="Arial" w:cs="Arial"/>
          <w:b/>
          <w:i/>
          <w:sz w:val="24"/>
          <w:szCs w:val="24"/>
          <w:u w:val="single"/>
        </w:rPr>
        <w:t xml:space="preserve"> </w:t>
      </w:r>
    </w:p>
    <w:p w14:paraId="199132A5" w14:textId="77777777" w:rsidR="006946BA" w:rsidRPr="003D47E2" w:rsidRDefault="006946BA">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https://www.merriam-webster.com/dictionary/gospel</w:t>
      </w:r>
    </w:p>
    <w:p w14:paraId="7250A700" w14:textId="77777777" w:rsidR="006946BA" w:rsidRDefault="006946BA">
      <w:pPr>
        <w:spacing w:after="0" w:line="240" w:lineRule="auto"/>
        <w:rPr>
          <w:rFonts w:ascii="Arial" w:hAnsi="Arial" w:cs="Arial"/>
          <w:sz w:val="24"/>
          <w:szCs w:val="24"/>
        </w:rPr>
      </w:pPr>
      <w:r>
        <w:rPr>
          <w:rFonts w:ascii="Arial" w:hAnsi="Arial" w:cs="Arial"/>
          <w:sz w:val="24"/>
          <w:szCs w:val="24"/>
        </w:rPr>
        <w:br/>
      </w:r>
    </w:p>
    <w:p w14:paraId="1B239AA5" w14:textId="27CE77B3" w:rsidR="006946B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946BA" w:rsidRPr="00B32821">
        <w:rPr>
          <w:rFonts w:ascii="Arial" w:hAnsi="Arial" w:cs="Arial"/>
          <w:color w:val="A6A6A6" w:themeColor="background1" w:themeShade="A6"/>
          <w:sz w:val="16"/>
          <w:szCs w:val="24"/>
        </w:rPr>
        <w:t xml:space="preserve">1200 </w:t>
      </w:r>
    </w:p>
    <w:p w14:paraId="3FF0784B" w14:textId="3461DE6C"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Pr>
          <w:rFonts w:ascii="Arial" w:hAnsi="Arial" w:cs="Arial"/>
          <w:b/>
          <w:sz w:val="24"/>
          <w:szCs w:val="24"/>
          <w:highlight w:val="yellow"/>
        </w:rPr>
        <w:t>17</w:t>
      </w:r>
      <w:r w:rsidRPr="00BF589C">
        <w:rPr>
          <w:rFonts w:ascii="Arial" w:hAnsi="Arial" w:cs="Arial"/>
          <w:b/>
          <w:sz w:val="24"/>
          <w:szCs w:val="24"/>
          <w:highlight w:val="yellow"/>
        </w:rPr>
        <w:t xml:space="preserve"> </w:t>
      </w:r>
      <w:r>
        <w:rPr>
          <w:rFonts w:ascii="Arial" w:hAnsi="Arial" w:cs="Arial"/>
          <w:b/>
          <w:sz w:val="24"/>
          <w:szCs w:val="24"/>
          <w:highlight w:val="yellow"/>
        </w:rPr>
        <w:t xml:space="preserve"> </w:t>
      </w:r>
      <w:r w:rsidRPr="00BF0E88">
        <w:rPr>
          <w:rFonts w:ascii="Arial" w:hAnsi="Arial" w:cs="Arial"/>
          <w:sz w:val="24"/>
          <w:szCs w:val="24"/>
        </w:rPr>
        <w:t>In</w:t>
      </w:r>
      <w:proofErr w:type="gramEnd"/>
      <w:r w:rsidRPr="00BF0E88">
        <w:rPr>
          <w:rFonts w:ascii="Arial" w:hAnsi="Arial" w:cs="Arial"/>
          <w:sz w:val="24"/>
          <w:szCs w:val="24"/>
        </w:rPr>
        <w:t xml:space="preserve"> the New Testament, many books are letters written to people or churches. </w:t>
      </w:r>
      <w:r w:rsidR="00826848">
        <w:rPr>
          <w:rFonts w:ascii="Arial" w:hAnsi="Arial" w:cs="Arial"/>
          <w:sz w:val="24"/>
          <w:szCs w:val="24"/>
        </w:rPr>
        <w:t xml:space="preserve"> </w:t>
      </w:r>
      <w:r w:rsidRPr="00BF0E88">
        <w:rPr>
          <w:rFonts w:ascii="Arial" w:hAnsi="Arial" w:cs="Arial"/>
          <w:sz w:val="24"/>
          <w:szCs w:val="24"/>
        </w:rPr>
        <w:t>What is another name for these letters?</w:t>
      </w:r>
      <w:r w:rsidRPr="006B4F81">
        <w:rPr>
          <w:rFonts w:ascii="Arial" w:hAnsi="Arial" w:cs="Arial"/>
          <w:i/>
          <w:sz w:val="24"/>
          <w:szCs w:val="24"/>
        </w:rPr>
        <w:t xml:space="preserve"> </w:t>
      </w:r>
    </w:p>
    <w:p w14:paraId="0743B29C" w14:textId="77777777" w:rsidR="006946BA" w:rsidRDefault="006946BA">
      <w:pPr>
        <w:spacing w:after="0" w:line="240" w:lineRule="auto"/>
        <w:jc w:val="right"/>
        <w:rPr>
          <w:rFonts w:ascii="Arial" w:hAnsi="Arial" w:cs="Arial"/>
          <w:sz w:val="24"/>
          <w:szCs w:val="24"/>
        </w:rPr>
      </w:pPr>
      <w:proofErr w:type="gramStart"/>
      <w:r>
        <w:rPr>
          <w:rFonts w:ascii="Arial" w:hAnsi="Arial" w:cs="Arial"/>
          <w:b/>
          <w:sz w:val="24"/>
          <w:szCs w:val="24"/>
          <w:u w:val="single"/>
        </w:rPr>
        <w:t>e</w:t>
      </w:r>
      <w:r w:rsidRPr="0050204E">
        <w:rPr>
          <w:rFonts w:ascii="Arial" w:hAnsi="Arial" w:cs="Arial"/>
          <w:b/>
          <w:sz w:val="24"/>
          <w:szCs w:val="24"/>
          <w:u w:val="single"/>
        </w:rPr>
        <w:t>pistles</w:t>
      </w:r>
      <w:proofErr w:type="gramEnd"/>
      <w:r w:rsidRPr="006B4F81">
        <w:rPr>
          <w:rFonts w:ascii="Arial" w:hAnsi="Arial" w:cs="Arial"/>
          <w:b/>
          <w:i/>
          <w:sz w:val="24"/>
          <w:szCs w:val="24"/>
          <w:u w:val="single"/>
        </w:rPr>
        <w:t xml:space="preserve"> </w:t>
      </w:r>
    </w:p>
    <w:p w14:paraId="4B27CA96" w14:textId="77777777" w:rsidR="006946BA" w:rsidRDefault="006946BA">
      <w:pPr>
        <w:spacing w:after="0" w:line="240" w:lineRule="auto"/>
        <w:rPr>
          <w:rFonts w:ascii="Arial" w:hAnsi="Arial" w:cs="Arial"/>
          <w:b/>
          <w:sz w:val="24"/>
          <w:szCs w:val="24"/>
          <w:highlight w:val="green"/>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https://www.merriam-webster.com/dictionary/epistles</w:t>
      </w:r>
      <w:r>
        <w:rPr>
          <w:rFonts w:ascii="Arial" w:hAnsi="Arial" w:cs="Arial"/>
          <w:sz w:val="24"/>
          <w:szCs w:val="24"/>
        </w:rPr>
        <w:br/>
      </w:r>
    </w:p>
    <w:p w14:paraId="6F601F54" w14:textId="77777777" w:rsidR="00D1109B" w:rsidRDefault="00D1109B" w:rsidP="00B32821">
      <w:pPr>
        <w:spacing w:line="240" w:lineRule="auto"/>
        <w:rPr>
          <w:rFonts w:ascii="Arial" w:hAnsi="Arial" w:cs="Arial"/>
          <w:b/>
          <w:sz w:val="24"/>
          <w:szCs w:val="24"/>
        </w:rPr>
      </w:pPr>
      <w:r>
        <w:rPr>
          <w:rFonts w:ascii="Arial" w:hAnsi="Arial" w:cs="Arial"/>
          <w:b/>
          <w:sz w:val="24"/>
          <w:szCs w:val="24"/>
        </w:rPr>
        <w:br w:type="page"/>
      </w:r>
    </w:p>
    <w:p w14:paraId="7F92CFDF" w14:textId="422A648C" w:rsidR="00003726" w:rsidRPr="00A506DC" w:rsidRDefault="00003726">
      <w:pPr>
        <w:spacing w:after="0" w:line="240" w:lineRule="auto"/>
        <w:rPr>
          <w:rFonts w:ascii="Arial" w:hAnsi="Arial" w:cs="Arial"/>
          <w:b/>
          <w:sz w:val="24"/>
          <w:szCs w:val="24"/>
        </w:rPr>
      </w:pPr>
      <w:r>
        <w:rPr>
          <w:rFonts w:ascii="Arial" w:hAnsi="Arial" w:cs="Arial"/>
          <w:b/>
          <w:sz w:val="24"/>
          <w:szCs w:val="24"/>
        </w:rPr>
        <w:lastRenderedPageBreak/>
        <w:t>++++++   Tie Breaker Round 2   +++++</w:t>
      </w:r>
    </w:p>
    <w:p w14:paraId="06DB9926" w14:textId="77777777" w:rsidR="00937122" w:rsidRDefault="00937122">
      <w:pPr>
        <w:spacing w:after="0" w:line="240" w:lineRule="auto"/>
        <w:rPr>
          <w:rFonts w:ascii="Arial" w:hAnsi="Arial" w:cs="Arial"/>
          <w:sz w:val="24"/>
          <w:szCs w:val="24"/>
        </w:rPr>
      </w:pPr>
    </w:p>
    <w:p w14:paraId="69E1FE09" w14:textId="6BDBC861"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37 </w:t>
      </w:r>
    </w:p>
    <w:p w14:paraId="0C3165C3" w14:textId="7BB1E163"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TBR2</w:t>
      </w:r>
      <w:r w:rsidR="00205FCD">
        <w:rPr>
          <w:rFonts w:ascii="Arial" w:hAnsi="Arial" w:cs="Arial"/>
          <w:b/>
          <w:sz w:val="24"/>
          <w:szCs w:val="24"/>
        </w:rPr>
        <w:t>.</w:t>
      </w:r>
      <w:r w:rsidR="00457320">
        <w:rPr>
          <w:rFonts w:ascii="Arial" w:hAnsi="Arial" w:cs="Arial"/>
          <w:b/>
          <w:sz w:val="24"/>
          <w:szCs w:val="24"/>
        </w:rPr>
        <w:t>1</w:t>
      </w:r>
      <w:r w:rsidR="00937122">
        <w:rPr>
          <w:rFonts w:ascii="Arial" w:hAnsi="Arial" w:cs="Arial"/>
          <w:b/>
          <w:sz w:val="24"/>
          <w:szCs w:val="24"/>
        </w:rPr>
        <w:t xml:space="preserve">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is the process whereby the Church recognizes a person to be a saint or model of holiness?</w:t>
      </w:r>
    </w:p>
    <w:p w14:paraId="5E19B2AB" w14:textId="77777777" w:rsidR="00937122" w:rsidRPr="00BF0E88" w:rsidRDefault="00937122">
      <w:pPr>
        <w:spacing w:after="0" w:line="240" w:lineRule="auto"/>
        <w:jc w:val="right"/>
        <w:rPr>
          <w:rFonts w:ascii="Arial" w:hAnsi="Arial" w:cs="Arial"/>
          <w:sz w:val="24"/>
          <w:szCs w:val="24"/>
        </w:rPr>
      </w:pPr>
      <w:proofErr w:type="gramStart"/>
      <w:r w:rsidRPr="0097505C">
        <w:rPr>
          <w:rFonts w:ascii="Arial" w:hAnsi="Arial" w:cs="Arial"/>
          <w:b/>
          <w:sz w:val="24"/>
          <w:szCs w:val="24"/>
          <w:u w:val="single"/>
        </w:rPr>
        <w:t>canonization</w:t>
      </w:r>
      <w:proofErr w:type="gramEnd"/>
    </w:p>
    <w:p w14:paraId="59E8C14F" w14:textId="68955C5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828</w:t>
      </w:r>
    </w:p>
    <w:p w14:paraId="514CDF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D3918FE" w14:textId="77777777" w:rsidR="00937122" w:rsidRDefault="00937122">
      <w:pPr>
        <w:spacing w:after="0" w:line="240" w:lineRule="auto"/>
        <w:rPr>
          <w:rFonts w:ascii="Arial" w:hAnsi="Arial" w:cs="Arial"/>
          <w:sz w:val="24"/>
          <w:szCs w:val="24"/>
        </w:rPr>
      </w:pPr>
    </w:p>
    <w:p w14:paraId="62809154" w14:textId="45046313"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38 </w:t>
      </w:r>
    </w:p>
    <w:p w14:paraId="2B899723" w14:textId="76E9F5B4"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TBR2.2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word </w:t>
      </w:r>
      <w:r w:rsidR="00540236">
        <w:rPr>
          <w:rFonts w:ascii="Arial" w:hAnsi="Arial" w:cs="Arial"/>
          <w:sz w:val="24"/>
          <w:szCs w:val="24"/>
        </w:rPr>
        <w:t xml:space="preserve">is </w:t>
      </w:r>
      <w:r w:rsidR="00937122" w:rsidRPr="00BF0E88">
        <w:rPr>
          <w:rFonts w:ascii="Arial" w:hAnsi="Arial" w:cs="Arial"/>
          <w:sz w:val="24"/>
          <w:szCs w:val="24"/>
        </w:rPr>
        <w:t xml:space="preserve">used </w:t>
      </w:r>
      <w:r w:rsidR="00540236">
        <w:rPr>
          <w:rFonts w:ascii="Arial" w:hAnsi="Arial" w:cs="Arial"/>
          <w:sz w:val="24"/>
          <w:szCs w:val="24"/>
        </w:rPr>
        <w:t xml:space="preserve">in the Nicene Creed </w:t>
      </w:r>
      <w:r w:rsidR="00937122" w:rsidRPr="00BF0E88">
        <w:rPr>
          <w:rFonts w:ascii="Arial" w:hAnsi="Arial" w:cs="Arial"/>
          <w:sz w:val="24"/>
          <w:szCs w:val="24"/>
        </w:rPr>
        <w:t>to describe the Church being founded on the faithful witness of the apostles?</w:t>
      </w:r>
      <w:r w:rsidR="00937122" w:rsidRPr="006B4F81">
        <w:rPr>
          <w:rFonts w:ascii="Arial" w:hAnsi="Arial" w:cs="Arial"/>
          <w:i/>
          <w:sz w:val="24"/>
          <w:szCs w:val="24"/>
        </w:rPr>
        <w:t xml:space="preserve"> </w:t>
      </w:r>
    </w:p>
    <w:p w14:paraId="5877E0D2"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apostolic</w:t>
      </w:r>
      <w:proofErr w:type="gramEnd"/>
      <w:r w:rsidRPr="006B4F81">
        <w:rPr>
          <w:rFonts w:ascii="Arial" w:hAnsi="Arial" w:cs="Arial"/>
          <w:b/>
          <w:i/>
          <w:sz w:val="24"/>
          <w:szCs w:val="24"/>
          <w:u w:val="single"/>
        </w:rPr>
        <w:t xml:space="preserve"> </w:t>
      </w:r>
    </w:p>
    <w:p w14:paraId="3FEB60EE" w14:textId="4063EDF4"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857</w:t>
      </w:r>
    </w:p>
    <w:p w14:paraId="43F26A5F"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5E7852B" w14:textId="77777777" w:rsidR="00937122" w:rsidRDefault="00937122">
      <w:pPr>
        <w:spacing w:after="0" w:line="240" w:lineRule="auto"/>
        <w:rPr>
          <w:rFonts w:ascii="Arial" w:hAnsi="Arial" w:cs="Arial"/>
          <w:sz w:val="24"/>
          <w:szCs w:val="24"/>
        </w:rPr>
      </w:pPr>
    </w:p>
    <w:p w14:paraId="5DECA779" w14:textId="54AC737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39 </w:t>
      </w:r>
    </w:p>
    <w:p w14:paraId="20975174" w14:textId="28A7A4FD"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TBR2.3  </w:t>
      </w:r>
      <w:r w:rsidR="00937122" w:rsidRPr="00BF0E88">
        <w:rPr>
          <w:rFonts w:ascii="Arial" w:hAnsi="Arial" w:cs="Arial"/>
          <w:sz w:val="24"/>
          <w:szCs w:val="24"/>
        </w:rPr>
        <w:t>Who</w:t>
      </w:r>
      <w:proofErr w:type="gramEnd"/>
      <w:r w:rsidR="00937122" w:rsidRPr="00BF0E88">
        <w:rPr>
          <w:rFonts w:ascii="Arial" w:hAnsi="Arial" w:cs="Arial"/>
          <w:sz w:val="24"/>
          <w:szCs w:val="24"/>
        </w:rPr>
        <w:t xml:space="preserve"> are the successors of the apostles today?</w:t>
      </w:r>
    </w:p>
    <w:p w14:paraId="681C87B6"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bishops</w:t>
      </w:r>
      <w:r w:rsidRPr="006B4F81">
        <w:rPr>
          <w:rFonts w:ascii="Arial" w:hAnsi="Arial" w:cs="Arial"/>
          <w:b/>
          <w:i/>
          <w:sz w:val="24"/>
          <w:szCs w:val="24"/>
          <w:u w:val="single"/>
        </w:rPr>
        <w:t xml:space="preserve"> </w:t>
      </w:r>
    </w:p>
    <w:p w14:paraId="753BE17E" w14:textId="24D9D9B0"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862</w:t>
      </w:r>
    </w:p>
    <w:p w14:paraId="1546867A"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DD6A0EE" w14:textId="77777777" w:rsidR="00937122" w:rsidRDefault="00937122">
      <w:pPr>
        <w:spacing w:after="0" w:line="240" w:lineRule="auto"/>
        <w:rPr>
          <w:rFonts w:ascii="Arial" w:hAnsi="Arial" w:cs="Arial"/>
          <w:sz w:val="24"/>
          <w:szCs w:val="24"/>
        </w:rPr>
      </w:pPr>
    </w:p>
    <w:p w14:paraId="0DE8BCA8" w14:textId="5480FA1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52 </w:t>
      </w:r>
    </w:p>
    <w:p w14:paraId="18A1D4CD" w14:textId="7F4D4FF7"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TBR2.4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w:t>
      </w:r>
      <w:r w:rsidR="00540236">
        <w:rPr>
          <w:rFonts w:ascii="Arial" w:hAnsi="Arial" w:cs="Arial"/>
          <w:sz w:val="24"/>
          <w:szCs w:val="24"/>
        </w:rPr>
        <w:t>is</w:t>
      </w:r>
      <w:r w:rsidR="00937122" w:rsidRPr="00BF0E88">
        <w:rPr>
          <w:rFonts w:ascii="Arial" w:hAnsi="Arial" w:cs="Arial"/>
          <w:sz w:val="24"/>
          <w:szCs w:val="24"/>
        </w:rPr>
        <w:t xml:space="preserve"> offered at Mass to become the body and blood of Christ?</w:t>
      </w:r>
      <w:r w:rsidR="00937122" w:rsidRPr="006B4F81">
        <w:rPr>
          <w:rFonts w:ascii="Arial" w:hAnsi="Arial" w:cs="Arial"/>
          <w:i/>
          <w:sz w:val="24"/>
          <w:szCs w:val="24"/>
        </w:rPr>
        <w:t xml:space="preserve"> </w:t>
      </w:r>
    </w:p>
    <w:p w14:paraId="136D6B02"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bread</w:t>
      </w:r>
      <w:proofErr w:type="gramEnd"/>
      <w:r w:rsidRPr="0097505C">
        <w:rPr>
          <w:rFonts w:ascii="Arial" w:hAnsi="Arial" w:cs="Arial"/>
          <w:b/>
          <w:sz w:val="24"/>
          <w:szCs w:val="24"/>
          <w:u w:val="single"/>
        </w:rPr>
        <w:t xml:space="preserve"> and wine</w:t>
      </w:r>
    </w:p>
    <w:p w14:paraId="398D8CE2" w14:textId="43FC8599"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1333</w:t>
      </w:r>
    </w:p>
    <w:p w14:paraId="066295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F1FF2BC" w14:textId="77777777" w:rsidR="00937122" w:rsidRDefault="00937122">
      <w:pPr>
        <w:spacing w:after="0" w:line="240" w:lineRule="auto"/>
        <w:rPr>
          <w:rFonts w:ascii="Arial" w:hAnsi="Arial" w:cs="Arial"/>
          <w:sz w:val="24"/>
          <w:szCs w:val="24"/>
        </w:rPr>
      </w:pPr>
    </w:p>
    <w:p w14:paraId="57AFCD25" w14:textId="499E1E44"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53 </w:t>
      </w:r>
    </w:p>
    <w:p w14:paraId="41EBC46A" w14:textId="44AEC562"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TBR2.5  </w:t>
      </w:r>
      <w:r w:rsidR="00540236">
        <w:rPr>
          <w:rFonts w:ascii="Arial" w:hAnsi="Arial" w:cs="Arial"/>
          <w:sz w:val="24"/>
          <w:szCs w:val="24"/>
        </w:rPr>
        <w:t>I</w:t>
      </w:r>
      <w:r w:rsidR="00540236" w:rsidRPr="00BF0E88">
        <w:rPr>
          <w:rFonts w:ascii="Arial" w:hAnsi="Arial" w:cs="Arial"/>
          <w:sz w:val="24"/>
          <w:szCs w:val="24"/>
        </w:rPr>
        <w:t>n</w:t>
      </w:r>
      <w:proofErr w:type="gramEnd"/>
      <w:r w:rsidR="00540236" w:rsidRPr="00BF0E88">
        <w:rPr>
          <w:rFonts w:ascii="Arial" w:hAnsi="Arial" w:cs="Arial"/>
          <w:sz w:val="24"/>
          <w:szCs w:val="24"/>
        </w:rPr>
        <w:t xml:space="preserve"> </w:t>
      </w:r>
      <w:r w:rsidR="00937122" w:rsidRPr="00BF0E88">
        <w:rPr>
          <w:rFonts w:ascii="Arial" w:hAnsi="Arial" w:cs="Arial"/>
          <w:sz w:val="24"/>
          <w:szCs w:val="24"/>
        </w:rPr>
        <w:t>the book of Acts, on what day of the week did the early Christians meet to "break bread</w:t>
      </w:r>
      <w:r w:rsidR="00540236">
        <w:rPr>
          <w:rFonts w:ascii="Arial" w:hAnsi="Arial" w:cs="Arial"/>
          <w:sz w:val="24"/>
          <w:szCs w:val="24"/>
        </w:rPr>
        <w:t>?</w:t>
      </w:r>
      <w:r w:rsidR="00937122" w:rsidRPr="00BF0E88">
        <w:rPr>
          <w:rFonts w:ascii="Arial" w:hAnsi="Arial" w:cs="Arial"/>
          <w:sz w:val="24"/>
          <w:szCs w:val="24"/>
        </w:rPr>
        <w:t>"</w:t>
      </w:r>
      <w:r w:rsidR="00937122" w:rsidRPr="006B4F81">
        <w:rPr>
          <w:rFonts w:ascii="Arial" w:hAnsi="Arial" w:cs="Arial"/>
          <w:i/>
          <w:sz w:val="24"/>
          <w:szCs w:val="24"/>
        </w:rPr>
        <w:t xml:space="preserve"> </w:t>
      </w:r>
    </w:p>
    <w:p w14:paraId="02AEF16A" w14:textId="77777777"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Sunday</w:t>
      </w:r>
    </w:p>
    <w:p w14:paraId="0C702263" w14:textId="403A1FAB" w:rsidR="00DE28C4" w:rsidDel="000F0211" w:rsidRDefault="00DE28C4">
      <w:pPr>
        <w:spacing w:after="0" w:line="240" w:lineRule="auto"/>
        <w:jc w:val="right"/>
        <w:rPr>
          <w:del w:id="62" w:author="Kelly Kantack" w:date="2023-01-13T16:51:00Z"/>
          <w:rFonts w:ascii="Arial" w:hAnsi="Arial" w:cs="Arial"/>
          <w:i/>
          <w:sz w:val="24"/>
          <w:szCs w:val="24"/>
        </w:rPr>
      </w:pPr>
      <w:del w:id="63" w:author="Kelly Kantack" w:date="2023-01-13T16:51:00Z">
        <w:r w:rsidRPr="00036D49" w:rsidDel="000F0211">
          <w:rPr>
            <w:rFonts w:ascii="Arial" w:hAnsi="Arial" w:cs="Arial"/>
            <w:i/>
            <w:sz w:val="24"/>
            <w:szCs w:val="24"/>
          </w:rPr>
          <w:delText>Alternate answer</w:delText>
        </w:r>
        <w:r w:rsidDel="000F0211">
          <w:rPr>
            <w:rFonts w:ascii="Arial" w:hAnsi="Arial" w:cs="Arial"/>
            <w:i/>
            <w:sz w:val="24"/>
            <w:szCs w:val="24"/>
          </w:rPr>
          <w:delText>:</w:delText>
        </w:r>
      </w:del>
    </w:p>
    <w:p w14:paraId="3E76652F" w14:textId="10DDC9B3" w:rsidR="00DE28C4" w:rsidRPr="00DF652D" w:rsidDel="000F0211" w:rsidRDefault="00DE28C4">
      <w:pPr>
        <w:spacing w:after="0" w:line="240" w:lineRule="auto"/>
        <w:jc w:val="right"/>
        <w:rPr>
          <w:del w:id="64" w:author="Kelly Kantack" w:date="2023-01-13T16:51:00Z"/>
          <w:rFonts w:ascii="Arial" w:hAnsi="Arial" w:cs="Arial"/>
          <w:b/>
          <w:sz w:val="24"/>
          <w:szCs w:val="24"/>
        </w:rPr>
      </w:pPr>
      <w:del w:id="65" w:author="Kelly Kantack" w:date="2023-01-13T16:51:00Z">
        <w:r w:rsidRPr="00DF652D" w:rsidDel="000F0211">
          <w:rPr>
            <w:rFonts w:ascii="Arial" w:hAnsi="Arial" w:cs="Arial"/>
            <w:b/>
            <w:sz w:val="24"/>
            <w:szCs w:val="24"/>
          </w:rPr>
          <w:delText>Sabbath</w:delText>
        </w:r>
      </w:del>
    </w:p>
    <w:p w14:paraId="300EFA5A" w14:textId="4CBBD96F" w:rsidR="00DF0587" w:rsidRPr="00DF652D" w:rsidDel="000F0211" w:rsidRDefault="00DE28C4">
      <w:pPr>
        <w:spacing w:after="0" w:line="240" w:lineRule="auto"/>
        <w:jc w:val="right"/>
        <w:rPr>
          <w:del w:id="66" w:author="Kelly Kantack" w:date="2023-01-13T16:51:00Z"/>
          <w:rFonts w:ascii="Arial" w:hAnsi="Arial" w:cs="Arial"/>
          <w:color w:val="FF0000"/>
          <w:sz w:val="24"/>
          <w:szCs w:val="24"/>
        </w:rPr>
      </w:pPr>
      <w:del w:id="67" w:author="Kelly Kantack" w:date="2023-01-13T16:51:00Z">
        <w:r w:rsidRPr="00DF652D" w:rsidDel="000F0211">
          <w:rPr>
            <w:rFonts w:ascii="Arial" w:hAnsi="Arial" w:cs="Arial"/>
            <w:color w:val="FF0000"/>
            <w:sz w:val="24"/>
            <w:szCs w:val="24"/>
          </w:rPr>
          <w:delText xml:space="preserve"> </w:delText>
        </w:r>
        <w:r w:rsidR="00DF0587" w:rsidRPr="00DF652D" w:rsidDel="000F0211">
          <w:rPr>
            <w:rFonts w:ascii="Arial" w:hAnsi="Arial" w:cs="Arial"/>
            <w:color w:val="FF0000"/>
            <w:sz w:val="24"/>
            <w:szCs w:val="24"/>
          </w:rPr>
          <w:delText>[Fr. Terry… should we accept Sabbath as an acceptable answer?]</w:delText>
        </w:r>
      </w:del>
    </w:p>
    <w:p w14:paraId="47D4EC19" w14:textId="7B9C8586"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Acts 20:7</w:t>
      </w:r>
    </w:p>
    <w:p w14:paraId="4E72638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15613A31" w14:textId="77777777" w:rsidR="00937122" w:rsidRDefault="00937122">
      <w:pPr>
        <w:spacing w:after="0" w:line="240" w:lineRule="auto"/>
        <w:rPr>
          <w:rFonts w:ascii="Arial" w:hAnsi="Arial" w:cs="Arial"/>
          <w:sz w:val="24"/>
          <w:szCs w:val="24"/>
        </w:rPr>
      </w:pPr>
    </w:p>
    <w:p w14:paraId="4E021ED9" w14:textId="3EBB51A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54 </w:t>
      </w:r>
    </w:p>
    <w:p w14:paraId="6BDAA452" w14:textId="0A29629A"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TBR2.6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is it called during the Mass when people share their plenty with those in need?</w:t>
      </w:r>
      <w:r w:rsidR="00937122" w:rsidRPr="006B4F81">
        <w:rPr>
          <w:rFonts w:ascii="Arial" w:hAnsi="Arial" w:cs="Arial"/>
          <w:i/>
          <w:sz w:val="24"/>
          <w:szCs w:val="24"/>
        </w:rPr>
        <w:t xml:space="preserve"> </w:t>
      </w:r>
    </w:p>
    <w:p w14:paraId="3CE4E3ED" w14:textId="4EE6EF00" w:rsidR="000F0211" w:rsidRDefault="00937122" w:rsidP="000F0211">
      <w:pPr>
        <w:spacing w:after="0" w:line="240" w:lineRule="auto"/>
        <w:jc w:val="right"/>
        <w:rPr>
          <w:ins w:id="68" w:author="Kelly Kantack" w:date="2023-01-13T16:52:00Z"/>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w:t>
      </w:r>
      <w:ins w:id="69" w:author="Kelly Kantack" w:date="2023-01-13T16:52:00Z">
        <w:r w:rsidR="000F0211">
          <w:rPr>
            <w:rFonts w:ascii="Arial" w:hAnsi="Arial" w:cs="Arial"/>
            <w:b/>
            <w:sz w:val="24"/>
            <w:szCs w:val="24"/>
            <w:u w:val="single"/>
          </w:rPr>
          <w:t>o</w:t>
        </w:r>
      </w:ins>
      <w:ins w:id="70" w:author="Kelly Kantack" w:date="2023-01-13T16:51:00Z">
        <w:r w:rsidR="000F0211" w:rsidRPr="000F0211">
          <w:rPr>
            <w:rFonts w:ascii="Arial" w:hAnsi="Arial" w:cs="Arial"/>
            <w:b/>
            <w:sz w:val="24"/>
            <w:szCs w:val="24"/>
            <w:u w:val="single"/>
            <w:rPrChange w:id="71" w:author="Kelly Kantack" w:date="2023-01-13T16:51:00Z">
              <w:rPr>
                <w:rFonts w:ascii="Arial" w:hAnsi="Arial" w:cs="Arial"/>
                <w:color w:val="222222"/>
                <w:shd w:val="clear" w:color="auto" w:fill="FFFFFF"/>
              </w:rPr>
            </w:rPrChange>
          </w:rPr>
          <w:t>ffertory</w:t>
        </w:r>
      </w:ins>
      <w:ins w:id="72" w:author="Kelly Kantack" w:date="2023-01-13T16:52:00Z">
        <w:r w:rsidR="000F0211" w:rsidRPr="000F0211">
          <w:rPr>
            <w:rFonts w:ascii="Arial" w:hAnsi="Arial" w:cs="Arial"/>
            <w:b/>
            <w:sz w:val="24"/>
            <w:szCs w:val="24"/>
            <w:u w:val="single"/>
          </w:rPr>
          <w:t xml:space="preserve"> </w:t>
        </w:r>
      </w:ins>
    </w:p>
    <w:p w14:paraId="3408C128" w14:textId="77777777" w:rsidR="000F0211" w:rsidRDefault="000F0211" w:rsidP="000F0211">
      <w:pPr>
        <w:spacing w:after="0" w:line="240" w:lineRule="auto"/>
        <w:jc w:val="right"/>
        <w:rPr>
          <w:ins w:id="73" w:author="Kelly Kantack" w:date="2023-01-13T16:52:00Z"/>
          <w:rFonts w:ascii="Arial" w:hAnsi="Arial" w:cs="Arial"/>
          <w:i/>
          <w:sz w:val="24"/>
          <w:szCs w:val="24"/>
        </w:rPr>
      </w:pPr>
      <w:ins w:id="74" w:author="Kelly Kantack" w:date="2023-01-13T16:52:00Z">
        <w:r w:rsidRPr="00036D49">
          <w:rPr>
            <w:rFonts w:ascii="Arial" w:hAnsi="Arial" w:cs="Arial"/>
            <w:i/>
            <w:sz w:val="24"/>
            <w:szCs w:val="24"/>
          </w:rPr>
          <w:t>Alternate answer</w:t>
        </w:r>
        <w:r>
          <w:rPr>
            <w:rFonts w:ascii="Arial" w:hAnsi="Arial" w:cs="Arial"/>
            <w:i/>
            <w:sz w:val="24"/>
            <w:szCs w:val="24"/>
          </w:rPr>
          <w:t>s:</w:t>
        </w:r>
      </w:ins>
    </w:p>
    <w:p w14:paraId="3DDEDA3F" w14:textId="69589D38" w:rsidR="00937122" w:rsidRPr="00E7274D" w:rsidRDefault="00937122">
      <w:pPr>
        <w:spacing w:after="0" w:line="240" w:lineRule="auto"/>
        <w:jc w:val="right"/>
        <w:rPr>
          <w:rFonts w:ascii="Arial" w:hAnsi="Arial" w:cs="Arial"/>
          <w:b/>
          <w:sz w:val="24"/>
          <w:szCs w:val="24"/>
          <w:u w:val="single"/>
        </w:rPr>
      </w:pPr>
      <w:bookmarkStart w:id="75" w:name="_GoBack"/>
      <w:bookmarkEnd w:id="75"/>
      <w:r w:rsidRPr="0097505C">
        <w:rPr>
          <w:rFonts w:ascii="Arial" w:hAnsi="Arial" w:cs="Arial"/>
          <w:b/>
          <w:sz w:val="24"/>
          <w:szCs w:val="24"/>
          <w:u w:val="single"/>
        </w:rPr>
        <w:t>collection</w:t>
      </w:r>
      <w:r w:rsidRPr="006B4F81">
        <w:rPr>
          <w:rFonts w:ascii="Arial" w:hAnsi="Arial" w:cs="Arial"/>
          <w:b/>
          <w:i/>
          <w:sz w:val="24"/>
          <w:szCs w:val="24"/>
          <w:u w:val="single"/>
        </w:rPr>
        <w:t xml:space="preserve"> </w:t>
      </w:r>
    </w:p>
    <w:p w14:paraId="2967717D" w14:textId="77777777" w:rsidR="007F4355" w:rsidRPr="007F4355" w:rsidRDefault="007F4355">
      <w:pPr>
        <w:spacing w:after="0" w:line="240" w:lineRule="auto"/>
        <w:rPr>
          <w:rFonts w:ascii="Arial" w:hAnsi="Arial" w:cs="Arial"/>
          <w:i/>
          <w:color w:val="0033CC"/>
          <w:sz w:val="24"/>
          <w:szCs w:val="24"/>
        </w:rPr>
      </w:pPr>
      <w:proofErr w:type="gramStart"/>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w:t>
      </w:r>
      <w:proofErr w:type="gramEnd"/>
      <w:r w:rsidRPr="007F4355">
        <w:rPr>
          <w:rFonts w:ascii="Arial" w:hAnsi="Arial" w:cs="Arial"/>
          <w:i/>
          <w:color w:val="0033CC"/>
          <w:sz w:val="24"/>
          <w:szCs w:val="24"/>
        </w:rPr>
        <w:t xml:space="preserve">  From the very beginning Christians have brought, along with the bread and wine for the Eucharist, gifts to share with those in need. This custom of the collection, ever appropriate, is inspired by the example of Christ who became poor to make us rich</w:t>
      </w:r>
      <w:r>
        <w:rPr>
          <w:rFonts w:ascii="Arial" w:hAnsi="Arial" w:cs="Arial"/>
          <w:i/>
          <w:color w:val="0033CC"/>
          <w:sz w:val="24"/>
          <w:szCs w:val="24"/>
        </w:rPr>
        <w:t>…</w:t>
      </w:r>
      <w:r w:rsidRPr="007F4355">
        <w:rPr>
          <w:rFonts w:ascii="Arial" w:hAnsi="Arial" w:cs="Arial"/>
          <w:i/>
          <w:color w:val="0033CC"/>
          <w:sz w:val="24"/>
          <w:szCs w:val="24"/>
        </w:rPr>
        <w:t xml:space="preserve"> </w:t>
      </w:r>
    </w:p>
    <w:p w14:paraId="153AFCD2" w14:textId="203994C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135</w:t>
      </w:r>
      <w:r w:rsidR="003C3A99">
        <w:rPr>
          <w:rFonts w:ascii="Arial" w:hAnsi="Arial" w:cs="Arial"/>
          <w:i/>
          <w:color w:val="943634" w:themeColor="accent2" w:themeShade="BF"/>
          <w:sz w:val="24"/>
          <w:szCs w:val="24"/>
        </w:rPr>
        <w:t>1</w:t>
      </w:r>
    </w:p>
    <w:p w14:paraId="1301D2A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7FB9D72" w14:textId="77777777" w:rsidR="00937122" w:rsidRDefault="00937122">
      <w:pPr>
        <w:spacing w:after="0" w:line="240" w:lineRule="auto"/>
        <w:rPr>
          <w:rFonts w:ascii="Arial" w:hAnsi="Arial" w:cs="Arial"/>
          <w:sz w:val="24"/>
          <w:szCs w:val="24"/>
        </w:rPr>
      </w:pPr>
    </w:p>
    <w:p w14:paraId="495AC2B2"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1AD40884" w14:textId="5C0D860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55 </w:t>
      </w:r>
    </w:p>
    <w:p w14:paraId="5BB9372E" w14:textId="768F28BF"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TBR2.7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event in Christ's life is re-presented in the Eucharist?</w:t>
      </w:r>
      <w:r w:rsidR="00937122" w:rsidRPr="006B4F81">
        <w:rPr>
          <w:rFonts w:ascii="Arial" w:hAnsi="Arial" w:cs="Arial"/>
          <w:i/>
          <w:sz w:val="24"/>
          <w:szCs w:val="24"/>
        </w:rPr>
        <w:t xml:space="preserve"> </w:t>
      </w:r>
    </w:p>
    <w:p w14:paraId="41202EF9" w14:textId="77777777"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sacrifice of his death</w:t>
      </w:r>
      <w:r w:rsidRPr="006B4F81">
        <w:rPr>
          <w:rFonts w:ascii="Arial" w:hAnsi="Arial" w:cs="Arial"/>
          <w:b/>
          <w:i/>
          <w:sz w:val="24"/>
          <w:szCs w:val="24"/>
          <w:u w:val="single"/>
        </w:rPr>
        <w:t xml:space="preserve"> </w:t>
      </w:r>
    </w:p>
    <w:p w14:paraId="0AB6D9DB" w14:textId="77777777" w:rsidR="00DE28C4"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79C53BE0" w14:textId="77777777" w:rsidR="00937122"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sacrifice</w:t>
      </w:r>
    </w:p>
    <w:p w14:paraId="50801049" w14:textId="77777777" w:rsidR="00832614"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death</w:t>
      </w:r>
    </w:p>
    <w:p w14:paraId="1E96F81D" w14:textId="43077D6B" w:rsidR="00937122" w:rsidRPr="00DF652D" w:rsidRDefault="00832614">
      <w:pPr>
        <w:spacing w:after="0" w:line="240" w:lineRule="auto"/>
        <w:jc w:val="right"/>
        <w:rPr>
          <w:rFonts w:ascii="Arial" w:hAnsi="Arial" w:cs="Arial"/>
          <w:b/>
          <w:sz w:val="24"/>
          <w:szCs w:val="24"/>
        </w:rPr>
      </w:pPr>
      <w:r w:rsidRPr="00DF652D">
        <w:rPr>
          <w:rFonts w:ascii="Arial" w:hAnsi="Arial" w:cs="Arial"/>
          <w:b/>
          <w:sz w:val="24"/>
          <w:szCs w:val="24"/>
        </w:rPr>
        <w:t>(</w:t>
      </w:r>
      <w:proofErr w:type="gramStart"/>
      <w:r w:rsidRPr="00DF652D">
        <w:rPr>
          <w:rFonts w:ascii="Arial" w:hAnsi="Arial" w:cs="Arial"/>
          <w:b/>
          <w:sz w:val="24"/>
          <w:szCs w:val="24"/>
        </w:rPr>
        <w:t>the</w:t>
      </w:r>
      <w:proofErr w:type="gramEnd"/>
      <w:r w:rsidRPr="00DF652D">
        <w:rPr>
          <w:rFonts w:ascii="Arial" w:hAnsi="Arial" w:cs="Arial"/>
          <w:b/>
          <w:sz w:val="24"/>
          <w:szCs w:val="24"/>
        </w:rPr>
        <w:t>) Last Supper</w:t>
      </w:r>
    </w:p>
    <w:p w14:paraId="396D4B5C" w14:textId="691C777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1366</w:t>
      </w:r>
    </w:p>
    <w:p w14:paraId="30F0E350"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244D3434" w14:textId="77777777" w:rsidR="00937122" w:rsidRDefault="00937122">
      <w:pPr>
        <w:spacing w:after="0" w:line="240" w:lineRule="auto"/>
        <w:rPr>
          <w:rFonts w:ascii="Arial" w:hAnsi="Arial" w:cs="Arial"/>
          <w:sz w:val="24"/>
          <w:szCs w:val="24"/>
        </w:rPr>
      </w:pPr>
    </w:p>
    <w:p w14:paraId="40D874F3" w14:textId="04203035"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56 </w:t>
      </w:r>
    </w:p>
    <w:p w14:paraId="0EB1C391" w14:textId="5EE4AD33"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TBR2.8  </w:t>
      </w:r>
      <w:r w:rsidR="00937122" w:rsidRPr="00BF0E88">
        <w:rPr>
          <w:rFonts w:ascii="Arial" w:hAnsi="Arial" w:cs="Arial"/>
          <w:sz w:val="24"/>
          <w:szCs w:val="24"/>
        </w:rPr>
        <w:t>Where</w:t>
      </w:r>
      <w:proofErr w:type="gramEnd"/>
      <w:r w:rsidR="00937122" w:rsidRPr="00BF0E88">
        <w:rPr>
          <w:rFonts w:ascii="Arial" w:hAnsi="Arial" w:cs="Arial"/>
          <w:sz w:val="24"/>
          <w:szCs w:val="24"/>
        </w:rPr>
        <w:t xml:space="preserve"> is the left over blessed sacrament (also known as the Eucharist and also known as the consecrated hosts) kept between Masses?</w:t>
      </w:r>
      <w:r w:rsidR="00937122" w:rsidRPr="006B4F81">
        <w:rPr>
          <w:rFonts w:ascii="Arial" w:hAnsi="Arial" w:cs="Arial"/>
          <w:i/>
          <w:sz w:val="24"/>
          <w:szCs w:val="24"/>
        </w:rPr>
        <w:t xml:space="preserve"> </w:t>
      </w:r>
    </w:p>
    <w:p w14:paraId="7E0A29E6" w14:textId="65196870" w:rsidR="00265E6B" w:rsidRDefault="00540236">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sidR="00937122" w:rsidRPr="0097505C">
        <w:rPr>
          <w:rFonts w:ascii="Arial" w:hAnsi="Arial" w:cs="Arial"/>
          <w:b/>
          <w:sz w:val="24"/>
          <w:szCs w:val="24"/>
          <w:u w:val="single"/>
        </w:rPr>
        <w:t>the</w:t>
      </w:r>
      <w:proofErr w:type="gramEnd"/>
      <w:r>
        <w:rPr>
          <w:rFonts w:ascii="Arial" w:hAnsi="Arial" w:cs="Arial"/>
          <w:b/>
          <w:sz w:val="24"/>
          <w:szCs w:val="24"/>
          <w:u w:val="single"/>
        </w:rPr>
        <w:t>)</w:t>
      </w:r>
      <w:r w:rsidR="00937122" w:rsidRPr="0097505C">
        <w:rPr>
          <w:rFonts w:ascii="Arial" w:hAnsi="Arial" w:cs="Arial"/>
          <w:b/>
          <w:sz w:val="24"/>
          <w:szCs w:val="24"/>
          <w:u w:val="single"/>
        </w:rPr>
        <w:t xml:space="preserve"> tabernacle</w:t>
      </w:r>
      <w:r w:rsidR="00265E6B" w:rsidRPr="00265E6B">
        <w:rPr>
          <w:rFonts w:ascii="Arial" w:hAnsi="Arial" w:cs="Arial"/>
          <w:b/>
          <w:sz w:val="24"/>
          <w:szCs w:val="24"/>
          <w:u w:val="single"/>
        </w:rPr>
        <w:t xml:space="preserve"> </w:t>
      </w:r>
    </w:p>
    <w:p w14:paraId="66F65E8E" w14:textId="77777777" w:rsidR="00265E6B" w:rsidRDefault="00265E6B">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74598F93" w14:textId="75B45175" w:rsidR="00540236" w:rsidRPr="00DF652D" w:rsidRDefault="00540236">
      <w:pPr>
        <w:spacing w:after="0" w:line="240" w:lineRule="auto"/>
        <w:jc w:val="right"/>
        <w:rPr>
          <w:rFonts w:ascii="Arial" w:hAnsi="Arial" w:cs="Arial"/>
          <w:bCs/>
          <w:sz w:val="24"/>
          <w:szCs w:val="24"/>
          <w:u w:val="single"/>
        </w:rPr>
      </w:pPr>
      <w:r w:rsidRPr="00DF652D">
        <w:rPr>
          <w:rFonts w:ascii="Arial" w:hAnsi="Arial" w:cs="Arial"/>
          <w:b/>
          <w:sz w:val="24"/>
          <w:szCs w:val="24"/>
        </w:rPr>
        <w:t>(</w:t>
      </w:r>
      <w:proofErr w:type="gramStart"/>
      <w:r w:rsidRPr="00DF652D">
        <w:rPr>
          <w:rFonts w:ascii="Arial" w:hAnsi="Arial" w:cs="Arial"/>
          <w:b/>
          <w:sz w:val="24"/>
          <w:szCs w:val="24"/>
        </w:rPr>
        <w:t>the</w:t>
      </w:r>
      <w:proofErr w:type="gramEnd"/>
      <w:r w:rsidRPr="00DF652D">
        <w:rPr>
          <w:rFonts w:ascii="Arial" w:hAnsi="Arial" w:cs="Arial"/>
          <w:b/>
          <w:sz w:val="24"/>
          <w:szCs w:val="24"/>
        </w:rPr>
        <w:t>) ciborium</w:t>
      </w:r>
    </w:p>
    <w:p w14:paraId="572112F3" w14:textId="41F97B38" w:rsidR="007F4355" w:rsidRPr="007F4355" w:rsidRDefault="007F4355">
      <w:pPr>
        <w:spacing w:after="0" w:line="240" w:lineRule="auto"/>
        <w:rPr>
          <w:rFonts w:ascii="Arial" w:hAnsi="Arial" w:cs="Arial"/>
          <w:i/>
          <w:color w:val="0033CC"/>
          <w:sz w:val="24"/>
          <w:szCs w:val="24"/>
        </w:rPr>
      </w:pPr>
      <w:proofErr w:type="gramStart"/>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w:t>
      </w:r>
      <w:proofErr w:type="gramEnd"/>
      <w:r w:rsidRPr="007F4355">
        <w:rPr>
          <w:rFonts w:ascii="Arial" w:hAnsi="Arial" w:cs="Arial"/>
          <w:i/>
          <w:color w:val="0033CC"/>
          <w:sz w:val="24"/>
          <w:szCs w:val="24"/>
        </w:rPr>
        <w:t xml:space="preserve"> The tabernacle was first intended for the reservation of the Eucharist in a worthy place so that it could be brought to the sick and those absent outside of Mass. </w:t>
      </w:r>
    </w:p>
    <w:p w14:paraId="0FD129BC" w14:textId="0CE316C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1379</w:t>
      </w:r>
    </w:p>
    <w:p w14:paraId="663AC60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695AE371" w14:textId="77777777" w:rsidR="00D1109B" w:rsidRDefault="00D1109B">
      <w:pPr>
        <w:spacing w:after="0" w:line="240" w:lineRule="auto"/>
        <w:rPr>
          <w:rFonts w:ascii="Arial" w:hAnsi="Arial" w:cs="Arial"/>
          <w:sz w:val="24"/>
          <w:szCs w:val="24"/>
        </w:rPr>
      </w:pPr>
    </w:p>
    <w:p w14:paraId="1D210D91" w14:textId="7EED8018" w:rsidR="00975424"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75424" w:rsidRPr="00B32821">
        <w:rPr>
          <w:rFonts w:ascii="Arial" w:hAnsi="Arial" w:cs="Arial"/>
          <w:color w:val="A6A6A6" w:themeColor="background1" w:themeShade="A6"/>
          <w:sz w:val="16"/>
          <w:szCs w:val="24"/>
        </w:rPr>
        <w:t xml:space="preserve">1201 </w:t>
      </w:r>
    </w:p>
    <w:p w14:paraId="18123F5B" w14:textId="4ABE579E" w:rsidR="00975424"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TBR2.9  </w:t>
      </w:r>
      <w:r>
        <w:rPr>
          <w:rFonts w:ascii="Arial" w:hAnsi="Arial" w:cs="Arial"/>
          <w:sz w:val="24"/>
          <w:szCs w:val="24"/>
        </w:rPr>
        <w:t>Collectively</w:t>
      </w:r>
      <w:proofErr w:type="gramEnd"/>
      <w:r>
        <w:rPr>
          <w:rFonts w:ascii="Arial" w:hAnsi="Arial" w:cs="Arial"/>
          <w:sz w:val="24"/>
          <w:szCs w:val="24"/>
        </w:rPr>
        <w:t>, w</w:t>
      </w:r>
      <w:r w:rsidRPr="00BF0E88">
        <w:rPr>
          <w:rFonts w:ascii="Arial" w:hAnsi="Arial" w:cs="Arial"/>
          <w:sz w:val="24"/>
          <w:szCs w:val="24"/>
        </w:rPr>
        <w:t>hat do we call the first five books of the Old Testament?</w:t>
      </w:r>
      <w:r w:rsidRPr="006B4F81">
        <w:rPr>
          <w:rFonts w:ascii="Arial" w:hAnsi="Arial" w:cs="Arial"/>
          <w:i/>
          <w:sz w:val="24"/>
          <w:szCs w:val="24"/>
        </w:rPr>
        <w:t xml:space="preserve"> </w:t>
      </w:r>
    </w:p>
    <w:p w14:paraId="1CE18EDF" w14:textId="77777777" w:rsidR="006946BA" w:rsidRDefault="00975424">
      <w:pPr>
        <w:spacing w:after="0" w:line="240" w:lineRule="auto"/>
        <w:jc w:val="right"/>
        <w:rPr>
          <w:rFonts w:ascii="Arial" w:hAnsi="Arial" w:cs="Arial"/>
          <w:b/>
          <w:sz w:val="24"/>
          <w:szCs w:val="24"/>
          <w:u w:val="single"/>
        </w:rPr>
      </w:pPr>
      <w:r w:rsidRPr="0050204E">
        <w:rPr>
          <w:rFonts w:ascii="Arial" w:hAnsi="Arial" w:cs="Arial"/>
          <w:b/>
          <w:sz w:val="24"/>
          <w:szCs w:val="24"/>
          <w:u w:val="single"/>
        </w:rPr>
        <w:t>The Torah</w:t>
      </w:r>
    </w:p>
    <w:p w14:paraId="7BF1C6A9" w14:textId="055F3829"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0FA2CA0" w14:textId="78581492" w:rsidR="006946BA" w:rsidRPr="00B32821" w:rsidRDefault="00975424">
      <w:pPr>
        <w:spacing w:after="0" w:line="240" w:lineRule="auto"/>
        <w:jc w:val="right"/>
        <w:rPr>
          <w:rFonts w:ascii="Arial" w:hAnsi="Arial" w:cs="Arial"/>
          <w:b/>
          <w:sz w:val="24"/>
          <w:szCs w:val="24"/>
        </w:rPr>
      </w:pPr>
      <w:proofErr w:type="gramStart"/>
      <w:r w:rsidRPr="00B32821">
        <w:rPr>
          <w:rFonts w:ascii="Arial" w:hAnsi="Arial" w:cs="Arial"/>
          <w:b/>
          <w:sz w:val="24"/>
          <w:szCs w:val="24"/>
        </w:rPr>
        <w:t>the</w:t>
      </w:r>
      <w:proofErr w:type="gramEnd"/>
      <w:r w:rsidRPr="00B32821">
        <w:rPr>
          <w:rFonts w:ascii="Arial" w:hAnsi="Arial" w:cs="Arial"/>
          <w:b/>
          <w:sz w:val="24"/>
          <w:szCs w:val="24"/>
        </w:rPr>
        <w:t xml:space="preserve"> Pentateuch</w:t>
      </w:r>
    </w:p>
    <w:p w14:paraId="0F154B12" w14:textId="15893C76" w:rsidR="00975424" w:rsidRPr="00B32821" w:rsidRDefault="00975424">
      <w:pPr>
        <w:spacing w:after="0" w:line="240" w:lineRule="auto"/>
        <w:jc w:val="right"/>
        <w:rPr>
          <w:rFonts w:ascii="Arial" w:hAnsi="Arial" w:cs="Arial"/>
          <w:b/>
          <w:sz w:val="24"/>
          <w:szCs w:val="24"/>
        </w:rPr>
      </w:pPr>
      <w:proofErr w:type="gramStart"/>
      <w:r w:rsidRPr="00B32821">
        <w:rPr>
          <w:rFonts w:ascii="Arial" w:hAnsi="Arial" w:cs="Arial"/>
          <w:b/>
          <w:sz w:val="24"/>
          <w:szCs w:val="24"/>
        </w:rPr>
        <w:t>the</w:t>
      </w:r>
      <w:proofErr w:type="gramEnd"/>
      <w:r w:rsidRPr="00B32821">
        <w:rPr>
          <w:rFonts w:ascii="Arial" w:hAnsi="Arial" w:cs="Arial"/>
          <w:b/>
          <w:sz w:val="24"/>
          <w:szCs w:val="24"/>
        </w:rPr>
        <w:t xml:space="preserve"> Law</w:t>
      </w:r>
      <w:r w:rsidRPr="00B32821">
        <w:rPr>
          <w:rFonts w:ascii="Arial" w:hAnsi="Arial" w:cs="Arial"/>
          <w:b/>
          <w:i/>
          <w:sz w:val="24"/>
          <w:szCs w:val="24"/>
        </w:rPr>
        <w:t xml:space="preserve"> </w:t>
      </w:r>
    </w:p>
    <w:p w14:paraId="3F8CA8DB" w14:textId="7862567C" w:rsidR="00975424"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975424"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84396" w:rsidRPr="00084396">
        <w:rPr>
          <w:rFonts w:ascii="Arial" w:hAnsi="Arial" w:cs="Arial"/>
          <w:i/>
          <w:color w:val="943634" w:themeColor="accent2" w:themeShade="BF"/>
          <w:sz w:val="24"/>
          <w:szCs w:val="24"/>
        </w:rPr>
        <w:t>https://www.merriam-webster.com/dictionary/Torah</w:t>
      </w:r>
      <w:r w:rsidR="00975424">
        <w:rPr>
          <w:rFonts w:ascii="Arial" w:hAnsi="Arial" w:cs="Arial"/>
          <w:sz w:val="24"/>
          <w:szCs w:val="24"/>
        </w:rPr>
        <w:br/>
      </w:r>
    </w:p>
    <w:p w14:paraId="1236B2BA" w14:textId="77777777" w:rsidR="00975424" w:rsidRDefault="00975424">
      <w:pPr>
        <w:spacing w:after="0" w:line="240" w:lineRule="auto"/>
        <w:rPr>
          <w:rFonts w:ascii="Arial" w:hAnsi="Arial" w:cs="Arial"/>
          <w:sz w:val="24"/>
          <w:szCs w:val="24"/>
        </w:rPr>
      </w:pPr>
    </w:p>
    <w:p w14:paraId="577342E4" w14:textId="15A242C2" w:rsidR="00975424"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TBR2.10  </w:t>
      </w:r>
      <w:r w:rsidRPr="00BF0E88">
        <w:rPr>
          <w:rFonts w:ascii="Arial" w:hAnsi="Arial" w:cs="Arial"/>
          <w:sz w:val="24"/>
          <w:szCs w:val="24"/>
        </w:rPr>
        <w:t>How</w:t>
      </w:r>
      <w:proofErr w:type="gramEnd"/>
      <w:r w:rsidRPr="00BF0E88">
        <w:rPr>
          <w:rFonts w:ascii="Arial" w:hAnsi="Arial" w:cs="Arial"/>
          <w:sz w:val="24"/>
          <w:szCs w:val="24"/>
        </w:rPr>
        <w:t xml:space="preserve"> many days and nights was Jonah inside the great fish?</w:t>
      </w:r>
      <w:r w:rsidRPr="006B4F81">
        <w:rPr>
          <w:rFonts w:ascii="Arial" w:hAnsi="Arial" w:cs="Arial"/>
          <w:i/>
          <w:sz w:val="24"/>
          <w:szCs w:val="24"/>
        </w:rPr>
        <w:t xml:space="preserve"> </w:t>
      </w:r>
    </w:p>
    <w:p w14:paraId="415567E0" w14:textId="77777777" w:rsidR="006946BA" w:rsidRDefault="00975424">
      <w:pPr>
        <w:spacing w:after="0" w:line="240" w:lineRule="auto"/>
        <w:jc w:val="right"/>
        <w:rPr>
          <w:rFonts w:ascii="Arial" w:hAnsi="Arial" w:cs="Arial"/>
          <w:b/>
          <w:sz w:val="24"/>
          <w:szCs w:val="24"/>
          <w:u w:val="single"/>
        </w:rPr>
      </w:pPr>
      <w:r w:rsidRPr="00046631">
        <w:rPr>
          <w:rFonts w:ascii="Arial" w:hAnsi="Arial" w:cs="Arial"/>
          <w:b/>
          <w:sz w:val="24"/>
          <w:szCs w:val="24"/>
          <w:u w:val="single"/>
        </w:rPr>
        <w:t xml:space="preserve">3 </w:t>
      </w:r>
      <w:r>
        <w:rPr>
          <w:rFonts w:ascii="Arial" w:hAnsi="Arial" w:cs="Arial"/>
          <w:b/>
          <w:sz w:val="24"/>
          <w:szCs w:val="24"/>
          <w:u w:val="single"/>
        </w:rPr>
        <w:t>(</w:t>
      </w:r>
      <w:r w:rsidRPr="00046631">
        <w:rPr>
          <w:rFonts w:ascii="Arial" w:hAnsi="Arial" w:cs="Arial"/>
          <w:b/>
          <w:sz w:val="24"/>
          <w:szCs w:val="24"/>
          <w:u w:val="single"/>
        </w:rPr>
        <w:t>days and 3 nights</w:t>
      </w:r>
      <w:r>
        <w:rPr>
          <w:rFonts w:ascii="Arial" w:hAnsi="Arial" w:cs="Arial"/>
          <w:b/>
          <w:sz w:val="24"/>
          <w:szCs w:val="24"/>
          <w:u w:val="single"/>
        </w:rPr>
        <w:t>)</w:t>
      </w:r>
      <w:r w:rsidRPr="006B4F81">
        <w:rPr>
          <w:rFonts w:ascii="Arial" w:hAnsi="Arial" w:cs="Arial"/>
          <w:b/>
          <w:i/>
          <w:sz w:val="24"/>
          <w:szCs w:val="24"/>
          <w:u w:val="single"/>
        </w:rPr>
        <w:t xml:space="preserve"> </w:t>
      </w:r>
    </w:p>
    <w:p w14:paraId="047EDD7C" w14:textId="77777777"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6162ED64" w14:textId="7777777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days</w:t>
      </w:r>
    </w:p>
    <w:p w14:paraId="30487874" w14:textId="31D0CE4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nights</w:t>
      </w:r>
      <w:r w:rsidRPr="00B32821">
        <w:rPr>
          <w:rFonts w:ascii="Arial" w:hAnsi="Arial" w:cs="Arial"/>
          <w:b/>
          <w:i/>
          <w:sz w:val="24"/>
          <w:szCs w:val="24"/>
        </w:rPr>
        <w:t xml:space="preserve"> </w:t>
      </w:r>
    </w:p>
    <w:p w14:paraId="7BD9FCF1" w14:textId="77777777" w:rsidR="00975424" w:rsidRDefault="00975424">
      <w:pPr>
        <w:spacing w:after="0" w:line="240" w:lineRule="auto"/>
        <w:jc w:val="right"/>
        <w:rPr>
          <w:rFonts w:ascii="Arial" w:hAnsi="Arial" w:cs="Arial"/>
          <w:b/>
          <w:sz w:val="24"/>
          <w:szCs w:val="24"/>
          <w:u w:val="single"/>
        </w:rPr>
      </w:pPr>
    </w:p>
    <w:p w14:paraId="75433CB9" w14:textId="4E2DA160" w:rsidR="00975424"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75424"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75424" w:rsidRPr="002264DC">
        <w:rPr>
          <w:rFonts w:ascii="Arial" w:hAnsi="Arial" w:cs="Arial"/>
          <w:i/>
          <w:color w:val="943634" w:themeColor="accent2" w:themeShade="BF"/>
          <w:sz w:val="24"/>
          <w:szCs w:val="24"/>
        </w:rPr>
        <w:t>Jonah 2:1</w:t>
      </w:r>
    </w:p>
    <w:p w14:paraId="77CC8F66" w14:textId="77777777" w:rsidR="00BF589C" w:rsidRDefault="00BF589C">
      <w:pPr>
        <w:spacing w:after="0" w:line="240" w:lineRule="auto"/>
        <w:rPr>
          <w:rFonts w:ascii="Arial" w:hAnsi="Arial" w:cs="Arial"/>
          <w:b/>
          <w:sz w:val="24"/>
          <w:szCs w:val="24"/>
        </w:rPr>
      </w:pPr>
    </w:p>
    <w:p w14:paraId="7DA64279" w14:textId="04878ADB" w:rsidR="00BF589C" w:rsidRPr="00A506DC" w:rsidRDefault="00D1109B">
      <w:pPr>
        <w:spacing w:after="0" w:line="240" w:lineRule="auto"/>
        <w:rPr>
          <w:rFonts w:ascii="Arial" w:hAnsi="Arial" w:cs="Arial"/>
          <w:b/>
          <w:sz w:val="24"/>
          <w:szCs w:val="24"/>
        </w:rPr>
      </w:pPr>
      <w:r>
        <w:rPr>
          <w:rFonts w:ascii="Arial" w:hAnsi="Arial" w:cs="Arial"/>
          <w:b/>
          <w:sz w:val="24"/>
          <w:szCs w:val="24"/>
        </w:rPr>
        <w:t>++++++   END OF 2</w:t>
      </w:r>
      <w:r w:rsidRPr="003D47E2">
        <w:rPr>
          <w:rFonts w:ascii="Arial" w:hAnsi="Arial" w:cs="Arial"/>
          <w:b/>
          <w:sz w:val="24"/>
          <w:szCs w:val="24"/>
          <w:vertAlign w:val="superscript"/>
        </w:rPr>
        <w:t>nd</w:t>
      </w:r>
      <w:r>
        <w:rPr>
          <w:rFonts w:ascii="Arial" w:hAnsi="Arial" w:cs="Arial"/>
          <w:b/>
          <w:sz w:val="24"/>
          <w:szCs w:val="24"/>
        </w:rPr>
        <w:t xml:space="preserve"> TIE BREAKER ROUND   +++++</w:t>
      </w:r>
    </w:p>
    <w:p w14:paraId="6E511710" w14:textId="77777777" w:rsidR="00BF589C" w:rsidRDefault="00BF589C">
      <w:pPr>
        <w:spacing w:after="0" w:line="240" w:lineRule="auto"/>
        <w:rPr>
          <w:rFonts w:ascii="Arial" w:hAnsi="Arial" w:cs="Arial"/>
          <w:i/>
          <w:color w:val="943634" w:themeColor="accent2" w:themeShade="BF"/>
          <w:sz w:val="24"/>
          <w:szCs w:val="24"/>
        </w:rPr>
      </w:pPr>
    </w:p>
    <w:p w14:paraId="32416BEC" w14:textId="6D773669" w:rsidR="006946BA" w:rsidRDefault="006946BA">
      <w:pPr>
        <w:spacing w:after="0" w:line="240" w:lineRule="auto"/>
        <w:rPr>
          <w:rFonts w:ascii="Arial" w:hAnsi="Arial" w:cs="Arial"/>
          <w:i/>
          <w:color w:val="943634" w:themeColor="accent2" w:themeShade="BF"/>
          <w:sz w:val="24"/>
          <w:szCs w:val="24"/>
        </w:rPr>
      </w:pPr>
      <w:r w:rsidRPr="006946BA">
        <w:rPr>
          <w:rFonts w:ascii="Arial" w:hAnsi="Arial" w:cs="Arial"/>
          <w:i/>
          <w:color w:val="943634" w:themeColor="accent2" w:themeShade="BF"/>
          <w:sz w:val="24"/>
          <w:szCs w:val="24"/>
        </w:rPr>
        <w:t xml:space="preserve"> </w:t>
      </w:r>
    </w:p>
    <w:p w14:paraId="66C77993" w14:textId="77777777" w:rsidR="006946BA" w:rsidRDefault="006946BA" w:rsidP="00B32821">
      <w:pPr>
        <w:spacing w:line="240" w:lineRule="auto"/>
        <w:rPr>
          <w:rFonts w:ascii="Arial" w:hAnsi="Arial" w:cs="Arial"/>
          <w:b/>
          <w:sz w:val="24"/>
          <w:szCs w:val="24"/>
          <w:highlight w:val="yellow"/>
        </w:rPr>
      </w:pPr>
      <w:r>
        <w:rPr>
          <w:rFonts w:ascii="Arial" w:hAnsi="Arial" w:cs="Arial"/>
          <w:b/>
          <w:sz w:val="24"/>
          <w:szCs w:val="24"/>
          <w:highlight w:val="yellow"/>
        </w:rPr>
        <w:br w:type="page"/>
      </w:r>
    </w:p>
    <w:p w14:paraId="12D60BF0" w14:textId="32865714"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lastRenderedPageBreak/>
        <w:t xml:space="preserve">ALTERNATE QUESTIONS </w:t>
      </w:r>
    </w:p>
    <w:p w14:paraId="3894A970" w14:textId="77777777" w:rsidR="006946BA" w:rsidRDefault="006946BA">
      <w:pPr>
        <w:spacing w:after="0" w:line="240" w:lineRule="auto"/>
        <w:rPr>
          <w:rFonts w:ascii="Arial" w:hAnsi="Arial" w:cs="Arial"/>
          <w:sz w:val="24"/>
          <w:szCs w:val="24"/>
        </w:rPr>
      </w:pPr>
    </w:p>
    <w:p w14:paraId="122D653A" w14:textId="116F3AA8" w:rsidR="005679FB" w:rsidRPr="00B32821" w:rsidRDefault="005679FB">
      <w:pPr>
        <w:spacing w:after="0" w:line="240" w:lineRule="auto"/>
        <w:rPr>
          <w:rFonts w:ascii="Arial" w:hAnsi="Arial" w:cs="Arial"/>
          <w:color w:val="A6A6A6" w:themeColor="background1" w:themeShade="A6"/>
          <w:sz w:val="16"/>
          <w:szCs w:val="24"/>
        </w:rPr>
      </w:pPr>
      <w:r>
        <w:rPr>
          <w:rFonts w:ascii="Arial" w:hAnsi="Arial" w:cs="Arial"/>
          <w:b/>
          <w:sz w:val="24"/>
          <w:szCs w:val="24"/>
          <w:highlight w:val="green"/>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1006 </w:t>
      </w:r>
    </w:p>
    <w:p w14:paraId="42A40828" w14:textId="309BB257"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975424">
        <w:rPr>
          <w:rFonts w:ascii="Arial" w:hAnsi="Arial" w:cs="Arial"/>
          <w:b/>
          <w:sz w:val="24"/>
          <w:szCs w:val="24"/>
          <w:highlight w:val="yellow"/>
        </w:rPr>
        <w:t>18</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679FB" w:rsidRPr="00BF0E88">
        <w:rPr>
          <w:rFonts w:ascii="Arial" w:hAnsi="Arial" w:cs="Arial"/>
          <w:sz w:val="24"/>
          <w:szCs w:val="24"/>
        </w:rPr>
        <w:t>What</w:t>
      </w:r>
      <w:proofErr w:type="gramEnd"/>
      <w:r w:rsidR="005679FB" w:rsidRPr="00BF0E88">
        <w:rPr>
          <w:rFonts w:ascii="Arial" w:hAnsi="Arial" w:cs="Arial"/>
          <w:sz w:val="24"/>
          <w:szCs w:val="24"/>
        </w:rPr>
        <w:t xml:space="preserve"> other one word is often used to describe the theological virtue of charity?</w:t>
      </w:r>
      <w:r w:rsidR="005679FB" w:rsidRPr="006B4F81">
        <w:rPr>
          <w:rFonts w:ascii="Arial" w:hAnsi="Arial" w:cs="Arial"/>
          <w:i/>
          <w:sz w:val="24"/>
          <w:szCs w:val="24"/>
        </w:rPr>
        <w:t xml:space="preserve"> </w:t>
      </w:r>
    </w:p>
    <w:p w14:paraId="29D9B73B" w14:textId="77777777" w:rsidR="005679FB" w:rsidRPr="00272471" w:rsidRDefault="005679FB">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love</w:t>
      </w:r>
      <w:proofErr w:type="gramEnd"/>
    </w:p>
    <w:p w14:paraId="20571DF7" w14:textId="346A70E6" w:rsidR="005679FB" w:rsidRPr="00AB138C" w:rsidRDefault="005679FB">
      <w:pPr>
        <w:spacing w:after="0" w:line="240" w:lineRule="auto"/>
        <w:rPr>
          <w:rFonts w:ascii="Arial" w:hAnsi="Arial" w:cs="Arial"/>
          <w:i/>
          <w:color w:val="0033CC"/>
          <w:sz w:val="24"/>
          <w:szCs w:val="24"/>
        </w:rPr>
      </w:pPr>
      <w:proofErr w:type="gramStart"/>
      <w:r w:rsidRPr="00AB138C">
        <w:rPr>
          <w:rFonts w:ascii="Arial" w:hAnsi="Arial" w:cs="Arial"/>
          <w:i/>
          <w:color w:val="0033CC"/>
          <w:sz w:val="24"/>
          <w:szCs w:val="24"/>
        </w:rPr>
        <w:t>From Catholic News Agency.com…</w:t>
      </w:r>
      <w:proofErr w:type="gramEnd"/>
      <w:r w:rsidRPr="00AB138C">
        <w:rPr>
          <w:rFonts w:ascii="Arial" w:hAnsi="Arial" w:cs="Arial"/>
          <w:i/>
          <w:color w:val="0033CC"/>
          <w:sz w:val="24"/>
          <w:szCs w:val="24"/>
        </w:rPr>
        <w:t xml:space="preserve"> The two terms "love" and "charity" are frequently used interchangeably, and with good reason, since the virtue of charity is in fact a kind of love.  However, the two are not identical; not all forms of love are also charity.  </w:t>
      </w:r>
    </w:p>
    <w:p w14:paraId="6636CCB4" w14:textId="0578C305" w:rsidR="003C3A99"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2264DC">
        <w:rPr>
          <w:rFonts w:ascii="Arial" w:hAnsi="Arial" w:cs="Arial"/>
          <w:i/>
          <w:color w:val="943634" w:themeColor="accent2" w:themeShade="BF"/>
          <w:sz w:val="24"/>
          <w:szCs w:val="24"/>
        </w:rPr>
        <w:t>https://www.catholicnewsagency.com/resource/55561/charity</w:t>
      </w:r>
    </w:p>
    <w:p w14:paraId="640EEE5E" w14:textId="77777777" w:rsidR="005679FB" w:rsidRDefault="005679FB">
      <w:pPr>
        <w:spacing w:after="0" w:line="240" w:lineRule="auto"/>
        <w:rPr>
          <w:rFonts w:ascii="Arial" w:hAnsi="Arial" w:cs="Arial"/>
          <w:sz w:val="24"/>
          <w:szCs w:val="24"/>
        </w:rPr>
      </w:pPr>
      <w:r>
        <w:rPr>
          <w:rFonts w:ascii="Arial" w:hAnsi="Arial" w:cs="Arial"/>
          <w:b/>
          <w:sz w:val="24"/>
          <w:szCs w:val="24"/>
          <w:highlight w:val="green"/>
        </w:rPr>
        <w:br/>
      </w:r>
    </w:p>
    <w:p w14:paraId="2BDB6EAE" w14:textId="04DE3BC3"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86</w:t>
      </w:r>
    </w:p>
    <w:p w14:paraId="400E64D6" w14:textId="4117B83B"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975424">
        <w:rPr>
          <w:rFonts w:ascii="Arial" w:hAnsi="Arial" w:cs="Arial"/>
          <w:b/>
          <w:sz w:val="24"/>
          <w:szCs w:val="24"/>
          <w:highlight w:val="yellow"/>
        </w:rPr>
        <w:t>19</w:t>
      </w:r>
      <w:r w:rsidRPr="00BF589C">
        <w:rPr>
          <w:rFonts w:ascii="Arial" w:hAnsi="Arial" w:cs="Arial"/>
          <w:b/>
          <w:sz w:val="24"/>
          <w:szCs w:val="24"/>
          <w:highlight w:val="yellow"/>
        </w:rPr>
        <w:t xml:space="preserve">  </w:t>
      </w:r>
      <w:r w:rsidR="005679FB" w:rsidRPr="00BF0E88">
        <w:rPr>
          <w:rFonts w:ascii="Arial" w:hAnsi="Arial" w:cs="Arial"/>
          <w:sz w:val="24"/>
          <w:szCs w:val="24"/>
        </w:rPr>
        <w:t>The</w:t>
      </w:r>
      <w:proofErr w:type="gramEnd"/>
      <w:r w:rsidR="005679FB" w:rsidRPr="00BF0E88">
        <w:rPr>
          <w:rFonts w:ascii="Arial" w:hAnsi="Arial" w:cs="Arial"/>
          <w:sz w:val="24"/>
          <w:szCs w:val="24"/>
        </w:rPr>
        <w:t xml:space="preserve"> "Old Law" is summed up in the 10 commandments. The "New Law", also known as the "Law of the Gospel" is contained in a new commandment given to us by Jesus--a commandment to love one another as he has loved us</w:t>
      </w:r>
      <w:r w:rsidR="007412F0">
        <w:rPr>
          <w:rFonts w:ascii="Arial" w:hAnsi="Arial" w:cs="Arial"/>
          <w:sz w:val="24"/>
          <w:szCs w:val="24"/>
        </w:rPr>
        <w:t>,</w:t>
      </w:r>
      <w:r w:rsidR="00065AFF">
        <w:rPr>
          <w:rFonts w:ascii="Arial" w:hAnsi="Arial" w:cs="Arial"/>
          <w:sz w:val="24"/>
          <w:szCs w:val="24"/>
        </w:rPr>
        <w:t>-</w:t>
      </w:r>
      <w:r w:rsidR="007412F0" w:rsidRPr="00BF0E88">
        <w:rPr>
          <w:rFonts w:ascii="Arial" w:hAnsi="Arial" w:cs="Arial"/>
          <w:sz w:val="24"/>
          <w:szCs w:val="24"/>
        </w:rPr>
        <w:t xml:space="preserve"> </w:t>
      </w:r>
      <w:r w:rsidR="007412F0">
        <w:rPr>
          <w:rFonts w:ascii="Arial" w:hAnsi="Arial" w:cs="Arial"/>
          <w:sz w:val="24"/>
          <w:szCs w:val="24"/>
        </w:rPr>
        <w:t>also</w:t>
      </w:r>
      <w:r w:rsidR="005679FB" w:rsidRPr="00BF0E88">
        <w:rPr>
          <w:rFonts w:ascii="Arial" w:hAnsi="Arial" w:cs="Arial"/>
          <w:sz w:val="24"/>
          <w:szCs w:val="24"/>
        </w:rPr>
        <w:t xml:space="preserve"> referred to as the Law of what?</w:t>
      </w:r>
      <w:r w:rsidR="005679FB" w:rsidRPr="006B4F81">
        <w:rPr>
          <w:rFonts w:ascii="Arial" w:hAnsi="Arial" w:cs="Arial"/>
          <w:i/>
          <w:sz w:val="24"/>
          <w:szCs w:val="24"/>
        </w:rPr>
        <w:t xml:space="preserve"> </w:t>
      </w:r>
    </w:p>
    <w:p w14:paraId="033F3911" w14:textId="77777777" w:rsidR="005679FB" w:rsidRPr="00BF0E88" w:rsidRDefault="005679FB">
      <w:pPr>
        <w:spacing w:after="0" w:line="240" w:lineRule="auto"/>
        <w:jc w:val="right"/>
        <w:rPr>
          <w:rFonts w:ascii="Arial" w:hAnsi="Arial" w:cs="Arial"/>
          <w:sz w:val="24"/>
          <w:szCs w:val="24"/>
        </w:rPr>
      </w:pPr>
      <w:proofErr w:type="gramStart"/>
      <w:r w:rsidRPr="0097505C">
        <w:rPr>
          <w:rFonts w:ascii="Arial" w:hAnsi="Arial" w:cs="Arial"/>
          <w:b/>
          <w:sz w:val="24"/>
          <w:szCs w:val="24"/>
          <w:u w:val="single"/>
        </w:rPr>
        <w:t>love</w:t>
      </w:r>
      <w:proofErr w:type="gramEnd"/>
    </w:p>
    <w:p w14:paraId="14F5B6E0" w14:textId="59229B9B" w:rsidR="005679FB" w:rsidRPr="00B3282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B32821">
        <w:rPr>
          <w:rFonts w:ascii="Arial" w:hAnsi="Arial" w:cs="Arial"/>
          <w:i/>
          <w:color w:val="943634" w:themeColor="accent2" w:themeShade="BF"/>
          <w:sz w:val="24"/>
          <w:szCs w:val="24"/>
        </w:rPr>
        <w:t xml:space="preserve"> </w:t>
      </w:r>
      <w:r w:rsidRPr="00B32821">
        <w:rPr>
          <w:rFonts w:ascii="Arial" w:hAnsi="Arial" w:cs="Arial"/>
          <w:i/>
          <w:color w:val="943634" w:themeColor="accent2" w:themeShade="BF"/>
          <w:sz w:val="24"/>
          <w:szCs w:val="24"/>
        </w:rPr>
        <w:t xml:space="preserve">Reference:  </w:t>
      </w:r>
      <w:proofErr w:type="spellStart"/>
      <w:r w:rsidR="005679FB" w:rsidRPr="00B32821">
        <w:rPr>
          <w:rFonts w:ascii="Arial" w:hAnsi="Arial" w:cs="Arial"/>
          <w:i/>
          <w:color w:val="943634" w:themeColor="accent2" w:themeShade="BF"/>
          <w:sz w:val="24"/>
          <w:szCs w:val="24"/>
        </w:rPr>
        <w:t>Jn</w:t>
      </w:r>
      <w:proofErr w:type="spellEnd"/>
      <w:r w:rsidR="005679FB" w:rsidRPr="00B32821">
        <w:rPr>
          <w:rFonts w:ascii="Arial" w:hAnsi="Arial" w:cs="Arial"/>
          <w:i/>
          <w:color w:val="943634" w:themeColor="accent2" w:themeShade="BF"/>
          <w:sz w:val="24"/>
          <w:szCs w:val="24"/>
        </w:rPr>
        <w:t xml:space="preserve"> 15:12–13</w:t>
      </w:r>
      <w:r w:rsidR="00084396">
        <w:rPr>
          <w:rFonts w:ascii="Arial" w:hAnsi="Arial" w:cs="Arial"/>
          <w:i/>
          <w:color w:val="943634" w:themeColor="accent2" w:themeShade="BF"/>
          <w:sz w:val="24"/>
          <w:szCs w:val="24"/>
        </w:rPr>
        <w:t xml:space="preserve">; </w:t>
      </w:r>
      <w:r w:rsidR="005679FB" w:rsidRPr="00B32821">
        <w:rPr>
          <w:rFonts w:ascii="Arial" w:hAnsi="Arial" w:cs="Arial"/>
          <w:i/>
          <w:color w:val="943634" w:themeColor="accent2" w:themeShade="BF"/>
          <w:sz w:val="24"/>
          <w:szCs w:val="24"/>
        </w:rPr>
        <w:t>CCC 1972</w:t>
      </w:r>
    </w:p>
    <w:p w14:paraId="3175718A" w14:textId="77777777" w:rsidR="005679FB" w:rsidRPr="00800414" w:rsidRDefault="005679FB" w:rsidP="00B32821">
      <w:pPr>
        <w:spacing w:line="240" w:lineRule="auto"/>
        <w:rPr>
          <w:rFonts w:ascii="Arial" w:hAnsi="Arial" w:cs="Arial"/>
          <w:b/>
          <w:color w:val="C00000"/>
          <w:sz w:val="24"/>
          <w:szCs w:val="24"/>
          <w:highlight w:val="green"/>
        </w:rPr>
      </w:pPr>
    </w:p>
    <w:p w14:paraId="01917D86" w14:textId="77777777" w:rsidR="005679FB" w:rsidRPr="00800414" w:rsidRDefault="005679FB">
      <w:pPr>
        <w:spacing w:after="0" w:line="240" w:lineRule="auto"/>
        <w:rPr>
          <w:rFonts w:ascii="Arial" w:hAnsi="Arial" w:cs="Arial"/>
          <w:color w:val="C00000"/>
          <w:sz w:val="24"/>
          <w:szCs w:val="24"/>
        </w:rPr>
      </w:pPr>
    </w:p>
    <w:p w14:paraId="45892E9C" w14:textId="77777777" w:rsidR="008466C0" w:rsidRPr="00800414" w:rsidRDefault="008466C0">
      <w:pPr>
        <w:spacing w:after="0" w:line="240" w:lineRule="auto"/>
        <w:rPr>
          <w:rFonts w:ascii="Arial" w:hAnsi="Arial" w:cs="Arial"/>
          <w:color w:val="C00000"/>
          <w:sz w:val="24"/>
          <w:szCs w:val="24"/>
        </w:rPr>
      </w:pPr>
    </w:p>
    <w:p w14:paraId="0754A877" w14:textId="77777777" w:rsidR="00937122" w:rsidRPr="00800414" w:rsidRDefault="00937122">
      <w:pPr>
        <w:spacing w:after="0" w:line="240" w:lineRule="auto"/>
        <w:rPr>
          <w:rFonts w:ascii="Arial" w:hAnsi="Arial" w:cs="Arial"/>
          <w:color w:val="C00000"/>
          <w:sz w:val="24"/>
          <w:szCs w:val="24"/>
        </w:rPr>
      </w:pPr>
    </w:p>
    <w:sectPr w:rsidR="00937122" w:rsidRPr="00800414" w:rsidSect="00BF0E88">
      <w:headerReference w:type="default" r:id="rId12"/>
      <w:footerReference w:type="default" r:id="rId13"/>
      <w:pgSz w:w="12240" w:h="15840"/>
      <w:pgMar w:top="1440" w:right="720" w:bottom="720" w:left="1008"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75FF04" w15:done="0"/>
  <w15:commentEx w15:paraId="5726D3AE" w15:done="0"/>
  <w15:commentEx w15:paraId="3757A0FB" w15:done="0"/>
  <w15:commentEx w15:paraId="618E4E95" w15:done="0"/>
  <w15:commentEx w15:paraId="14A39AC6" w15:done="0"/>
  <w15:commentEx w15:paraId="1FBC2298" w15:done="0"/>
  <w15:commentEx w15:paraId="1ED928CB" w15:done="0"/>
  <w15:commentEx w15:paraId="18F1C766" w15:done="0"/>
  <w15:commentEx w15:paraId="611D37B7" w15:done="0"/>
  <w15:commentEx w15:paraId="0B8D3B0C" w15:done="0"/>
  <w15:commentEx w15:paraId="4A6020D9" w15:done="0"/>
  <w15:commentEx w15:paraId="7BBF97A2" w15:done="0"/>
  <w15:commentEx w15:paraId="0BD0AAAA" w15:done="0"/>
  <w15:commentEx w15:paraId="62C2B9BB" w15:done="0"/>
  <w15:commentEx w15:paraId="42371118" w15:done="0"/>
  <w15:commentEx w15:paraId="316788C4" w15:done="0"/>
  <w15:commentEx w15:paraId="7473EF2D" w15:done="0"/>
  <w15:commentEx w15:paraId="58E0FF0E" w15:done="0"/>
  <w15:commentEx w15:paraId="5D013B19" w15:done="0"/>
  <w15:commentEx w15:paraId="2B2BEF8F" w15:done="0"/>
  <w15:commentEx w15:paraId="2E97E4F9" w15:done="0"/>
  <w15:commentEx w15:paraId="0617C5F9" w15:done="0"/>
  <w15:commentEx w15:paraId="73530208" w15:done="0"/>
  <w15:commentEx w15:paraId="63CAA8B0" w15:done="0"/>
  <w15:commentEx w15:paraId="1029BB89" w15:done="0"/>
  <w15:commentEx w15:paraId="1F5EE796" w15:done="0"/>
  <w15:commentEx w15:paraId="085FD07C" w15:done="0"/>
  <w15:commentEx w15:paraId="01FC33BA" w15:done="0"/>
  <w15:commentEx w15:paraId="343B758A" w15:done="0"/>
  <w15:commentEx w15:paraId="61644EB7" w15:done="0"/>
  <w15:commentEx w15:paraId="7B6B9F10" w15:done="0"/>
  <w15:commentEx w15:paraId="59F1CA9C" w15:done="0"/>
  <w15:commentEx w15:paraId="4AD1DE16" w15:done="0"/>
  <w15:commentEx w15:paraId="719D43D9" w15:done="0"/>
  <w15:commentEx w15:paraId="79AD18CD" w15:done="0"/>
  <w15:commentEx w15:paraId="06E31401" w15:done="0"/>
  <w15:commentEx w15:paraId="380C128F" w15:done="0"/>
  <w15:commentEx w15:paraId="1135697F" w15:done="0"/>
  <w15:commentEx w15:paraId="528F944B" w15:done="0"/>
  <w15:commentEx w15:paraId="1F23D417" w15:done="0"/>
  <w15:commentEx w15:paraId="1F5F23B8" w15:done="0"/>
  <w15:commentEx w15:paraId="36904A37" w15:done="0"/>
  <w15:commentEx w15:paraId="1B7DD84B" w15:done="0"/>
  <w15:commentEx w15:paraId="7FA0F387" w15:done="0"/>
  <w15:commentEx w15:paraId="303A1AC1" w15:done="0"/>
  <w15:commentEx w15:paraId="150C7FE4" w15:done="0"/>
  <w15:commentEx w15:paraId="793F4B08" w15:done="0"/>
  <w15:commentEx w15:paraId="7EA0F1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FD40D" w16cex:dateUtc="2023-01-04T15:31:00Z"/>
  <w16cex:commentExtensible w16cex:durableId="275FCEF5" w16cex:dateUtc="2023-01-04T15:09:00Z"/>
  <w16cex:commentExtensible w16cex:durableId="27606AFA" w16cex:dateUtc="2023-01-05T02:15:00Z"/>
  <w16cex:commentExtensible w16cex:durableId="27606B4B" w16cex:dateUtc="2023-01-05T02:16:00Z"/>
  <w16cex:commentExtensible w16cex:durableId="275FCFF2" w16cex:dateUtc="2023-01-04T15:14:00Z"/>
  <w16cex:commentExtensible w16cex:durableId="275FD039" w16cex:dateUtc="2023-01-04T15:15:00Z"/>
  <w16cex:commentExtensible w16cex:durableId="275FD0B8" w16cex:dateUtc="2023-01-04T15:17:00Z"/>
  <w16cex:commentExtensible w16cex:durableId="275FD0EA" w16cex:dateUtc="2023-01-04T15:18:00Z"/>
  <w16cex:commentExtensible w16cex:durableId="275FD132" w16cex:dateUtc="2023-01-04T15:19:00Z"/>
  <w16cex:commentExtensible w16cex:durableId="27606F07" w16cex:dateUtc="2023-01-05T02:32:00Z"/>
  <w16cex:commentExtensible w16cex:durableId="275FD287" w16cex:dateUtc="2023-01-04T15:25:00Z"/>
  <w16cex:commentExtensible w16cex:durableId="275FD2E6" w16cex:dateUtc="2023-01-04T15:26:00Z"/>
  <w16cex:commentExtensible w16cex:durableId="275FD448" w16cex:dateUtc="2023-01-04T15:32:00Z"/>
  <w16cex:commentExtensible w16cex:durableId="275FD2C1" w16cex:dateUtc="2023-01-04T15:26:00Z"/>
  <w16cex:commentExtensible w16cex:durableId="275FD331" w16cex:dateUtc="2023-01-04T15:28:00Z"/>
  <w16cex:commentExtensible w16cex:durableId="275FD3DF" w16cex:dateUtc="2023-01-04T15:30:00Z"/>
  <w16cex:commentExtensible w16cex:durableId="275FD537" w16cex:dateUtc="2023-01-04T15:36:00Z"/>
  <w16cex:commentExtensible w16cex:durableId="275FD559" w16cex:dateUtc="2023-01-04T15:37:00Z"/>
  <w16cex:commentExtensible w16cex:durableId="27607389" w16cex:dateUtc="2023-01-05T02:52:00Z"/>
  <w16cex:commentExtensible w16cex:durableId="2760752B" w16cex:dateUtc="2023-01-05T02:59:00Z"/>
  <w16cex:commentExtensible w16cex:durableId="275FDD61" w16cex:dateUtc="2023-01-04T16:11:00Z"/>
  <w16cex:commentExtensible w16cex:durableId="275FDE9F" w16cex:dateUtc="2023-01-04T16:16:00Z"/>
  <w16cex:commentExtensible w16cex:durableId="275FE960" w16cex:dateUtc="2023-01-04T17:02:00Z"/>
  <w16cex:commentExtensible w16cex:durableId="275FE9A5" w16cex:dateUtc="2023-01-04T17:03:00Z"/>
  <w16cex:commentExtensible w16cex:durableId="275FEA34" w16cex:dateUtc="2023-01-04T17:06:00Z"/>
  <w16cex:commentExtensible w16cex:durableId="275FEABC" w16cex:dateUtc="2023-01-04T17:08:00Z"/>
  <w16cex:commentExtensible w16cex:durableId="275FF22F" w16cex:dateUtc="2023-01-04T17:40:00Z"/>
  <w16cex:commentExtensible w16cex:durableId="276079A1" w16cex:dateUtc="2023-01-05T03:18:00Z"/>
  <w16cex:commentExtensible w16cex:durableId="275FF377" w16cex:dateUtc="2023-01-04T17:45:00Z"/>
  <w16cex:commentExtensible w16cex:durableId="275FF412" w16cex:dateUtc="2023-01-04T17:48:00Z"/>
  <w16cex:commentExtensible w16cex:durableId="275FF4B4" w16cex:dateUtc="2023-01-04T17:51:00Z"/>
  <w16cex:commentExtensible w16cex:durableId="2760830B" w16cex:dateUtc="2023-01-05T03:58:00Z"/>
  <w16cex:commentExtensible w16cex:durableId="27601777" w16cex:dateUtc="2023-01-04T20:19:00Z"/>
  <w16cex:commentExtensible w16cex:durableId="276083C4" w16cex:dateUtc="2023-01-05T04:01:00Z"/>
  <w16cex:commentExtensible w16cex:durableId="276083F9" w16cex:dateUtc="2023-01-05T04:02:00Z"/>
  <w16cex:commentExtensible w16cex:durableId="276017E5" w16cex:dateUtc="2023-01-04T20:21:00Z"/>
  <w16cex:commentExtensible w16cex:durableId="27601817" w16cex:dateUtc="2023-01-04T20:21:00Z"/>
  <w16cex:commentExtensible w16cex:durableId="27601862" w16cex:dateUtc="2023-01-04T20:23:00Z"/>
  <w16cex:commentExtensible w16cex:durableId="276019A6" w16cex:dateUtc="2023-01-04T20:28:00Z"/>
  <w16cex:commentExtensible w16cex:durableId="2760852F" w16cex:dateUtc="2023-01-05T04:07:00Z"/>
  <w16cex:commentExtensible w16cex:durableId="27601A7A" w16cex:dateUtc="2023-01-04T20:32:00Z"/>
  <w16cex:commentExtensible w16cex:durableId="276085F6" w16cex:dateUtc="2023-01-05T04:10:00Z"/>
  <w16cex:commentExtensible w16cex:durableId="27608621" w16cex:dateUtc="2023-01-05T04:11:00Z"/>
  <w16cex:commentExtensible w16cex:durableId="2760874C" w16cex:dateUtc="2023-01-05T04:16:00Z"/>
  <w16cex:commentExtensible w16cex:durableId="276087BD" w16cex:dateUtc="2023-01-05T04:18:00Z"/>
  <w16cex:commentExtensible w16cex:durableId="27601DAD" w16cex:dateUtc="2023-01-04T20:45:00Z"/>
  <w16cex:commentExtensible w16cex:durableId="27608823" w16cex:dateUtc="2023-01-05T04:20:00Z"/>
  <w16cex:commentExtensible w16cex:durableId="275FE816" w16cex:dateUtc="2023-01-04T1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75FF04" w16cid:durableId="275FD40D"/>
  <w16cid:commentId w16cid:paraId="5726D3AE" w16cid:durableId="275FCEF5"/>
  <w16cid:commentId w16cid:paraId="3757A0FB" w16cid:durableId="27606AFA"/>
  <w16cid:commentId w16cid:paraId="618E4E95" w16cid:durableId="27606B4B"/>
  <w16cid:commentId w16cid:paraId="14A39AC6" w16cid:durableId="275FCFF2"/>
  <w16cid:commentId w16cid:paraId="1FBC2298" w16cid:durableId="275FD039"/>
  <w16cid:commentId w16cid:paraId="1ED928CB" w16cid:durableId="275FD0B8"/>
  <w16cid:commentId w16cid:paraId="18F1C766" w16cid:durableId="275FD0EA"/>
  <w16cid:commentId w16cid:paraId="611D37B7" w16cid:durableId="275FD132"/>
  <w16cid:commentId w16cid:paraId="0B8D3B0C" w16cid:durableId="27606F07"/>
  <w16cid:commentId w16cid:paraId="4A6020D9" w16cid:durableId="275FD287"/>
  <w16cid:commentId w16cid:paraId="7BBF97A2" w16cid:durableId="275FD2E6"/>
  <w16cid:commentId w16cid:paraId="0BD0AAAA" w16cid:durableId="275FD448"/>
  <w16cid:commentId w16cid:paraId="62C2B9BB" w16cid:durableId="275FD2C1"/>
  <w16cid:commentId w16cid:paraId="42371118" w16cid:durableId="275FD331"/>
  <w16cid:commentId w16cid:paraId="316788C4" w16cid:durableId="275FD3DF"/>
  <w16cid:commentId w16cid:paraId="7473EF2D" w16cid:durableId="275FD537"/>
  <w16cid:commentId w16cid:paraId="58E0FF0E" w16cid:durableId="275FD559"/>
  <w16cid:commentId w16cid:paraId="5D013B19" w16cid:durableId="27607389"/>
  <w16cid:commentId w16cid:paraId="2B2BEF8F" w16cid:durableId="2760752B"/>
  <w16cid:commentId w16cid:paraId="2E97E4F9" w16cid:durableId="275FDD61"/>
  <w16cid:commentId w16cid:paraId="0617C5F9" w16cid:durableId="275FDE9F"/>
  <w16cid:commentId w16cid:paraId="73530208" w16cid:durableId="275FE960"/>
  <w16cid:commentId w16cid:paraId="63CAA8B0" w16cid:durableId="275FE9A5"/>
  <w16cid:commentId w16cid:paraId="1029BB89" w16cid:durableId="275FEA34"/>
  <w16cid:commentId w16cid:paraId="1F5EE796" w16cid:durableId="275FEABC"/>
  <w16cid:commentId w16cid:paraId="085FD07C" w16cid:durableId="275FF22F"/>
  <w16cid:commentId w16cid:paraId="01FC33BA" w16cid:durableId="276079A1"/>
  <w16cid:commentId w16cid:paraId="343B758A" w16cid:durableId="275FF377"/>
  <w16cid:commentId w16cid:paraId="61644EB7" w16cid:durableId="275FF412"/>
  <w16cid:commentId w16cid:paraId="7B6B9F10" w16cid:durableId="275FF4B4"/>
  <w16cid:commentId w16cid:paraId="59F1CA9C" w16cid:durableId="2760830B"/>
  <w16cid:commentId w16cid:paraId="4AD1DE16" w16cid:durableId="27601777"/>
  <w16cid:commentId w16cid:paraId="719D43D9" w16cid:durableId="276083C4"/>
  <w16cid:commentId w16cid:paraId="79AD18CD" w16cid:durableId="276083F9"/>
  <w16cid:commentId w16cid:paraId="06E31401" w16cid:durableId="276017E5"/>
  <w16cid:commentId w16cid:paraId="380C128F" w16cid:durableId="27601817"/>
  <w16cid:commentId w16cid:paraId="1135697F" w16cid:durableId="27601862"/>
  <w16cid:commentId w16cid:paraId="528F944B" w16cid:durableId="276019A6"/>
  <w16cid:commentId w16cid:paraId="1F23D417" w16cid:durableId="2760852F"/>
  <w16cid:commentId w16cid:paraId="1F5F23B8" w16cid:durableId="27601A7A"/>
  <w16cid:commentId w16cid:paraId="36904A37" w16cid:durableId="276085F6"/>
  <w16cid:commentId w16cid:paraId="1B7DD84B" w16cid:durableId="27608621"/>
  <w16cid:commentId w16cid:paraId="7FA0F387" w16cid:durableId="2760874C"/>
  <w16cid:commentId w16cid:paraId="303A1AC1" w16cid:durableId="276087BD"/>
  <w16cid:commentId w16cid:paraId="150C7FE4" w16cid:durableId="27601DAD"/>
  <w16cid:commentId w16cid:paraId="793F4B08" w16cid:durableId="27608823"/>
  <w16cid:commentId w16cid:paraId="7EA0F13E" w16cid:durableId="275FE81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A8A28F" w14:textId="77777777" w:rsidR="008127EE" w:rsidRDefault="008127EE" w:rsidP="00BF0E88">
      <w:pPr>
        <w:spacing w:after="0" w:line="240" w:lineRule="auto"/>
      </w:pPr>
      <w:r>
        <w:separator/>
      </w:r>
    </w:p>
  </w:endnote>
  <w:endnote w:type="continuationSeparator" w:id="0">
    <w:p w14:paraId="78DC778B" w14:textId="77777777" w:rsidR="008127EE" w:rsidRDefault="008127EE" w:rsidP="00BF0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85C89" w14:textId="00E15312" w:rsidR="007D271B" w:rsidRDefault="007D271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F0211" w:rsidRPr="000F0211">
      <w:rPr>
        <w:rFonts w:asciiTheme="majorHAnsi" w:eastAsiaTheme="majorEastAsia" w:hAnsiTheme="majorHAnsi" w:cstheme="majorBidi"/>
        <w:noProof/>
      </w:rPr>
      <w:t>31</w:t>
    </w:r>
    <w:r>
      <w:rPr>
        <w:rFonts w:asciiTheme="majorHAnsi" w:eastAsiaTheme="majorEastAsia" w:hAnsiTheme="majorHAnsi" w:cstheme="majorBidi"/>
        <w:noProof/>
      </w:rPr>
      <w:fldChar w:fldCharType="end"/>
    </w:r>
  </w:p>
  <w:p w14:paraId="2DBE5CE4" w14:textId="77777777" w:rsidR="007D271B" w:rsidRDefault="007D27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A28E48" w14:textId="77777777" w:rsidR="008127EE" w:rsidRDefault="008127EE" w:rsidP="00BF0E88">
      <w:pPr>
        <w:spacing w:after="0" w:line="240" w:lineRule="auto"/>
      </w:pPr>
      <w:r>
        <w:separator/>
      </w:r>
    </w:p>
  </w:footnote>
  <w:footnote w:type="continuationSeparator" w:id="0">
    <w:p w14:paraId="779E5DE5" w14:textId="77777777" w:rsidR="008127EE" w:rsidRDefault="008127EE" w:rsidP="00BF0E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Black" w:eastAsiaTheme="majorEastAsia" w:hAnsi="Arial Black" w:cstheme="majorBidi"/>
        <w:sz w:val="32"/>
        <w:szCs w:val="32"/>
      </w:rPr>
      <w:alias w:val="Title"/>
      <w:id w:val="77738743"/>
      <w:placeholder>
        <w:docPart w:val="81FAB0C508AF497A825ABBF90C2644B7"/>
      </w:placeholder>
      <w:dataBinding w:prefixMappings="xmlns:ns0='http://schemas.openxmlformats.org/package/2006/metadata/core-properties' xmlns:ns1='http://purl.org/dc/elements/1.1/'" w:xpath="/ns0:coreProperties[1]/ns1:title[1]" w:storeItemID="{6C3C8BC8-F283-45AE-878A-BAB7291924A1}"/>
      <w:text/>
    </w:sdtPr>
    <w:sdtContent>
      <w:p w14:paraId="61EE9E49" w14:textId="77777777" w:rsidR="007D271B" w:rsidRPr="00BF0E88" w:rsidRDefault="007D271B" w:rsidP="00BF0E88">
        <w:pPr>
          <w:pStyle w:val="Header"/>
          <w:pBdr>
            <w:bottom w:val="thickThinSmallGap" w:sz="24" w:space="1" w:color="622423" w:themeColor="accent2" w:themeShade="7F"/>
          </w:pBdr>
          <w:rPr>
            <w:rFonts w:ascii="Arial Black" w:eastAsiaTheme="majorEastAsia" w:hAnsi="Arial Black" w:cstheme="majorBidi"/>
            <w:sz w:val="32"/>
            <w:szCs w:val="32"/>
          </w:rPr>
        </w:pPr>
        <w:r>
          <w:rPr>
            <w:rFonts w:ascii="Arial Black" w:eastAsiaTheme="majorEastAsia" w:hAnsi="Arial Black" w:cstheme="majorBidi"/>
            <w:sz w:val="32"/>
            <w:szCs w:val="32"/>
          </w:rPr>
          <w:t>2023 STM Catholic Quiz Bowl</w:t>
        </w:r>
      </w:p>
    </w:sdtContent>
  </w:sdt>
  <w:p w14:paraId="1A3B3276" w14:textId="77777777" w:rsidR="007D271B" w:rsidRDefault="007D27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6327C"/>
    <w:multiLevelType w:val="hybridMultilevel"/>
    <w:tmpl w:val="E9C82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D41C76"/>
    <w:multiLevelType w:val="hybridMultilevel"/>
    <w:tmpl w:val="D302A758"/>
    <w:lvl w:ilvl="0" w:tplc="956CD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233F6E"/>
    <w:multiLevelType w:val="hybridMultilevel"/>
    <w:tmpl w:val="51F4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D90AA7"/>
    <w:multiLevelType w:val="hybridMultilevel"/>
    <w:tmpl w:val="9424B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EF5227"/>
    <w:multiLevelType w:val="hybridMultilevel"/>
    <w:tmpl w:val="CA162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FF922EE"/>
    <w:multiLevelType w:val="hybridMultilevel"/>
    <w:tmpl w:val="9078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FF5F10"/>
    <w:multiLevelType w:val="hybridMultilevel"/>
    <w:tmpl w:val="0F0C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6"/>
  </w:num>
  <w:num w:numId="6">
    <w:abstractNumId w:val="2"/>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KANTACK">
    <w15:presenceInfo w15:providerId="AD" w15:userId="S::kantack@lycoming.edu::04c5681e-2fb9-4b7c-b9d0-1e49ec49aa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BB7"/>
    <w:rsid w:val="00000670"/>
    <w:rsid w:val="00003726"/>
    <w:rsid w:val="00004393"/>
    <w:rsid w:val="000154F5"/>
    <w:rsid w:val="000236E5"/>
    <w:rsid w:val="00030BB7"/>
    <w:rsid w:val="00036D49"/>
    <w:rsid w:val="00045D94"/>
    <w:rsid w:val="00046631"/>
    <w:rsid w:val="000560F6"/>
    <w:rsid w:val="00065AFF"/>
    <w:rsid w:val="00074E97"/>
    <w:rsid w:val="00084396"/>
    <w:rsid w:val="000A05B1"/>
    <w:rsid w:val="000A404C"/>
    <w:rsid w:val="000A6EDD"/>
    <w:rsid w:val="000B563C"/>
    <w:rsid w:val="000E026A"/>
    <w:rsid w:val="000E694B"/>
    <w:rsid w:val="000E7316"/>
    <w:rsid w:val="000F0211"/>
    <w:rsid w:val="001007CD"/>
    <w:rsid w:val="001037CE"/>
    <w:rsid w:val="00103BF2"/>
    <w:rsid w:val="001250D8"/>
    <w:rsid w:val="00137E7D"/>
    <w:rsid w:val="00167E89"/>
    <w:rsid w:val="001712C4"/>
    <w:rsid w:val="001764CD"/>
    <w:rsid w:val="00180F02"/>
    <w:rsid w:val="00187A2F"/>
    <w:rsid w:val="001B0F9C"/>
    <w:rsid w:val="001C613B"/>
    <w:rsid w:val="001F58B8"/>
    <w:rsid w:val="00205FCD"/>
    <w:rsid w:val="002264DC"/>
    <w:rsid w:val="00234578"/>
    <w:rsid w:val="002347A7"/>
    <w:rsid w:val="00236174"/>
    <w:rsid w:val="0024462C"/>
    <w:rsid w:val="0024683B"/>
    <w:rsid w:val="002555C0"/>
    <w:rsid w:val="002610D2"/>
    <w:rsid w:val="00265909"/>
    <w:rsid w:val="00265AA3"/>
    <w:rsid w:val="00265E6B"/>
    <w:rsid w:val="002670DC"/>
    <w:rsid w:val="00272471"/>
    <w:rsid w:val="002779BA"/>
    <w:rsid w:val="00283F19"/>
    <w:rsid w:val="0029659C"/>
    <w:rsid w:val="002A14CB"/>
    <w:rsid w:val="002B0570"/>
    <w:rsid w:val="002B5825"/>
    <w:rsid w:val="002C244F"/>
    <w:rsid w:val="002C2676"/>
    <w:rsid w:val="002C2D80"/>
    <w:rsid w:val="002C3FFC"/>
    <w:rsid w:val="002C4D18"/>
    <w:rsid w:val="002C57F8"/>
    <w:rsid w:val="002E59B3"/>
    <w:rsid w:val="002F61CA"/>
    <w:rsid w:val="00320618"/>
    <w:rsid w:val="00325633"/>
    <w:rsid w:val="0033033C"/>
    <w:rsid w:val="003438BC"/>
    <w:rsid w:val="00343ACA"/>
    <w:rsid w:val="00396356"/>
    <w:rsid w:val="003B18DF"/>
    <w:rsid w:val="003C3A99"/>
    <w:rsid w:val="003E2999"/>
    <w:rsid w:val="003E44F3"/>
    <w:rsid w:val="003F5936"/>
    <w:rsid w:val="004105D6"/>
    <w:rsid w:val="00414157"/>
    <w:rsid w:val="00416C56"/>
    <w:rsid w:val="00425271"/>
    <w:rsid w:val="0043709F"/>
    <w:rsid w:val="0044335E"/>
    <w:rsid w:val="00457320"/>
    <w:rsid w:val="004902F3"/>
    <w:rsid w:val="00497026"/>
    <w:rsid w:val="00497DFA"/>
    <w:rsid w:val="004B2EF4"/>
    <w:rsid w:val="004B525A"/>
    <w:rsid w:val="004B6583"/>
    <w:rsid w:val="004C66E4"/>
    <w:rsid w:val="004D6FD3"/>
    <w:rsid w:val="004E119A"/>
    <w:rsid w:val="004E1888"/>
    <w:rsid w:val="004E70AA"/>
    <w:rsid w:val="0050204E"/>
    <w:rsid w:val="00506898"/>
    <w:rsid w:val="00515048"/>
    <w:rsid w:val="00525E11"/>
    <w:rsid w:val="00540236"/>
    <w:rsid w:val="005679FB"/>
    <w:rsid w:val="0057264F"/>
    <w:rsid w:val="00573B70"/>
    <w:rsid w:val="005742E6"/>
    <w:rsid w:val="005906BB"/>
    <w:rsid w:val="005923A4"/>
    <w:rsid w:val="0059560C"/>
    <w:rsid w:val="005A017D"/>
    <w:rsid w:val="005A0729"/>
    <w:rsid w:val="005A09F1"/>
    <w:rsid w:val="005A4711"/>
    <w:rsid w:val="005B6266"/>
    <w:rsid w:val="005C38FB"/>
    <w:rsid w:val="005D7362"/>
    <w:rsid w:val="005F05D5"/>
    <w:rsid w:val="005F4AEA"/>
    <w:rsid w:val="005F5A34"/>
    <w:rsid w:val="005F5BE6"/>
    <w:rsid w:val="006005B9"/>
    <w:rsid w:val="00626CD1"/>
    <w:rsid w:val="00633D1F"/>
    <w:rsid w:val="00641005"/>
    <w:rsid w:val="00646875"/>
    <w:rsid w:val="0065281E"/>
    <w:rsid w:val="006707BE"/>
    <w:rsid w:val="0067090E"/>
    <w:rsid w:val="00671881"/>
    <w:rsid w:val="00674E8D"/>
    <w:rsid w:val="00677FAE"/>
    <w:rsid w:val="00680B46"/>
    <w:rsid w:val="006825D9"/>
    <w:rsid w:val="006946BA"/>
    <w:rsid w:val="0069784E"/>
    <w:rsid w:val="006A37F2"/>
    <w:rsid w:val="006B15E5"/>
    <w:rsid w:val="006B4F81"/>
    <w:rsid w:val="006C5E73"/>
    <w:rsid w:val="006F1BE9"/>
    <w:rsid w:val="006F3A3E"/>
    <w:rsid w:val="0070174D"/>
    <w:rsid w:val="00704447"/>
    <w:rsid w:val="00712904"/>
    <w:rsid w:val="00721A23"/>
    <w:rsid w:val="00724915"/>
    <w:rsid w:val="007327FB"/>
    <w:rsid w:val="00733CE1"/>
    <w:rsid w:val="007412F0"/>
    <w:rsid w:val="00747A73"/>
    <w:rsid w:val="00754E61"/>
    <w:rsid w:val="00761C0A"/>
    <w:rsid w:val="00787BA4"/>
    <w:rsid w:val="007A4CE6"/>
    <w:rsid w:val="007A5E6C"/>
    <w:rsid w:val="007D2595"/>
    <w:rsid w:val="007D271B"/>
    <w:rsid w:val="007E4A6A"/>
    <w:rsid w:val="007E65E6"/>
    <w:rsid w:val="007E6A80"/>
    <w:rsid w:val="007F4355"/>
    <w:rsid w:val="00800414"/>
    <w:rsid w:val="00810C64"/>
    <w:rsid w:val="008127EE"/>
    <w:rsid w:val="00814412"/>
    <w:rsid w:val="008206A7"/>
    <w:rsid w:val="0082602C"/>
    <w:rsid w:val="00826848"/>
    <w:rsid w:val="00832614"/>
    <w:rsid w:val="00835475"/>
    <w:rsid w:val="00835DE4"/>
    <w:rsid w:val="00840B42"/>
    <w:rsid w:val="00843FC1"/>
    <w:rsid w:val="008455F4"/>
    <w:rsid w:val="008466C0"/>
    <w:rsid w:val="00870D37"/>
    <w:rsid w:val="00896CAE"/>
    <w:rsid w:val="008A2340"/>
    <w:rsid w:val="008B0C24"/>
    <w:rsid w:val="008C0366"/>
    <w:rsid w:val="008C1189"/>
    <w:rsid w:val="008C12BD"/>
    <w:rsid w:val="008C12C0"/>
    <w:rsid w:val="008C7D55"/>
    <w:rsid w:val="008F32DA"/>
    <w:rsid w:val="00910C9B"/>
    <w:rsid w:val="00916116"/>
    <w:rsid w:val="00937122"/>
    <w:rsid w:val="00940DC6"/>
    <w:rsid w:val="00943FFB"/>
    <w:rsid w:val="00946D6D"/>
    <w:rsid w:val="00952530"/>
    <w:rsid w:val="009548B4"/>
    <w:rsid w:val="00964108"/>
    <w:rsid w:val="0097505C"/>
    <w:rsid w:val="00975424"/>
    <w:rsid w:val="00976726"/>
    <w:rsid w:val="0098177F"/>
    <w:rsid w:val="00985B15"/>
    <w:rsid w:val="00991E4D"/>
    <w:rsid w:val="009B0CC6"/>
    <w:rsid w:val="009B21BC"/>
    <w:rsid w:val="009B36E8"/>
    <w:rsid w:val="009C3EFC"/>
    <w:rsid w:val="009D046D"/>
    <w:rsid w:val="009E7314"/>
    <w:rsid w:val="00A0718B"/>
    <w:rsid w:val="00A30F6B"/>
    <w:rsid w:val="00A35313"/>
    <w:rsid w:val="00A4049A"/>
    <w:rsid w:val="00A414C1"/>
    <w:rsid w:val="00A46421"/>
    <w:rsid w:val="00A506DC"/>
    <w:rsid w:val="00A51C42"/>
    <w:rsid w:val="00A56496"/>
    <w:rsid w:val="00A632F1"/>
    <w:rsid w:val="00A64672"/>
    <w:rsid w:val="00A70C5D"/>
    <w:rsid w:val="00A70F31"/>
    <w:rsid w:val="00A81677"/>
    <w:rsid w:val="00AB138C"/>
    <w:rsid w:val="00AB6F27"/>
    <w:rsid w:val="00AC10E9"/>
    <w:rsid w:val="00AE3CC1"/>
    <w:rsid w:val="00AF547A"/>
    <w:rsid w:val="00AF7847"/>
    <w:rsid w:val="00B1522C"/>
    <w:rsid w:val="00B15EE0"/>
    <w:rsid w:val="00B16E3F"/>
    <w:rsid w:val="00B212B0"/>
    <w:rsid w:val="00B32821"/>
    <w:rsid w:val="00B5234B"/>
    <w:rsid w:val="00B7069F"/>
    <w:rsid w:val="00B80953"/>
    <w:rsid w:val="00B92639"/>
    <w:rsid w:val="00B9490A"/>
    <w:rsid w:val="00BA5D53"/>
    <w:rsid w:val="00BB7E68"/>
    <w:rsid w:val="00BD1357"/>
    <w:rsid w:val="00BD361E"/>
    <w:rsid w:val="00BD59F9"/>
    <w:rsid w:val="00BE5F05"/>
    <w:rsid w:val="00BF0E88"/>
    <w:rsid w:val="00BF589C"/>
    <w:rsid w:val="00BF5DAB"/>
    <w:rsid w:val="00C009D1"/>
    <w:rsid w:val="00C13996"/>
    <w:rsid w:val="00C141BD"/>
    <w:rsid w:val="00C167B2"/>
    <w:rsid w:val="00C32EB7"/>
    <w:rsid w:val="00C33793"/>
    <w:rsid w:val="00C54213"/>
    <w:rsid w:val="00C62C15"/>
    <w:rsid w:val="00C641D0"/>
    <w:rsid w:val="00C738B8"/>
    <w:rsid w:val="00C74BD3"/>
    <w:rsid w:val="00C868D3"/>
    <w:rsid w:val="00C872F9"/>
    <w:rsid w:val="00C971C3"/>
    <w:rsid w:val="00CA177A"/>
    <w:rsid w:val="00CC40B2"/>
    <w:rsid w:val="00CC44D6"/>
    <w:rsid w:val="00CD4117"/>
    <w:rsid w:val="00CF743B"/>
    <w:rsid w:val="00CF7E97"/>
    <w:rsid w:val="00D0289F"/>
    <w:rsid w:val="00D1109B"/>
    <w:rsid w:val="00D13D01"/>
    <w:rsid w:val="00D17CA8"/>
    <w:rsid w:val="00D269B6"/>
    <w:rsid w:val="00D31714"/>
    <w:rsid w:val="00D352B8"/>
    <w:rsid w:val="00D375BE"/>
    <w:rsid w:val="00D51F80"/>
    <w:rsid w:val="00D57B1D"/>
    <w:rsid w:val="00D65141"/>
    <w:rsid w:val="00DA7849"/>
    <w:rsid w:val="00DE28C4"/>
    <w:rsid w:val="00DE7084"/>
    <w:rsid w:val="00DF0088"/>
    <w:rsid w:val="00DF0587"/>
    <w:rsid w:val="00DF652D"/>
    <w:rsid w:val="00E222D2"/>
    <w:rsid w:val="00E24FF4"/>
    <w:rsid w:val="00E27819"/>
    <w:rsid w:val="00E35A26"/>
    <w:rsid w:val="00E502D9"/>
    <w:rsid w:val="00E56CCF"/>
    <w:rsid w:val="00E64D93"/>
    <w:rsid w:val="00E711CF"/>
    <w:rsid w:val="00E7274D"/>
    <w:rsid w:val="00E82842"/>
    <w:rsid w:val="00E91E7F"/>
    <w:rsid w:val="00EA3C6A"/>
    <w:rsid w:val="00EC0D6A"/>
    <w:rsid w:val="00EC157C"/>
    <w:rsid w:val="00EC2F4A"/>
    <w:rsid w:val="00EC7998"/>
    <w:rsid w:val="00ED373D"/>
    <w:rsid w:val="00EE2F2D"/>
    <w:rsid w:val="00F023B4"/>
    <w:rsid w:val="00F25F9E"/>
    <w:rsid w:val="00F34139"/>
    <w:rsid w:val="00F35D0E"/>
    <w:rsid w:val="00F36B3C"/>
    <w:rsid w:val="00F4467F"/>
    <w:rsid w:val="00F46313"/>
    <w:rsid w:val="00F47EF9"/>
    <w:rsid w:val="00F51135"/>
    <w:rsid w:val="00F5376D"/>
    <w:rsid w:val="00F55252"/>
    <w:rsid w:val="00F6007A"/>
    <w:rsid w:val="00F87083"/>
    <w:rsid w:val="00F91F9D"/>
    <w:rsid w:val="00FA2BBB"/>
    <w:rsid w:val="00FB328C"/>
    <w:rsid w:val="00FD1729"/>
    <w:rsid w:val="00FD1EA7"/>
    <w:rsid w:val="00FD7A79"/>
    <w:rsid w:val="00FE3B21"/>
    <w:rsid w:val="00FE6C58"/>
    <w:rsid w:val="00FF1E41"/>
    <w:rsid w:val="00FF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3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73D"/>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73D"/>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99498">
      <w:bodyDiv w:val="1"/>
      <w:marLeft w:val="0"/>
      <w:marRight w:val="0"/>
      <w:marTop w:val="0"/>
      <w:marBottom w:val="0"/>
      <w:divBdr>
        <w:top w:val="none" w:sz="0" w:space="0" w:color="auto"/>
        <w:left w:val="none" w:sz="0" w:space="0" w:color="auto"/>
        <w:bottom w:val="none" w:sz="0" w:space="0" w:color="auto"/>
        <w:right w:val="none" w:sz="0" w:space="0" w:color="auto"/>
      </w:divBdr>
    </w:div>
    <w:div w:id="277611651">
      <w:bodyDiv w:val="1"/>
      <w:marLeft w:val="0"/>
      <w:marRight w:val="0"/>
      <w:marTop w:val="0"/>
      <w:marBottom w:val="0"/>
      <w:divBdr>
        <w:top w:val="none" w:sz="0" w:space="0" w:color="auto"/>
        <w:left w:val="none" w:sz="0" w:space="0" w:color="auto"/>
        <w:bottom w:val="none" w:sz="0" w:space="0" w:color="auto"/>
        <w:right w:val="none" w:sz="0" w:space="0" w:color="auto"/>
      </w:divBdr>
      <w:divsChild>
        <w:div w:id="1355154186">
          <w:marLeft w:val="0"/>
          <w:marRight w:val="0"/>
          <w:marTop w:val="450"/>
          <w:marBottom w:val="450"/>
          <w:divBdr>
            <w:top w:val="none" w:sz="0" w:space="0" w:color="auto"/>
            <w:left w:val="none" w:sz="0" w:space="0" w:color="auto"/>
            <w:bottom w:val="none" w:sz="0" w:space="0" w:color="auto"/>
            <w:right w:val="none" w:sz="0" w:space="0" w:color="auto"/>
          </w:divBdr>
        </w:div>
        <w:div w:id="666129651">
          <w:marLeft w:val="0"/>
          <w:marRight w:val="0"/>
          <w:marTop w:val="450"/>
          <w:marBottom w:val="450"/>
          <w:divBdr>
            <w:top w:val="none" w:sz="0" w:space="0" w:color="auto"/>
            <w:left w:val="none" w:sz="0" w:space="0" w:color="auto"/>
            <w:bottom w:val="none" w:sz="0" w:space="0" w:color="auto"/>
            <w:right w:val="none" w:sz="0" w:space="0" w:color="auto"/>
          </w:divBdr>
        </w:div>
      </w:divsChild>
    </w:div>
    <w:div w:id="315034305">
      <w:bodyDiv w:val="1"/>
      <w:marLeft w:val="0"/>
      <w:marRight w:val="0"/>
      <w:marTop w:val="0"/>
      <w:marBottom w:val="0"/>
      <w:divBdr>
        <w:top w:val="none" w:sz="0" w:space="0" w:color="auto"/>
        <w:left w:val="none" w:sz="0" w:space="0" w:color="auto"/>
        <w:bottom w:val="none" w:sz="0" w:space="0" w:color="auto"/>
        <w:right w:val="none" w:sz="0" w:space="0" w:color="auto"/>
      </w:divBdr>
      <w:divsChild>
        <w:div w:id="336857187">
          <w:marLeft w:val="0"/>
          <w:marRight w:val="0"/>
          <w:marTop w:val="450"/>
          <w:marBottom w:val="450"/>
          <w:divBdr>
            <w:top w:val="none" w:sz="0" w:space="0" w:color="auto"/>
            <w:left w:val="none" w:sz="0" w:space="0" w:color="auto"/>
            <w:bottom w:val="none" w:sz="0" w:space="0" w:color="auto"/>
            <w:right w:val="none" w:sz="0" w:space="0" w:color="auto"/>
          </w:divBdr>
        </w:div>
        <w:div w:id="1438525076">
          <w:marLeft w:val="0"/>
          <w:marRight w:val="0"/>
          <w:marTop w:val="450"/>
          <w:marBottom w:val="450"/>
          <w:divBdr>
            <w:top w:val="none" w:sz="0" w:space="0" w:color="auto"/>
            <w:left w:val="none" w:sz="0" w:space="0" w:color="auto"/>
            <w:bottom w:val="none" w:sz="0" w:space="0" w:color="auto"/>
            <w:right w:val="none" w:sz="0" w:space="0" w:color="auto"/>
          </w:divBdr>
        </w:div>
      </w:divsChild>
    </w:div>
    <w:div w:id="344285633">
      <w:bodyDiv w:val="1"/>
      <w:marLeft w:val="0"/>
      <w:marRight w:val="0"/>
      <w:marTop w:val="0"/>
      <w:marBottom w:val="0"/>
      <w:divBdr>
        <w:top w:val="none" w:sz="0" w:space="0" w:color="auto"/>
        <w:left w:val="none" w:sz="0" w:space="0" w:color="auto"/>
        <w:bottom w:val="none" w:sz="0" w:space="0" w:color="auto"/>
        <w:right w:val="none" w:sz="0" w:space="0" w:color="auto"/>
      </w:divBdr>
      <w:divsChild>
        <w:div w:id="804204858">
          <w:marLeft w:val="0"/>
          <w:marRight w:val="0"/>
          <w:marTop w:val="450"/>
          <w:marBottom w:val="450"/>
          <w:divBdr>
            <w:top w:val="none" w:sz="0" w:space="0" w:color="auto"/>
            <w:left w:val="none" w:sz="0" w:space="0" w:color="auto"/>
            <w:bottom w:val="none" w:sz="0" w:space="0" w:color="auto"/>
            <w:right w:val="none" w:sz="0" w:space="0" w:color="auto"/>
          </w:divBdr>
        </w:div>
        <w:div w:id="383603835">
          <w:marLeft w:val="0"/>
          <w:marRight w:val="0"/>
          <w:marTop w:val="450"/>
          <w:marBottom w:val="450"/>
          <w:divBdr>
            <w:top w:val="none" w:sz="0" w:space="0" w:color="auto"/>
            <w:left w:val="none" w:sz="0" w:space="0" w:color="auto"/>
            <w:bottom w:val="none" w:sz="0" w:space="0" w:color="auto"/>
            <w:right w:val="none" w:sz="0" w:space="0" w:color="auto"/>
          </w:divBdr>
        </w:div>
      </w:divsChild>
    </w:div>
    <w:div w:id="672420525">
      <w:bodyDiv w:val="1"/>
      <w:marLeft w:val="0"/>
      <w:marRight w:val="0"/>
      <w:marTop w:val="0"/>
      <w:marBottom w:val="0"/>
      <w:divBdr>
        <w:top w:val="none" w:sz="0" w:space="0" w:color="auto"/>
        <w:left w:val="none" w:sz="0" w:space="0" w:color="auto"/>
        <w:bottom w:val="none" w:sz="0" w:space="0" w:color="auto"/>
        <w:right w:val="none" w:sz="0" w:space="0" w:color="auto"/>
      </w:divBdr>
    </w:div>
    <w:div w:id="815759155">
      <w:bodyDiv w:val="1"/>
      <w:marLeft w:val="0"/>
      <w:marRight w:val="0"/>
      <w:marTop w:val="0"/>
      <w:marBottom w:val="0"/>
      <w:divBdr>
        <w:top w:val="none" w:sz="0" w:space="0" w:color="auto"/>
        <w:left w:val="none" w:sz="0" w:space="0" w:color="auto"/>
        <w:bottom w:val="none" w:sz="0" w:space="0" w:color="auto"/>
        <w:right w:val="none" w:sz="0" w:space="0" w:color="auto"/>
      </w:divBdr>
      <w:divsChild>
        <w:div w:id="425082780">
          <w:marLeft w:val="0"/>
          <w:marRight w:val="0"/>
          <w:marTop w:val="450"/>
          <w:marBottom w:val="450"/>
          <w:divBdr>
            <w:top w:val="none" w:sz="0" w:space="0" w:color="auto"/>
            <w:left w:val="none" w:sz="0" w:space="0" w:color="auto"/>
            <w:bottom w:val="none" w:sz="0" w:space="0" w:color="auto"/>
            <w:right w:val="none" w:sz="0" w:space="0" w:color="auto"/>
          </w:divBdr>
        </w:div>
        <w:div w:id="1280525538">
          <w:marLeft w:val="0"/>
          <w:marRight w:val="0"/>
          <w:marTop w:val="450"/>
          <w:marBottom w:val="450"/>
          <w:divBdr>
            <w:top w:val="none" w:sz="0" w:space="0" w:color="auto"/>
            <w:left w:val="none" w:sz="0" w:space="0" w:color="auto"/>
            <w:bottom w:val="none" w:sz="0" w:space="0" w:color="auto"/>
            <w:right w:val="none" w:sz="0" w:space="0" w:color="auto"/>
          </w:divBdr>
        </w:div>
      </w:divsChild>
    </w:div>
    <w:div w:id="1425298909">
      <w:bodyDiv w:val="1"/>
      <w:marLeft w:val="0"/>
      <w:marRight w:val="0"/>
      <w:marTop w:val="0"/>
      <w:marBottom w:val="0"/>
      <w:divBdr>
        <w:top w:val="none" w:sz="0" w:space="0" w:color="auto"/>
        <w:left w:val="none" w:sz="0" w:space="0" w:color="auto"/>
        <w:bottom w:val="none" w:sz="0" w:space="0" w:color="auto"/>
        <w:right w:val="none" w:sz="0" w:space="0" w:color="auto"/>
      </w:divBdr>
      <w:divsChild>
        <w:div w:id="83694001">
          <w:marLeft w:val="0"/>
          <w:marRight w:val="0"/>
          <w:marTop w:val="450"/>
          <w:marBottom w:val="450"/>
          <w:divBdr>
            <w:top w:val="none" w:sz="0" w:space="0" w:color="auto"/>
            <w:left w:val="none" w:sz="0" w:space="0" w:color="auto"/>
            <w:bottom w:val="none" w:sz="0" w:space="0" w:color="auto"/>
            <w:right w:val="none" w:sz="0" w:space="0" w:color="auto"/>
          </w:divBdr>
        </w:div>
        <w:div w:id="1051924890">
          <w:marLeft w:val="0"/>
          <w:marRight w:val="0"/>
          <w:marTop w:val="450"/>
          <w:marBottom w:val="450"/>
          <w:divBdr>
            <w:top w:val="none" w:sz="0" w:space="0" w:color="auto"/>
            <w:left w:val="none" w:sz="0" w:space="0" w:color="auto"/>
            <w:bottom w:val="none" w:sz="0" w:space="0" w:color="auto"/>
            <w:right w:val="none" w:sz="0" w:space="0" w:color="auto"/>
          </w:divBdr>
        </w:div>
        <w:div w:id="1012300190">
          <w:marLeft w:val="0"/>
          <w:marRight w:val="0"/>
          <w:marTop w:val="450"/>
          <w:marBottom w:val="450"/>
          <w:divBdr>
            <w:top w:val="none" w:sz="0" w:space="0" w:color="auto"/>
            <w:left w:val="none" w:sz="0" w:space="0" w:color="auto"/>
            <w:bottom w:val="none" w:sz="0" w:space="0" w:color="auto"/>
            <w:right w:val="none" w:sz="0" w:space="0" w:color="auto"/>
          </w:divBdr>
        </w:div>
        <w:div w:id="1536388566">
          <w:marLeft w:val="0"/>
          <w:marRight w:val="0"/>
          <w:marTop w:val="450"/>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tholicculture.org/culture/library/dictionary/index.cfm?id=36266"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catholicculture.org/culture/library/view.cfm?recnum=1063" TargetMode="External"/><Relationship Id="rId19" Type="http://schemas.microsoft.com/office/2018/08/relationships/commentsExtensible" Target="commentsExtensible.xml"/><Relationship Id="rId4" Type="http://schemas.microsoft.com/office/2007/relationships/stylesWithEffects" Target="stylesWithEffects.xml"/><Relationship Id="rId9" Type="http://schemas.openxmlformats.org/officeDocument/2006/relationships/hyperlink" Target="https://uscatholic.org/articles/201212/what-is-original-sin/"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FAB0C508AF497A825ABBF90C2644B7"/>
        <w:category>
          <w:name w:val="General"/>
          <w:gallery w:val="placeholder"/>
        </w:category>
        <w:types>
          <w:type w:val="bbPlcHdr"/>
        </w:types>
        <w:behaviors>
          <w:behavior w:val="content"/>
        </w:behaviors>
        <w:guid w:val="{106025AC-BB80-4181-BAF7-F644D36EE9F8}"/>
      </w:docPartPr>
      <w:docPartBody>
        <w:p w:rsidR="00CA0CF2" w:rsidRDefault="00CA0CF2" w:rsidP="00CA0CF2">
          <w:pPr>
            <w:pStyle w:val="81FAB0C508AF497A825ABBF90C2644B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CF2"/>
    <w:rsid w:val="0008413D"/>
    <w:rsid w:val="00195947"/>
    <w:rsid w:val="00202BC7"/>
    <w:rsid w:val="002311DE"/>
    <w:rsid w:val="00275521"/>
    <w:rsid w:val="00416BC1"/>
    <w:rsid w:val="004C538C"/>
    <w:rsid w:val="004E4DC5"/>
    <w:rsid w:val="0054474E"/>
    <w:rsid w:val="005D6D3B"/>
    <w:rsid w:val="00617CE0"/>
    <w:rsid w:val="006A7FE3"/>
    <w:rsid w:val="007D1365"/>
    <w:rsid w:val="008A0A59"/>
    <w:rsid w:val="00954AD9"/>
    <w:rsid w:val="00A23F89"/>
    <w:rsid w:val="00A3033B"/>
    <w:rsid w:val="00A73B3D"/>
    <w:rsid w:val="00AD0EED"/>
    <w:rsid w:val="00B67989"/>
    <w:rsid w:val="00BB7C9E"/>
    <w:rsid w:val="00C70D88"/>
    <w:rsid w:val="00CA0CF2"/>
    <w:rsid w:val="00CC5310"/>
    <w:rsid w:val="00CD3332"/>
    <w:rsid w:val="00DB3879"/>
    <w:rsid w:val="00F63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 w:type="paragraph" w:customStyle="1" w:styleId="AD934E0EA45A41168DE31D18F9A32C00">
    <w:name w:val="AD934E0EA45A41168DE31D18F9A32C00"/>
    <w:rsid w:val="00F6397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 w:type="paragraph" w:customStyle="1" w:styleId="AD934E0EA45A41168DE31D18F9A32C00">
    <w:name w:val="AD934E0EA45A41168DE31D18F9A32C00"/>
    <w:rsid w:val="00F639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8FE2E-D661-498D-A426-D8E4D1C69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33</Pages>
  <Words>6871</Words>
  <Characters>39168</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2023 STM Catholic Quiz Bowl</vt:lpstr>
    </vt:vector>
  </TitlesOfParts>
  <Company/>
  <LinksUpToDate>false</LinksUpToDate>
  <CharactersWithSpaces>45948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 STM Catholic Quiz Bowl</dc:title>
  <dc:creator>Kelly Kantack</dc:creator>
  <cp:lastModifiedBy>Kelly Kantack</cp:lastModifiedBy>
  <cp:revision>3</cp:revision>
  <dcterms:created xsi:type="dcterms:W3CDTF">2023-01-13T22:36:00Z</dcterms:created>
  <dcterms:modified xsi:type="dcterms:W3CDTF">2023-01-13T22:54:00Z</dcterms:modified>
</cp:coreProperties>
</file>